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E59" w14:textId="539A1EC7" w:rsidR="005A2354" w:rsidRPr="005A2354" w:rsidRDefault="005A2354" w:rsidP="005A2354">
      <w:pPr>
        <w:pStyle w:val="Tytudokumentu"/>
        <w:spacing w:line="288" w:lineRule="auto"/>
        <w:rPr>
          <w:rFonts w:ascii="Arial" w:hAnsi="Arial" w:cs="Arial"/>
          <w:sz w:val="70"/>
          <w:szCs w:val="70"/>
        </w:rPr>
      </w:pPr>
      <w:r w:rsidRPr="005A2354">
        <w:rPr>
          <w:rFonts w:ascii="Arial" w:hAnsi="Arial" w:cs="Arial"/>
          <w:sz w:val="70"/>
          <w:szCs w:val="70"/>
        </w:rPr>
        <w:t>Dokumentacja integracyjna Systemu P1</w:t>
      </w:r>
    </w:p>
    <w:p w14:paraId="1F0B3205" w14:textId="26126C5D" w:rsidR="005A2354" w:rsidRPr="005A2354" w:rsidRDefault="005A2354" w:rsidP="05E48C1E">
      <w:pPr>
        <w:keepNext/>
        <w:keepLines/>
        <w:spacing w:before="0" w:line="288" w:lineRule="auto"/>
        <w:jc w:val="right"/>
        <w:rPr>
          <w:rFonts w:ascii="Arial" w:eastAsia="Arial" w:hAnsi="Arial" w:cs="Arial"/>
          <w:sz w:val="36"/>
          <w:szCs w:val="36"/>
        </w:rPr>
      </w:pPr>
      <w:r w:rsidRPr="05E48C1E">
        <w:rPr>
          <w:rFonts w:ascii="Arial" w:hAnsi="Arial" w:cs="Arial"/>
          <w:b/>
          <w:bCs/>
          <w:smallCaps/>
          <w:color w:val="17365D" w:themeColor="text2" w:themeShade="BF"/>
          <w:sz w:val="36"/>
          <w:szCs w:val="36"/>
        </w:rPr>
        <w:t xml:space="preserve">W zakresie obsługi </w:t>
      </w:r>
      <w:r w:rsidR="000541F9">
        <w:rPr>
          <w:rFonts w:ascii="Arial" w:hAnsi="Arial" w:cs="Arial"/>
          <w:b/>
          <w:bCs/>
          <w:smallCaps/>
          <w:color w:val="17365D" w:themeColor="text2" w:themeShade="BF"/>
          <w:sz w:val="36"/>
          <w:szCs w:val="36"/>
        </w:rPr>
        <w:t>pobierania raportów (API)</w:t>
      </w:r>
      <w:r>
        <w:br/>
      </w:r>
    </w:p>
    <w:p w14:paraId="0B8A9A73" w14:textId="77777777" w:rsidR="005A2354" w:rsidRPr="005A2354" w:rsidRDefault="005A2354" w:rsidP="005A2354">
      <w:pPr>
        <w:keepNext/>
        <w:keepLines/>
        <w:spacing w:before="0" w:line="288" w:lineRule="auto"/>
        <w:jc w:val="right"/>
        <w:rPr>
          <w:rFonts w:ascii="Arial" w:hAnsi="Arial" w:cs="Arial"/>
          <w:b/>
          <w:smallCaps/>
          <w:color w:val="17365D"/>
          <w:sz w:val="36"/>
          <w:szCs w:val="20"/>
        </w:rPr>
      </w:pPr>
    </w:p>
    <w:p w14:paraId="5F53DCD5" w14:textId="7059DD08" w:rsidR="005A2354" w:rsidRPr="005A2354" w:rsidRDefault="005A2354" w:rsidP="2072CF5E">
      <w:pPr>
        <w:keepNext/>
        <w:keepLines/>
        <w:spacing w:before="0" w:line="288" w:lineRule="auto"/>
        <w:jc w:val="right"/>
        <w:rPr>
          <w:rFonts w:ascii="Arial" w:hAnsi="Arial" w:cs="Arial"/>
          <w:b/>
          <w:bCs/>
          <w:smallCaps/>
          <w:color w:val="17365D"/>
          <w:sz w:val="36"/>
          <w:szCs w:val="36"/>
        </w:rPr>
      </w:pPr>
      <w:r w:rsidRPr="2072CF5E">
        <w:rPr>
          <w:rFonts w:ascii="Arial" w:hAnsi="Arial" w:cs="Arial"/>
          <w:b/>
          <w:bCs/>
          <w:smallCaps/>
          <w:color w:val="17365D" w:themeColor="text2" w:themeShade="BF"/>
          <w:sz w:val="36"/>
          <w:szCs w:val="36"/>
        </w:rPr>
        <w:t>„Elektroniczna Platforma Gromadzenia, Analizy i Udostępniania zasobów cyfrowych o Zdarz</w:t>
      </w:r>
      <w:r w:rsidR="00544306" w:rsidRPr="2072CF5E">
        <w:rPr>
          <w:rFonts w:ascii="Arial" w:hAnsi="Arial" w:cs="Arial"/>
          <w:b/>
          <w:bCs/>
          <w:smallCaps/>
          <w:color w:val="17365D" w:themeColor="text2" w:themeShade="BF"/>
          <w:sz w:val="36"/>
          <w:szCs w:val="36"/>
        </w:rPr>
        <w:t xml:space="preserve">eniach Medycznych" (P1) – faza </w:t>
      </w:r>
      <w:r w:rsidR="007531DA">
        <w:rPr>
          <w:rFonts w:ascii="Arial" w:hAnsi="Arial" w:cs="Arial"/>
          <w:b/>
          <w:bCs/>
          <w:smallCaps/>
          <w:color w:val="17365D" w:themeColor="text2" w:themeShade="BF"/>
          <w:sz w:val="36"/>
          <w:szCs w:val="36"/>
        </w:rPr>
        <w:t>2</w:t>
      </w:r>
      <w:r w:rsidRPr="2072CF5E">
        <w:rPr>
          <w:rFonts w:ascii="Arial" w:hAnsi="Arial" w:cs="Arial"/>
          <w:b/>
          <w:bCs/>
          <w:smallCaps/>
          <w:color w:val="17365D" w:themeColor="text2" w:themeShade="BF"/>
          <w:sz w:val="36"/>
          <w:szCs w:val="36"/>
        </w:rPr>
        <w:t xml:space="preserve"> </w:t>
      </w:r>
    </w:p>
    <w:p w14:paraId="30107EF0" w14:textId="5BB4C95D" w:rsidR="005A2354" w:rsidRDefault="005A2354">
      <w:pPr>
        <w:spacing w:before="0" w:after="0" w:line="240" w:lineRule="auto"/>
        <w:jc w:val="left"/>
      </w:pPr>
      <w:r>
        <w:br w:type="page"/>
      </w:r>
    </w:p>
    <w:tbl>
      <w:tblPr>
        <w:tblW w:w="9072" w:type="dxa"/>
        <w:tblInd w:w="-45" w:type="dxa"/>
        <w:tblBorders>
          <w:top w:val="single" w:sz="18" w:space="0" w:color="8B8178"/>
          <w:left w:val="single" w:sz="18" w:space="0" w:color="8B8178"/>
          <w:bottom w:val="single" w:sz="18" w:space="0" w:color="8B8178"/>
          <w:right w:val="single" w:sz="18" w:space="0" w:color="8B8178"/>
          <w:insideH w:val="single" w:sz="6" w:space="0" w:color="8B8178"/>
          <w:insideV w:val="single" w:sz="6" w:space="0" w:color="8B8178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054"/>
        <w:gridCol w:w="2410"/>
        <w:gridCol w:w="2126"/>
      </w:tblGrid>
      <w:tr w:rsidR="0001199F" w:rsidRPr="00C93E94" w14:paraId="0A696ACE" w14:textId="77777777" w:rsidTr="06A8CD02">
        <w:trPr>
          <w:trHeight w:val="340"/>
        </w:trPr>
        <w:tc>
          <w:tcPr>
            <w:tcW w:w="9072" w:type="dxa"/>
            <w:gridSpan w:val="4"/>
            <w:shd w:val="clear" w:color="auto" w:fill="17365D" w:themeFill="text2" w:themeFillShade="BF"/>
          </w:tcPr>
          <w:p w14:paraId="10118008" w14:textId="73D43C0C" w:rsidR="0001199F" w:rsidRPr="00C93E94" w:rsidRDefault="0001199F" w:rsidP="00696DBD">
            <w:pPr>
              <w:spacing w:before="48" w:after="48" w:line="288" w:lineRule="auto"/>
              <w:rPr>
                <w:rFonts w:eastAsia="Calibri"/>
              </w:rPr>
            </w:pPr>
            <w:r w:rsidRPr="00C93E94">
              <w:lastRenderedPageBreak/>
              <w:br w:type="page"/>
            </w:r>
            <w:r w:rsidRPr="00C93E94">
              <w:rPr>
                <w:rFonts w:eastAsia="Calibri"/>
                <w:b/>
                <w:color w:val="FFFFFF"/>
              </w:rPr>
              <w:t>Metryka</w:t>
            </w:r>
          </w:p>
        </w:tc>
      </w:tr>
      <w:tr w:rsidR="0001199F" w:rsidRPr="00C93E94" w14:paraId="1F95477B" w14:textId="77777777" w:rsidTr="06A8CD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093327A6" w14:textId="77777777" w:rsidR="0001199F" w:rsidRPr="00C93E94" w:rsidRDefault="0001199F" w:rsidP="00696DBD">
            <w:pPr>
              <w:pStyle w:val="Tabelanagwekdolewej"/>
            </w:pPr>
            <w:r w:rsidRPr="00C93E94">
              <w:t>Właściciel</w:t>
            </w:r>
          </w:p>
        </w:tc>
        <w:tc>
          <w:tcPr>
            <w:tcW w:w="6590" w:type="dxa"/>
            <w:gridSpan w:val="3"/>
          </w:tcPr>
          <w:p w14:paraId="0A84B15F" w14:textId="35F788DC" w:rsidR="0001199F" w:rsidRPr="00C93E94" w:rsidRDefault="0001199F" w:rsidP="00346824">
            <w:pPr>
              <w:spacing w:before="48" w:after="48" w:line="288" w:lineRule="auto"/>
              <w:rPr>
                <w:rFonts w:eastAsia="Calibri"/>
              </w:rPr>
            </w:pPr>
            <w:r w:rsidRPr="00C93E94">
              <w:rPr>
                <w:rFonts w:eastAsia="Calibri"/>
              </w:rPr>
              <w:t xml:space="preserve">Centrum </w:t>
            </w:r>
            <w:r w:rsidR="00346824">
              <w:rPr>
                <w:rFonts w:eastAsia="Calibri"/>
              </w:rPr>
              <w:t>e-Zdrowia</w:t>
            </w:r>
          </w:p>
        </w:tc>
      </w:tr>
      <w:tr w:rsidR="0001199F" w:rsidRPr="00C93E94" w14:paraId="79FFF0ED" w14:textId="77777777" w:rsidTr="06A8CD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3CE3F57A" w14:textId="77777777" w:rsidR="0001199F" w:rsidRPr="00C93E94" w:rsidRDefault="0001199F" w:rsidP="00696DBD">
            <w:pPr>
              <w:pStyle w:val="Tabelanagwekdolewej"/>
            </w:pPr>
            <w:r w:rsidRPr="00C93E94">
              <w:t>Autor</w:t>
            </w:r>
          </w:p>
        </w:tc>
        <w:tc>
          <w:tcPr>
            <w:tcW w:w="6590" w:type="dxa"/>
            <w:gridSpan w:val="3"/>
          </w:tcPr>
          <w:p w14:paraId="104D2137" w14:textId="75A73683" w:rsidR="0001199F" w:rsidRPr="00C93E94" w:rsidRDefault="00346824" w:rsidP="00696DBD">
            <w:pPr>
              <w:spacing w:before="48" w:after="48" w:line="288" w:lineRule="auto"/>
              <w:rPr>
                <w:rFonts w:eastAsia="Calibri"/>
              </w:rPr>
            </w:pPr>
            <w:r w:rsidRPr="00C93E94">
              <w:rPr>
                <w:rFonts w:eastAsia="Calibri"/>
              </w:rPr>
              <w:t xml:space="preserve">Centrum </w:t>
            </w:r>
            <w:r>
              <w:rPr>
                <w:rFonts w:eastAsia="Calibri"/>
              </w:rPr>
              <w:t>e-Zdrowia</w:t>
            </w:r>
          </w:p>
        </w:tc>
      </w:tr>
      <w:tr w:rsidR="0001199F" w:rsidRPr="00C93E94" w14:paraId="1DC08286" w14:textId="77777777" w:rsidTr="06A8CD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6ACAABE8" w14:textId="77777777" w:rsidR="0001199F" w:rsidRPr="00C93E94" w:rsidRDefault="0001199F" w:rsidP="00696DBD">
            <w:pPr>
              <w:pStyle w:val="Tabelanagwekdolewej"/>
            </w:pPr>
            <w:r w:rsidRPr="00C93E94">
              <w:t>Recenzent</w:t>
            </w:r>
          </w:p>
        </w:tc>
        <w:tc>
          <w:tcPr>
            <w:tcW w:w="6590" w:type="dxa"/>
            <w:gridSpan w:val="3"/>
          </w:tcPr>
          <w:p w14:paraId="7C31CE33" w14:textId="49DCA925" w:rsidR="0001199F" w:rsidRPr="00C93E94" w:rsidRDefault="00346824" w:rsidP="00696DBD">
            <w:pPr>
              <w:spacing w:before="48" w:after="48" w:line="288" w:lineRule="auto"/>
              <w:rPr>
                <w:rFonts w:eastAsia="Calibri"/>
              </w:rPr>
            </w:pPr>
            <w:r w:rsidRPr="00C93E94">
              <w:rPr>
                <w:rFonts w:eastAsia="Calibri"/>
              </w:rPr>
              <w:t xml:space="preserve">Centrum </w:t>
            </w:r>
            <w:r>
              <w:rPr>
                <w:rFonts w:eastAsia="Calibri"/>
              </w:rPr>
              <w:t>e-Zdrowia</w:t>
            </w:r>
          </w:p>
        </w:tc>
      </w:tr>
      <w:tr w:rsidR="0001199F" w:rsidRPr="00C93E94" w14:paraId="7C39B861" w14:textId="77777777" w:rsidTr="06A8CD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7D5C1C3A" w14:textId="77777777" w:rsidR="0001199F" w:rsidRPr="00C93E94" w:rsidRDefault="0001199F" w:rsidP="00696DBD">
            <w:pPr>
              <w:pStyle w:val="Tabelanagwekdolewej"/>
            </w:pPr>
            <w:r>
              <w:t>Liczba stron</w:t>
            </w:r>
          </w:p>
        </w:tc>
        <w:tc>
          <w:tcPr>
            <w:tcW w:w="6590" w:type="dxa"/>
            <w:gridSpan w:val="3"/>
          </w:tcPr>
          <w:p w14:paraId="51B3DD32" w14:textId="3E79FA50" w:rsidR="0001199F" w:rsidRPr="00C93E94" w:rsidRDefault="009F037F" w:rsidP="00A87A87">
            <w:pPr>
              <w:spacing w:before="48" w:after="48" w:line="288" w:lineRule="auto"/>
              <w:rPr>
                <w:rFonts w:eastAsia="Calibri"/>
              </w:rPr>
            </w:pPr>
            <w:r>
              <w:rPr>
                <w:rFonts w:eastAsia="Calibri"/>
              </w:rPr>
              <w:t>23</w:t>
            </w:r>
          </w:p>
        </w:tc>
      </w:tr>
      <w:tr w:rsidR="0001199F" w:rsidRPr="00C93E94" w14:paraId="23E0A9E4" w14:textId="77777777" w:rsidTr="06A8CD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4D634CAF" w14:textId="77777777" w:rsidR="0001199F" w:rsidRPr="00C93E94" w:rsidRDefault="0001199F" w:rsidP="00696DBD">
            <w:pPr>
              <w:pStyle w:val="Tabelanagwekdolewej"/>
            </w:pPr>
            <w:r w:rsidRPr="00C93E94">
              <w:t>Zatwierdzający</w:t>
            </w:r>
          </w:p>
        </w:tc>
        <w:tc>
          <w:tcPr>
            <w:tcW w:w="2054" w:type="dxa"/>
            <w:shd w:val="clear" w:color="auto" w:fill="FFFFFF" w:themeFill="background1"/>
          </w:tcPr>
          <w:p w14:paraId="7581C1B1" w14:textId="757BCC96" w:rsidR="0001199F" w:rsidRPr="00C93E94" w:rsidRDefault="00346824" w:rsidP="00696DBD">
            <w:pPr>
              <w:spacing w:before="48" w:after="48" w:line="288" w:lineRule="auto"/>
              <w:rPr>
                <w:rFonts w:eastAsia="Calibri"/>
              </w:rPr>
            </w:pPr>
            <w:r>
              <w:rPr>
                <w:rFonts w:eastAsia="Calibri"/>
              </w:rPr>
              <w:t>CeZ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14:paraId="0DF0A7A1" w14:textId="77777777" w:rsidR="0001199F" w:rsidRPr="00C93E94" w:rsidRDefault="0001199F" w:rsidP="00696DBD">
            <w:pPr>
              <w:spacing w:before="48" w:after="48" w:line="288" w:lineRule="auto"/>
              <w:rPr>
                <w:rFonts w:eastAsia="Calibri"/>
              </w:rPr>
            </w:pPr>
            <w:r w:rsidRPr="00C93E94">
              <w:rPr>
                <w:rFonts w:eastAsia="Calibri"/>
                <w:b/>
                <w:color w:val="FFFFFF"/>
              </w:rPr>
              <w:t>Data zatwierdzenia</w:t>
            </w:r>
          </w:p>
        </w:tc>
        <w:tc>
          <w:tcPr>
            <w:tcW w:w="2126" w:type="dxa"/>
          </w:tcPr>
          <w:p w14:paraId="645B7692" w14:textId="351EDC48" w:rsidR="0001199F" w:rsidRPr="00C93E94" w:rsidRDefault="0001199F" w:rsidP="00462BE3">
            <w:pPr>
              <w:spacing w:before="48" w:after="48" w:line="288" w:lineRule="auto"/>
              <w:rPr>
                <w:rFonts w:eastAsia="Calibri"/>
              </w:rPr>
            </w:pPr>
          </w:p>
        </w:tc>
      </w:tr>
      <w:tr w:rsidR="0001199F" w:rsidRPr="00C93E94" w14:paraId="412A0D38" w14:textId="77777777" w:rsidTr="06A8CD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7CE2440D" w14:textId="77777777" w:rsidR="0001199F" w:rsidRPr="00C93E94" w:rsidRDefault="0001199F" w:rsidP="00696DBD">
            <w:pPr>
              <w:pStyle w:val="Tabelanagwekdolewej"/>
            </w:pPr>
            <w:r w:rsidRPr="00C93E94">
              <w:t>Wersja</w:t>
            </w:r>
          </w:p>
        </w:tc>
        <w:tc>
          <w:tcPr>
            <w:tcW w:w="2054" w:type="dxa"/>
            <w:shd w:val="clear" w:color="auto" w:fill="FFFFFF" w:themeFill="background1"/>
          </w:tcPr>
          <w:p w14:paraId="0F5997B8" w14:textId="5BA44268" w:rsidR="0001199F" w:rsidRPr="00C93E94" w:rsidRDefault="002503B2" w:rsidP="7DDCC072">
            <w:pPr>
              <w:spacing w:before="48" w:after="48" w:line="288" w:lineRule="auto"/>
              <w:rPr>
                <w:rFonts w:eastAsia="Calibri"/>
              </w:rPr>
            </w:pPr>
            <w:r>
              <w:rPr>
                <w:rFonts w:eastAsia="Calibri"/>
              </w:rPr>
              <w:t>1.</w:t>
            </w:r>
            <w:ins w:id="0" w:author="Autor">
              <w:r w:rsidR="00912389">
                <w:rPr>
                  <w:rFonts w:eastAsia="Calibri"/>
                </w:rPr>
                <w:t>1</w:t>
              </w:r>
            </w:ins>
            <w:del w:id="1" w:author="Autor">
              <w:r w:rsidDel="00912389">
                <w:rPr>
                  <w:rFonts w:eastAsia="Calibri"/>
                </w:rPr>
                <w:delText>0</w:delText>
              </w:r>
            </w:del>
          </w:p>
        </w:tc>
        <w:tc>
          <w:tcPr>
            <w:tcW w:w="2410" w:type="dxa"/>
            <w:shd w:val="clear" w:color="auto" w:fill="17365D" w:themeFill="text2" w:themeFillShade="BF"/>
          </w:tcPr>
          <w:p w14:paraId="7B1E1E05" w14:textId="77777777" w:rsidR="0001199F" w:rsidRPr="00C93E94" w:rsidRDefault="0001199F" w:rsidP="00696DBD">
            <w:pPr>
              <w:spacing w:before="48" w:after="48" w:line="288" w:lineRule="auto"/>
              <w:rPr>
                <w:rFonts w:eastAsia="Calibri"/>
              </w:rPr>
            </w:pPr>
            <w:r w:rsidRPr="00C93E94">
              <w:rPr>
                <w:rFonts w:eastAsia="Calibri"/>
                <w:b/>
                <w:color w:val="FFFFFF"/>
              </w:rPr>
              <w:t>Status dokumentu</w:t>
            </w:r>
          </w:p>
        </w:tc>
        <w:tc>
          <w:tcPr>
            <w:tcW w:w="2126" w:type="dxa"/>
          </w:tcPr>
          <w:p w14:paraId="4D729E27" w14:textId="412FEBA9" w:rsidR="0001199F" w:rsidRPr="00C93E94" w:rsidRDefault="0001199F" w:rsidP="3831D4C5">
            <w:pPr>
              <w:spacing w:before="48" w:after="48" w:line="288" w:lineRule="auto"/>
              <w:rPr>
                <w:rFonts w:eastAsia="Calibri"/>
              </w:rPr>
            </w:pPr>
          </w:p>
        </w:tc>
      </w:tr>
      <w:tr w:rsidR="007C14D9" w:rsidRPr="00C93E94" w14:paraId="34CC0454" w14:textId="77777777" w:rsidTr="06A8CD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0549E906" w14:textId="77777777" w:rsidR="007C14D9" w:rsidRPr="00C93E94" w:rsidRDefault="007C14D9" w:rsidP="007C14D9">
            <w:pPr>
              <w:pStyle w:val="Tabelanagwekdolewej"/>
            </w:pPr>
            <w:r w:rsidRPr="00C93E94">
              <w:t>Data utworzenia</w:t>
            </w:r>
          </w:p>
        </w:tc>
        <w:tc>
          <w:tcPr>
            <w:tcW w:w="2054" w:type="dxa"/>
            <w:shd w:val="clear" w:color="auto" w:fill="FFFFFF" w:themeFill="background1"/>
          </w:tcPr>
          <w:p w14:paraId="7F7D502F" w14:textId="26D97ADF" w:rsidR="007C14D9" w:rsidRPr="00C93E94" w:rsidRDefault="007C14D9" w:rsidP="007C14D9">
            <w:pPr>
              <w:spacing w:before="48" w:after="48" w:line="288" w:lineRule="auto"/>
              <w:rPr>
                <w:rFonts w:eastAsia="Calibri"/>
              </w:rPr>
            </w:pPr>
            <w:r>
              <w:rPr>
                <w:rFonts w:eastAsia="Calibri"/>
              </w:rPr>
              <w:t>2022-0</w:t>
            </w:r>
            <w:r w:rsidR="000541F9">
              <w:rPr>
                <w:rFonts w:eastAsia="Calibri"/>
              </w:rPr>
              <w:t>5</w:t>
            </w:r>
            <w:r>
              <w:rPr>
                <w:rFonts w:eastAsia="Calibri"/>
              </w:rPr>
              <w:t>-</w:t>
            </w:r>
            <w:r w:rsidR="000541F9">
              <w:rPr>
                <w:rFonts w:eastAsia="Calibri"/>
              </w:rPr>
              <w:t>30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14:paraId="057A2672" w14:textId="4D2FE511" w:rsidR="007C14D9" w:rsidRPr="00C93E94" w:rsidRDefault="007C14D9" w:rsidP="007C14D9">
            <w:pPr>
              <w:spacing w:before="48" w:after="48" w:line="288" w:lineRule="auto"/>
              <w:jc w:val="left"/>
              <w:rPr>
                <w:rFonts w:eastAsia="Calibri"/>
              </w:rPr>
            </w:pPr>
            <w:r w:rsidRPr="00EA1EA6">
              <w:rPr>
                <w:rFonts w:eastAsia="Calibri"/>
              </w:rPr>
              <w:t>2022-04-25</w:t>
            </w:r>
          </w:p>
        </w:tc>
        <w:tc>
          <w:tcPr>
            <w:tcW w:w="2126" w:type="dxa"/>
          </w:tcPr>
          <w:p w14:paraId="3A219132" w14:textId="2323F875" w:rsidR="007C14D9" w:rsidRPr="00C93E94" w:rsidRDefault="007C14D9" w:rsidP="007C14D9">
            <w:pPr>
              <w:spacing w:before="48" w:after="48" w:line="288" w:lineRule="auto"/>
              <w:rPr>
                <w:rFonts w:eastAsia="Calibri"/>
              </w:rPr>
            </w:pPr>
            <w:r w:rsidRPr="00EA1EA6">
              <w:rPr>
                <w:rFonts w:eastAsia="Calibri"/>
              </w:rPr>
              <w:t>2022-0</w:t>
            </w:r>
            <w:r w:rsidR="000541F9">
              <w:rPr>
                <w:rFonts w:eastAsia="Calibri"/>
              </w:rPr>
              <w:t>5</w:t>
            </w:r>
            <w:r w:rsidRPr="00EA1EA6">
              <w:rPr>
                <w:rFonts w:eastAsia="Calibri"/>
              </w:rPr>
              <w:t>-</w:t>
            </w:r>
            <w:r w:rsidR="000541F9">
              <w:rPr>
                <w:rFonts w:eastAsia="Calibri"/>
              </w:rPr>
              <w:t>30</w:t>
            </w:r>
          </w:p>
        </w:tc>
      </w:tr>
    </w:tbl>
    <w:p w14:paraId="34A098C5" w14:textId="77777777" w:rsidR="0001199F" w:rsidRPr="00460391" w:rsidRDefault="0001199F" w:rsidP="00647C0A">
      <w:pPr>
        <w:rPr>
          <w:rFonts w:eastAsia="Calibri"/>
        </w:rPr>
      </w:pPr>
    </w:p>
    <w:tbl>
      <w:tblPr>
        <w:tblW w:w="9062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997"/>
        <w:gridCol w:w="1661"/>
        <w:gridCol w:w="5005"/>
      </w:tblGrid>
      <w:tr w:rsidR="00E46697" w:rsidRPr="00460391" w14:paraId="21A083E1" w14:textId="77777777" w:rsidTr="006A2348">
        <w:trPr>
          <w:trHeight w:val="340"/>
        </w:trPr>
        <w:tc>
          <w:tcPr>
            <w:tcW w:w="9062" w:type="dxa"/>
            <w:gridSpan w:val="4"/>
            <w:shd w:val="clear" w:color="auto" w:fill="17365D" w:themeFill="text2" w:themeFillShade="BF"/>
          </w:tcPr>
          <w:p w14:paraId="78B3B7D6" w14:textId="77777777" w:rsidR="00E46697" w:rsidRPr="00460391" w:rsidRDefault="00E46697" w:rsidP="00647C0A">
            <w:pPr>
              <w:rPr>
                <w:rFonts w:eastAsia="Calibri"/>
              </w:rPr>
            </w:pPr>
            <w:r w:rsidRPr="00460391">
              <w:rPr>
                <w:rFonts w:eastAsia="Calibri"/>
              </w:rPr>
              <w:t>Historia zmian</w:t>
            </w:r>
          </w:p>
        </w:tc>
      </w:tr>
      <w:tr w:rsidR="007B3746" w:rsidRPr="00460391" w14:paraId="79E83819" w14:textId="77777777" w:rsidTr="006A2348">
        <w:trPr>
          <w:trHeight w:val="340"/>
        </w:trPr>
        <w:tc>
          <w:tcPr>
            <w:tcW w:w="1399" w:type="dxa"/>
            <w:shd w:val="clear" w:color="auto" w:fill="17365D" w:themeFill="text2" w:themeFillShade="BF"/>
          </w:tcPr>
          <w:p w14:paraId="25F02163" w14:textId="77777777" w:rsidR="00E46697" w:rsidRPr="00460391" w:rsidRDefault="00E46697" w:rsidP="00647C0A">
            <w:pPr>
              <w:rPr>
                <w:rFonts w:eastAsia="Calibri"/>
              </w:rPr>
            </w:pPr>
            <w:r w:rsidRPr="00460391">
              <w:rPr>
                <w:rFonts w:eastAsia="Calibri"/>
              </w:rPr>
              <w:t>Data</w:t>
            </w:r>
          </w:p>
        </w:tc>
        <w:tc>
          <w:tcPr>
            <w:tcW w:w="997" w:type="dxa"/>
            <w:shd w:val="clear" w:color="auto" w:fill="17365D" w:themeFill="text2" w:themeFillShade="BF"/>
          </w:tcPr>
          <w:p w14:paraId="083D93DB" w14:textId="77777777" w:rsidR="00E46697" w:rsidRPr="00460391" w:rsidRDefault="00E46697" w:rsidP="00647C0A">
            <w:pPr>
              <w:rPr>
                <w:rFonts w:eastAsia="Calibri"/>
              </w:rPr>
            </w:pPr>
            <w:r w:rsidRPr="00460391">
              <w:rPr>
                <w:rFonts w:eastAsia="Calibri"/>
              </w:rPr>
              <w:t>Wersja</w:t>
            </w:r>
          </w:p>
        </w:tc>
        <w:tc>
          <w:tcPr>
            <w:tcW w:w="1661" w:type="dxa"/>
            <w:shd w:val="clear" w:color="auto" w:fill="17365D" w:themeFill="text2" w:themeFillShade="BF"/>
          </w:tcPr>
          <w:p w14:paraId="3D5DF793" w14:textId="77777777" w:rsidR="00E46697" w:rsidRPr="00460391" w:rsidRDefault="00E46697" w:rsidP="00647C0A">
            <w:pPr>
              <w:rPr>
                <w:rFonts w:eastAsia="Calibri"/>
              </w:rPr>
            </w:pPr>
            <w:r w:rsidRPr="00460391">
              <w:rPr>
                <w:rFonts w:eastAsia="Calibri"/>
              </w:rPr>
              <w:t>Autor zmiany</w:t>
            </w:r>
          </w:p>
        </w:tc>
        <w:tc>
          <w:tcPr>
            <w:tcW w:w="5005" w:type="dxa"/>
            <w:shd w:val="clear" w:color="auto" w:fill="17365D" w:themeFill="text2" w:themeFillShade="BF"/>
          </w:tcPr>
          <w:p w14:paraId="58EF9306" w14:textId="77777777" w:rsidR="00E46697" w:rsidRPr="00460391" w:rsidRDefault="00E46697" w:rsidP="00647C0A">
            <w:pPr>
              <w:rPr>
                <w:rFonts w:eastAsia="Calibri"/>
              </w:rPr>
            </w:pPr>
            <w:r w:rsidRPr="00460391">
              <w:rPr>
                <w:rFonts w:eastAsia="Calibri"/>
              </w:rPr>
              <w:t>Opis zmiany</w:t>
            </w:r>
          </w:p>
        </w:tc>
      </w:tr>
      <w:tr w:rsidR="00E46697" w:rsidRPr="00460391" w14:paraId="0201F7C9" w14:textId="77777777" w:rsidTr="006A2348">
        <w:trPr>
          <w:trHeight w:val="340"/>
        </w:trPr>
        <w:tc>
          <w:tcPr>
            <w:tcW w:w="1399" w:type="dxa"/>
          </w:tcPr>
          <w:p w14:paraId="5CBD1F00" w14:textId="74E35667" w:rsidR="00E46697" w:rsidRPr="00460391" w:rsidRDefault="00346824" w:rsidP="51D4CDD3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202</w:t>
            </w:r>
            <w:r w:rsidR="00DD7178">
              <w:rPr>
                <w:rFonts w:eastAsia="Calibri"/>
                <w:sz w:val="16"/>
                <w:szCs w:val="16"/>
              </w:rPr>
              <w:t>2</w:t>
            </w:r>
            <w:r>
              <w:rPr>
                <w:rFonts w:eastAsia="Calibri"/>
                <w:sz w:val="16"/>
                <w:szCs w:val="16"/>
              </w:rPr>
              <w:t>-0</w:t>
            </w:r>
            <w:r w:rsidR="005D61F4">
              <w:rPr>
                <w:rFonts w:eastAsia="Calibri"/>
                <w:sz w:val="16"/>
                <w:szCs w:val="16"/>
              </w:rPr>
              <w:t>5</w:t>
            </w:r>
            <w:r w:rsidR="008358C3">
              <w:rPr>
                <w:rFonts w:eastAsia="Calibri"/>
                <w:sz w:val="16"/>
                <w:szCs w:val="16"/>
              </w:rPr>
              <w:t>-</w:t>
            </w:r>
            <w:r w:rsidR="005D61F4">
              <w:rPr>
                <w:rFonts w:eastAsia="Calibri"/>
                <w:sz w:val="16"/>
                <w:szCs w:val="16"/>
              </w:rPr>
              <w:t>30</w:t>
            </w:r>
          </w:p>
        </w:tc>
        <w:tc>
          <w:tcPr>
            <w:tcW w:w="997" w:type="dxa"/>
          </w:tcPr>
          <w:p w14:paraId="5E5B3005" w14:textId="3CA332D5" w:rsidR="00E46697" w:rsidRPr="00460391" w:rsidRDefault="00DD7178" w:rsidP="51D4CDD3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1.0</w:t>
            </w:r>
          </w:p>
        </w:tc>
        <w:tc>
          <w:tcPr>
            <w:tcW w:w="1661" w:type="dxa"/>
          </w:tcPr>
          <w:p w14:paraId="6B4E14AB" w14:textId="697CF4A1" w:rsidR="00E46697" w:rsidRPr="00460391" w:rsidRDefault="2878A9F8" w:rsidP="51D4CDD3">
            <w:pPr>
              <w:rPr>
                <w:rFonts w:eastAsia="Calibri"/>
                <w:sz w:val="16"/>
                <w:szCs w:val="16"/>
              </w:rPr>
            </w:pPr>
            <w:r w:rsidRPr="2072CF5E">
              <w:rPr>
                <w:rFonts w:eastAsia="Calibri"/>
                <w:sz w:val="16"/>
                <w:szCs w:val="16"/>
              </w:rPr>
              <w:t>C</w:t>
            </w:r>
            <w:r w:rsidR="2FB362E3" w:rsidRPr="2072CF5E">
              <w:rPr>
                <w:rFonts w:eastAsia="Calibri"/>
                <w:sz w:val="16"/>
                <w:szCs w:val="16"/>
              </w:rPr>
              <w:t>eZ</w:t>
            </w:r>
          </w:p>
        </w:tc>
        <w:tc>
          <w:tcPr>
            <w:tcW w:w="5005" w:type="dxa"/>
          </w:tcPr>
          <w:p w14:paraId="2D7BD0B2" w14:textId="77777777" w:rsidR="00E46697" w:rsidRPr="0058758D" w:rsidRDefault="51D4CDD3" w:rsidP="51D4CDD3">
            <w:pPr>
              <w:rPr>
                <w:rFonts w:eastAsia="Calibri" w:cstheme="minorHAnsi"/>
                <w:sz w:val="16"/>
                <w:szCs w:val="16"/>
              </w:rPr>
            </w:pPr>
            <w:r w:rsidRPr="0058758D">
              <w:rPr>
                <w:rFonts w:eastAsia="Calibri" w:cstheme="minorHAnsi"/>
                <w:sz w:val="16"/>
                <w:szCs w:val="16"/>
              </w:rPr>
              <w:t>Wersja inicjalna dokumentu</w:t>
            </w:r>
          </w:p>
        </w:tc>
      </w:tr>
      <w:tr w:rsidR="00912389" w:rsidRPr="00460391" w14:paraId="2EC57B7C" w14:textId="77777777" w:rsidTr="006A2348">
        <w:trPr>
          <w:trHeight w:val="340"/>
          <w:ins w:id="2" w:author="Autor"/>
        </w:trPr>
        <w:tc>
          <w:tcPr>
            <w:tcW w:w="1399" w:type="dxa"/>
          </w:tcPr>
          <w:p w14:paraId="752397AA" w14:textId="6B56FCD4" w:rsidR="00912389" w:rsidRDefault="00912389" w:rsidP="51D4CDD3">
            <w:pPr>
              <w:rPr>
                <w:ins w:id="3" w:author="Autor"/>
                <w:rFonts w:eastAsia="Calibri"/>
                <w:sz w:val="16"/>
                <w:szCs w:val="16"/>
              </w:rPr>
            </w:pPr>
            <w:ins w:id="4" w:author="Autor">
              <w:r>
                <w:rPr>
                  <w:rFonts w:eastAsia="Calibri"/>
                  <w:sz w:val="16"/>
                  <w:szCs w:val="16"/>
                </w:rPr>
                <w:t>2022-07-14</w:t>
              </w:r>
            </w:ins>
          </w:p>
        </w:tc>
        <w:tc>
          <w:tcPr>
            <w:tcW w:w="997" w:type="dxa"/>
          </w:tcPr>
          <w:p w14:paraId="717E3A0F" w14:textId="41C5F77B" w:rsidR="00912389" w:rsidRDefault="00912389" w:rsidP="51D4CDD3">
            <w:pPr>
              <w:rPr>
                <w:ins w:id="5" w:author="Autor"/>
                <w:rFonts w:eastAsia="Calibri"/>
                <w:sz w:val="16"/>
                <w:szCs w:val="16"/>
              </w:rPr>
            </w:pPr>
            <w:ins w:id="6" w:author="Autor">
              <w:r>
                <w:rPr>
                  <w:rFonts w:eastAsia="Calibri"/>
                  <w:sz w:val="16"/>
                  <w:szCs w:val="16"/>
                </w:rPr>
                <w:t>1.1</w:t>
              </w:r>
            </w:ins>
          </w:p>
        </w:tc>
        <w:tc>
          <w:tcPr>
            <w:tcW w:w="1661" w:type="dxa"/>
          </w:tcPr>
          <w:p w14:paraId="12864178" w14:textId="0E4C9C6E" w:rsidR="00912389" w:rsidRPr="2072CF5E" w:rsidRDefault="00912389" w:rsidP="51D4CDD3">
            <w:pPr>
              <w:rPr>
                <w:ins w:id="7" w:author="Autor"/>
                <w:rFonts w:eastAsia="Calibri"/>
                <w:sz w:val="16"/>
                <w:szCs w:val="16"/>
              </w:rPr>
            </w:pPr>
            <w:ins w:id="8" w:author="Autor">
              <w:r>
                <w:rPr>
                  <w:rFonts w:eastAsia="Calibri"/>
                  <w:sz w:val="16"/>
                  <w:szCs w:val="16"/>
                </w:rPr>
                <w:t>CeZ</w:t>
              </w:r>
            </w:ins>
          </w:p>
        </w:tc>
        <w:tc>
          <w:tcPr>
            <w:tcW w:w="5005" w:type="dxa"/>
          </w:tcPr>
          <w:p w14:paraId="438A6159" w14:textId="494E3B96" w:rsidR="00912389" w:rsidRPr="0058758D" w:rsidRDefault="00912389" w:rsidP="51D4CDD3">
            <w:pPr>
              <w:rPr>
                <w:ins w:id="9" w:author="Autor"/>
                <w:rFonts w:eastAsia="Calibri" w:cstheme="minorHAnsi"/>
                <w:sz w:val="16"/>
                <w:szCs w:val="16"/>
              </w:rPr>
            </w:pPr>
            <w:ins w:id="10" w:author="Autor">
              <w:r>
                <w:rPr>
                  <w:rFonts w:eastAsia="Calibri" w:cstheme="minorHAnsi"/>
                  <w:sz w:val="16"/>
                  <w:szCs w:val="16"/>
                </w:rPr>
                <w:t>Aktualizacja opisu parametrów w operacji pobierania raportu o wskazanym kodzie</w:t>
              </w:r>
            </w:ins>
          </w:p>
        </w:tc>
      </w:tr>
    </w:tbl>
    <w:p w14:paraId="2DE4B82D" w14:textId="1C9E25AC" w:rsidR="00F12A29" w:rsidRPr="00000BCB" w:rsidRDefault="00F12A29">
      <w:pPr>
        <w:spacing w:before="0" w:after="0" w:line="240" w:lineRule="auto"/>
        <w:jc w:val="left"/>
      </w:pPr>
    </w:p>
    <w:tbl>
      <w:tblPr>
        <w:tblW w:w="9123" w:type="dxa"/>
        <w:tblInd w:w="-15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7440"/>
      </w:tblGrid>
      <w:tr w:rsidR="00E46697" w:rsidRPr="00460391" w14:paraId="277BE260" w14:textId="77777777" w:rsidTr="2072CF5E">
        <w:trPr>
          <w:trHeight w:val="397"/>
          <w:tblHeader/>
        </w:trPr>
        <w:tc>
          <w:tcPr>
            <w:tcW w:w="9123" w:type="dxa"/>
            <w:gridSpan w:val="2"/>
            <w:shd w:val="clear" w:color="auto" w:fill="17365D" w:themeFill="text2" w:themeFillShade="BF"/>
          </w:tcPr>
          <w:p w14:paraId="3E7B9E7C" w14:textId="77777777" w:rsidR="00E46697" w:rsidRPr="00460391" w:rsidRDefault="00E46697" w:rsidP="00647C0A">
            <w:pPr>
              <w:pStyle w:val="Tabelanagwekdolewej"/>
            </w:pPr>
            <w:r w:rsidRPr="00460391">
              <w:t>Dokumenty powiązane</w:t>
            </w:r>
          </w:p>
        </w:tc>
      </w:tr>
      <w:tr w:rsidR="00E46697" w:rsidRPr="00460391" w14:paraId="46AB2088" w14:textId="77777777" w:rsidTr="2072CF5E">
        <w:trPr>
          <w:trHeight w:val="397"/>
        </w:trPr>
        <w:tc>
          <w:tcPr>
            <w:tcW w:w="1683" w:type="dxa"/>
            <w:shd w:val="clear" w:color="auto" w:fill="17365D" w:themeFill="text2" w:themeFillShade="BF"/>
          </w:tcPr>
          <w:p w14:paraId="56A842DB" w14:textId="77777777" w:rsidR="00E46697" w:rsidRPr="00460391" w:rsidRDefault="00E46697" w:rsidP="00647C0A">
            <w:pPr>
              <w:pStyle w:val="Tabelanagwekdolewej"/>
            </w:pPr>
            <w:r w:rsidRPr="00460391">
              <w:t>Nazwa pliku</w:t>
            </w:r>
          </w:p>
        </w:tc>
        <w:tc>
          <w:tcPr>
            <w:tcW w:w="7440" w:type="dxa"/>
            <w:shd w:val="clear" w:color="auto" w:fill="auto"/>
          </w:tcPr>
          <w:p w14:paraId="1019BE6D" w14:textId="5BE1F775" w:rsidR="00567FC5" w:rsidRPr="00460391" w:rsidRDefault="00567FC5" w:rsidP="00FF7828">
            <w:pPr>
              <w:pStyle w:val="tabelanormalny"/>
            </w:pPr>
          </w:p>
        </w:tc>
      </w:tr>
      <w:tr w:rsidR="00E46697" w:rsidRPr="00460391" w14:paraId="2C695E38" w14:textId="77777777" w:rsidTr="2072CF5E">
        <w:trPr>
          <w:trHeight w:val="397"/>
        </w:trPr>
        <w:tc>
          <w:tcPr>
            <w:tcW w:w="1683" w:type="dxa"/>
            <w:shd w:val="clear" w:color="auto" w:fill="17365D" w:themeFill="text2" w:themeFillShade="BF"/>
          </w:tcPr>
          <w:p w14:paraId="2E0BDF71" w14:textId="77777777" w:rsidR="00E46697" w:rsidRPr="00460391" w:rsidRDefault="00E46697" w:rsidP="00647C0A">
            <w:pPr>
              <w:pStyle w:val="Tabelanagwekdolewej"/>
            </w:pPr>
            <w:r w:rsidRPr="00460391">
              <w:t>Zakres</w:t>
            </w:r>
          </w:p>
        </w:tc>
        <w:tc>
          <w:tcPr>
            <w:tcW w:w="7440" w:type="dxa"/>
            <w:shd w:val="clear" w:color="auto" w:fill="auto"/>
          </w:tcPr>
          <w:p w14:paraId="1887CA52" w14:textId="06DF3ACB" w:rsidR="00E46697" w:rsidRPr="00460391" w:rsidRDefault="00E46697" w:rsidP="00FF7828">
            <w:pPr>
              <w:pStyle w:val="tabelanormalny"/>
            </w:pPr>
          </w:p>
        </w:tc>
      </w:tr>
    </w:tbl>
    <w:p w14:paraId="2BB8FFBB" w14:textId="4C85FFE9" w:rsidR="00F02664" w:rsidRDefault="00F02664"/>
    <w:p w14:paraId="7142EB8D" w14:textId="77777777" w:rsidR="00F02664" w:rsidRDefault="00F02664"/>
    <w:p w14:paraId="2F0E62F8" w14:textId="77777777" w:rsidR="00F02664" w:rsidRDefault="00F02664">
      <w:pPr>
        <w:spacing w:before="0" w:after="0" w:line="240" w:lineRule="auto"/>
        <w:jc w:val="left"/>
      </w:pPr>
      <w:r>
        <w:br w:type="page"/>
      </w:r>
    </w:p>
    <w:sdt>
      <w:sdtPr>
        <w:rPr>
          <w:rFonts w:asciiTheme="minorHAnsi" w:eastAsia="Times New Roman" w:hAnsiTheme="minorHAnsi" w:cstheme="minorBidi"/>
          <w:b/>
          <w:color w:val="auto"/>
          <w:sz w:val="22"/>
          <w:szCs w:val="24"/>
          <w:lang w:eastAsia="en-US"/>
        </w:rPr>
        <w:id w:val="1616555797"/>
        <w:docPartObj>
          <w:docPartGallery w:val="Table of Contents"/>
          <w:docPartUnique/>
        </w:docPartObj>
      </w:sdtPr>
      <w:sdtEndPr/>
      <w:sdtContent>
        <w:p w14:paraId="5F772756" w14:textId="3B5FC535" w:rsidR="00647C0A" w:rsidRPr="007F106C" w:rsidRDefault="4758FB0F" w:rsidP="7E1E2BA5">
          <w:pPr>
            <w:pStyle w:val="Nagwekspisutreci"/>
          </w:pPr>
          <w:r>
            <w:t>Spis treści</w:t>
          </w:r>
        </w:p>
        <w:p w14:paraId="56A86E74" w14:textId="6B0C7588" w:rsidR="00BE7489" w:rsidRDefault="00647C0A">
          <w:pPr>
            <w:pStyle w:val="Spistreci1"/>
            <w:rPr>
              <w:rFonts w:eastAsiaTheme="minorEastAsia"/>
              <w:b w:val="0"/>
              <w:noProof/>
              <w:szCs w:val="22"/>
              <w:lang w:eastAsia="pl-PL"/>
            </w:rPr>
          </w:pPr>
          <w:r w:rsidRPr="254E4023">
            <w:fldChar w:fldCharType="begin"/>
          </w:r>
          <w:r>
            <w:instrText xml:space="preserve"> TOC \o "1-3" \h \z \u </w:instrText>
          </w:r>
          <w:r w:rsidRPr="254E4023">
            <w:fldChar w:fldCharType="separate"/>
          </w:r>
          <w:hyperlink w:anchor="_Toc104808052" w:history="1">
            <w:r w:rsidR="00BE7489" w:rsidRPr="00810CDE">
              <w:rPr>
                <w:rStyle w:val="Hipercze"/>
                <w:noProof/>
              </w:rPr>
              <w:t>1.</w:t>
            </w:r>
            <w:r w:rsidR="00BE7489">
              <w:rPr>
                <w:rFonts w:eastAsiaTheme="minorEastAsia"/>
                <w:b w:val="0"/>
                <w:noProof/>
                <w:szCs w:val="22"/>
                <w:lang w:eastAsia="pl-PL"/>
              </w:rPr>
              <w:tab/>
            </w:r>
            <w:r w:rsidR="00BE7489" w:rsidRPr="00810CDE">
              <w:rPr>
                <w:rStyle w:val="Hipercze"/>
                <w:noProof/>
              </w:rPr>
              <w:t>Wstęp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_Toc104808052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4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16A23F9F" w14:textId="1050C6D9" w:rsidR="00BE7489" w:rsidRDefault="009977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4808053" w:history="1">
            <w:r w:rsidR="00BE7489" w:rsidRPr="00810CDE">
              <w:rPr>
                <w:rStyle w:val="Hipercze"/>
                <w:noProof/>
              </w:rPr>
              <w:t>Cel i zakres dokumentu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_Toc104808053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4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696F6451" w14:textId="3AFB5A74" w:rsidR="00BE7489" w:rsidRDefault="009977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4808054" w:history="1">
            <w:r w:rsidR="00BE7489" w:rsidRPr="00810CDE">
              <w:rPr>
                <w:rStyle w:val="Hipercze"/>
                <w:noProof/>
              </w:rPr>
              <w:t>Wykorzystywane skróty i terminy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_Toc104808054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5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7168620C" w14:textId="7A652778" w:rsidR="00BE7489" w:rsidRDefault="00997761">
          <w:pPr>
            <w:pStyle w:val="Spistreci1"/>
            <w:rPr>
              <w:rFonts w:eastAsiaTheme="minorEastAsia"/>
              <w:b w:val="0"/>
              <w:noProof/>
              <w:szCs w:val="22"/>
              <w:lang w:eastAsia="pl-PL"/>
            </w:rPr>
          </w:pPr>
          <w:hyperlink w:anchor="_Toc104808055" w:history="1">
            <w:r w:rsidR="00BE7489" w:rsidRPr="00810CDE">
              <w:rPr>
                <w:rStyle w:val="Hipercze"/>
                <w:noProof/>
              </w:rPr>
              <w:t>2.</w:t>
            </w:r>
            <w:r w:rsidR="00BE7489">
              <w:rPr>
                <w:rFonts w:eastAsiaTheme="minorEastAsia"/>
                <w:b w:val="0"/>
                <w:noProof/>
                <w:szCs w:val="22"/>
                <w:lang w:eastAsia="pl-PL"/>
              </w:rPr>
              <w:tab/>
            </w:r>
            <w:r w:rsidR="00BE7489" w:rsidRPr="00810CDE">
              <w:rPr>
                <w:rStyle w:val="Hipercze"/>
                <w:noProof/>
              </w:rPr>
              <w:t>Opis rozwiązania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_Toc104808055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7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4C865268" w14:textId="2D9016A9" w:rsidR="00BE7489" w:rsidRDefault="00997761">
          <w:pPr>
            <w:pStyle w:val="Spistreci1"/>
            <w:rPr>
              <w:rFonts w:eastAsiaTheme="minorEastAsia"/>
              <w:b w:val="0"/>
              <w:noProof/>
              <w:szCs w:val="22"/>
              <w:lang w:eastAsia="pl-PL"/>
            </w:rPr>
          </w:pPr>
          <w:hyperlink w:anchor="_Toc104808056" w:history="1">
            <w:r w:rsidR="00BE7489" w:rsidRPr="00810CDE">
              <w:rPr>
                <w:rStyle w:val="Hipercze"/>
                <w:noProof/>
              </w:rPr>
              <w:t>3.</w:t>
            </w:r>
            <w:r w:rsidR="00BE7489">
              <w:rPr>
                <w:rFonts w:eastAsiaTheme="minorEastAsia"/>
                <w:b w:val="0"/>
                <w:noProof/>
                <w:szCs w:val="22"/>
                <w:lang w:eastAsia="pl-PL"/>
              </w:rPr>
              <w:tab/>
            </w:r>
            <w:r w:rsidR="00BE7489" w:rsidRPr="00810CDE">
              <w:rPr>
                <w:rStyle w:val="Hipercze"/>
                <w:noProof/>
              </w:rPr>
              <w:t>Serwer FHIR CEZ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_Toc104808056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8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581436EC" w14:textId="7BA92F04" w:rsidR="00BE7489" w:rsidRDefault="009977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4808057" w:history="1">
            <w:r w:rsidR="00BE7489" w:rsidRPr="00810CDE">
              <w:rPr>
                <w:rStyle w:val="Hipercze"/>
                <w:noProof/>
              </w:rPr>
              <w:t>Dostęp serwera FHIR CEZ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_Toc104808057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8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1A8BDF18" w14:textId="16507558" w:rsidR="00BE7489" w:rsidRDefault="009977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4808058" w:history="1">
            <w:r w:rsidR="00BE7489" w:rsidRPr="00810CDE">
              <w:rPr>
                <w:rStyle w:val="Hipercze"/>
                <w:noProof/>
              </w:rPr>
              <w:t>Komunikacja z serwerem FHIR CEZ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_Toc104808058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8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02FA49A7" w14:textId="127D20A0" w:rsidR="00BE7489" w:rsidRDefault="009977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4808059" w:history="1">
            <w:r w:rsidR="00BE7489" w:rsidRPr="00810CDE">
              <w:rPr>
                <w:rStyle w:val="Hipercze"/>
                <w:noProof/>
              </w:rPr>
              <w:t>Uwierzytelnienie i autoryzacja do usług serwera FHIR CEZ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_Toc104808059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8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56E84C68" w14:textId="7ABE7223" w:rsidR="00BE7489" w:rsidRDefault="009977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4808060" w:history="1">
            <w:r w:rsidR="00BE7489" w:rsidRPr="00810CDE">
              <w:rPr>
                <w:rStyle w:val="Hipercze"/>
                <w:noProof/>
              </w:rPr>
              <w:t>Autoryzacja dostępu do danych serwera FHIR CEZ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_Toc104808060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9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28C8093A" w14:textId="7718AE80" w:rsidR="00BE7489" w:rsidRDefault="009977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4808061" w:history="1">
            <w:r w:rsidR="00BE7489" w:rsidRPr="00810CDE">
              <w:rPr>
                <w:rStyle w:val="Hipercze"/>
                <w:rFonts w:eastAsia="Calibri"/>
                <w:noProof/>
              </w:rPr>
              <w:t>Dostęp do danych serwera FHIR CEZ na zasadach ogólnych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_Toc104808061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9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1D16BF94" w14:textId="0116158F" w:rsidR="00BE7489" w:rsidRDefault="009977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4808062" w:history="1">
            <w:r w:rsidR="00BE7489" w:rsidRPr="00810CDE">
              <w:rPr>
                <w:rStyle w:val="Hipercze"/>
                <w:noProof/>
              </w:rPr>
              <w:t>Przebieg uwierzytelnienie i autoryzacji dostępu do usług serwera FHIR CEZ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_Toc104808062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10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0CC04B83" w14:textId="2FD9148B" w:rsidR="00BE7489" w:rsidRDefault="009977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4808063" w:history="1">
            <w:r w:rsidR="00BE7489" w:rsidRPr="00810CDE">
              <w:rPr>
                <w:rStyle w:val="Hipercze"/>
                <w:noProof/>
              </w:rPr>
              <w:t>Przygotowanie TOKENU UWIERZYTELNIAJĄCEGO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_Toc104808063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10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481DA3A7" w14:textId="39C177A0" w:rsidR="00BE7489" w:rsidRDefault="009977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4808064" w:history="1">
            <w:r w:rsidR="00BE7489" w:rsidRPr="00810CDE">
              <w:rPr>
                <w:rStyle w:val="Hipercze"/>
                <w:noProof/>
              </w:rPr>
              <w:t>Przygotowanie i przekazanie żądania autoryzacji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_Toc104808064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13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341C06F3" w14:textId="5461F78D" w:rsidR="00BE7489" w:rsidRDefault="009977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4808065" w:history="1">
            <w:r w:rsidR="00BE7489" w:rsidRPr="00810CDE">
              <w:rPr>
                <w:rStyle w:val="Hipercze"/>
                <w:noProof/>
              </w:rPr>
              <w:t>Zabezpieczenie autentyczności i integralności zasobów FHIR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_Toc104808065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13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3243647B" w14:textId="0AF6E91B" w:rsidR="00BE7489" w:rsidRDefault="009977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4808066" w:history="1">
            <w:r w:rsidR="00BE7489" w:rsidRPr="00810CDE">
              <w:rPr>
                <w:rStyle w:val="Hipercze"/>
                <w:noProof/>
              </w:rPr>
              <w:t>Komunikaty błędów uwierzytelnienia i autoryzacji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_Toc104808066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14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5E72921B" w14:textId="0D22B9BF" w:rsidR="00BE7489" w:rsidRDefault="00997761">
          <w:pPr>
            <w:pStyle w:val="Spistreci1"/>
            <w:rPr>
              <w:rFonts w:eastAsiaTheme="minorEastAsia"/>
              <w:b w:val="0"/>
              <w:noProof/>
              <w:szCs w:val="22"/>
              <w:lang w:eastAsia="pl-PL"/>
            </w:rPr>
          </w:pPr>
          <w:hyperlink w:anchor="_Toc104808067" w:history="1">
            <w:r w:rsidR="00BE7489" w:rsidRPr="00810CDE">
              <w:rPr>
                <w:rStyle w:val="Hipercze"/>
                <w:noProof/>
              </w:rPr>
              <w:t>4.</w:t>
            </w:r>
            <w:r w:rsidR="00BE7489">
              <w:rPr>
                <w:rFonts w:eastAsiaTheme="minorEastAsia"/>
                <w:b w:val="0"/>
                <w:noProof/>
                <w:szCs w:val="22"/>
                <w:lang w:eastAsia="pl-PL"/>
              </w:rPr>
              <w:tab/>
            </w:r>
            <w:r w:rsidR="00BE7489" w:rsidRPr="00810CDE">
              <w:rPr>
                <w:rStyle w:val="Hipercze"/>
                <w:noProof/>
              </w:rPr>
              <w:t>Opis usług do pobierania raportów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_Toc104808067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15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6C5C0453" w14:textId="25559BD8" w:rsidR="00BE7489" w:rsidRDefault="00997761">
          <w:pPr>
            <w:pStyle w:val="Spistreci1"/>
            <w:rPr>
              <w:rFonts w:eastAsiaTheme="minorEastAsia"/>
              <w:b w:val="0"/>
              <w:noProof/>
              <w:szCs w:val="22"/>
              <w:lang w:eastAsia="pl-PL"/>
            </w:rPr>
          </w:pPr>
          <w:hyperlink w:anchor="_Toc104808068" w:history="1">
            <w:r w:rsidR="00BE7489" w:rsidRPr="00810CDE">
              <w:rPr>
                <w:rStyle w:val="Hipercze"/>
                <w:noProof/>
              </w:rPr>
              <w:t>4.1.</w:t>
            </w:r>
            <w:r w:rsidR="00BE7489">
              <w:rPr>
                <w:rFonts w:eastAsiaTheme="minorEastAsia"/>
                <w:b w:val="0"/>
                <w:noProof/>
                <w:szCs w:val="22"/>
                <w:lang w:eastAsia="pl-PL"/>
              </w:rPr>
              <w:tab/>
            </w:r>
            <w:r w:rsidR="00BE7489" w:rsidRPr="00810CDE">
              <w:rPr>
                <w:rStyle w:val="Hipercze"/>
                <w:noProof/>
              </w:rPr>
              <w:t>Scenariusz wywołania operacji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_Toc104808068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16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211EE149" w14:textId="14FFE3F4" w:rsidR="00BE7489" w:rsidRDefault="00997761">
          <w:pPr>
            <w:pStyle w:val="Spistreci1"/>
            <w:rPr>
              <w:rFonts w:eastAsiaTheme="minorEastAsia"/>
              <w:b w:val="0"/>
              <w:noProof/>
              <w:szCs w:val="22"/>
              <w:lang w:eastAsia="pl-PL"/>
            </w:rPr>
          </w:pPr>
          <w:hyperlink w:anchor="_Toc104808069" w:history="1">
            <w:r w:rsidR="00BE7489" w:rsidRPr="00810CDE">
              <w:rPr>
                <w:rStyle w:val="Hipercze"/>
                <w:noProof/>
              </w:rPr>
              <w:t>4.2.</w:t>
            </w:r>
            <w:r w:rsidR="00BE7489">
              <w:rPr>
                <w:rFonts w:eastAsiaTheme="minorEastAsia"/>
                <w:b w:val="0"/>
                <w:noProof/>
                <w:szCs w:val="22"/>
                <w:lang w:eastAsia="pl-PL"/>
              </w:rPr>
              <w:tab/>
            </w:r>
            <w:r w:rsidR="00BE7489" w:rsidRPr="00810CDE">
              <w:rPr>
                <w:rStyle w:val="Hipercze"/>
                <w:noProof/>
              </w:rPr>
              <w:t>Wykaz operacji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_Toc104808069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17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38B56E2F" w14:textId="0D4DE45E" w:rsidR="00BE7489" w:rsidRDefault="00997761">
          <w:pPr>
            <w:pStyle w:val="Spistreci1"/>
            <w:rPr>
              <w:rFonts w:eastAsiaTheme="minorEastAsia"/>
              <w:b w:val="0"/>
              <w:noProof/>
              <w:szCs w:val="22"/>
              <w:lang w:eastAsia="pl-PL"/>
            </w:rPr>
          </w:pPr>
          <w:hyperlink w:anchor="_Toc104808070" w:history="1">
            <w:r w:rsidR="00BE7489" w:rsidRPr="00810CDE">
              <w:rPr>
                <w:rStyle w:val="Hipercze"/>
                <w:noProof/>
              </w:rPr>
              <w:t>4.3.</w:t>
            </w:r>
            <w:r w:rsidR="00BE7489">
              <w:rPr>
                <w:rFonts w:eastAsiaTheme="minorEastAsia"/>
                <w:b w:val="0"/>
                <w:noProof/>
                <w:szCs w:val="22"/>
                <w:lang w:eastAsia="pl-PL"/>
              </w:rPr>
              <w:tab/>
            </w:r>
            <w:r w:rsidR="00BE7489" w:rsidRPr="00810CDE">
              <w:rPr>
                <w:rStyle w:val="Hipercze"/>
                <w:noProof/>
              </w:rPr>
              <w:t>Operacja pobrania tokenu dostępowego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_Toc104808070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18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2350D18D" w14:textId="48003A05" w:rsidR="00BE7489" w:rsidRDefault="00997761">
          <w:pPr>
            <w:pStyle w:val="Spistreci1"/>
            <w:rPr>
              <w:rFonts w:eastAsiaTheme="minorEastAsia"/>
              <w:b w:val="0"/>
              <w:noProof/>
              <w:szCs w:val="22"/>
              <w:lang w:eastAsia="pl-PL"/>
            </w:rPr>
          </w:pPr>
          <w:hyperlink w:anchor="_Toc104808071" w:history="1">
            <w:r w:rsidR="00BE7489" w:rsidRPr="00810CDE">
              <w:rPr>
                <w:rStyle w:val="Hipercze"/>
                <w:noProof/>
              </w:rPr>
              <w:t>4.4.</w:t>
            </w:r>
            <w:r w:rsidR="00BE7489">
              <w:rPr>
                <w:rFonts w:eastAsiaTheme="minorEastAsia"/>
                <w:b w:val="0"/>
                <w:noProof/>
                <w:szCs w:val="22"/>
                <w:lang w:eastAsia="pl-PL"/>
              </w:rPr>
              <w:tab/>
            </w:r>
            <w:r w:rsidR="00BE7489" w:rsidRPr="00810CDE">
              <w:rPr>
                <w:rStyle w:val="Hipercze"/>
                <w:noProof/>
              </w:rPr>
              <w:t>Operacja pobrania raportu o wska</w:t>
            </w:r>
            <w:r w:rsidR="00BE7489" w:rsidRPr="00810CDE">
              <w:rPr>
                <w:rStyle w:val="Hipercze"/>
                <w:noProof/>
              </w:rPr>
              <w:t>z</w:t>
            </w:r>
            <w:r w:rsidR="00BE7489" w:rsidRPr="00810CDE">
              <w:rPr>
                <w:rStyle w:val="Hipercze"/>
                <w:noProof/>
              </w:rPr>
              <w:t>anym kodzie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_Toc104808071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20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6E83C4D8" w14:textId="09DA7455" w:rsidR="00BE7489" w:rsidRDefault="00997761">
          <w:pPr>
            <w:pStyle w:val="Spistreci1"/>
            <w:rPr>
              <w:rFonts w:eastAsiaTheme="minorEastAsia"/>
              <w:b w:val="0"/>
              <w:noProof/>
              <w:szCs w:val="22"/>
              <w:lang w:eastAsia="pl-PL"/>
            </w:rPr>
          </w:pPr>
          <w:hyperlink w:anchor="_Toc104808072" w:history="1">
            <w:r w:rsidR="00BE7489" w:rsidRPr="00810CDE">
              <w:rPr>
                <w:rStyle w:val="Hipercze"/>
                <w:noProof/>
              </w:rPr>
              <w:t>5.</w:t>
            </w:r>
            <w:r w:rsidR="00BE7489">
              <w:rPr>
                <w:rFonts w:eastAsiaTheme="minorEastAsia"/>
                <w:b w:val="0"/>
                <w:noProof/>
                <w:szCs w:val="22"/>
                <w:lang w:eastAsia="pl-PL"/>
              </w:rPr>
              <w:tab/>
            </w:r>
            <w:r w:rsidR="00BE7489" w:rsidRPr="00810CDE">
              <w:rPr>
                <w:rStyle w:val="Hipercze"/>
                <w:noProof/>
              </w:rPr>
              <w:t>Dostępne raporty do pobrania</w:t>
            </w:r>
            <w:r w:rsidR="00BE7489">
              <w:rPr>
                <w:noProof/>
                <w:webHidden/>
              </w:rPr>
              <w:tab/>
            </w:r>
            <w:r w:rsidR="00BE7489">
              <w:rPr>
                <w:noProof/>
                <w:webHidden/>
              </w:rPr>
              <w:fldChar w:fldCharType="begin"/>
            </w:r>
            <w:r w:rsidR="00BE7489">
              <w:rPr>
                <w:noProof/>
                <w:webHidden/>
              </w:rPr>
              <w:instrText xml:space="preserve"> PAGEREF _Toc104808072 \h </w:instrText>
            </w:r>
            <w:r w:rsidR="00BE7489">
              <w:rPr>
                <w:noProof/>
                <w:webHidden/>
              </w:rPr>
            </w:r>
            <w:r w:rsidR="00BE7489">
              <w:rPr>
                <w:noProof/>
                <w:webHidden/>
              </w:rPr>
              <w:fldChar w:fldCharType="separate"/>
            </w:r>
            <w:r w:rsidR="00BE7489">
              <w:rPr>
                <w:noProof/>
                <w:webHidden/>
              </w:rPr>
              <w:t>22</w:t>
            </w:r>
            <w:r w:rsidR="00BE7489">
              <w:rPr>
                <w:noProof/>
                <w:webHidden/>
              </w:rPr>
              <w:fldChar w:fldCharType="end"/>
            </w:r>
          </w:hyperlink>
        </w:p>
        <w:p w14:paraId="41F7B47B" w14:textId="58DAA2E7" w:rsidR="00F12A29" w:rsidRDefault="00647C0A" w:rsidP="00FF7828">
          <w:pPr>
            <w:pStyle w:val="Spistreci1"/>
          </w:pPr>
          <w:r w:rsidRPr="254E4023">
            <w:fldChar w:fldCharType="end"/>
          </w:r>
        </w:p>
      </w:sdtContent>
    </w:sdt>
    <w:p w14:paraId="561EA85D" w14:textId="560520E6" w:rsidR="003464AC" w:rsidRPr="00460391" w:rsidRDefault="254E4023" w:rsidP="0076660B">
      <w:pPr>
        <w:pStyle w:val="Nagwek1"/>
      </w:pPr>
      <w:bookmarkStart w:id="11" w:name="_Toc14365199"/>
      <w:bookmarkStart w:id="12" w:name="_Toc104808052"/>
      <w:r>
        <w:lastRenderedPageBreak/>
        <w:t>Wstęp</w:t>
      </w:r>
      <w:bookmarkStart w:id="13" w:name="_Toc487461976"/>
      <w:bookmarkStart w:id="14" w:name="_Toc501107016"/>
      <w:bookmarkEnd w:id="11"/>
      <w:bookmarkEnd w:id="12"/>
      <w:bookmarkEnd w:id="13"/>
      <w:bookmarkEnd w:id="14"/>
    </w:p>
    <w:p w14:paraId="076DA62D" w14:textId="69BFD9B0" w:rsidR="00E46697" w:rsidRPr="00460391" w:rsidRDefault="4C03CEA0" w:rsidP="009F0740">
      <w:pPr>
        <w:pStyle w:val="Nagwek2"/>
      </w:pPr>
      <w:bookmarkStart w:id="15" w:name="_Toc487461977"/>
      <w:bookmarkStart w:id="16" w:name="_Toc501107017"/>
      <w:bookmarkStart w:id="17" w:name="_Toc14365200"/>
      <w:bookmarkStart w:id="18" w:name="_Toc104808053"/>
      <w:r>
        <w:t>Cel i zakres dokumentu</w:t>
      </w:r>
      <w:bookmarkEnd w:id="15"/>
      <w:bookmarkEnd w:id="16"/>
      <w:bookmarkEnd w:id="17"/>
      <w:bookmarkEnd w:id="18"/>
    </w:p>
    <w:p w14:paraId="62860172" w14:textId="17E1BD3E" w:rsidR="00B854A8" w:rsidRDefault="009F1582" w:rsidP="00B854A8">
      <w:r>
        <w:t>Niniejsze</w:t>
      </w:r>
      <w:r w:rsidR="00EE04DF">
        <w:t xml:space="preserve"> </w:t>
      </w:r>
      <w:r w:rsidR="00B854A8">
        <w:t>opracowanie</w:t>
      </w:r>
      <w:r w:rsidR="00EE04DF">
        <w:t xml:space="preserve"> </w:t>
      </w:r>
      <w:r w:rsidR="00B854A8">
        <w:t>stanowi dokumentację techniczną dla dostawców oprogramowa</w:t>
      </w:r>
      <w:r w:rsidR="00486119">
        <w:t>nia podlegającego integracji z S</w:t>
      </w:r>
      <w:r w:rsidR="00B854A8">
        <w:t xml:space="preserve">ystemem P1 </w:t>
      </w:r>
      <w:bookmarkStart w:id="19" w:name="_Toc487461978"/>
      <w:bookmarkStart w:id="20" w:name="_Toc501107018"/>
      <w:bookmarkStart w:id="21" w:name="_Toc14365201"/>
      <w:r w:rsidR="00E729F6">
        <w:t xml:space="preserve">w zakresie pobierania raportów z danymi raportowanymi przez podmioty </w:t>
      </w:r>
      <w:r w:rsidR="0005690B">
        <w:t>zewnętrzne do Systemu P1.</w:t>
      </w:r>
    </w:p>
    <w:p w14:paraId="5993239D" w14:textId="2579576D" w:rsidR="00E15099" w:rsidRDefault="00B854A8" w:rsidP="00B854A8">
      <w:r>
        <w:t>Dokument obejmuje swoim zakresem specyfika</w:t>
      </w:r>
      <w:r w:rsidR="00EB51C5">
        <w:t xml:space="preserve">cję usługi </w:t>
      </w:r>
      <w:r w:rsidR="00955394">
        <w:t>pobrania raportów o wskazanym kodzie raportu wykazanym w punkcie 5 dokumentacji</w:t>
      </w:r>
      <w:r w:rsidR="009C555B">
        <w:t>.</w:t>
      </w:r>
    </w:p>
    <w:p w14:paraId="0AD84BCD" w14:textId="77777777" w:rsidR="00E15099" w:rsidRDefault="00E15099">
      <w:pPr>
        <w:spacing w:before="0" w:after="0" w:line="240" w:lineRule="auto"/>
        <w:jc w:val="left"/>
      </w:pPr>
      <w:r>
        <w:br w:type="page"/>
      </w:r>
    </w:p>
    <w:p w14:paraId="1119CB3E" w14:textId="7CCA2E93" w:rsidR="00E46697" w:rsidRPr="00460391" w:rsidRDefault="4C03CEA0" w:rsidP="009F0740">
      <w:pPr>
        <w:pStyle w:val="Nagwek2"/>
      </w:pPr>
      <w:bookmarkStart w:id="22" w:name="_Toc104808054"/>
      <w:r>
        <w:lastRenderedPageBreak/>
        <w:t>Wykorzystywane skróty i terminy</w:t>
      </w:r>
      <w:bookmarkEnd w:id="19"/>
      <w:bookmarkEnd w:id="20"/>
      <w:bookmarkEnd w:id="21"/>
      <w:bookmarkEnd w:id="22"/>
    </w:p>
    <w:tbl>
      <w:tblPr>
        <w:tblW w:w="8941" w:type="dxa"/>
        <w:tblInd w:w="108" w:type="dxa"/>
        <w:tblBorders>
          <w:top w:val="single" w:sz="18" w:space="0" w:color="7F7F7F" w:themeColor="background1" w:themeShade="7F"/>
          <w:left w:val="single" w:sz="18" w:space="0" w:color="7F7F7F" w:themeColor="background1" w:themeShade="7F"/>
          <w:bottom w:val="single" w:sz="18" w:space="0" w:color="7F7F7F" w:themeColor="background1" w:themeShade="7F"/>
          <w:right w:val="single" w:sz="18" w:space="0" w:color="7F7F7F" w:themeColor="background1" w:themeShade="7F"/>
          <w:insideH w:val="single" w:sz="4" w:space="0" w:color="7F7F7F" w:themeColor="background1" w:themeShade="7F"/>
          <w:insideV w:val="single" w:sz="4" w:space="0" w:color="7F7F7F" w:themeColor="background1" w:themeShade="7F"/>
        </w:tblBorders>
        <w:tblLook w:val="04A0" w:firstRow="1" w:lastRow="0" w:firstColumn="1" w:lastColumn="0" w:noHBand="0" w:noVBand="1"/>
      </w:tblPr>
      <w:tblGrid>
        <w:gridCol w:w="1003"/>
        <w:gridCol w:w="2268"/>
        <w:gridCol w:w="5670"/>
      </w:tblGrid>
      <w:tr w:rsidR="00E46697" w:rsidRPr="00460391" w14:paraId="4837E5A0" w14:textId="77777777" w:rsidTr="1EA04553">
        <w:trPr>
          <w:cantSplit/>
          <w:tblHeader/>
        </w:trPr>
        <w:tc>
          <w:tcPr>
            <w:tcW w:w="1003" w:type="dxa"/>
            <w:shd w:val="clear" w:color="auto" w:fill="17365D" w:themeFill="text2" w:themeFillShade="BF"/>
          </w:tcPr>
          <w:p w14:paraId="24AF25B9" w14:textId="77777777" w:rsidR="00E46697" w:rsidRPr="00460391" w:rsidRDefault="00E46697" w:rsidP="00647C0A">
            <w:pPr>
              <w:pStyle w:val="Tabelanagwekdolewej"/>
            </w:pPr>
            <w:r w:rsidRPr="00460391">
              <w:t>Lp.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6E46F429" w14:textId="77777777" w:rsidR="00E46697" w:rsidRPr="00460391" w:rsidRDefault="00E46697" w:rsidP="00647C0A">
            <w:pPr>
              <w:pStyle w:val="Tabelanagwekdolewej"/>
            </w:pPr>
            <w:r w:rsidRPr="00460391">
              <w:t>Skrót / termin</w:t>
            </w:r>
          </w:p>
        </w:tc>
        <w:tc>
          <w:tcPr>
            <w:tcW w:w="5670" w:type="dxa"/>
            <w:shd w:val="clear" w:color="auto" w:fill="17365D" w:themeFill="text2" w:themeFillShade="BF"/>
          </w:tcPr>
          <w:p w14:paraId="3311AD73" w14:textId="77777777" w:rsidR="00E46697" w:rsidRPr="00460391" w:rsidRDefault="00E46697" w:rsidP="00647C0A">
            <w:pPr>
              <w:pStyle w:val="Tabelanagwekdolewej"/>
            </w:pPr>
            <w:r w:rsidRPr="00460391">
              <w:t>Wyjaśnienie skrótu / terminu</w:t>
            </w:r>
          </w:p>
        </w:tc>
      </w:tr>
      <w:tr w:rsidR="00E46697" w:rsidRPr="00460391" w14:paraId="6E5ABB68" w14:textId="77777777" w:rsidTr="1EA04553">
        <w:trPr>
          <w:cantSplit/>
        </w:trPr>
        <w:tc>
          <w:tcPr>
            <w:tcW w:w="1003" w:type="dxa"/>
          </w:tcPr>
          <w:p w14:paraId="23710497" w14:textId="47F3A696" w:rsidR="00E46697" w:rsidRPr="00460391" w:rsidRDefault="00CB0F71" w:rsidP="00FF7828">
            <w:pPr>
              <w:pStyle w:val="tabelanormalny"/>
            </w:pPr>
            <w:r>
              <w:t>1.</w:t>
            </w:r>
          </w:p>
        </w:tc>
        <w:tc>
          <w:tcPr>
            <w:tcW w:w="2268" w:type="dxa"/>
          </w:tcPr>
          <w:p w14:paraId="41C9EA0D" w14:textId="123F2437" w:rsidR="00E46697" w:rsidRPr="00460391" w:rsidRDefault="00D95DCE" w:rsidP="00FF7828">
            <w:pPr>
              <w:pStyle w:val="tabelanormalny"/>
            </w:pPr>
            <w:r>
              <w:t>CeZ</w:t>
            </w:r>
          </w:p>
        </w:tc>
        <w:tc>
          <w:tcPr>
            <w:tcW w:w="5670" w:type="dxa"/>
          </w:tcPr>
          <w:p w14:paraId="7A24BC5A" w14:textId="0C39D248" w:rsidR="00E46697" w:rsidRPr="00B1192B" w:rsidRDefault="00D95DCE" w:rsidP="00FF7828">
            <w:pPr>
              <w:pStyle w:val="tabelanormalny"/>
            </w:pPr>
            <w:r>
              <w:t>Centrum e-Zdrowia</w:t>
            </w:r>
          </w:p>
        </w:tc>
      </w:tr>
      <w:tr w:rsidR="00E36668" w:rsidRPr="00460391" w14:paraId="4805E3BC" w14:textId="77777777" w:rsidTr="1EA04553">
        <w:trPr>
          <w:cantSplit/>
        </w:trPr>
        <w:tc>
          <w:tcPr>
            <w:tcW w:w="1003" w:type="dxa"/>
          </w:tcPr>
          <w:p w14:paraId="1C980734" w14:textId="2247CE1D" w:rsidR="00E36668" w:rsidRPr="00460391" w:rsidRDefault="00CB0F71" w:rsidP="00FF7828">
            <w:pPr>
              <w:pStyle w:val="tabelanormalny"/>
            </w:pPr>
            <w:r>
              <w:t>2.</w:t>
            </w:r>
          </w:p>
        </w:tc>
        <w:tc>
          <w:tcPr>
            <w:tcW w:w="2268" w:type="dxa"/>
          </w:tcPr>
          <w:p w14:paraId="0F5919C7" w14:textId="2109E58A" w:rsidR="00E36668" w:rsidRDefault="00E36668" w:rsidP="00FF7828">
            <w:pPr>
              <w:pStyle w:val="tabelanormalny"/>
            </w:pPr>
            <w:r>
              <w:t>Projekt P1</w:t>
            </w:r>
          </w:p>
        </w:tc>
        <w:tc>
          <w:tcPr>
            <w:tcW w:w="5670" w:type="dxa"/>
          </w:tcPr>
          <w:p w14:paraId="683EB07F" w14:textId="54D96203" w:rsidR="00E36668" w:rsidRPr="00B1192B" w:rsidRDefault="46CBFEA8" w:rsidP="00FF7828">
            <w:pPr>
              <w:pStyle w:val="tabelanormalny"/>
              <w:rPr>
                <w:szCs w:val="24"/>
              </w:rPr>
            </w:pPr>
            <w:r>
              <w:t>Projekt Elektroniczna Platforma Gromadzenia, Analizy i Udostępniania zasobów cyfrowych o Zdarzeniach Medycznych" (P1), w którego zakresie jest wdrożenie systemów informatycznych, które pozwolą na usprawnienie procesów związanych z planowaniem i realizacją świadczeń zdrowotnych, monitorowaniem i sprawozdawczością z ich realizacji, dostępem do informacji o udzielanych świadczeniach oraz publikowaniem informacji w obszarze ochrony zdrowia. Wdrażane w ramach projektu rozwiązania umożliwiać mają tworzenie, gromadzenie i analizę informacji o zdarzeniach medycznych.</w:t>
            </w:r>
          </w:p>
        </w:tc>
      </w:tr>
      <w:tr w:rsidR="00E46697" w:rsidRPr="00460391" w14:paraId="373BBDAF" w14:textId="77777777" w:rsidTr="1EA04553">
        <w:trPr>
          <w:cantSplit/>
        </w:trPr>
        <w:tc>
          <w:tcPr>
            <w:tcW w:w="1003" w:type="dxa"/>
          </w:tcPr>
          <w:p w14:paraId="4B52C5A3" w14:textId="373FF99C" w:rsidR="00E46697" w:rsidRPr="00460391" w:rsidRDefault="00CB0F71" w:rsidP="00FF7828">
            <w:pPr>
              <w:pStyle w:val="tabelanormalny"/>
            </w:pPr>
            <w:r>
              <w:t>3.</w:t>
            </w:r>
          </w:p>
        </w:tc>
        <w:tc>
          <w:tcPr>
            <w:tcW w:w="2268" w:type="dxa"/>
          </w:tcPr>
          <w:p w14:paraId="4174E325" w14:textId="51220440" w:rsidR="00E46697" w:rsidRPr="00460391" w:rsidRDefault="00E46697" w:rsidP="00FF7828">
            <w:pPr>
              <w:pStyle w:val="tabelanormalny"/>
            </w:pPr>
            <w:r w:rsidRPr="00460391">
              <w:t>System P1</w:t>
            </w:r>
          </w:p>
        </w:tc>
        <w:tc>
          <w:tcPr>
            <w:tcW w:w="5670" w:type="dxa"/>
          </w:tcPr>
          <w:p w14:paraId="3C3ACF9E" w14:textId="1CC0B0A7" w:rsidR="00E46697" w:rsidRPr="00B1192B" w:rsidRDefault="00E36668" w:rsidP="00FF7828">
            <w:pPr>
              <w:pStyle w:val="tabelanormalny"/>
            </w:pPr>
            <w:r w:rsidRPr="00B1192B">
              <w:t>System teleinformatyczny realizowany w ramach Projektu P1, którego celem jest gromadzenie i udostępnianie dokumentacji medycznej pacjenta.</w:t>
            </w:r>
          </w:p>
        </w:tc>
      </w:tr>
      <w:tr w:rsidR="40219CF6" w14:paraId="1DE871B9" w14:textId="77777777" w:rsidTr="1EA04553">
        <w:trPr>
          <w:cantSplit/>
        </w:trPr>
        <w:tc>
          <w:tcPr>
            <w:tcW w:w="1003" w:type="dxa"/>
          </w:tcPr>
          <w:p w14:paraId="1A8164A2" w14:textId="6D3D5D03" w:rsidR="40219CF6" w:rsidRDefault="00CB0F71" w:rsidP="00FF7828">
            <w:pPr>
              <w:pStyle w:val="tabelanormalny"/>
            </w:pPr>
            <w:r>
              <w:t>4.</w:t>
            </w:r>
          </w:p>
        </w:tc>
        <w:tc>
          <w:tcPr>
            <w:tcW w:w="2268" w:type="dxa"/>
          </w:tcPr>
          <w:p w14:paraId="178CA673" w14:textId="6201C5D6" w:rsidR="40219CF6" w:rsidRDefault="40219CF6" w:rsidP="00FF7828">
            <w:pPr>
              <w:pStyle w:val="tabelanormalny"/>
            </w:pPr>
            <w:r>
              <w:t>FHIR</w:t>
            </w:r>
          </w:p>
        </w:tc>
        <w:tc>
          <w:tcPr>
            <w:tcW w:w="5670" w:type="dxa"/>
          </w:tcPr>
          <w:p w14:paraId="34A2D2C9" w14:textId="55CC7393" w:rsidR="40219CF6" w:rsidRDefault="40219CF6" w:rsidP="00FF7828">
            <w:pPr>
              <w:pStyle w:val="tabelanormalny"/>
            </w:pPr>
            <w:r>
              <w:t xml:space="preserve">Fast Healthcare </w:t>
            </w:r>
            <w:proofErr w:type="spellStart"/>
            <w:r>
              <w:t>Interoperability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– rozszerzalny model danych standaryzujący semantykę i wymianę danych pomiędzy systemami gromadzącymi informac</w:t>
            </w:r>
            <w:r w:rsidR="00E172F7">
              <w:t>je w dziedzinie służby zdrowia.</w:t>
            </w:r>
          </w:p>
        </w:tc>
      </w:tr>
      <w:tr w:rsidR="40219CF6" w14:paraId="069DB998" w14:textId="77777777" w:rsidTr="1EA04553">
        <w:trPr>
          <w:cantSplit/>
        </w:trPr>
        <w:tc>
          <w:tcPr>
            <w:tcW w:w="1003" w:type="dxa"/>
          </w:tcPr>
          <w:p w14:paraId="5D6D52DA" w14:textId="3A7B0CB5" w:rsidR="40219CF6" w:rsidRDefault="00CB0F71" w:rsidP="00FF7828">
            <w:pPr>
              <w:pStyle w:val="tabelanormalny"/>
            </w:pPr>
            <w:r>
              <w:t>5</w:t>
            </w:r>
            <w:r w:rsidR="40219CF6">
              <w:t>.</w:t>
            </w:r>
          </w:p>
        </w:tc>
        <w:tc>
          <w:tcPr>
            <w:tcW w:w="2268" w:type="dxa"/>
          </w:tcPr>
          <w:p w14:paraId="6424B6CB" w14:textId="348E152F" w:rsidR="40219CF6" w:rsidRDefault="40219CF6" w:rsidP="00FF7828">
            <w:pPr>
              <w:pStyle w:val="tabelanormalny"/>
            </w:pPr>
            <w:r>
              <w:t>Zasób</w:t>
            </w:r>
          </w:p>
        </w:tc>
        <w:tc>
          <w:tcPr>
            <w:tcW w:w="5670" w:type="dxa"/>
          </w:tcPr>
          <w:p w14:paraId="38F7D4F2" w14:textId="2D9A7C74" w:rsidR="40219CF6" w:rsidRDefault="6E01E5E9" w:rsidP="009F1582">
            <w:r>
              <w:t xml:space="preserve">Pakiet danych odnoszący się do różnych pojęć klinicznych obejmujący: problemy zdrowotne, leczenie, diagnostykę, plany opieki, problemy finansowe a także pojęcia administracyjne takie jak: </w:t>
            </w:r>
            <w:r w:rsidR="009F1582">
              <w:t>szczepienia</w:t>
            </w:r>
            <w:r>
              <w:t xml:space="preserve">, </w:t>
            </w:r>
            <w:r w:rsidR="009F1582">
              <w:t>alergie</w:t>
            </w:r>
            <w:r>
              <w:t xml:space="preserve">, </w:t>
            </w:r>
            <w:r w:rsidR="009F1582">
              <w:t>listy problemów</w:t>
            </w:r>
            <w:r>
              <w:t xml:space="preserve">, </w:t>
            </w:r>
            <w:r w:rsidR="009F1582">
              <w:t>urządzenia</w:t>
            </w:r>
            <w:r>
              <w:t xml:space="preserve">, </w:t>
            </w:r>
            <w:r w:rsidR="009F1582">
              <w:t>operacje</w:t>
            </w:r>
            <w:r>
              <w:t xml:space="preserve">, </w:t>
            </w:r>
            <w:r w:rsidR="009F1582">
              <w:t>grupę krwi</w:t>
            </w:r>
            <w:r>
              <w:t xml:space="preserve"> i </w:t>
            </w:r>
            <w:r w:rsidR="009F1582">
              <w:t>historię ciąży</w:t>
            </w:r>
            <w:r>
              <w:t>.</w:t>
            </w:r>
          </w:p>
        </w:tc>
      </w:tr>
      <w:tr w:rsidR="004726C8" w:rsidRPr="00460391" w14:paraId="1729B77A" w14:textId="77777777" w:rsidTr="1EA04553">
        <w:trPr>
          <w:cantSplit/>
        </w:trPr>
        <w:tc>
          <w:tcPr>
            <w:tcW w:w="1003" w:type="dxa"/>
          </w:tcPr>
          <w:p w14:paraId="407B77AE" w14:textId="203E3878" w:rsidR="004726C8" w:rsidRPr="00460391" w:rsidRDefault="00CB0F71" w:rsidP="00FF7828">
            <w:pPr>
              <w:pStyle w:val="tabelanormalny"/>
            </w:pPr>
            <w:r>
              <w:t>6</w:t>
            </w:r>
            <w:r w:rsidR="40219CF6">
              <w:t>.</w:t>
            </w:r>
          </w:p>
        </w:tc>
        <w:tc>
          <w:tcPr>
            <w:tcW w:w="2268" w:type="dxa"/>
          </w:tcPr>
          <w:p w14:paraId="5BAB2F51" w14:textId="7EFD56BD" w:rsidR="004726C8" w:rsidRDefault="40219CF6" w:rsidP="00FF7828">
            <w:pPr>
              <w:pStyle w:val="tabelanormalny"/>
            </w:pPr>
            <w:r>
              <w:t>Profil</w:t>
            </w:r>
          </w:p>
        </w:tc>
        <w:tc>
          <w:tcPr>
            <w:tcW w:w="5670" w:type="dxa"/>
          </w:tcPr>
          <w:p w14:paraId="51431FD9" w14:textId="5FF08E36" w:rsidR="004726C8" w:rsidRDefault="6E01E5E9" w:rsidP="00FF7828">
            <w:pPr>
              <w:pStyle w:val="tabelanormalny"/>
            </w:pPr>
            <w:r>
              <w:t>Profil jest to definicja zasobu określająca ograniczenia lub rozszerzenia atrybutów zasobu oraz ich typu.</w:t>
            </w:r>
          </w:p>
        </w:tc>
      </w:tr>
      <w:tr w:rsidR="52913CF2" w14:paraId="11E46540" w14:textId="77777777" w:rsidTr="1EA04553">
        <w:trPr>
          <w:cantSplit/>
        </w:trPr>
        <w:tc>
          <w:tcPr>
            <w:tcW w:w="1003" w:type="dxa"/>
          </w:tcPr>
          <w:p w14:paraId="0F6A6DA5" w14:textId="501E71C0" w:rsidR="52913CF2" w:rsidRDefault="00CB0F71" w:rsidP="00FF7828">
            <w:pPr>
              <w:pStyle w:val="tabelanormalny"/>
            </w:pPr>
            <w:r>
              <w:t>7</w:t>
            </w:r>
            <w:r w:rsidR="52913CF2">
              <w:t>.</w:t>
            </w:r>
          </w:p>
        </w:tc>
        <w:tc>
          <w:tcPr>
            <w:tcW w:w="2268" w:type="dxa"/>
          </w:tcPr>
          <w:p w14:paraId="696DD02B" w14:textId="2C85D9B5" w:rsidR="52913CF2" w:rsidRDefault="52913CF2" w:rsidP="00FF7828">
            <w:pPr>
              <w:pStyle w:val="tabelanormalny"/>
            </w:pPr>
            <w:proofErr w:type="spellStart"/>
            <w:r>
              <w:t>Token</w:t>
            </w:r>
            <w:proofErr w:type="spellEnd"/>
            <w:r>
              <w:t xml:space="preserve"> do uwierzytelnienia</w:t>
            </w:r>
          </w:p>
        </w:tc>
        <w:tc>
          <w:tcPr>
            <w:tcW w:w="5670" w:type="dxa"/>
          </w:tcPr>
          <w:p w14:paraId="5655C9C8" w14:textId="301C86FC" w:rsidR="52913CF2" w:rsidRDefault="52913CF2" w:rsidP="00FF7828">
            <w:pPr>
              <w:pStyle w:val="tabelanormalny"/>
            </w:pPr>
            <w:proofErr w:type="spellStart"/>
            <w:r>
              <w:t>Token</w:t>
            </w:r>
            <w:proofErr w:type="spellEnd"/>
            <w:r>
              <w:t xml:space="preserve"> JWT przekazywany przez system zewnętrzny do serwera uwierzytelniającego.</w:t>
            </w:r>
          </w:p>
        </w:tc>
      </w:tr>
      <w:tr w:rsidR="52913CF2" w14:paraId="2C936458" w14:textId="77777777" w:rsidTr="1EA04553">
        <w:trPr>
          <w:cantSplit/>
        </w:trPr>
        <w:tc>
          <w:tcPr>
            <w:tcW w:w="1003" w:type="dxa"/>
          </w:tcPr>
          <w:p w14:paraId="4885876D" w14:textId="1183083D" w:rsidR="52913CF2" w:rsidRDefault="00CB0F71" w:rsidP="00FF7828">
            <w:pPr>
              <w:pStyle w:val="tabelanormalny"/>
            </w:pPr>
            <w:r>
              <w:t>8</w:t>
            </w:r>
            <w:r w:rsidR="52913CF2">
              <w:t xml:space="preserve">. </w:t>
            </w:r>
          </w:p>
        </w:tc>
        <w:tc>
          <w:tcPr>
            <w:tcW w:w="2268" w:type="dxa"/>
          </w:tcPr>
          <w:p w14:paraId="7941794E" w14:textId="677CE387" w:rsidR="52913CF2" w:rsidRDefault="52913CF2" w:rsidP="00FF7828">
            <w:pPr>
              <w:pStyle w:val="tabelanormalny"/>
            </w:pPr>
            <w:proofErr w:type="spellStart"/>
            <w:r>
              <w:t>Token</w:t>
            </w:r>
            <w:proofErr w:type="spellEnd"/>
            <w:r>
              <w:t xml:space="preserve"> dostępu (ACCESS TOKEN)</w:t>
            </w:r>
          </w:p>
        </w:tc>
        <w:tc>
          <w:tcPr>
            <w:tcW w:w="5670" w:type="dxa"/>
          </w:tcPr>
          <w:p w14:paraId="00E1A9C6" w14:textId="40E412C1" w:rsidR="52913CF2" w:rsidRDefault="52913CF2" w:rsidP="00FF7828">
            <w:pPr>
              <w:pStyle w:val="tabelanormalny"/>
            </w:pPr>
            <w:proofErr w:type="spellStart"/>
            <w:r>
              <w:t>Token</w:t>
            </w:r>
            <w:proofErr w:type="spellEnd"/>
            <w:r>
              <w:t xml:space="preserve"> JWT przekazywany przez serwer uwierzytelniający w odpowiedzi na żądanie uwierzytelnienia.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r w:rsidR="00E166AF">
              <w:t>dostępu</w:t>
            </w:r>
            <w:r>
              <w:t xml:space="preserve"> jest wymagany w żądaniach przekazywanych do serwera FHIR C</w:t>
            </w:r>
            <w:r w:rsidR="3AFF6774">
              <w:t>eZ</w:t>
            </w:r>
            <w:r>
              <w:t>.</w:t>
            </w:r>
          </w:p>
        </w:tc>
      </w:tr>
      <w:tr w:rsidR="52913CF2" w14:paraId="74C107F8" w14:textId="77777777" w:rsidTr="1EA04553">
        <w:trPr>
          <w:cantSplit/>
        </w:trPr>
        <w:tc>
          <w:tcPr>
            <w:tcW w:w="1003" w:type="dxa"/>
          </w:tcPr>
          <w:p w14:paraId="7120BFBF" w14:textId="400627FE" w:rsidR="52913CF2" w:rsidRDefault="00CB0F71" w:rsidP="00FF7828">
            <w:pPr>
              <w:pStyle w:val="tabelanormalny"/>
            </w:pPr>
            <w:r>
              <w:lastRenderedPageBreak/>
              <w:t>9</w:t>
            </w:r>
            <w:r w:rsidR="52913CF2">
              <w:t>.</w:t>
            </w:r>
          </w:p>
        </w:tc>
        <w:tc>
          <w:tcPr>
            <w:tcW w:w="2268" w:type="dxa"/>
          </w:tcPr>
          <w:p w14:paraId="632392EC" w14:textId="1678A1F1" w:rsidR="52913CF2" w:rsidRDefault="52913CF2" w:rsidP="00FF7828">
            <w:pPr>
              <w:pStyle w:val="tabelanormalny"/>
            </w:pPr>
            <w:r>
              <w:t xml:space="preserve">Serwer </w:t>
            </w:r>
            <w:r w:rsidR="0068073A">
              <w:t xml:space="preserve">autoryzacyjny  </w:t>
            </w:r>
            <w:r w:rsidR="00CB0F71">
              <w:t>CeZ</w:t>
            </w:r>
          </w:p>
        </w:tc>
        <w:tc>
          <w:tcPr>
            <w:tcW w:w="5670" w:type="dxa"/>
          </w:tcPr>
          <w:p w14:paraId="1AC71890" w14:textId="11B0BD53" w:rsidR="52913CF2" w:rsidRDefault="00EB51C5" w:rsidP="00FF7828">
            <w:pPr>
              <w:pStyle w:val="tabelanormalny"/>
            </w:pPr>
            <w:r>
              <w:t xml:space="preserve">Serwer udostępniający </w:t>
            </w:r>
            <w:r w:rsidR="00CB0F71">
              <w:t>komunikację z systemem EWP</w:t>
            </w:r>
            <w:r w:rsidR="52913CF2">
              <w:t>.</w:t>
            </w:r>
          </w:p>
        </w:tc>
      </w:tr>
      <w:tr w:rsidR="52913CF2" w14:paraId="136EDEE2" w14:textId="77777777" w:rsidTr="1EA04553">
        <w:trPr>
          <w:cantSplit/>
        </w:trPr>
        <w:tc>
          <w:tcPr>
            <w:tcW w:w="1003" w:type="dxa"/>
          </w:tcPr>
          <w:p w14:paraId="25C31EEB" w14:textId="2182BEB4" w:rsidR="52913CF2" w:rsidRDefault="52913CF2" w:rsidP="00FF7828">
            <w:pPr>
              <w:pStyle w:val="tabelanormalny"/>
            </w:pPr>
            <w:r>
              <w:t>1</w:t>
            </w:r>
            <w:r w:rsidR="00CB0F71">
              <w:t>0</w:t>
            </w:r>
            <w:r>
              <w:t>.</w:t>
            </w:r>
          </w:p>
        </w:tc>
        <w:tc>
          <w:tcPr>
            <w:tcW w:w="2268" w:type="dxa"/>
          </w:tcPr>
          <w:p w14:paraId="3F9E19C3" w14:textId="53DFBCD9" w:rsidR="52913CF2" w:rsidRDefault="435A5AB6" w:rsidP="00FF7828">
            <w:pPr>
              <w:pStyle w:val="tabelanormalny"/>
            </w:pPr>
            <w:r>
              <w:t>Serwer autoryzacyjny</w:t>
            </w:r>
          </w:p>
        </w:tc>
        <w:tc>
          <w:tcPr>
            <w:tcW w:w="5670" w:type="dxa"/>
          </w:tcPr>
          <w:p w14:paraId="4CCB9CA9" w14:textId="1EA68511" w:rsidR="52913CF2" w:rsidRDefault="435A5AB6" w:rsidP="00FF7828">
            <w:pPr>
              <w:pStyle w:val="tabelanormalny"/>
            </w:pPr>
            <w:r>
              <w:t xml:space="preserve">Serwer obsługujący żądania autoryzacji - odpowiedzialny za generowanie </w:t>
            </w:r>
            <w:proofErr w:type="spellStart"/>
            <w:r>
              <w:t>tokenów</w:t>
            </w:r>
            <w:proofErr w:type="spellEnd"/>
            <w:r>
              <w:t xml:space="preserve"> dostępu.</w:t>
            </w:r>
          </w:p>
        </w:tc>
      </w:tr>
      <w:tr w:rsidR="00550B9B" w14:paraId="5796B7D0" w14:textId="77777777" w:rsidTr="1EA04553">
        <w:trPr>
          <w:cantSplit/>
        </w:trPr>
        <w:tc>
          <w:tcPr>
            <w:tcW w:w="1003" w:type="dxa"/>
          </w:tcPr>
          <w:p w14:paraId="4256D287" w14:textId="6AB4A367" w:rsidR="00550B9B" w:rsidRDefault="00550B9B" w:rsidP="00FF7828">
            <w:pPr>
              <w:pStyle w:val="tabelanormalny"/>
            </w:pPr>
            <w:r>
              <w:t>1</w:t>
            </w:r>
            <w:r w:rsidR="00DD0CF5">
              <w:t>1.</w:t>
            </w:r>
          </w:p>
        </w:tc>
        <w:tc>
          <w:tcPr>
            <w:tcW w:w="2268" w:type="dxa"/>
          </w:tcPr>
          <w:p w14:paraId="17D752E5" w14:textId="5BE751B3" w:rsidR="00550B9B" w:rsidRDefault="00550B9B" w:rsidP="00FF7828">
            <w:pPr>
              <w:pStyle w:val="tabelanormalny"/>
            </w:pPr>
            <w:r>
              <w:t>Lekarz POZ</w:t>
            </w:r>
          </w:p>
        </w:tc>
        <w:tc>
          <w:tcPr>
            <w:tcW w:w="5670" w:type="dxa"/>
          </w:tcPr>
          <w:p w14:paraId="3A93EA77" w14:textId="5CE8966C" w:rsidR="00550B9B" w:rsidRDefault="00550B9B" w:rsidP="00FF7828">
            <w:pPr>
              <w:pStyle w:val="tabelanormalny"/>
            </w:pPr>
            <w:r>
              <w:t>Lekarz podstawowej opieki zdrowotnej</w:t>
            </w:r>
          </w:p>
        </w:tc>
      </w:tr>
      <w:tr w:rsidR="00701F6E" w14:paraId="42FF1C1E" w14:textId="77777777" w:rsidTr="1EA04553">
        <w:trPr>
          <w:cantSplit/>
        </w:trPr>
        <w:tc>
          <w:tcPr>
            <w:tcW w:w="1003" w:type="dxa"/>
          </w:tcPr>
          <w:p w14:paraId="7B830991" w14:textId="6E856EC6" w:rsidR="00701F6E" w:rsidRDefault="00701F6E" w:rsidP="00FF7828">
            <w:pPr>
              <w:pStyle w:val="tabelanormalny"/>
            </w:pPr>
            <w:r>
              <w:t>1</w:t>
            </w:r>
            <w:r w:rsidR="00DD0CF5">
              <w:t>2</w:t>
            </w:r>
            <w:r>
              <w:t>.</w:t>
            </w:r>
          </w:p>
        </w:tc>
        <w:tc>
          <w:tcPr>
            <w:tcW w:w="2268" w:type="dxa"/>
          </w:tcPr>
          <w:p w14:paraId="6D12F490" w14:textId="251CDD62" w:rsidR="00701F6E" w:rsidRDefault="00701F6E" w:rsidP="00FF7828">
            <w:pPr>
              <w:pStyle w:val="tabelanormalny"/>
            </w:pPr>
            <w:r>
              <w:t>KE</w:t>
            </w:r>
          </w:p>
        </w:tc>
        <w:tc>
          <w:tcPr>
            <w:tcW w:w="5670" w:type="dxa"/>
          </w:tcPr>
          <w:p w14:paraId="0B3D1FF1" w14:textId="3099DA80" w:rsidR="00701F6E" w:rsidRDefault="00701F6E" w:rsidP="00FF7828">
            <w:pPr>
              <w:pStyle w:val="tabelanormalny"/>
            </w:pPr>
            <w:r>
              <w:t>Komisja Europejska</w:t>
            </w:r>
          </w:p>
        </w:tc>
      </w:tr>
    </w:tbl>
    <w:p w14:paraId="598416B0" w14:textId="77777777" w:rsidR="00E172F7" w:rsidRDefault="00E172F7">
      <w:pPr>
        <w:spacing w:before="0" w:after="0" w:line="240" w:lineRule="auto"/>
        <w:jc w:val="left"/>
        <w:rPr>
          <w:b/>
          <w:bCs/>
          <w:smallCaps/>
          <w:color w:val="17365D"/>
          <w:kern w:val="32"/>
          <w:sz w:val="52"/>
          <w:szCs w:val="32"/>
        </w:rPr>
      </w:pPr>
      <w:bookmarkStart w:id="23" w:name="_Toc487461990"/>
      <w:bookmarkStart w:id="24" w:name="_Toc501107030"/>
      <w:bookmarkEnd w:id="23"/>
      <w:bookmarkEnd w:id="24"/>
      <w:r>
        <w:br w:type="page"/>
      </w:r>
    </w:p>
    <w:p w14:paraId="2E1108E0" w14:textId="41B4F6F9" w:rsidR="0A948382" w:rsidRDefault="004E32FD" w:rsidP="0076660B">
      <w:pPr>
        <w:pStyle w:val="Nagwek1"/>
      </w:pPr>
      <w:bookmarkStart w:id="25" w:name="_Toc104808055"/>
      <w:r>
        <w:lastRenderedPageBreak/>
        <w:t>Opis rozwiązania</w:t>
      </w:r>
      <w:bookmarkEnd w:id="25"/>
    </w:p>
    <w:p w14:paraId="735A11F6" w14:textId="7045CF29" w:rsidR="00416FCE" w:rsidRDefault="00416FCE" w:rsidP="38E98A98">
      <w:r>
        <w:t xml:space="preserve">Rozwiązanie zakłada użycie interfejsu REST API do </w:t>
      </w:r>
      <w:r w:rsidR="00533763">
        <w:t xml:space="preserve">komunikacji z serwerem autoryzacyjnym dla usług </w:t>
      </w:r>
      <w:r w:rsidR="00955394">
        <w:t>pobierania raportów z wykorzystaniem serwera FHIR</w:t>
      </w:r>
      <w:r w:rsidR="7CA159B8">
        <w:t xml:space="preserve"> </w:t>
      </w:r>
      <w:r w:rsidR="00955394">
        <w:t>w celu umożliwienia zautomatyzowania procesu poprawy danych rozliczeniowych</w:t>
      </w:r>
    </w:p>
    <w:p w14:paraId="4B542E96" w14:textId="36228902" w:rsidR="00955394" w:rsidRDefault="00955394" w:rsidP="00955394">
      <w:r>
        <w:t xml:space="preserve">Rozwiązanie umożliwia pobieranie raportów </w:t>
      </w:r>
      <w:r w:rsidR="00A76ED9">
        <w:t xml:space="preserve">udostępnianych za pośrednictwem portalu gabinet.gov.pl </w:t>
      </w:r>
    </w:p>
    <w:p w14:paraId="0F946786" w14:textId="77777777" w:rsidR="00955394" w:rsidRDefault="00955394" w:rsidP="00A97478"/>
    <w:p w14:paraId="1A38BE12" w14:textId="28BCF420" w:rsidR="00B43014" w:rsidRDefault="00B43014" w:rsidP="00EF43D6">
      <w:pPr>
        <w:pStyle w:val="Nagwek1"/>
        <w:ind w:left="709"/>
      </w:pPr>
      <w:bookmarkStart w:id="26" w:name="_Toc104808056"/>
      <w:r>
        <w:lastRenderedPageBreak/>
        <w:t>Serwer</w:t>
      </w:r>
      <w:r w:rsidR="00BC1D95">
        <w:t xml:space="preserve"> FHIR CEZ</w:t>
      </w:r>
      <w:bookmarkEnd w:id="26"/>
    </w:p>
    <w:p w14:paraId="738BE563" w14:textId="77777777" w:rsidR="00BC1D95" w:rsidRDefault="00BC1D95" w:rsidP="00BC1D95">
      <w:pPr>
        <w:rPr>
          <w:rFonts w:ascii="Calibri" w:eastAsia="Calibri" w:hAnsi="Calibri" w:cs="Calibri"/>
          <w:b/>
          <w:bCs/>
          <w:color w:val="1D1C1D"/>
          <w:szCs w:val="22"/>
        </w:rPr>
      </w:pPr>
      <w:r w:rsidRPr="37A24496">
        <w:rPr>
          <w:rFonts w:ascii="Calibri" w:eastAsia="Calibri" w:hAnsi="Calibri" w:cs="Calibri"/>
          <w:color w:val="1D1C1D"/>
          <w:szCs w:val="22"/>
        </w:rPr>
        <w:t xml:space="preserve">Deklaracja możliwości serwera </w:t>
      </w:r>
      <w:r>
        <w:rPr>
          <w:rFonts w:ascii="Calibri" w:eastAsia="Calibri" w:hAnsi="Calibri" w:cs="Calibri"/>
          <w:color w:val="1D1C1D"/>
          <w:szCs w:val="22"/>
        </w:rPr>
        <w:t>FHIR CEZ</w:t>
      </w:r>
      <w:r w:rsidRPr="37A24496">
        <w:rPr>
          <w:rFonts w:ascii="Calibri" w:eastAsia="Calibri" w:hAnsi="Calibri" w:cs="Calibri"/>
          <w:color w:val="1D1C1D"/>
          <w:szCs w:val="22"/>
        </w:rPr>
        <w:t xml:space="preserve"> dostępna jest na serwerze FHIR w zasobie </w:t>
      </w:r>
      <w:proofErr w:type="spellStart"/>
      <w:r w:rsidRPr="37A24496">
        <w:rPr>
          <w:rFonts w:ascii="Calibri" w:eastAsia="Calibri" w:hAnsi="Calibri" w:cs="Calibri"/>
          <w:b/>
          <w:bCs/>
          <w:color w:val="1D1C1D"/>
          <w:szCs w:val="22"/>
        </w:rPr>
        <w:t>CapabilityStatement</w:t>
      </w:r>
      <w:proofErr w:type="spellEnd"/>
      <w:r w:rsidRPr="37A24496">
        <w:rPr>
          <w:rFonts w:ascii="Calibri" w:eastAsia="Calibri" w:hAnsi="Calibri" w:cs="Calibri"/>
          <w:b/>
          <w:bCs/>
          <w:color w:val="1D1C1D"/>
          <w:szCs w:val="22"/>
        </w:rPr>
        <w:t>.</w:t>
      </w:r>
    </w:p>
    <w:p w14:paraId="58EBFDF3" w14:textId="77777777" w:rsidR="00BC1D95" w:rsidRDefault="00BC1D95" w:rsidP="00BC1D95">
      <w:pPr>
        <w:pStyle w:val="Nagwek2"/>
      </w:pPr>
      <w:bookmarkStart w:id="27" w:name="_Toc54100903"/>
      <w:bookmarkStart w:id="28" w:name="_Toc61286148"/>
      <w:bookmarkStart w:id="29" w:name="_Toc66452954"/>
      <w:bookmarkStart w:id="30" w:name="_Toc73459832"/>
      <w:bookmarkStart w:id="31" w:name="_Toc89434420"/>
      <w:bookmarkStart w:id="32" w:name="_Toc88487181"/>
      <w:bookmarkStart w:id="33" w:name="_Toc91765189"/>
      <w:bookmarkStart w:id="34" w:name="_Toc96582545"/>
      <w:bookmarkStart w:id="35" w:name="_Toc104808057"/>
      <w:r>
        <w:t>Dostęp serwera FHIR CEZ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707A3E33" w14:textId="77777777" w:rsidR="00BC1D95" w:rsidRDefault="00BC1D95" w:rsidP="00BC1D95">
      <w:pPr>
        <w:rPr>
          <w:rFonts w:ascii="Calibri" w:eastAsia="Calibri" w:hAnsi="Calibri" w:cs="Calibri"/>
        </w:rPr>
      </w:pPr>
      <w:r w:rsidRPr="435A5AB6">
        <w:rPr>
          <w:rFonts w:ascii="Calibri" w:eastAsia="Calibri" w:hAnsi="Calibri" w:cs="Calibri"/>
        </w:rPr>
        <w:t xml:space="preserve">Dostęp do serwera </w:t>
      </w:r>
      <w:r>
        <w:rPr>
          <w:rFonts w:ascii="Calibri" w:eastAsia="Calibri" w:hAnsi="Calibri" w:cs="Calibri"/>
        </w:rPr>
        <w:t>FHIR CEZ</w:t>
      </w:r>
      <w:r w:rsidRPr="435A5AB6">
        <w:rPr>
          <w:rFonts w:ascii="Calibri" w:eastAsia="Calibri" w:hAnsi="Calibri" w:cs="Calibri"/>
        </w:rPr>
        <w:t xml:space="preserve"> zabezpieczony jest protokołem TLS. Wymagane jest obustronne uwierzytelnienie. Do uwierzytelnienia podmiotu należy wykorzystać certyfikat TLS wystawiony przez Centrum Certyfikacji P1.</w:t>
      </w:r>
    </w:p>
    <w:p w14:paraId="1CB10C16" w14:textId="77777777" w:rsidR="00BC1D95" w:rsidRPr="00C15534" w:rsidRDefault="00BC1D95" w:rsidP="00BC1D95">
      <w:pPr>
        <w:rPr>
          <w:rFonts w:cstheme="minorHAnsi"/>
          <w:szCs w:val="22"/>
        </w:rPr>
      </w:pPr>
      <w:r w:rsidRPr="00C15534">
        <w:rPr>
          <w:rFonts w:cstheme="minorHAnsi"/>
          <w:color w:val="1D1C1D"/>
          <w:szCs w:val="22"/>
          <w:shd w:val="clear" w:color="auto" w:fill="F8F8F8"/>
        </w:rPr>
        <w:t xml:space="preserve">Adres serwera </w:t>
      </w:r>
      <w:r>
        <w:rPr>
          <w:rFonts w:cstheme="minorHAnsi"/>
          <w:color w:val="1D1C1D"/>
          <w:szCs w:val="22"/>
          <w:shd w:val="clear" w:color="auto" w:fill="F8F8F8"/>
        </w:rPr>
        <w:t>FHIR CEZ</w:t>
      </w:r>
      <w:r w:rsidRPr="00C15534">
        <w:rPr>
          <w:rFonts w:cstheme="minorHAnsi"/>
          <w:color w:val="1D1C1D"/>
          <w:szCs w:val="22"/>
          <w:shd w:val="clear" w:color="auto" w:fill="F8F8F8"/>
        </w:rPr>
        <w:t xml:space="preserve"> w </w:t>
      </w:r>
      <w:r w:rsidRPr="00C15534">
        <w:rPr>
          <w:rFonts w:cstheme="minorHAnsi"/>
          <w:b/>
          <w:color w:val="1D1C1D"/>
          <w:szCs w:val="22"/>
          <w:shd w:val="clear" w:color="auto" w:fill="F8F8F8"/>
        </w:rPr>
        <w:t>środowisku integracyjnym</w:t>
      </w:r>
      <w:r w:rsidRPr="00C15534">
        <w:rPr>
          <w:rFonts w:cstheme="minorHAnsi"/>
          <w:color w:val="1D1C1D"/>
          <w:szCs w:val="22"/>
          <w:shd w:val="clear" w:color="auto" w:fill="F8F8F8"/>
        </w:rPr>
        <w:t xml:space="preserve"> systemu P1 to </w:t>
      </w:r>
      <w:r w:rsidRPr="00C15534">
        <w:rPr>
          <w:rFonts w:cstheme="minorHAnsi"/>
          <w:b/>
          <w:color w:val="1D1C1D"/>
          <w:szCs w:val="22"/>
          <w:shd w:val="clear" w:color="auto" w:fill="F8F8F8"/>
        </w:rPr>
        <w:t>isus.ezdrowie.gov.pl.</w:t>
      </w:r>
    </w:p>
    <w:p w14:paraId="4F296EA6" w14:textId="77777777" w:rsidR="00BC1D95" w:rsidRDefault="00BC1D95" w:rsidP="00BC1D95">
      <w:pPr>
        <w:pStyle w:val="Nagwek2"/>
      </w:pPr>
      <w:bookmarkStart w:id="36" w:name="_Toc54100904"/>
      <w:bookmarkStart w:id="37" w:name="_Toc61286149"/>
      <w:bookmarkStart w:id="38" w:name="_Toc66452955"/>
      <w:bookmarkStart w:id="39" w:name="_Toc73459833"/>
      <w:bookmarkStart w:id="40" w:name="_Toc89434421"/>
      <w:bookmarkStart w:id="41" w:name="_Toc88487182"/>
      <w:bookmarkStart w:id="42" w:name="_Toc91765190"/>
      <w:bookmarkStart w:id="43" w:name="_Toc96582546"/>
      <w:bookmarkStart w:id="44" w:name="_Toc104808058"/>
      <w:r>
        <w:t>Komunikacja z serwerem FHIR CEZ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386BB2A" w14:textId="77777777" w:rsidR="00BC1D95" w:rsidRDefault="00BC1D95" w:rsidP="00BC1D95">
      <w:r>
        <w:t xml:space="preserve">Serwer FHIR CEZ obsługuje komunikaty związane z obsługą zdarzeń medycznych w oparciu o </w:t>
      </w:r>
      <w:proofErr w:type="spellStart"/>
      <w:r>
        <w:t>RESTFul</w:t>
      </w:r>
      <w:proofErr w:type="spellEnd"/>
      <w:r>
        <w:t xml:space="preserve"> API. Szczegóły dotyczące komunikacji w oparciu o </w:t>
      </w:r>
      <w:proofErr w:type="spellStart"/>
      <w:r>
        <w:t>RESTFul</w:t>
      </w:r>
      <w:proofErr w:type="spellEnd"/>
      <w:r>
        <w:t xml:space="preserve"> API znajdują się na stronie </w:t>
      </w:r>
      <w:hyperlink r:id="rId11">
        <w:r w:rsidRPr="018B8997">
          <w:rPr>
            <w:rStyle w:val="Hipercze"/>
            <w:rFonts w:eastAsia="Calibri" w:cs="Calibri"/>
          </w:rPr>
          <w:t>https://www.hl7.org/fhir/http.html</w:t>
        </w:r>
      </w:hyperlink>
      <w:r w:rsidRPr="018B8997">
        <w:rPr>
          <w:rFonts w:eastAsia="Calibri" w:cs="Calibri"/>
        </w:rPr>
        <w:t>.</w:t>
      </w:r>
      <w:r w:rsidRPr="018B8997">
        <w:rPr>
          <w:rFonts w:ascii="Arial" w:eastAsia="Arial" w:hAnsi="Arial" w:cs="Arial"/>
          <w:b/>
          <w:bCs/>
          <w:color w:val="FF0000"/>
          <w:sz w:val="23"/>
          <w:szCs w:val="23"/>
        </w:rPr>
        <w:t xml:space="preserve"> </w:t>
      </w:r>
    </w:p>
    <w:p w14:paraId="62C6DA1A" w14:textId="77777777" w:rsidR="00BC1D95" w:rsidRDefault="00BC1D95" w:rsidP="00BC1D95">
      <w:r w:rsidRPr="27164478">
        <w:rPr>
          <w:b/>
          <w:bCs/>
        </w:rPr>
        <w:t xml:space="preserve">UWAGA! </w:t>
      </w:r>
      <w:r>
        <w:t>Aktualnie serwer FHIR CEZ prawidłowo obsługuje zasoby w formacie XML (MIME-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fhir+xml</w:t>
      </w:r>
      <w:proofErr w:type="spellEnd"/>
      <w:r>
        <w:t>).</w:t>
      </w:r>
    </w:p>
    <w:p w14:paraId="01A9F8DB" w14:textId="77777777" w:rsidR="00BC1D95" w:rsidRDefault="00BC1D95" w:rsidP="00BC1D95">
      <w:r w:rsidRPr="27164478">
        <w:rPr>
          <w:b/>
          <w:bCs/>
        </w:rPr>
        <w:t xml:space="preserve">UWAGA! </w:t>
      </w:r>
      <w:r>
        <w:t>Lista dostępnych parametrów wyszukiwania obejmuje tylko te, które w sposób jawny wymieniono w niniejszym dokumencie integracyjnym, w podrozdziałach dla poszczególnych zasobów.</w:t>
      </w:r>
    </w:p>
    <w:p w14:paraId="70BCA220" w14:textId="77777777" w:rsidR="00BC1D95" w:rsidRDefault="00BC1D95" w:rsidP="00BC1D95">
      <w:pPr>
        <w:pStyle w:val="Nagwek2"/>
      </w:pPr>
      <w:bookmarkStart w:id="45" w:name="_Toc54100905"/>
      <w:bookmarkStart w:id="46" w:name="_Toc61286150"/>
      <w:bookmarkStart w:id="47" w:name="_Toc66452956"/>
      <w:bookmarkStart w:id="48" w:name="_Toc73459834"/>
      <w:bookmarkStart w:id="49" w:name="_Toc89434422"/>
      <w:bookmarkStart w:id="50" w:name="_Toc88487183"/>
      <w:bookmarkStart w:id="51" w:name="_Toc91765191"/>
      <w:bookmarkStart w:id="52" w:name="_Toc96582547"/>
      <w:bookmarkStart w:id="53" w:name="_Toc104808059"/>
      <w:r w:rsidRPr="435A5AB6">
        <w:t xml:space="preserve">Uwierzytelnienie i autoryzacja do usług serwera </w:t>
      </w:r>
      <w:r>
        <w:t>FHIR CEZ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0FA4AB27" w14:textId="77777777" w:rsidR="00BC1D95" w:rsidRDefault="00BC1D95" w:rsidP="00BC1D95">
      <w:pPr>
        <w:rPr>
          <w:rFonts w:ascii="Calibri" w:eastAsia="Calibri" w:hAnsi="Calibri" w:cs="Calibri"/>
          <w:szCs w:val="22"/>
        </w:rPr>
      </w:pPr>
      <w:r w:rsidRPr="435A5AB6">
        <w:rPr>
          <w:rFonts w:ascii="Calibri" w:eastAsia="Calibri" w:hAnsi="Calibri" w:cs="Calibri"/>
          <w:szCs w:val="22"/>
        </w:rPr>
        <w:t xml:space="preserve">Uwierzytelnienie i autoryzacja dostępu do usług serwera </w:t>
      </w:r>
      <w:r>
        <w:rPr>
          <w:rFonts w:ascii="Calibri" w:eastAsia="Calibri" w:hAnsi="Calibri" w:cs="Calibri"/>
          <w:szCs w:val="22"/>
        </w:rPr>
        <w:t>FHIR CEZ</w:t>
      </w:r>
      <w:r w:rsidRPr="435A5AB6">
        <w:rPr>
          <w:rFonts w:ascii="Calibri" w:eastAsia="Calibri" w:hAnsi="Calibri" w:cs="Calibri"/>
          <w:szCs w:val="22"/>
        </w:rPr>
        <w:t xml:space="preserve"> bazuje na standardzie </w:t>
      </w:r>
      <w:proofErr w:type="spellStart"/>
      <w:r w:rsidRPr="435A5AB6">
        <w:rPr>
          <w:rFonts w:ascii="Calibri" w:eastAsia="Calibri" w:hAnsi="Calibri" w:cs="Calibri"/>
          <w:b/>
          <w:bCs/>
          <w:szCs w:val="22"/>
        </w:rPr>
        <w:t>OAuth</w:t>
      </w:r>
      <w:proofErr w:type="spellEnd"/>
      <w:r w:rsidRPr="435A5AB6">
        <w:rPr>
          <w:rFonts w:ascii="Calibri" w:eastAsia="Calibri" w:hAnsi="Calibri" w:cs="Calibri"/>
          <w:b/>
          <w:bCs/>
          <w:szCs w:val="22"/>
        </w:rPr>
        <w:t xml:space="preserve"> 2.0</w:t>
      </w:r>
      <w:r w:rsidRPr="435A5AB6">
        <w:rPr>
          <w:rFonts w:ascii="Calibri" w:eastAsia="Calibri" w:hAnsi="Calibri" w:cs="Calibri"/>
          <w:szCs w:val="22"/>
        </w:rPr>
        <w:t xml:space="preserve"> i metodzie zgodnej z “</w:t>
      </w:r>
      <w:hyperlink r:id="rId12" w:anchor="section-4.4">
        <w:r w:rsidRPr="435A5AB6">
          <w:rPr>
            <w:rStyle w:val="Hipercze"/>
            <w:rFonts w:ascii="Consolas" w:eastAsia="Consolas" w:hAnsi="Consolas" w:cs="Consolas"/>
            <w:color w:val="000000" w:themeColor="text1"/>
            <w:sz w:val="19"/>
            <w:szCs w:val="19"/>
          </w:rPr>
          <w:t xml:space="preserve">Client </w:t>
        </w:r>
        <w:proofErr w:type="spellStart"/>
        <w:r w:rsidRPr="435A5AB6">
          <w:rPr>
            <w:rStyle w:val="Hipercze"/>
            <w:rFonts w:ascii="Consolas" w:eastAsia="Consolas" w:hAnsi="Consolas" w:cs="Consolas"/>
            <w:color w:val="000000" w:themeColor="text1"/>
            <w:sz w:val="19"/>
            <w:szCs w:val="19"/>
          </w:rPr>
          <w:t>Credentials</w:t>
        </w:r>
        <w:proofErr w:type="spellEnd"/>
        <w:r w:rsidRPr="435A5AB6">
          <w:rPr>
            <w:rStyle w:val="Hipercze"/>
            <w:rFonts w:ascii="Consolas" w:eastAsia="Consolas" w:hAnsi="Consolas" w:cs="Consolas"/>
            <w:color w:val="000000" w:themeColor="text1"/>
            <w:sz w:val="19"/>
            <w:szCs w:val="19"/>
          </w:rPr>
          <w:t xml:space="preserve"> Grant</w:t>
        </w:r>
      </w:hyperlink>
      <w:r w:rsidRPr="435A5AB6">
        <w:rPr>
          <w:rFonts w:ascii="Consolas" w:eastAsia="Consolas" w:hAnsi="Consolas" w:cs="Consolas"/>
          <w:color w:val="000000" w:themeColor="text1"/>
          <w:sz w:val="19"/>
          <w:szCs w:val="19"/>
        </w:rPr>
        <w:t>”</w:t>
      </w:r>
      <w:r w:rsidRPr="435A5AB6">
        <w:rPr>
          <w:rFonts w:ascii="Calibri" w:eastAsia="Calibri" w:hAnsi="Calibri" w:cs="Calibri"/>
          <w:szCs w:val="22"/>
        </w:rPr>
        <w:t xml:space="preserve">. W wyniku uwierzytelnienia się i autoryzacji dostępu do usług serwera </w:t>
      </w:r>
      <w:r>
        <w:rPr>
          <w:rFonts w:ascii="Calibri" w:eastAsia="Calibri" w:hAnsi="Calibri" w:cs="Calibri"/>
          <w:szCs w:val="22"/>
        </w:rPr>
        <w:t>FHIR CEZ</w:t>
      </w:r>
      <w:r w:rsidRPr="435A5AB6">
        <w:rPr>
          <w:rFonts w:ascii="Calibri" w:eastAsia="Calibri" w:hAnsi="Calibri" w:cs="Calibri"/>
          <w:szCs w:val="22"/>
        </w:rPr>
        <w:t xml:space="preserve">, system zewnętrzny Usługodawcy (klient) pozyskuje z </w:t>
      </w:r>
      <w:r>
        <w:rPr>
          <w:rFonts w:ascii="Calibri" w:eastAsia="Calibri" w:hAnsi="Calibri" w:cs="Calibri"/>
          <w:szCs w:val="22"/>
        </w:rPr>
        <w:t>S</w:t>
      </w:r>
      <w:r w:rsidRPr="435A5AB6">
        <w:rPr>
          <w:rFonts w:ascii="Calibri" w:eastAsia="Calibri" w:hAnsi="Calibri" w:cs="Calibri"/>
          <w:szCs w:val="22"/>
        </w:rPr>
        <w:t xml:space="preserve">ystemu P1 (serwera autoryzacji) </w:t>
      </w:r>
      <w:r w:rsidRPr="435A5AB6">
        <w:rPr>
          <w:rFonts w:ascii="Calibri" w:eastAsia="Calibri" w:hAnsi="Calibri" w:cs="Calibri"/>
          <w:b/>
          <w:bCs/>
          <w:szCs w:val="22"/>
        </w:rPr>
        <w:t xml:space="preserve">TOKEN </w:t>
      </w:r>
      <w:r>
        <w:rPr>
          <w:rFonts w:ascii="Calibri" w:eastAsia="Calibri" w:hAnsi="Calibri" w:cs="Calibri"/>
          <w:b/>
          <w:bCs/>
          <w:szCs w:val="22"/>
        </w:rPr>
        <w:t>DOSTĘPOWY</w:t>
      </w:r>
      <w:r w:rsidRPr="435A5AB6">
        <w:rPr>
          <w:rFonts w:ascii="Calibri" w:eastAsia="Calibri" w:hAnsi="Calibri" w:cs="Calibri"/>
          <w:szCs w:val="22"/>
        </w:rPr>
        <w:t>.</w:t>
      </w:r>
    </w:p>
    <w:p w14:paraId="3B46AA0B" w14:textId="77777777" w:rsidR="00BC1D95" w:rsidRDefault="00BC1D95" w:rsidP="00BC1D95">
      <w:pPr>
        <w:rPr>
          <w:rFonts w:ascii="Calibri" w:eastAsia="Calibri" w:hAnsi="Calibri" w:cs="Calibri"/>
          <w:szCs w:val="22"/>
        </w:rPr>
      </w:pPr>
      <w:r w:rsidRPr="435A5AB6">
        <w:rPr>
          <w:rFonts w:eastAsia="Calibri"/>
          <w:szCs w:val="22"/>
        </w:rPr>
        <w:t xml:space="preserve">Warunkiem uzyskania </w:t>
      </w:r>
      <w:r w:rsidRPr="435A5AB6">
        <w:rPr>
          <w:rFonts w:ascii="Calibri" w:eastAsia="Calibri" w:hAnsi="Calibri" w:cs="Calibri"/>
          <w:b/>
          <w:bCs/>
          <w:szCs w:val="22"/>
        </w:rPr>
        <w:t xml:space="preserve">TOKENU </w:t>
      </w:r>
      <w:r>
        <w:rPr>
          <w:rFonts w:ascii="Calibri" w:eastAsia="Calibri" w:hAnsi="Calibri" w:cs="Calibri"/>
          <w:b/>
          <w:bCs/>
          <w:szCs w:val="22"/>
        </w:rPr>
        <w:t>DOSTĘPOWEGO</w:t>
      </w:r>
      <w:r w:rsidRPr="435A5AB6">
        <w:rPr>
          <w:rFonts w:eastAsia="Calibri"/>
          <w:szCs w:val="22"/>
        </w:rPr>
        <w:t xml:space="preserve"> jest posiadanie aktualnego certyfikatu do uwierzytelnienia danych (WS-Security), </w:t>
      </w:r>
      <w:r w:rsidRPr="435A5AB6">
        <w:rPr>
          <w:rFonts w:ascii="Calibri" w:eastAsia="Calibri" w:hAnsi="Calibri" w:cs="Calibri"/>
        </w:rPr>
        <w:t>wystawionego przez Centrum Certyfikacji P1</w:t>
      </w:r>
      <w:r w:rsidRPr="435A5AB6">
        <w:rPr>
          <w:rFonts w:eastAsia="Calibri"/>
          <w:szCs w:val="22"/>
        </w:rPr>
        <w:t>.</w:t>
      </w:r>
    </w:p>
    <w:p w14:paraId="20F64EA6" w14:textId="77777777" w:rsidR="00BC1D95" w:rsidRPr="007B3746" w:rsidRDefault="00BC1D95" w:rsidP="00BC1D95">
      <w:pPr>
        <w:rPr>
          <w:rFonts w:ascii="Calibri" w:eastAsia="Calibri" w:hAnsi="Calibri"/>
        </w:rPr>
      </w:pPr>
      <w:r w:rsidRPr="00223129">
        <w:rPr>
          <w:rFonts w:ascii="Calibri" w:eastAsia="Calibri" w:hAnsi="Calibri" w:cs="Calibri"/>
          <w:b/>
          <w:bCs/>
        </w:rPr>
        <w:t xml:space="preserve">TOKEN </w:t>
      </w:r>
      <w:r>
        <w:rPr>
          <w:rFonts w:ascii="Calibri" w:eastAsia="Calibri" w:hAnsi="Calibri" w:cs="Calibri"/>
          <w:b/>
          <w:bCs/>
          <w:szCs w:val="22"/>
        </w:rPr>
        <w:t>DOSTĘPOWY</w:t>
      </w:r>
      <w:r w:rsidRPr="00223129">
        <w:rPr>
          <w:rFonts w:eastAsia="Calibri"/>
        </w:rPr>
        <w:t xml:space="preserve"> wymagany jest każdorazowo przy przekazaniu żądania wykonania operacji na serwerze </w:t>
      </w:r>
      <w:r>
        <w:rPr>
          <w:rFonts w:eastAsia="Calibri"/>
        </w:rPr>
        <w:t>FHIR CEZ</w:t>
      </w:r>
      <w:r w:rsidRPr="00223129">
        <w:rPr>
          <w:rFonts w:eastAsia="Calibri"/>
        </w:rPr>
        <w:t xml:space="preserve">. </w:t>
      </w:r>
      <w:r w:rsidRPr="00223129">
        <w:rPr>
          <w:rFonts w:eastAsia="Calibri"/>
          <w:b/>
          <w:bCs/>
        </w:rPr>
        <w:t xml:space="preserve">TOKEN </w:t>
      </w:r>
      <w:r>
        <w:rPr>
          <w:rFonts w:ascii="Calibri" w:eastAsia="Calibri" w:hAnsi="Calibri" w:cs="Calibri"/>
          <w:b/>
          <w:bCs/>
          <w:szCs w:val="22"/>
        </w:rPr>
        <w:t>DOSTĘPOWY</w:t>
      </w:r>
      <w:r w:rsidRPr="00223129">
        <w:rPr>
          <w:rFonts w:eastAsia="Calibri"/>
        </w:rPr>
        <w:t xml:space="preserve"> umieszczany jest w nagłówku </w:t>
      </w:r>
      <w:proofErr w:type="spellStart"/>
      <w:r w:rsidRPr="00223129">
        <w:rPr>
          <w:rFonts w:eastAsia="Calibri"/>
        </w:rPr>
        <w:t>Autorization</w:t>
      </w:r>
      <w:proofErr w:type="spellEnd"/>
      <w:r w:rsidRPr="00223129">
        <w:rPr>
          <w:rFonts w:eastAsia="Calibri"/>
        </w:rPr>
        <w:t xml:space="preserve"> (</w:t>
      </w:r>
      <w:r w:rsidRPr="00223129">
        <w:rPr>
          <w:rFonts w:ascii="Calibri" w:eastAsia="Calibri" w:hAnsi="Calibri" w:cs="Calibri"/>
          <w:b/>
          <w:bCs/>
        </w:rPr>
        <w:t>“</w:t>
      </w:r>
      <w:proofErr w:type="spellStart"/>
      <w:r w:rsidRPr="00223129">
        <w:rPr>
          <w:rFonts w:ascii="Calibri" w:eastAsia="Calibri" w:hAnsi="Calibri" w:cs="Calibri"/>
          <w:b/>
          <w:bCs/>
        </w:rPr>
        <w:t>Authorization</w:t>
      </w:r>
      <w:proofErr w:type="spellEnd"/>
      <w:r w:rsidRPr="00223129">
        <w:rPr>
          <w:rFonts w:ascii="Calibri" w:eastAsia="Calibri" w:hAnsi="Calibri" w:cs="Calibri"/>
          <w:b/>
          <w:bCs/>
        </w:rPr>
        <w:t>”</w:t>
      </w:r>
      <w:r w:rsidRPr="00223129">
        <w:rPr>
          <w:rFonts w:ascii="Calibri" w:eastAsia="Calibri" w:hAnsi="Calibri" w:cs="Calibri"/>
        </w:rPr>
        <w:t xml:space="preserve"> - “</w:t>
      </w:r>
      <w:proofErr w:type="spellStart"/>
      <w:r w:rsidRPr="00223129">
        <w:rPr>
          <w:rFonts w:ascii="Calibri" w:eastAsia="Calibri" w:hAnsi="Calibri" w:cs="Calibri"/>
          <w:b/>
          <w:bCs/>
        </w:rPr>
        <w:t>Bearer</w:t>
      </w:r>
      <w:proofErr w:type="spellEnd"/>
      <w:r w:rsidRPr="00223129">
        <w:rPr>
          <w:rFonts w:ascii="Calibri" w:eastAsia="Calibri" w:hAnsi="Calibri" w:cs="Calibri"/>
          <w:b/>
          <w:bCs/>
        </w:rPr>
        <w:t xml:space="preserve"> ‘otrzymany z serwera autoryzacyjnego TOKEN </w:t>
      </w:r>
      <w:r>
        <w:rPr>
          <w:rFonts w:ascii="Calibri" w:eastAsia="Calibri" w:hAnsi="Calibri" w:cs="Calibri"/>
          <w:b/>
          <w:bCs/>
          <w:szCs w:val="22"/>
        </w:rPr>
        <w:t>DOSTĘPOWY</w:t>
      </w:r>
      <w:r w:rsidRPr="00223129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>).</w:t>
      </w:r>
    </w:p>
    <w:p w14:paraId="24340A4D" w14:textId="77777777" w:rsidR="00BC1D95" w:rsidRDefault="00BC1D95" w:rsidP="00BC1D95">
      <w:pPr>
        <w:rPr>
          <w:rFonts w:ascii="Calibri" w:eastAsia="Calibri" w:hAnsi="Calibri" w:cs="Calibri"/>
          <w:szCs w:val="22"/>
        </w:rPr>
      </w:pPr>
      <w:r w:rsidRPr="6092EC38">
        <w:rPr>
          <w:rFonts w:ascii="Calibri" w:eastAsia="Calibri" w:hAnsi="Calibri" w:cs="Calibri"/>
          <w:b/>
        </w:rPr>
        <w:lastRenderedPageBreak/>
        <w:t xml:space="preserve">TOKEN DOSTĘPOWY </w:t>
      </w:r>
      <w:r w:rsidRPr="6092EC38">
        <w:rPr>
          <w:rFonts w:ascii="Calibri" w:eastAsia="Calibri" w:hAnsi="Calibri" w:cs="Calibri"/>
        </w:rPr>
        <w:t>obejmuje dane autoryzacyjne Usługodawcy, w tym uwierzytelniony identyfikator Usługodawcy oraz jego rolę w Systemie P1.</w:t>
      </w:r>
    </w:p>
    <w:p w14:paraId="7B7BF733" w14:textId="77777777" w:rsidR="00BC1D95" w:rsidRDefault="00BC1D95" w:rsidP="00BC1D95">
      <w:pPr>
        <w:pStyle w:val="Nagwek2"/>
        <w:rPr>
          <w:rFonts w:ascii="Calibri" w:hAnsi="Calibri" w:cs="Arial"/>
        </w:rPr>
      </w:pPr>
      <w:bookmarkStart w:id="54" w:name="_Toc66452957"/>
      <w:bookmarkStart w:id="55" w:name="_Toc73459835"/>
      <w:bookmarkStart w:id="56" w:name="_Toc89434423"/>
      <w:bookmarkStart w:id="57" w:name="_Toc88487184"/>
      <w:bookmarkStart w:id="58" w:name="_Toc91765192"/>
      <w:bookmarkStart w:id="59" w:name="_Toc96582548"/>
      <w:bookmarkStart w:id="60" w:name="_Toc104808060"/>
      <w:r w:rsidRPr="6092EC38">
        <w:t xml:space="preserve">Autoryzacja dostępu do danych serwera </w:t>
      </w:r>
      <w:r>
        <w:t>FHIR CEZ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5DC74774" w14:textId="77777777" w:rsidR="00BC1D95" w:rsidRDefault="00BC1D95" w:rsidP="00BC1D95">
      <w:r w:rsidRPr="6092EC38">
        <w:rPr>
          <w:rFonts w:ascii="Calibri" w:eastAsia="Calibri" w:hAnsi="Calibri" w:cs="Calibri"/>
          <w:szCs w:val="22"/>
        </w:rPr>
        <w:t>Dostęp do danych serwera FHIR możliwy jest w następujących trybach:</w:t>
      </w:r>
    </w:p>
    <w:p w14:paraId="410D0495" w14:textId="77777777" w:rsidR="00BC1D95" w:rsidRDefault="00BC1D95" w:rsidP="00BC1D95">
      <w:pPr>
        <w:pStyle w:val="Akapitzlist"/>
        <w:numPr>
          <w:ilvl w:val="0"/>
          <w:numId w:val="41"/>
        </w:numPr>
        <w:rPr>
          <w:rFonts w:asciiTheme="minorHAnsi" w:eastAsiaTheme="minorEastAsia" w:hAnsiTheme="minorHAnsi" w:cstheme="minorBidi"/>
          <w:szCs w:val="22"/>
        </w:rPr>
      </w:pPr>
      <w:r w:rsidRPr="6092EC38">
        <w:rPr>
          <w:rFonts w:eastAsia="Calibri" w:cs="Calibri"/>
          <w:szCs w:val="22"/>
        </w:rPr>
        <w:t>Dostęp na zasadach ogólnych</w:t>
      </w:r>
    </w:p>
    <w:p w14:paraId="0A8B12D0" w14:textId="77777777" w:rsidR="00BC1D95" w:rsidRDefault="00BC1D95" w:rsidP="00BC1D95">
      <w:pPr>
        <w:rPr>
          <w:rFonts w:ascii="Calibri" w:hAnsi="Calibri" w:cs="Arial"/>
          <w:szCs w:val="22"/>
        </w:rPr>
      </w:pPr>
      <w:r w:rsidRPr="6092EC38">
        <w:rPr>
          <w:rFonts w:ascii="Calibri" w:eastAsia="Calibri" w:hAnsi="Calibri" w:cs="Calibri"/>
          <w:szCs w:val="22"/>
        </w:rPr>
        <w:t xml:space="preserve">Serwer </w:t>
      </w:r>
      <w:r>
        <w:rPr>
          <w:rFonts w:ascii="Calibri" w:eastAsia="Calibri" w:hAnsi="Calibri" w:cs="Calibri"/>
          <w:szCs w:val="22"/>
        </w:rPr>
        <w:t>FHIR CEZ</w:t>
      </w:r>
      <w:r w:rsidRPr="6092EC38">
        <w:rPr>
          <w:rFonts w:ascii="Calibri" w:eastAsia="Calibri" w:hAnsi="Calibri" w:cs="Calibri"/>
          <w:szCs w:val="22"/>
        </w:rPr>
        <w:t xml:space="preserve"> zapewnia pełną rozliczalność użytkowników z dostępu do danych.</w:t>
      </w:r>
    </w:p>
    <w:p w14:paraId="145D625F" w14:textId="77777777" w:rsidR="00BC1D95" w:rsidRDefault="00BC1D95" w:rsidP="00BC1D95">
      <w:r w:rsidRPr="6092EC38">
        <w:rPr>
          <w:rFonts w:ascii="Calibri" w:eastAsia="Calibri" w:hAnsi="Calibri" w:cs="Calibri"/>
          <w:szCs w:val="22"/>
        </w:rPr>
        <w:t>Uwaga!</w:t>
      </w:r>
    </w:p>
    <w:p w14:paraId="5D93A1D0" w14:textId="77777777" w:rsidR="00BC1D95" w:rsidRDefault="00BC1D95" w:rsidP="00BC1D95">
      <w:r w:rsidRPr="6092EC38">
        <w:rPr>
          <w:rFonts w:ascii="Calibri" w:eastAsia="Calibri" w:hAnsi="Calibri" w:cs="Calibri"/>
          <w:szCs w:val="22"/>
        </w:rPr>
        <w:t xml:space="preserve">Zasoby </w:t>
      </w:r>
      <w:r w:rsidRPr="6092EC38">
        <w:rPr>
          <w:rFonts w:ascii="Calibri" w:eastAsia="Calibri" w:hAnsi="Calibri" w:cs="Calibri"/>
          <w:szCs w:val="22"/>
          <w:u w:val="single"/>
        </w:rPr>
        <w:t>niepodpisane</w:t>
      </w:r>
      <w:r w:rsidRPr="6092EC38">
        <w:rPr>
          <w:rFonts w:ascii="Calibri" w:eastAsia="Calibri" w:hAnsi="Calibri" w:cs="Calibri"/>
          <w:szCs w:val="22"/>
        </w:rPr>
        <w:t xml:space="preserve"> oraz </w:t>
      </w:r>
      <w:r w:rsidRPr="6092EC38">
        <w:rPr>
          <w:rFonts w:ascii="Calibri" w:eastAsia="Calibri" w:hAnsi="Calibri" w:cs="Calibri"/>
          <w:szCs w:val="22"/>
          <w:u w:val="single"/>
        </w:rPr>
        <w:t>objęte klauzulą poufności</w:t>
      </w:r>
      <w:r w:rsidRPr="6092EC38">
        <w:rPr>
          <w:rFonts w:ascii="Calibri" w:eastAsia="Calibri" w:hAnsi="Calibri" w:cs="Calibri"/>
          <w:szCs w:val="22"/>
        </w:rPr>
        <w:t>, bez względu na tryb dostępu udostępniane są wyłącznie użytkownikowi, występującemu w z zasobach jako „Autor Zdarzenia Medycznego”.</w:t>
      </w:r>
    </w:p>
    <w:p w14:paraId="03B39776" w14:textId="77777777" w:rsidR="00BC1D95" w:rsidRDefault="00BC1D95" w:rsidP="00BC1D95">
      <w:r w:rsidRPr="6092EC38">
        <w:rPr>
          <w:rFonts w:ascii="Calibri" w:eastAsia="Calibri" w:hAnsi="Calibri" w:cs="Calibri"/>
          <w:szCs w:val="22"/>
          <w:u w:val="single"/>
        </w:rPr>
        <w:t>Autorem Zdarzenia Medycznego</w:t>
      </w:r>
      <w:r w:rsidRPr="6092EC38">
        <w:rPr>
          <w:rFonts w:ascii="Calibri" w:eastAsia="Calibri" w:hAnsi="Calibri" w:cs="Calibri"/>
          <w:szCs w:val="22"/>
        </w:rPr>
        <w:t xml:space="preserve"> jest Pracownik Medyczny, którego identyfikator występuje w dowolnym zasobie składającym się na opis Zdarzenia Medycznego. </w:t>
      </w:r>
    </w:p>
    <w:p w14:paraId="1BC636C0" w14:textId="77777777" w:rsidR="00BC1D95" w:rsidRDefault="00BC1D95" w:rsidP="00BC1D95">
      <w:r w:rsidRPr="3F1AC25E">
        <w:rPr>
          <w:rFonts w:ascii="Calibri" w:eastAsia="Calibri" w:hAnsi="Calibri" w:cs="Calibri"/>
        </w:rPr>
        <w:t xml:space="preserve">Rejestracji zasobu może dokonać dowolny użytkownik. Operacja aktualizacji i usunięcia zasobu dostępna jest dla użytkownika będącego „Autorem Zdarzenia Medycznego”. </w:t>
      </w:r>
    </w:p>
    <w:p w14:paraId="1E2F3606" w14:textId="77777777" w:rsidR="00BC1D95" w:rsidRDefault="00BC1D95" w:rsidP="00BC1D95">
      <w:r w:rsidRPr="4CA3E63A">
        <w:rPr>
          <w:rFonts w:ascii="Calibri" w:eastAsia="Calibri" w:hAnsi="Calibri" w:cs="Calibri"/>
        </w:rPr>
        <w:t xml:space="preserve">Zasób podpisany to zasób, do którego referencja występuje z zasobie </w:t>
      </w:r>
      <w:proofErr w:type="spellStart"/>
      <w:r w:rsidRPr="4CA3E63A">
        <w:rPr>
          <w:rFonts w:ascii="Calibri" w:eastAsia="Calibri" w:hAnsi="Calibri" w:cs="Calibri"/>
        </w:rPr>
        <w:t>Provenance</w:t>
      </w:r>
      <w:proofErr w:type="spellEnd"/>
      <w:r w:rsidRPr="4CA3E63A">
        <w:rPr>
          <w:rFonts w:ascii="Calibri" w:eastAsia="Calibri" w:hAnsi="Calibri" w:cs="Calibri"/>
        </w:rPr>
        <w:t xml:space="preserve"> o profilu </w:t>
      </w:r>
      <w:proofErr w:type="spellStart"/>
      <w:r w:rsidRPr="4CA3E63A">
        <w:rPr>
          <w:rFonts w:ascii="Calibri" w:eastAsia="Calibri" w:hAnsi="Calibri" w:cs="Calibri"/>
        </w:rPr>
        <w:t>PLMedicalEventProvenance</w:t>
      </w:r>
      <w:proofErr w:type="spellEnd"/>
      <w:r w:rsidRPr="4CA3E63A">
        <w:rPr>
          <w:rFonts w:ascii="Calibri" w:eastAsia="Calibri" w:hAnsi="Calibri" w:cs="Calibri"/>
        </w:rPr>
        <w:t xml:space="preserve"> lub </w:t>
      </w:r>
      <w:proofErr w:type="spellStart"/>
      <w:r w:rsidRPr="4CA3E63A">
        <w:rPr>
          <w:rFonts w:ascii="Calibri" w:eastAsia="Calibri" w:hAnsi="Calibri" w:cs="Calibri"/>
        </w:rPr>
        <w:t>PLPractitionerSignature</w:t>
      </w:r>
      <w:proofErr w:type="spellEnd"/>
      <w:r w:rsidRPr="4CA3E63A">
        <w:rPr>
          <w:rFonts w:ascii="Calibri" w:eastAsia="Calibri" w:hAnsi="Calibri" w:cs="Calibri"/>
        </w:rPr>
        <w:t xml:space="preserve"> (</w:t>
      </w:r>
      <w:proofErr w:type="spellStart"/>
      <w:r w:rsidRPr="4CA3E63A">
        <w:rPr>
          <w:rFonts w:ascii="Calibri" w:eastAsia="Calibri" w:hAnsi="Calibri" w:cs="Calibri"/>
        </w:rPr>
        <w:t>Provenance.target</w:t>
      </w:r>
      <w:proofErr w:type="spellEnd"/>
      <w:r w:rsidRPr="4CA3E63A">
        <w:rPr>
          <w:rFonts w:ascii="Calibri" w:eastAsia="Calibri" w:hAnsi="Calibri" w:cs="Calibri"/>
        </w:rPr>
        <w:t>), zarejestrowanym na serwerze FHIR CEZ.</w:t>
      </w:r>
    </w:p>
    <w:p w14:paraId="14384898" w14:textId="77777777" w:rsidR="00BC1D95" w:rsidRDefault="00BC1D95" w:rsidP="00BC1D95">
      <w:pPr>
        <w:pStyle w:val="Nagwek2"/>
      </w:pPr>
      <w:bookmarkStart w:id="61" w:name="_Toc66452958"/>
      <w:bookmarkStart w:id="62" w:name="_Toc73459836"/>
      <w:bookmarkStart w:id="63" w:name="_Toc89434424"/>
      <w:bookmarkStart w:id="64" w:name="_Toc88487185"/>
      <w:bookmarkStart w:id="65" w:name="_Toc91765193"/>
      <w:bookmarkStart w:id="66" w:name="_Toc96582549"/>
      <w:bookmarkStart w:id="67" w:name="_Toc104808061"/>
      <w:r w:rsidRPr="6092EC38">
        <w:rPr>
          <w:rFonts w:eastAsia="Calibri"/>
        </w:rPr>
        <w:t xml:space="preserve">Dostęp do danych serwera </w:t>
      </w:r>
      <w:r>
        <w:rPr>
          <w:rFonts w:eastAsia="Calibri"/>
        </w:rPr>
        <w:t>FHIR CEZ</w:t>
      </w:r>
      <w:r w:rsidRPr="6092EC38">
        <w:rPr>
          <w:rFonts w:eastAsia="Calibri"/>
        </w:rPr>
        <w:t xml:space="preserve"> na zasadach ogólnych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4E459C7A" w14:textId="77777777" w:rsidR="00BC1D95" w:rsidRDefault="00BC1D95" w:rsidP="00BC1D95">
      <w:r w:rsidRPr="6092EC38">
        <w:rPr>
          <w:rFonts w:ascii="Calibri" w:eastAsia="Calibri" w:hAnsi="Calibri" w:cs="Calibri"/>
          <w:szCs w:val="22"/>
        </w:rPr>
        <w:t xml:space="preserve">Zakres zasobów FHIR serwera </w:t>
      </w:r>
      <w:r>
        <w:rPr>
          <w:rFonts w:ascii="Calibri" w:eastAsia="Calibri" w:hAnsi="Calibri" w:cs="Calibri"/>
          <w:szCs w:val="22"/>
        </w:rPr>
        <w:t>FHIR CEZ</w:t>
      </w:r>
      <w:r w:rsidRPr="6092EC38">
        <w:rPr>
          <w:rFonts w:ascii="Calibri" w:eastAsia="Calibri" w:hAnsi="Calibri" w:cs="Calibri"/>
          <w:szCs w:val="22"/>
        </w:rPr>
        <w:t xml:space="preserve"> udostępnianych na zasadach ogólnych:</w:t>
      </w:r>
    </w:p>
    <w:p w14:paraId="5F90C311" w14:textId="77777777" w:rsidR="00BC1D95" w:rsidRDefault="00BC1D95" w:rsidP="00BC1D95">
      <w:pPr>
        <w:pStyle w:val="Akapitzlist"/>
        <w:numPr>
          <w:ilvl w:val="0"/>
          <w:numId w:val="40"/>
        </w:numPr>
        <w:rPr>
          <w:rFonts w:asciiTheme="minorHAnsi" w:eastAsiaTheme="minorEastAsia" w:hAnsiTheme="minorHAnsi" w:cstheme="minorBidi"/>
          <w:szCs w:val="22"/>
        </w:rPr>
      </w:pPr>
      <w:r w:rsidRPr="3F1AC25E">
        <w:rPr>
          <w:rFonts w:eastAsia="Calibri" w:cs="Calibri"/>
        </w:rPr>
        <w:t>Zasoby podpisane oraz niepodpisane, objęte oraz nieobjęte klauzulą poufności, w których użytkownik (‘</w:t>
      </w:r>
      <w:proofErr w:type="spellStart"/>
      <w:r w:rsidRPr="3F1AC25E">
        <w:rPr>
          <w:rFonts w:eastAsia="Calibri" w:cs="Calibri"/>
          <w:b/>
          <w:bCs/>
        </w:rPr>
        <w:t>user_id</w:t>
      </w:r>
      <w:proofErr w:type="spellEnd"/>
      <w:r w:rsidRPr="3F1AC25E">
        <w:rPr>
          <w:rFonts w:eastAsia="Calibri" w:cs="Calibri"/>
        </w:rPr>
        <w:t xml:space="preserve">’ w </w:t>
      </w:r>
      <w:proofErr w:type="spellStart"/>
      <w:r w:rsidRPr="3F1AC25E">
        <w:rPr>
          <w:rFonts w:eastAsia="Calibri" w:cs="Calibri"/>
        </w:rPr>
        <w:t>tokenie</w:t>
      </w:r>
      <w:proofErr w:type="spellEnd"/>
      <w:r w:rsidRPr="3F1AC25E">
        <w:rPr>
          <w:rFonts w:eastAsia="Calibri" w:cs="Calibri"/>
        </w:rPr>
        <w:t xml:space="preserve"> uwierzytelniającym) żądający dostępu występuje jako „Autor Zdarzenia Medycznego”</w:t>
      </w:r>
    </w:p>
    <w:p w14:paraId="4F985FB5" w14:textId="77777777" w:rsidR="00BC1D95" w:rsidRDefault="00BC1D95" w:rsidP="00BC1D95">
      <w:pPr>
        <w:pStyle w:val="Akapitzlist"/>
        <w:numPr>
          <w:ilvl w:val="0"/>
          <w:numId w:val="40"/>
        </w:numPr>
        <w:rPr>
          <w:rFonts w:asciiTheme="minorHAnsi" w:eastAsiaTheme="minorEastAsia" w:hAnsiTheme="minorHAnsi" w:cstheme="minorBidi"/>
        </w:rPr>
      </w:pPr>
      <w:r w:rsidRPr="3F1AC25E">
        <w:rPr>
          <w:rFonts w:eastAsia="Calibri" w:cs="Calibri"/>
        </w:rPr>
        <w:t>Zasoby podpisane, nieobjęte klauzulą poufności, dla których Pacjent, którego dane dotyczą wyraził zgodę na dostęp dla użytkownika (‘</w:t>
      </w:r>
      <w:proofErr w:type="spellStart"/>
      <w:r w:rsidRPr="3F1AC25E">
        <w:rPr>
          <w:rFonts w:eastAsia="Calibri" w:cs="Calibri"/>
          <w:b/>
          <w:bCs/>
        </w:rPr>
        <w:t>user_id</w:t>
      </w:r>
      <w:proofErr w:type="spellEnd"/>
      <w:r w:rsidRPr="3F1AC25E">
        <w:rPr>
          <w:rFonts w:eastAsia="Calibri" w:cs="Calibri"/>
        </w:rPr>
        <w:t xml:space="preserve">’ w </w:t>
      </w:r>
      <w:proofErr w:type="spellStart"/>
      <w:r w:rsidRPr="3F1AC25E">
        <w:rPr>
          <w:rFonts w:eastAsia="Calibri" w:cs="Calibri"/>
        </w:rPr>
        <w:t>tokenie</w:t>
      </w:r>
      <w:proofErr w:type="spellEnd"/>
      <w:r w:rsidRPr="3F1AC25E">
        <w:rPr>
          <w:rFonts w:eastAsia="Calibri" w:cs="Calibri"/>
        </w:rPr>
        <w:t xml:space="preserve"> uwierzytelniającym) żądającego dostępu (poprzez funkcjonalność IKP lub deklarację POZ)</w:t>
      </w:r>
    </w:p>
    <w:p w14:paraId="4037970A" w14:textId="77777777" w:rsidR="00BC1D95" w:rsidRDefault="00BC1D95" w:rsidP="00BC1D95">
      <w:pPr>
        <w:pStyle w:val="Nagwek2"/>
      </w:pPr>
      <w:bookmarkStart w:id="68" w:name="_Toc54100906"/>
      <w:bookmarkStart w:id="69" w:name="_Toc61286151"/>
      <w:bookmarkStart w:id="70" w:name="_Toc66452962"/>
      <w:bookmarkStart w:id="71" w:name="_Toc73459840"/>
      <w:bookmarkStart w:id="72" w:name="_Toc89434428"/>
      <w:bookmarkStart w:id="73" w:name="_Toc88487189"/>
      <w:bookmarkStart w:id="74" w:name="_Toc91765197"/>
      <w:bookmarkStart w:id="75" w:name="_Toc96582553"/>
      <w:bookmarkStart w:id="76" w:name="_Toc104808062"/>
      <w:r>
        <w:lastRenderedPageBreak/>
        <w:t>Przebieg uwierzytelnienie i autoryzacji dostępu do usług serwera FHIR CEZ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FAA2F9A" w14:textId="77777777" w:rsidR="00BC1D95" w:rsidRDefault="00BC1D95" w:rsidP="00BC1D95">
      <w:pPr>
        <w:rPr>
          <w:rFonts w:ascii="Calibri" w:eastAsia="Calibri" w:hAnsi="Calibri" w:cs="Calibri"/>
          <w:szCs w:val="22"/>
        </w:rPr>
      </w:pPr>
      <w:r w:rsidRPr="435A5AB6">
        <w:rPr>
          <w:rFonts w:ascii="Calibri" w:eastAsia="Calibri" w:hAnsi="Calibri" w:cs="Calibri"/>
          <w:szCs w:val="22"/>
        </w:rPr>
        <w:t xml:space="preserve">Uwierzytelnienie systemu zewnętrznego Usługodawcy (klienta) realizowane jest z użyciem metody </w:t>
      </w:r>
      <w:proofErr w:type="spellStart"/>
      <w:r w:rsidRPr="435A5AB6">
        <w:rPr>
          <w:rFonts w:ascii="Calibri" w:eastAsia="Calibri" w:hAnsi="Calibri" w:cs="Calibri"/>
          <w:b/>
          <w:bCs/>
          <w:szCs w:val="22"/>
        </w:rPr>
        <w:t>private_key_jwt</w:t>
      </w:r>
      <w:proofErr w:type="spellEnd"/>
      <w:r w:rsidRPr="435A5AB6">
        <w:rPr>
          <w:rFonts w:ascii="Calibri" w:eastAsia="Calibri" w:hAnsi="Calibri" w:cs="Calibri"/>
          <w:szCs w:val="22"/>
        </w:rPr>
        <w:t xml:space="preserve"> przedstawionej w </w:t>
      </w:r>
      <w:hyperlink r:id="rId13" w:anchor="ClientAuthentication">
        <w:proofErr w:type="spellStart"/>
        <w:r w:rsidRPr="435A5AB6">
          <w:rPr>
            <w:rStyle w:val="Hipercze"/>
            <w:rFonts w:eastAsia="Calibri" w:cs="Calibri"/>
            <w:szCs w:val="22"/>
          </w:rPr>
          <w:t>OpenID</w:t>
        </w:r>
        <w:proofErr w:type="spellEnd"/>
        <w:r w:rsidRPr="435A5AB6">
          <w:rPr>
            <w:rStyle w:val="Hipercze"/>
            <w:rFonts w:eastAsia="Calibri" w:cs="Calibri"/>
            <w:szCs w:val="22"/>
          </w:rPr>
          <w:t xml:space="preserve"> Connect 1.0</w:t>
        </w:r>
      </w:hyperlink>
      <w:r w:rsidRPr="435A5AB6">
        <w:rPr>
          <w:rFonts w:ascii="Calibri" w:eastAsia="Calibri" w:hAnsi="Calibri" w:cs="Calibri"/>
          <w:szCs w:val="22"/>
        </w:rPr>
        <w:t>.</w:t>
      </w:r>
    </w:p>
    <w:p w14:paraId="2EF10009" w14:textId="77777777" w:rsidR="00BC1D95" w:rsidRDefault="00BC1D95" w:rsidP="00BC1D95">
      <w:pPr>
        <w:rPr>
          <w:rFonts w:ascii="Calibri" w:eastAsia="Calibri" w:hAnsi="Calibri" w:cs="Calibri"/>
          <w:szCs w:val="22"/>
        </w:rPr>
      </w:pPr>
      <w:r w:rsidRPr="435A5AB6">
        <w:rPr>
          <w:rFonts w:ascii="Calibri" w:eastAsia="Calibri" w:hAnsi="Calibri" w:cs="Calibri"/>
          <w:szCs w:val="22"/>
        </w:rPr>
        <w:t xml:space="preserve">W procesie uwierzytelnienia i autoryzacji dostępu do usług serwera </w:t>
      </w:r>
      <w:r>
        <w:rPr>
          <w:rFonts w:ascii="Calibri" w:eastAsia="Calibri" w:hAnsi="Calibri" w:cs="Calibri"/>
          <w:szCs w:val="22"/>
        </w:rPr>
        <w:t>FHIR CEZ</w:t>
      </w:r>
      <w:r w:rsidRPr="435A5AB6">
        <w:rPr>
          <w:rFonts w:ascii="Calibri" w:eastAsia="Calibri" w:hAnsi="Calibri" w:cs="Calibri"/>
          <w:szCs w:val="22"/>
        </w:rPr>
        <w:t xml:space="preserve">, system zewnętrzny Usługodawcy (klient) przygotowuje i przekazuje do </w:t>
      </w:r>
      <w:r>
        <w:rPr>
          <w:rFonts w:ascii="Calibri" w:eastAsia="Calibri" w:hAnsi="Calibri" w:cs="Calibri"/>
          <w:szCs w:val="22"/>
        </w:rPr>
        <w:t>S</w:t>
      </w:r>
      <w:r w:rsidRPr="435A5AB6">
        <w:rPr>
          <w:rFonts w:ascii="Calibri" w:eastAsia="Calibri" w:hAnsi="Calibri" w:cs="Calibri"/>
          <w:szCs w:val="22"/>
        </w:rPr>
        <w:t xml:space="preserve">ystemu P1 (serwera autoryzacyjnego) żądanie autoryzacji zawierające </w:t>
      </w:r>
      <w:r w:rsidRPr="435A5AB6">
        <w:rPr>
          <w:rFonts w:ascii="Calibri" w:eastAsia="Calibri" w:hAnsi="Calibri" w:cs="Calibri"/>
          <w:b/>
          <w:bCs/>
          <w:szCs w:val="22"/>
        </w:rPr>
        <w:t>TOKEN UWIERZYTELNIAJĄCY</w:t>
      </w:r>
      <w:r w:rsidRPr="435A5AB6">
        <w:rPr>
          <w:rFonts w:ascii="Calibri" w:eastAsia="Calibri" w:hAnsi="Calibri" w:cs="Calibri"/>
          <w:szCs w:val="22"/>
        </w:rPr>
        <w:t xml:space="preserve"> (JSON Web </w:t>
      </w:r>
      <w:proofErr w:type="spellStart"/>
      <w:r w:rsidRPr="435A5AB6">
        <w:rPr>
          <w:rFonts w:ascii="Calibri" w:eastAsia="Calibri" w:hAnsi="Calibri" w:cs="Calibri"/>
          <w:szCs w:val="22"/>
        </w:rPr>
        <w:t>Token</w:t>
      </w:r>
      <w:proofErr w:type="spellEnd"/>
      <w:r w:rsidRPr="435A5AB6">
        <w:rPr>
          <w:rFonts w:ascii="Calibri" w:eastAsia="Calibri" w:hAnsi="Calibri" w:cs="Calibri"/>
          <w:szCs w:val="22"/>
        </w:rPr>
        <w:t>).</w:t>
      </w:r>
    </w:p>
    <w:p w14:paraId="6E9B31FB" w14:textId="77777777" w:rsidR="00BC1D95" w:rsidRDefault="00BC1D95" w:rsidP="00BC1D95">
      <w:pPr>
        <w:rPr>
          <w:rFonts w:ascii="Calibri" w:eastAsia="Calibri" w:hAnsi="Calibri" w:cs="Calibri"/>
        </w:rPr>
      </w:pPr>
      <w:r w:rsidRPr="61AD3582">
        <w:rPr>
          <w:rFonts w:ascii="Calibri" w:eastAsia="Calibri" w:hAnsi="Calibri" w:cs="Calibri"/>
          <w:b/>
        </w:rPr>
        <w:t xml:space="preserve">Pozytywna </w:t>
      </w:r>
      <w:r w:rsidRPr="61AD3582">
        <w:rPr>
          <w:rFonts w:ascii="Calibri" w:eastAsia="Calibri" w:hAnsi="Calibri" w:cs="Calibri"/>
        </w:rPr>
        <w:t xml:space="preserve">odpowiedź na żądanie autoryzacji posiada status </w:t>
      </w:r>
      <w:r w:rsidRPr="61AD3582">
        <w:rPr>
          <w:rFonts w:ascii="Calibri" w:eastAsia="Calibri" w:hAnsi="Calibri" w:cs="Calibri"/>
          <w:b/>
        </w:rPr>
        <w:t>HTTP 200</w:t>
      </w:r>
      <w:r w:rsidRPr="61AD3582">
        <w:rPr>
          <w:rFonts w:ascii="Calibri" w:eastAsia="Calibri" w:hAnsi="Calibri" w:cs="Calibri"/>
        </w:rPr>
        <w:t xml:space="preserve">. W treści odpowiedzi zwrócony jest </w:t>
      </w:r>
      <w:r w:rsidRPr="61AD3582">
        <w:rPr>
          <w:rFonts w:ascii="Calibri" w:eastAsia="Calibri" w:hAnsi="Calibri" w:cs="Calibri"/>
          <w:b/>
        </w:rPr>
        <w:t>TOKEN DOSTĘPOWY</w:t>
      </w:r>
      <w:r w:rsidRPr="00223129">
        <w:rPr>
          <w:rFonts w:eastAsia="Calibri"/>
        </w:rPr>
        <w:t xml:space="preserve"> </w:t>
      </w:r>
      <w:r w:rsidRPr="61AD3582">
        <w:rPr>
          <w:rFonts w:ascii="Calibri" w:eastAsia="Calibri" w:hAnsi="Calibri" w:cs="Calibri"/>
        </w:rPr>
        <w:t xml:space="preserve">(JSON Web </w:t>
      </w:r>
      <w:proofErr w:type="spellStart"/>
      <w:r w:rsidRPr="61AD3582">
        <w:rPr>
          <w:rFonts w:ascii="Calibri" w:eastAsia="Calibri" w:hAnsi="Calibri" w:cs="Calibri"/>
        </w:rPr>
        <w:t>Token</w:t>
      </w:r>
      <w:proofErr w:type="spellEnd"/>
      <w:r w:rsidRPr="61AD3582">
        <w:rPr>
          <w:rFonts w:ascii="Calibri" w:eastAsia="Calibri" w:hAnsi="Calibri" w:cs="Calibri"/>
        </w:rPr>
        <w:t>).</w:t>
      </w:r>
    </w:p>
    <w:p w14:paraId="52D96CC8" w14:textId="77777777" w:rsidR="00BC1D95" w:rsidRPr="006C08F7" w:rsidRDefault="00BC1D95" w:rsidP="00BC1D95">
      <w:pPr>
        <w:pStyle w:val="Nagwek2"/>
      </w:pPr>
      <w:bookmarkStart w:id="77" w:name="_Toc54100907"/>
      <w:bookmarkStart w:id="78" w:name="_Toc61286152"/>
      <w:bookmarkStart w:id="79" w:name="_Toc66452963"/>
      <w:bookmarkStart w:id="80" w:name="_Toc73459841"/>
      <w:bookmarkStart w:id="81" w:name="_Toc89434429"/>
      <w:bookmarkStart w:id="82" w:name="_Toc88487190"/>
      <w:bookmarkStart w:id="83" w:name="_Toc91765198"/>
      <w:bookmarkStart w:id="84" w:name="_Toc96582554"/>
      <w:bookmarkStart w:id="85" w:name="_Toc104808063"/>
      <w:r>
        <w:t>Przygotowanie TOKENU UWIERZYTELNIAJĄCEGO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7A2F2592" w14:textId="77777777" w:rsidR="00BC1D95" w:rsidRDefault="00BC1D95" w:rsidP="00BC1D95">
      <w:pPr>
        <w:rPr>
          <w:rFonts w:ascii="Calibri" w:eastAsia="Calibri" w:hAnsi="Calibri" w:cs="Calibri"/>
        </w:rPr>
      </w:pPr>
      <w:r w:rsidRPr="00223129">
        <w:rPr>
          <w:rFonts w:ascii="Calibri" w:eastAsia="Calibri" w:hAnsi="Calibri" w:cs="Calibri"/>
        </w:rPr>
        <w:t xml:space="preserve">Struktura </w:t>
      </w:r>
      <w:r w:rsidRPr="00223129">
        <w:rPr>
          <w:rFonts w:ascii="Calibri" w:eastAsia="Calibri" w:hAnsi="Calibri" w:cs="Calibri"/>
          <w:b/>
          <w:bCs/>
        </w:rPr>
        <w:t>TOKEN UWIERZYTELNIAJĄCEGO</w:t>
      </w:r>
      <w:r w:rsidRPr="00223129">
        <w:rPr>
          <w:rFonts w:ascii="Calibri" w:eastAsia="Calibri" w:hAnsi="Calibri" w:cs="Calibri"/>
        </w:rPr>
        <w:t xml:space="preserve"> obejmuje:</w:t>
      </w:r>
    </w:p>
    <w:p w14:paraId="7DC147F9" w14:textId="77777777" w:rsidR="00BC1D95" w:rsidRDefault="00BC1D95" w:rsidP="00BC1D95">
      <w:pPr>
        <w:ind w:left="360"/>
        <w:rPr>
          <w:rFonts w:ascii="Calibri" w:eastAsia="Calibri" w:hAnsi="Calibri" w:cs="Calibri"/>
          <w:b/>
          <w:bCs/>
          <w:szCs w:val="22"/>
        </w:rPr>
      </w:pPr>
      <w:r w:rsidRPr="435A5AB6">
        <w:rPr>
          <w:rFonts w:ascii="Calibri" w:eastAsia="Calibri" w:hAnsi="Calibri" w:cs="Calibri"/>
          <w:b/>
          <w:bCs/>
          <w:szCs w:val="22"/>
        </w:rPr>
        <w:t>HEADER.PAYLOAD.SIGNATURE</w:t>
      </w:r>
    </w:p>
    <w:p w14:paraId="7AF3180F" w14:textId="77777777" w:rsidR="00BC1D95" w:rsidRDefault="00BC1D95" w:rsidP="00BC1D95">
      <w:pPr>
        <w:rPr>
          <w:rFonts w:ascii="Calibri" w:eastAsia="Calibri" w:hAnsi="Calibri" w:cs="Calibri"/>
          <w:szCs w:val="22"/>
        </w:rPr>
      </w:pPr>
      <w:r w:rsidRPr="435A5AB6">
        <w:rPr>
          <w:rFonts w:ascii="Calibri" w:eastAsia="Calibri" w:hAnsi="Calibri" w:cs="Calibri"/>
          <w:szCs w:val="22"/>
        </w:rPr>
        <w:t xml:space="preserve">Każda z sekcji z osobna zakodowana jest z użyciem </w:t>
      </w:r>
      <w:r w:rsidRPr="435A5AB6">
        <w:rPr>
          <w:rFonts w:ascii="Calibri" w:eastAsia="Calibri" w:hAnsi="Calibri" w:cs="Calibri"/>
          <w:b/>
          <w:bCs/>
          <w:szCs w:val="22"/>
        </w:rPr>
        <w:t>Base64</w:t>
      </w:r>
      <w:r w:rsidRPr="435A5AB6">
        <w:rPr>
          <w:rFonts w:ascii="Calibri" w:eastAsia="Calibri" w:hAnsi="Calibri" w:cs="Calibri"/>
          <w:szCs w:val="22"/>
        </w:rPr>
        <w:t>.</w:t>
      </w:r>
    </w:p>
    <w:p w14:paraId="5AEEFA59" w14:textId="77777777" w:rsidR="00BC1D95" w:rsidRDefault="00BC1D95" w:rsidP="00BC1D95">
      <w:pPr>
        <w:pStyle w:val="Akapitzlist"/>
        <w:numPr>
          <w:ilvl w:val="0"/>
          <w:numId w:val="17"/>
        </w:numPr>
        <w:rPr>
          <w:b/>
          <w:bCs/>
          <w:szCs w:val="22"/>
        </w:rPr>
      </w:pPr>
      <w:r w:rsidRPr="435A5AB6">
        <w:rPr>
          <w:rFonts w:eastAsia="Calibri" w:cs="Calibri"/>
          <w:b/>
          <w:bCs/>
          <w:szCs w:val="22"/>
        </w:rPr>
        <w:t>Sekcja HEADER:</w:t>
      </w:r>
      <w:r w:rsidRPr="435A5AB6">
        <w:rPr>
          <w:rFonts w:eastAsia="Calibri" w:cs="Calibri"/>
          <w:szCs w:val="22"/>
        </w:rPr>
        <w:t xml:space="preserve"> </w:t>
      </w:r>
    </w:p>
    <w:p w14:paraId="1D070EC3" w14:textId="77777777" w:rsidR="00BC1D95" w:rsidRDefault="00BC1D95" w:rsidP="00BC1D95">
      <w:r w:rsidRPr="435A5AB6">
        <w:rPr>
          <w:rFonts w:ascii="Calibri" w:eastAsia="Calibri" w:hAnsi="Calibri" w:cs="Calibri"/>
          <w:szCs w:val="22"/>
        </w:rPr>
        <w:t xml:space="preserve">Sekcja nagłówka - obejmuje wskazanie na typ </w:t>
      </w:r>
      <w:proofErr w:type="spellStart"/>
      <w:r w:rsidRPr="435A5AB6">
        <w:rPr>
          <w:rFonts w:ascii="Calibri" w:eastAsia="Calibri" w:hAnsi="Calibri" w:cs="Calibri"/>
          <w:szCs w:val="22"/>
        </w:rPr>
        <w:t>tokenu</w:t>
      </w:r>
      <w:proofErr w:type="spellEnd"/>
      <w:r w:rsidRPr="435A5AB6">
        <w:rPr>
          <w:rFonts w:ascii="Calibri" w:eastAsia="Calibri" w:hAnsi="Calibri" w:cs="Calibri"/>
          <w:szCs w:val="22"/>
        </w:rPr>
        <w:t xml:space="preserve"> oraz o algorytm, którym został podpisany </w:t>
      </w:r>
      <w:proofErr w:type="spellStart"/>
      <w:r w:rsidRPr="435A5AB6">
        <w:rPr>
          <w:rFonts w:ascii="Calibri" w:eastAsia="Calibri" w:hAnsi="Calibri" w:cs="Calibri"/>
          <w:szCs w:val="22"/>
        </w:rPr>
        <w:t>token</w:t>
      </w:r>
      <w:proofErr w:type="spellEnd"/>
      <w:r w:rsidRPr="435A5AB6">
        <w:rPr>
          <w:rFonts w:ascii="Calibri" w:eastAsia="Calibri" w:hAnsi="Calibri" w:cs="Calibri"/>
          <w:szCs w:val="22"/>
        </w:rPr>
        <w:t>.</w:t>
      </w:r>
    </w:p>
    <w:p w14:paraId="32CE0DEE" w14:textId="77777777" w:rsidR="00BC1D95" w:rsidRDefault="00BC1D95" w:rsidP="00BC1D95">
      <w:r w:rsidRPr="435A5AB6">
        <w:rPr>
          <w:rFonts w:ascii="Calibri" w:eastAsia="Calibri" w:hAnsi="Calibri" w:cs="Calibri"/>
          <w:szCs w:val="22"/>
        </w:rPr>
        <w:t xml:space="preserve">Dla </w:t>
      </w:r>
      <w:proofErr w:type="spellStart"/>
      <w:r w:rsidRPr="435A5AB6">
        <w:rPr>
          <w:rFonts w:ascii="Calibri" w:eastAsia="Calibri" w:hAnsi="Calibri" w:cs="Calibri"/>
          <w:szCs w:val="22"/>
        </w:rPr>
        <w:t>tokenu</w:t>
      </w:r>
      <w:proofErr w:type="spellEnd"/>
      <w:r w:rsidRPr="435A5AB6">
        <w:rPr>
          <w:rFonts w:ascii="Calibri" w:eastAsia="Calibri" w:hAnsi="Calibri" w:cs="Calibri"/>
          <w:szCs w:val="22"/>
        </w:rPr>
        <w:t xml:space="preserve"> do systemu Zdarzeń Medycznych sekcja nagłówka ma postać: </w:t>
      </w:r>
    </w:p>
    <w:p w14:paraId="25F93B0E" w14:textId="77777777" w:rsidR="00BC1D95" w:rsidRDefault="00BC1D95" w:rsidP="00BC1D95">
      <w:r w:rsidRPr="435A5AB6">
        <w:rPr>
          <w:rFonts w:ascii="Calibri" w:eastAsia="Calibri" w:hAnsi="Calibri" w:cs="Calibri"/>
          <w:szCs w:val="22"/>
        </w:rPr>
        <w:t xml:space="preserve">{ </w:t>
      </w:r>
    </w:p>
    <w:p w14:paraId="655B4886" w14:textId="77777777" w:rsidR="00BC1D95" w:rsidRDefault="00BC1D95" w:rsidP="00BC1D95">
      <w:r w:rsidRPr="435A5AB6">
        <w:rPr>
          <w:rFonts w:ascii="Calibri" w:eastAsia="Calibri" w:hAnsi="Calibri" w:cs="Calibri"/>
          <w:szCs w:val="22"/>
        </w:rPr>
        <w:t xml:space="preserve">“alg”: “RS256”, </w:t>
      </w:r>
    </w:p>
    <w:p w14:paraId="79FA1E9C" w14:textId="77777777" w:rsidR="00BC1D95" w:rsidRDefault="00BC1D95" w:rsidP="00BC1D95">
      <w:r w:rsidRPr="435A5AB6">
        <w:rPr>
          <w:rFonts w:ascii="Calibri" w:eastAsia="Calibri" w:hAnsi="Calibri" w:cs="Calibri"/>
          <w:szCs w:val="22"/>
        </w:rPr>
        <w:t xml:space="preserve">“typ”: ”JWT” </w:t>
      </w:r>
    </w:p>
    <w:p w14:paraId="0B753006" w14:textId="77777777" w:rsidR="00BC1D95" w:rsidRDefault="00BC1D95" w:rsidP="00BC1D95">
      <w:r w:rsidRPr="435A5AB6">
        <w:rPr>
          <w:rFonts w:ascii="Calibri" w:eastAsia="Calibri" w:hAnsi="Calibri" w:cs="Calibri"/>
          <w:szCs w:val="22"/>
        </w:rPr>
        <w:t xml:space="preserve">} </w:t>
      </w:r>
    </w:p>
    <w:p w14:paraId="29C018A5" w14:textId="77777777" w:rsidR="00BC1D95" w:rsidRDefault="00BC1D95" w:rsidP="00BC1D95">
      <w:pPr>
        <w:rPr>
          <w:rFonts w:ascii="Calibri" w:eastAsia="Calibri" w:hAnsi="Calibri" w:cs="Calibri"/>
          <w:szCs w:val="22"/>
        </w:rPr>
      </w:pPr>
      <w:r w:rsidRPr="435A5AB6">
        <w:rPr>
          <w:rFonts w:ascii="Calibri" w:eastAsia="Calibri" w:hAnsi="Calibri" w:cs="Calibri"/>
          <w:szCs w:val="22"/>
        </w:rPr>
        <w:t xml:space="preserve">gdzie: </w:t>
      </w:r>
    </w:p>
    <w:p w14:paraId="497E29D6" w14:textId="77777777" w:rsidR="00BC1D95" w:rsidRDefault="00BC1D95" w:rsidP="00BC1D95">
      <w:pPr>
        <w:pStyle w:val="Akapitzlist"/>
        <w:numPr>
          <w:ilvl w:val="0"/>
          <w:numId w:val="21"/>
        </w:numPr>
        <w:rPr>
          <w:b/>
          <w:bCs/>
          <w:szCs w:val="22"/>
        </w:rPr>
      </w:pPr>
      <w:r w:rsidRPr="435A5AB6">
        <w:rPr>
          <w:rFonts w:eastAsia="Calibri" w:cs="Calibri"/>
          <w:b/>
          <w:bCs/>
          <w:szCs w:val="22"/>
        </w:rPr>
        <w:t>‘alg</w:t>
      </w:r>
      <w:r w:rsidRPr="435A5AB6">
        <w:rPr>
          <w:rFonts w:eastAsia="Calibri" w:cs="Calibri"/>
          <w:szCs w:val="22"/>
        </w:rPr>
        <w:t xml:space="preserve">’ - (ang. </w:t>
      </w:r>
      <w:proofErr w:type="spellStart"/>
      <w:r w:rsidRPr="435A5AB6">
        <w:rPr>
          <w:rFonts w:eastAsia="Calibri" w:cs="Calibri"/>
          <w:szCs w:val="22"/>
        </w:rPr>
        <w:t>algorithm</w:t>
      </w:r>
      <w:proofErr w:type="spellEnd"/>
      <w:r w:rsidRPr="435A5AB6">
        <w:rPr>
          <w:rFonts w:eastAsia="Calibri" w:cs="Calibri"/>
          <w:szCs w:val="22"/>
        </w:rPr>
        <w:t>) wskazanie na rodzaj użytego algory</w:t>
      </w:r>
      <w:r>
        <w:rPr>
          <w:rFonts w:eastAsia="Calibri" w:cs="Calibri"/>
          <w:szCs w:val="22"/>
        </w:rPr>
        <w:t xml:space="preserve">tmu podczas stosowania podpisu - parametr </w:t>
      </w:r>
      <w:r w:rsidRPr="00C861EB">
        <w:rPr>
          <w:rFonts w:eastAsia="Calibri" w:cs="Calibri"/>
          <w:szCs w:val="22"/>
          <w:u w:val="single"/>
        </w:rPr>
        <w:t>musi mieć wartość “RS256”</w:t>
      </w:r>
      <w:r w:rsidRPr="435A5AB6">
        <w:rPr>
          <w:rFonts w:eastAsia="Calibri" w:cs="Calibri"/>
          <w:szCs w:val="22"/>
        </w:rPr>
        <w:t xml:space="preserve">. </w:t>
      </w:r>
    </w:p>
    <w:p w14:paraId="0817E3EB" w14:textId="77777777" w:rsidR="00BC1D95" w:rsidRPr="00C861EB" w:rsidRDefault="00BC1D95" w:rsidP="00BC1D95">
      <w:pPr>
        <w:pStyle w:val="Akapitzlist"/>
        <w:numPr>
          <w:ilvl w:val="0"/>
          <w:numId w:val="21"/>
        </w:numPr>
        <w:rPr>
          <w:b/>
          <w:bCs/>
          <w:szCs w:val="22"/>
        </w:rPr>
      </w:pPr>
      <w:r w:rsidRPr="435A5AB6">
        <w:rPr>
          <w:rFonts w:eastAsia="Calibri" w:cs="Calibri"/>
          <w:b/>
          <w:bCs/>
          <w:szCs w:val="22"/>
        </w:rPr>
        <w:t xml:space="preserve">‘typ’ </w:t>
      </w:r>
      <w:r w:rsidRPr="435A5AB6">
        <w:rPr>
          <w:rFonts w:eastAsia="Calibri" w:cs="Calibri"/>
          <w:szCs w:val="22"/>
        </w:rPr>
        <w:t xml:space="preserve">- (ang. </w:t>
      </w:r>
      <w:proofErr w:type="spellStart"/>
      <w:r w:rsidRPr="435A5AB6">
        <w:rPr>
          <w:rFonts w:eastAsia="Calibri" w:cs="Calibri"/>
          <w:szCs w:val="22"/>
        </w:rPr>
        <w:t>type</w:t>
      </w:r>
      <w:proofErr w:type="spellEnd"/>
      <w:r>
        <w:rPr>
          <w:rFonts w:eastAsia="Calibri" w:cs="Calibri"/>
          <w:szCs w:val="22"/>
        </w:rPr>
        <w:t xml:space="preserve">) rodzaj przekazywanego </w:t>
      </w:r>
      <w:proofErr w:type="spellStart"/>
      <w:r>
        <w:rPr>
          <w:rFonts w:eastAsia="Calibri" w:cs="Calibri"/>
          <w:szCs w:val="22"/>
        </w:rPr>
        <w:t>tokenu</w:t>
      </w:r>
      <w:proofErr w:type="spellEnd"/>
      <w:r>
        <w:rPr>
          <w:rFonts w:eastAsia="Calibri" w:cs="Calibri"/>
          <w:szCs w:val="22"/>
        </w:rPr>
        <w:t xml:space="preserve"> - parametr </w:t>
      </w:r>
      <w:r w:rsidRPr="00C861EB">
        <w:rPr>
          <w:rFonts w:eastAsia="Calibri" w:cs="Calibri"/>
          <w:szCs w:val="22"/>
          <w:u w:val="single"/>
        </w:rPr>
        <w:t>musi mieć wartość “JWT”</w:t>
      </w:r>
      <w:r>
        <w:rPr>
          <w:rFonts w:eastAsia="Calibri" w:cs="Calibri"/>
          <w:szCs w:val="22"/>
        </w:rPr>
        <w:t>.</w:t>
      </w:r>
    </w:p>
    <w:p w14:paraId="178F5470" w14:textId="7D853A5A" w:rsidR="00BC1D95" w:rsidRDefault="00BC1D95" w:rsidP="00BC1D95">
      <w:pPr>
        <w:ind w:left="360"/>
        <w:rPr>
          <w:b/>
          <w:bCs/>
          <w:szCs w:val="22"/>
        </w:rPr>
      </w:pPr>
    </w:p>
    <w:p w14:paraId="7B1C78CA" w14:textId="77777777" w:rsidR="007B3C10" w:rsidRPr="00C861EB" w:rsidRDefault="007B3C10" w:rsidP="00BC1D95">
      <w:pPr>
        <w:ind w:left="360"/>
        <w:rPr>
          <w:b/>
          <w:bCs/>
          <w:szCs w:val="22"/>
        </w:rPr>
      </w:pPr>
    </w:p>
    <w:p w14:paraId="70A70AA7" w14:textId="77777777" w:rsidR="00BC1D95" w:rsidRPr="00C861EB" w:rsidRDefault="00BC1D95" w:rsidP="00BC1D95">
      <w:pPr>
        <w:pStyle w:val="Akapitzlist"/>
        <w:numPr>
          <w:ilvl w:val="0"/>
          <w:numId w:val="17"/>
        </w:numPr>
        <w:rPr>
          <w:rFonts w:eastAsia="Calibri" w:cs="Calibri"/>
          <w:b/>
          <w:bCs/>
          <w:szCs w:val="22"/>
        </w:rPr>
      </w:pPr>
      <w:r w:rsidRPr="435A5AB6">
        <w:rPr>
          <w:rFonts w:eastAsia="Calibri" w:cs="Calibri"/>
          <w:b/>
          <w:bCs/>
          <w:szCs w:val="22"/>
        </w:rPr>
        <w:lastRenderedPageBreak/>
        <w:t xml:space="preserve">Sekcja PAYLOAD: </w:t>
      </w:r>
    </w:p>
    <w:p w14:paraId="53508AD3" w14:textId="77777777" w:rsidR="00BC1D95" w:rsidRDefault="00BC1D95" w:rsidP="00BC1D95">
      <w:r w:rsidRPr="435A5AB6">
        <w:rPr>
          <w:rFonts w:ascii="Calibri" w:eastAsia="Calibri" w:hAnsi="Calibri" w:cs="Calibri"/>
          <w:szCs w:val="22"/>
        </w:rPr>
        <w:t>Sekcja danych - zawiera dane, które identyfikują system zewnętrzny i pracownika wykonującego op</w:t>
      </w:r>
      <w:r>
        <w:rPr>
          <w:rFonts w:ascii="Calibri" w:eastAsia="Calibri" w:hAnsi="Calibri" w:cs="Calibri"/>
          <w:szCs w:val="22"/>
        </w:rPr>
        <w:t>eracje w systemie zewnętrznym.</w:t>
      </w:r>
    </w:p>
    <w:p w14:paraId="53EA98B1" w14:textId="77777777" w:rsidR="00BC1D95" w:rsidRDefault="00BC1D95" w:rsidP="00BC1D95">
      <w:r w:rsidRPr="435A5AB6">
        <w:rPr>
          <w:rFonts w:ascii="Calibri" w:eastAsia="Calibri" w:hAnsi="Calibri" w:cs="Calibri"/>
          <w:szCs w:val="22"/>
        </w:rPr>
        <w:t xml:space="preserve">Lista wymaganych </w:t>
      </w:r>
      <w:r>
        <w:rPr>
          <w:rFonts w:ascii="Calibri" w:eastAsia="Calibri" w:hAnsi="Calibri" w:cs="Calibri"/>
          <w:szCs w:val="22"/>
        </w:rPr>
        <w:t>parametrów</w:t>
      </w:r>
      <w:r w:rsidRPr="435A5AB6">
        <w:rPr>
          <w:rFonts w:ascii="Calibri" w:eastAsia="Calibri" w:hAnsi="Calibri" w:cs="Calibri"/>
          <w:szCs w:val="22"/>
        </w:rPr>
        <w:t xml:space="preserve"> w sekcji jest następująca: </w:t>
      </w:r>
    </w:p>
    <w:p w14:paraId="69F0A88C" w14:textId="77777777" w:rsidR="00BC1D95" w:rsidRDefault="00BC1D95" w:rsidP="00BC1D95">
      <w:pPr>
        <w:pStyle w:val="Akapitzlist"/>
        <w:numPr>
          <w:ilvl w:val="0"/>
          <w:numId w:val="26"/>
        </w:numPr>
        <w:rPr>
          <w:b/>
          <w:bCs/>
          <w:szCs w:val="22"/>
        </w:rPr>
      </w:pPr>
      <w:r w:rsidRPr="435A5AB6">
        <w:rPr>
          <w:rFonts w:eastAsia="Calibri" w:cs="Calibri"/>
          <w:b/>
          <w:bCs/>
          <w:szCs w:val="22"/>
        </w:rPr>
        <w:t>‘</w:t>
      </w:r>
      <w:proofErr w:type="spellStart"/>
      <w:r w:rsidRPr="435A5AB6">
        <w:rPr>
          <w:rFonts w:eastAsia="Calibri" w:cs="Calibri"/>
          <w:b/>
          <w:bCs/>
          <w:szCs w:val="22"/>
        </w:rPr>
        <w:t>iss</w:t>
      </w:r>
      <w:proofErr w:type="spellEnd"/>
      <w:r w:rsidRPr="435A5AB6">
        <w:rPr>
          <w:rFonts w:eastAsia="Calibri" w:cs="Calibri"/>
          <w:szCs w:val="22"/>
        </w:rPr>
        <w:t xml:space="preserve">’ - (ang. </w:t>
      </w:r>
      <w:proofErr w:type="spellStart"/>
      <w:r w:rsidRPr="435A5AB6">
        <w:rPr>
          <w:rFonts w:eastAsia="Calibri" w:cs="Calibri"/>
          <w:szCs w:val="22"/>
        </w:rPr>
        <w:t>issuer</w:t>
      </w:r>
      <w:proofErr w:type="spellEnd"/>
      <w:r w:rsidRPr="435A5AB6">
        <w:rPr>
          <w:rFonts w:eastAsia="Calibri" w:cs="Calibri"/>
          <w:szCs w:val="22"/>
        </w:rPr>
        <w:t xml:space="preserve">) </w:t>
      </w:r>
      <w:r>
        <w:rPr>
          <w:rFonts w:eastAsia="Calibri" w:cs="Calibri"/>
          <w:szCs w:val="22"/>
        </w:rPr>
        <w:t>W przypadku uwierzytelnienia AUA identyfikator Aplikacji Usługodawców i Aptek</w:t>
      </w:r>
      <w:r w:rsidRPr="435A5AB6">
        <w:rPr>
          <w:rFonts w:eastAsia="Calibri" w:cs="Calibri"/>
          <w:szCs w:val="22"/>
        </w:rPr>
        <w:t xml:space="preserve"> </w:t>
      </w:r>
      <w:r>
        <w:rPr>
          <w:rFonts w:eastAsia="Calibri" w:cs="Calibri"/>
          <w:szCs w:val="22"/>
        </w:rPr>
        <w:t xml:space="preserve">lub w pozostałych przypadkach </w:t>
      </w:r>
      <w:r w:rsidRPr="435A5AB6">
        <w:rPr>
          <w:rFonts w:eastAsia="Calibri" w:cs="Calibri"/>
          <w:szCs w:val="22"/>
        </w:rPr>
        <w:t xml:space="preserve">identyfikator biznesowy (OID) podmiotu (Usługodawcy), który wywołuje usługi serwera </w:t>
      </w:r>
      <w:r>
        <w:rPr>
          <w:rFonts w:eastAsia="Calibri" w:cs="Calibri"/>
          <w:szCs w:val="22"/>
        </w:rPr>
        <w:t>FHIR CEZ</w:t>
      </w:r>
      <w:r w:rsidRPr="435A5AB6">
        <w:rPr>
          <w:rFonts w:eastAsia="Calibri" w:cs="Calibri"/>
          <w:szCs w:val="22"/>
        </w:rPr>
        <w:t>. Identyfikator biznesowy (O</w:t>
      </w:r>
      <w:r>
        <w:rPr>
          <w:rFonts w:eastAsia="Calibri" w:cs="Calibri"/>
          <w:szCs w:val="22"/>
        </w:rPr>
        <w:t xml:space="preserve">ID) podmiotu jest umieszczony w </w:t>
      </w:r>
      <w:r w:rsidRPr="435A5AB6">
        <w:rPr>
          <w:rFonts w:eastAsia="Calibri" w:cs="Calibri"/>
          <w:szCs w:val="22"/>
        </w:rPr>
        <w:t>certyfikatach wydanych przez P1</w:t>
      </w:r>
      <w:r>
        <w:rPr>
          <w:rFonts w:eastAsia="Calibri" w:cs="Calibri"/>
          <w:szCs w:val="22"/>
        </w:rPr>
        <w:t xml:space="preserve"> </w:t>
      </w:r>
      <w:r w:rsidRPr="004A1514">
        <w:rPr>
          <w:rFonts w:eastAsia="Calibri" w:cs="Calibri"/>
          <w:szCs w:val="22"/>
        </w:rPr>
        <w:t xml:space="preserve">– wartość parametru </w:t>
      </w:r>
      <w:r w:rsidRPr="004A1514">
        <w:rPr>
          <w:rFonts w:eastAsia="Calibri" w:cs="Calibri"/>
          <w:szCs w:val="22"/>
          <w:u w:val="single"/>
        </w:rPr>
        <w:t>musi być zgodna z formatem {</w:t>
      </w:r>
      <w:proofErr w:type="spellStart"/>
      <w:r w:rsidRPr="004A1514">
        <w:rPr>
          <w:rFonts w:eastAsia="Calibri" w:cs="Calibri"/>
          <w:szCs w:val="22"/>
          <w:u w:val="single"/>
        </w:rPr>
        <w:t>root</w:t>
      </w:r>
      <w:proofErr w:type="spellEnd"/>
      <w:r w:rsidRPr="004A1514">
        <w:rPr>
          <w:rFonts w:eastAsia="Calibri" w:cs="Calibri"/>
          <w:szCs w:val="22"/>
          <w:u w:val="single"/>
        </w:rPr>
        <w:t>}:{</w:t>
      </w:r>
      <w:proofErr w:type="spellStart"/>
      <w:r w:rsidRPr="004A1514">
        <w:rPr>
          <w:rFonts w:eastAsia="Calibri" w:cs="Calibri"/>
          <w:szCs w:val="22"/>
          <w:u w:val="single"/>
        </w:rPr>
        <w:t>extension</w:t>
      </w:r>
      <w:proofErr w:type="spellEnd"/>
      <w:r w:rsidRPr="004A1514">
        <w:rPr>
          <w:rFonts w:eastAsia="Calibri" w:cs="Calibri"/>
          <w:szCs w:val="22"/>
          <w:u w:val="single"/>
        </w:rPr>
        <w:t>}</w:t>
      </w:r>
      <w:r w:rsidRPr="004A1514">
        <w:rPr>
          <w:rFonts w:eastAsia="Calibri" w:cs="Calibri"/>
          <w:szCs w:val="22"/>
        </w:rPr>
        <w:t>.</w:t>
      </w:r>
    </w:p>
    <w:p w14:paraId="507EF26D" w14:textId="77777777" w:rsidR="00BC1D95" w:rsidRDefault="00BC1D95" w:rsidP="00BC1D95">
      <w:pPr>
        <w:pStyle w:val="Akapitzlist"/>
        <w:numPr>
          <w:ilvl w:val="0"/>
          <w:numId w:val="25"/>
        </w:numPr>
        <w:rPr>
          <w:b/>
          <w:bCs/>
        </w:rPr>
      </w:pPr>
      <w:r w:rsidRPr="40964E3F">
        <w:rPr>
          <w:rFonts w:eastAsia="Calibri" w:cs="Calibri"/>
          <w:b/>
          <w:bCs/>
        </w:rPr>
        <w:t>‘</w:t>
      </w:r>
      <w:proofErr w:type="spellStart"/>
      <w:r w:rsidRPr="40964E3F">
        <w:rPr>
          <w:rFonts w:eastAsia="Calibri" w:cs="Calibri"/>
          <w:b/>
          <w:bCs/>
        </w:rPr>
        <w:t>sub</w:t>
      </w:r>
      <w:proofErr w:type="spellEnd"/>
      <w:r w:rsidRPr="40964E3F">
        <w:rPr>
          <w:rFonts w:eastAsia="Calibri" w:cs="Calibri"/>
          <w:b/>
          <w:bCs/>
        </w:rPr>
        <w:t xml:space="preserve">’ </w:t>
      </w:r>
      <w:r w:rsidRPr="40964E3F">
        <w:rPr>
          <w:rFonts w:eastAsia="Calibri" w:cs="Calibri"/>
        </w:rPr>
        <w:t xml:space="preserve">- (ang. </w:t>
      </w:r>
      <w:proofErr w:type="spellStart"/>
      <w:r w:rsidRPr="40964E3F">
        <w:rPr>
          <w:rFonts w:eastAsia="Calibri" w:cs="Calibri"/>
        </w:rPr>
        <w:t>subject</w:t>
      </w:r>
      <w:proofErr w:type="spellEnd"/>
      <w:r w:rsidRPr="40964E3F">
        <w:rPr>
          <w:rFonts w:eastAsia="Calibri" w:cs="Calibri"/>
        </w:rPr>
        <w:t xml:space="preserve">) identyfikator biznesowy (OID) podmiotu (Usługodawcy), który wywołuje usługi serwera FHIR CEZ. Identyfikator OID podmiotu jest umieszczony w certyfikatach wydanych przez P1 – jeżeli uwierzytelnienie </w:t>
      </w:r>
      <w:r w:rsidRPr="40964E3F">
        <w:rPr>
          <w:rFonts w:eastAsia="Calibri" w:cs="Calibri"/>
          <w:u w:val="single"/>
        </w:rPr>
        <w:t>nie dotyczy</w:t>
      </w:r>
      <w:r w:rsidRPr="40964E3F">
        <w:rPr>
          <w:rFonts w:eastAsia="Calibri" w:cs="Calibri"/>
        </w:rPr>
        <w:t xml:space="preserve"> Aplikacji Usługodawców i Aptek podana wartość parametru </w:t>
      </w:r>
      <w:r w:rsidRPr="40964E3F">
        <w:rPr>
          <w:rFonts w:eastAsia="Calibri" w:cs="Calibri"/>
          <w:u w:val="single"/>
        </w:rPr>
        <w:t xml:space="preserve">musi być zgodna z wartością podaną w atrybucie </w:t>
      </w:r>
      <w:r w:rsidRPr="40964E3F">
        <w:rPr>
          <w:rFonts w:eastAsia="Calibri" w:cs="Calibri"/>
          <w:b/>
          <w:bCs/>
          <w:u w:val="single"/>
        </w:rPr>
        <w:t>‘</w:t>
      </w:r>
      <w:proofErr w:type="spellStart"/>
      <w:r w:rsidRPr="40964E3F">
        <w:rPr>
          <w:rFonts w:eastAsia="Calibri" w:cs="Calibri"/>
          <w:b/>
          <w:bCs/>
          <w:u w:val="single"/>
        </w:rPr>
        <w:t>iss</w:t>
      </w:r>
      <w:proofErr w:type="spellEnd"/>
      <w:r w:rsidRPr="40964E3F">
        <w:rPr>
          <w:rFonts w:eastAsia="Calibri" w:cs="Calibri"/>
          <w:b/>
          <w:bCs/>
          <w:u w:val="single"/>
        </w:rPr>
        <w:t>’</w:t>
      </w:r>
      <w:r w:rsidRPr="40964E3F">
        <w:rPr>
          <w:rFonts w:eastAsia="Calibri" w:cs="Calibri"/>
        </w:rPr>
        <w:t>.</w:t>
      </w:r>
    </w:p>
    <w:p w14:paraId="31272B32" w14:textId="77777777" w:rsidR="00BC1D95" w:rsidRDefault="00BC1D95" w:rsidP="00BC1D95">
      <w:pPr>
        <w:pStyle w:val="Akapitzlist"/>
        <w:numPr>
          <w:ilvl w:val="0"/>
          <w:numId w:val="25"/>
        </w:numPr>
        <w:rPr>
          <w:szCs w:val="22"/>
        </w:rPr>
      </w:pPr>
      <w:r w:rsidRPr="435A5AB6">
        <w:rPr>
          <w:rFonts w:eastAsia="Calibri" w:cs="Calibri"/>
          <w:szCs w:val="22"/>
        </w:rPr>
        <w:t>‘</w:t>
      </w:r>
      <w:proofErr w:type="spellStart"/>
      <w:r w:rsidRPr="435A5AB6">
        <w:rPr>
          <w:rFonts w:eastAsia="Calibri" w:cs="Calibri"/>
          <w:b/>
          <w:bCs/>
          <w:szCs w:val="22"/>
        </w:rPr>
        <w:t>aud</w:t>
      </w:r>
      <w:proofErr w:type="spellEnd"/>
      <w:r w:rsidRPr="435A5AB6">
        <w:rPr>
          <w:rFonts w:eastAsia="Calibri" w:cs="Calibri"/>
          <w:szCs w:val="22"/>
        </w:rPr>
        <w:t xml:space="preserve">‘ - (ang. </w:t>
      </w:r>
      <w:proofErr w:type="spellStart"/>
      <w:r w:rsidRPr="435A5AB6">
        <w:rPr>
          <w:rFonts w:eastAsia="Calibri" w:cs="Calibri"/>
          <w:szCs w:val="22"/>
        </w:rPr>
        <w:t>audience</w:t>
      </w:r>
      <w:proofErr w:type="spellEnd"/>
      <w:r w:rsidRPr="435A5AB6">
        <w:rPr>
          <w:rFonts w:eastAsia="Calibri" w:cs="Calibri"/>
          <w:szCs w:val="22"/>
        </w:rPr>
        <w:t>) adres URL usługi (</w:t>
      </w:r>
      <w:proofErr w:type="spellStart"/>
      <w:r w:rsidRPr="435A5AB6">
        <w:rPr>
          <w:rFonts w:eastAsia="Calibri" w:cs="Calibri"/>
          <w:szCs w:val="22"/>
        </w:rPr>
        <w:t>endpoint</w:t>
      </w:r>
      <w:proofErr w:type="spellEnd"/>
      <w:r w:rsidRPr="435A5AB6">
        <w:rPr>
          <w:rFonts w:eastAsia="Calibri" w:cs="Calibri"/>
          <w:szCs w:val="22"/>
        </w:rPr>
        <w:t>) serw</w:t>
      </w:r>
      <w:r>
        <w:rPr>
          <w:rFonts w:eastAsia="Calibri" w:cs="Calibri"/>
          <w:szCs w:val="22"/>
        </w:rPr>
        <w:t xml:space="preserve">era autoryzacji – parametr </w:t>
      </w:r>
      <w:r w:rsidRPr="009D3CB8">
        <w:rPr>
          <w:rFonts w:eastAsia="Calibri" w:cs="Calibri"/>
          <w:szCs w:val="22"/>
          <w:u w:val="single"/>
        </w:rPr>
        <w:t xml:space="preserve">musi mieć wartość: </w:t>
      </w:r>
      <w:r w:rsidRPr="009D3CB8">
        <w:rPr>
          <w:rFonts w:asciiTheme="minorHAnsi" w:eastAsia="Calibri" w:hAnsiTheme="minorHAnsi" w:cstheme="minorHAnsi"/>
          <w:szCs w:val="22"/>
          <w:u w:val="single"/>
        </w:rPr>
        <w:t>„</w:t>
      </w:r>
      <w:hyperlink r:id="rId14" w:tgtFrame="_blank" w:history="1">
        <w:r w:rsidRPr="009D3CB8">
          <w:rPr>
            <w:rStyle w:val="Hipercze"/>
            <w:rFonts w:asciiTheme="minorHAnsi" w:hAnsiTheme="minorHAnsi" w:cstheme="minorHAnsi"/>
            <w:szCs w:val="22"/>
            <w:shd w:val="clear" w:color="auto" w:fill="F8F8F8"/>
          </w:rPr>
          <w:t>https://ezdrowie.gov.pl/token</w:t>
        </w:r>
      </w:hyperlink>
      <w:r w:rsidRPr="009D3CB8">
        <w:rPr>
          <w:rFonts w:asciiTheme="minorHAnsi" w:eastAsia="Calibri" w:hAnsiTheme="minorHAnsi" w:cstheme="minorHAnsi"/>
          <w:szCs w:val="22"/>
          <w:u w:val="single"/>
        </w:rPr>
        <w:t>”.</w:t>
      </w:r>
      <w:r w:rsidRPr="009D3CB8">
        <w:rPr>
          <w:rFonts w:asciiTheme="minorHAnsi" w:eastAsia="Calibri" w:hAnsiTheme="minorHAnsi" w:cstheme="minorHAnsi"/>
          <w:szCs w:val="22"/>
        </w:rPr>
        <w:t xml:space="preserve"> </w:t>
      </w:r>
    </w:p>
    <w:p w14:paraId="46B0F0B6" w14:textId="77777777" w:rsidR="00BC1D95" w:rsidRDefault="00BC1D95" w:rsidP="00BC1D95">
      <w:pPr>
        <w:pStyle w:val="Akapitzlist"/>
        <w:numPr>
          <w:ilvl w:val="0"/>
          <w:numId w:val="25"/>
        </w:numPr>
        <w:rPr>
          <w:szCs w:val="22"/>
        </w:rPr>
      </w:pPr>
      <w:r w:rsidRPr="435A5AB6">
        <w:rPr>
          <w:rFonts w:eastAsia="Calibri" w:cs="Calibri"/>
          <w:szCs w:val="22"/>
        </w:rPr>
        <w:t>‘</w:t>
      </w:r>
      <w:proofErr w:type="spellStart"/>
      <w:r w:rsidRPr="435A5AB6">
        <w:rPr>
          <w:rFonts w:eastAsia="Calibri" w:cs="Calibri"/>
          <w:b/>
          <w:bCs/>
          <w:szCs w:val="22"/>
        </w:rPr>
        <w:t>jti</w:t>
      </w:r>
      <w:proofErr w:type="spellEnd"/>
      <w:r w:rsidRPr="435A5AB6">
        <w:rPr>
          <w:rFonts w:eastAsia="Calibri" w:cs="Calibri"/>
          <w:b/>
          <w:bCs/>
          <w:szCs w:val="22"/>
        </w:rPr>
        <w:t>’</w:t>
      </w:r>
      <w:r w:rsidRPr="435A5AB6">
        <w:rPr>
          <w:rFonts w:eastAsia="Calibri" w:cs="Calibri"/>
          <w:szCs w:val="22"/>
        </w:rPr>
        <w:t xml:space="preserve"> - (ang. JWT ID) unikalny identyfika</w:t>
      </w:r>
      <w:r>
        <w:rPr>
          <w:rFonts w:eastAsia="Calibri" w:cs="Calibri"/>
          <w:szCs w:val="22"/>
        </w:rPr>
        <w:t xml:space="preserve">tor </w:t>
      </w:r>
      <w:proofErr w:type="spellStart"/>
      <w:r>
        <w:rPr>
          <w:rFonts w:eastAsia="Calibri" w:cs="Calibri"/>
          <w:szCs w:val="22"/>
        </w:rPr>
        <w:t>tokenu</w:t>
      </w:r>
      <w:proofErr w:type="spellEnd"/>
      <w:r>
        <w:rPr>
          <w:rFonts w:eastAsia="Calibri" w:cs="Calibri"/>
          <w:szCs w:val="22"/>
        </w:rPr>
        <w:t xml:space="preserve"> do uwierzytelnienia - </w:t>
      </w:r>
      <w:r w:rsidRPr="0049285A">
        <w:rPr>
          <w:rFonts w:eastAsia="Calibri" w:cs="Calibri"/>
          <w:szCs w:val="22"/>
        </w:rPr>
        <w:t xml:space="preserve">wartość </w:t>
      </w:r>
      <w:r>
        <w:rPr>
          <w:rFonts w:eastAsia="Calibri" w:cs="Calibri"/>
          <w:szCs w:val="22"/>
        </w:rPr>
        <w:t xml:space="preserve">parametru </w:t>
      </w:r>
      <w:r>
        <w:rPr>
          <w:rFonts w:eastAsia="Calibri" w:cs="Calibri"/>
          <w:szCs w:val="22"/>
          <w:u w:val="single"/>
        </w:rPr>
        <w:t xml:space="preserve">musi </w:t>
      </w:r>
      <w:r w:rsidRPr="006A30B3">
        <w:rPr>
          <w:rFonts w:eastAsia="Calibri" w:cs="Calibri"/>
          <w:szCs w:val="22"/>
          <w:u w:val="single"/>
        </w:rPr>
        <w:t xml:space="preserve">być zgodna z </w:t>
      </w:r>
      <w:r>
        <w:rPr>
          <w:rFonts w:eastAsia="Calibri" w:cs="Calibri"/>
          <w:szCs w:val="22"/>
          <w:u w:val="single"/>
        </w:rPr>
        <w:t xml:space="preserve">formatem </w:t>
      </w:r>
      <w:r w:rsidRPr="006A30B3">
        <w:rPr>
          <w:rFonts w:eastAsia="Calibri" w:cs="Calibri"/>
          <w:szCs w:val="22"/>
          <w:u w:val="single"/>
        </w:rPr>
        <w:t>UUID (</w:t>
      </w:r>
      <w:proofErr w:type="spellStart"/>
      <w:r w:rsidRPr="006A30B3">
        <w:rPr>
          <w:rFonts w:eastAsia="Calibri" w:cs="Calibri"/>
          <w:szCs w:val="22"/>
          <w:u w:val="single"/>
        </w:rPr>
        <w:t>universally</w:t>
      </w:r>
      <w:proofErr w:type="spellEnd"/>
      <w:r w:rsidRPr="006A30B3">
        <w:rPr>
          <w:rFonts w:eastAsia="Calibri" w:cs="Calibri"/>
          <w:szCs w:val="22"/>
          <w:u w:val="single"/>
        </w:rPr>
        <w:t xml:space="preserve"> </w:t>
      </w:r>
      <w:proofErr w:type="spellStart"/>
      <w:r w:rsidRPr="006A30B3">
        <w:rPr>
          <w:rFonts w:eastAsia="Calibri" w:cs="Calibri"/>
          <w:szCs w:val="22"/>
          <w:u w:val="single"/>
        </w:rPr>
        <w:t>unique</w:t>
      </w:r>
      <w:proofErr w:type="spellEnd"/>
      <w:r w:rsidRPr="006A30B3">
        <w:rPr>
          <w:rFonts w:eastAsia="Calibri" w:cs="Calibri"/>
          <w:szCs w:val="22"/>
          <w:u w:val="single"/>
        </w:rPr>
        <w:t xml:space="preserve"> </w:t>
      </w:r>
      <w:proofErr w:type="spellStart"/>
      <w:r w:rsidRPr="006A30B3">
        <w:rPr>
          <w:rFonts w:eastAsia="Calibri" w:cs="Calibri"/>
          <w:szCs w:val="22"/>
          <w:u w:val="single"/>
        </w:rPr>
        <w:t>identifier</w:t>
      </w:r>
      <w:proofErr w:type="spellEnd"/>
      <w:r w:rsidRPr="006A30B3">
        <w:rPr>
          <w:rFonts w:eastAsia="Calibri" w:cs="Calibri"/>
          <w:szCs w:val="22"/>
          <w:u w:val="single"/>
        </w:rPr>
        <w:t>)</w:t>
      </w:r>
      <w:r w:rsidRPr="435A5AB6">
        <w:rPr>
          <w:rFonts w:eastAsia="Calibri" w:cs="Calibri"/>
          <w:szCs w:val="22"/>
        </w:rPr>
        <w:t xml:space="preserve">. </w:t>
      </w:r>
    </w:p>
    <w:p w14:paraId="0D0F3DE7" w14:textId="77777777" w:rsidR="00BC1D95" w:rsidRDefault="00BC1D95" w:rsidP="00BC1D95">
      <w:pPr>
        <w:pStyle w:val="Akapitzlist"/>
        <w:numPr>
          <w:ilvl w:val="0"/>
          <w:numId w:val="25"/>
        </w:numPr>
        <w:rPr>
          <w:b/>
          <w:bCs/>
          <w:szCs w:val="22"/>
        </w:rPr>
      </w:pPr>
      <w:r w:rsidRPr="435A5AB6">
        <w:rPr>
          <w:rFonts w:eastAsia="Calibri" w:cs="Calibri"/>
          <w:b/>
          <w:bCs/>
          <w:szCs w:val="22"/>
        </w:rPr>
        <w:t>‘</w:t>
      </w:r>
      <w:proofErr w:type="spellStart"/>
      <w:r w:rsidRPr="435A5AB6">
        <w:rPr>
          <w:rFonts w:eastAsia="Calibri" w:cs="Calibri"/>
          <w:b/>
          <w:bCs/>
          <w:szCs w:val="22"/>
        </w:rPr>
        <w:t>exp</w:t>
      </w:r>
      <w:proofErr w:type="spellEnd"/>
      <w:r w:rsidRPr="435A5AB6">
        <w:rPr>
          <w:rFonts w:eastAsia="Calibri" w:cs="Calibri"/>
          <w:b/>
          <w:bCs/>
          <w:szCs w:val="22"/>
        </w:rPr>
        <w:t xml:space="preserve">' </w:t>
      </w:r>
      <w:r w:rsidRPr="435A5AB6">
        <w:rPr>
          <w:rFonts w:eastAsia="Calibri" w:cs="Calibri"/>
          <w:szCs w:val="22"/>
        </w:rPr>
        <w:t xml:space="preserve">- (ang. </w:t>
      </w:r>
      <w:proofErr w:type="spellStart"/>
      <w:r w:rsidRPr="435A5AB6">
        <w:rPr>
          <w:rFonts w:eastAsia="Calibri" w:cs="Calibri"/>
          <w:szCs w:val="22"/>
        </w:rPr>
        <w:t>expiration</w:t>
      </w:r>
      <w:proofErr w:type="spellEnd"/>
      <w:r w:rsidRPr="435A5AB6">
        <w:rPr>
          <w:rFonts w:eastAsia="Calibri" w:cs="Calibri"/>
          <w:szCs w:val="22"/>
        </w:rPr>
        <w:t xml:space="preserve"> </w:t>
      </w:r>
      <w:proofErr w:type="spellStart"/>
      <w:r w:rsidRPr="435A5AB6">
        <w:rPr>
          <w:rFonts w:eastAsia="Calibri" w:cs="Calibri"/>
          <w:szCs w:val="22"/>
        </w:rPr>
        <w:t>time</w:t>
      </w:r>
      <w:proofErr w:type="spellEnd"/>
      <w:r w:rsidRPr="435A5AB6">
        <w:rPr>
          <w:rFonts w:eastAsia="Calibri" w:cs="Calibri"/>
          <w:szCs w:val="22"/>
        </w:rPr>
        <w:t xml:space="preserve">) </w:t>
      </w:r>
      <w:r>
        <w:rPr>
          <w:rFonts w:eastAsia="Calibri" w:cs="Calibri"/>
          <w:szCs w:val="22"/>
        </w:rPr>
        <w:t>termin</w:t>
      </w:r>
      <w:r w:rsidRPr="435A5AB6">
        <w:rPr>
          <w:rFonts w:eastAsia="Calibri" w:cs="Calibri"/>
          <w:szCs w:val="22"/>
        </w:rPr>
        <w:t xml:space="preserve"> ważności </w:t>
      </w:r>
      <w:proofErr w:type="spellStart"/>
      <w:r w:rsidRPr="435A5AB6">
        <w:rPr>
          <w:rFonts w:eastAsia="Calibri" w:cs="Calibri"/>
          <w:szCs w:val="22"/>
        </w:rPr>
        <w:t>tokenu</w:t>
      </w:r>
      <w:proofErr w:type="spellEnd"/>
      <w:r w:rsidRPr="435A5AB6">
        <w:rPr>
          <w:rFonts w:eastAsia="Calibri" w:cs="Calibri"/>
          <w:szCs w:val="22"/>
        </w:rPr>
        <w:t xml:space="preserve">, po upływie którego </w:t>
      </w:r>
      <w:proofErr w:type="spellStart"/>
      <w:r w:rsidRPr="435A5AB6">
        <w:rPr>
          <w:rFonts w:eastAsia="Calibri" w:cs="Calibri"/>
          <w:szCs w:val="22"/>
        </w:rPr>
        <w:t>token</w:t>
      </w:r>
      <w:proofErr w:type="spellEnd"/>
      <w:r w:rsidRPr="435A5AB6">
        <w:rPr>
          <w:rFonts w:eastAsia="Calibri" w:cs="Calibri"/>
          <w:szCs w:val="22"/>
        </w:rPr>
        <w:t xml:space="preserve"> nie może być przetwarzany</w:t>
      </w:r>
      <w:r>
        <w:rPr>
          <w:rFonts w:eastAsia="Calibri" w:cs="Calibri"/>
          <w:szCs w:val="22"/>
        </w:rPr>
        <w:t xml:space="preserve"> – </w:t>
      </w:r>
      <w:r w:rsidRPr="0049285A">
        <w:rPr>
          <w:rFonts w:eastAsia="Calibri" w:cs="Calibri"/>
          <w:szCs w:val="22"/>
        </w:rPr>
        <w:t xml:space="preserve">wartość </w:t>
      </w:r>
      <w:r>
        <w:rPr>
          <w:rFonts w:eastAsia="Calibri" w:cs="Calibri"/>
          <w:szCs w:val="22"/>
        </w:rPr>
        <w:t xml:space="preserve">parametru </w:t>
      </w:r>
      <w:r w:rsidRPr="0049285A">
        <w:rPr>
          <w:rFonts w:eastAsia="Calibri" w:cs="Calibri"/>
          <w:szCs w:val="22"/>
          <w:u w:val="single"/>
        </w:rPr>
        <w:t xml:space="preserve">musi być </w:t>
      </w:r>
      <w:r>
        <w:rPr>
          <w:rFonts w:eastAsia="Calibri" w:cs="Calibri"/>
          <w:szCs w:val="22"/>
          <w:u w:val="single"/>
        </w:rPr>
        <w:t xml:space="preserve">zgodna z </w:t>
      </w:r>
      <w:r w:rsidRPr="0049285A">
        <w:rPr>
          <w:rFonts w:eastAsia="Calibri" w:cs="Calibri"/>
          <w:szCs w:val="22"/>
          <w:u w:val="single"/>
        </w:rPr>
        <w:t>forma</w:t>
      </w:r>
      <w:r>
        <w:rPr>
          <w:rFonts w:eastAsia="Calibri" w:cs="Calibri"/>
          <w:szCs w:val="22"/>
          <w:u w:val="single"/>
        </w:rPr>
        <w:t>tem</w:t>
      </w:r>
      <w:r w:rsidRPr="0049285A">
        <w:rPr>
          <w:rFonts w:eastAsia="Calibri" w:cs="Calibri"/>
          <w:szCs w:val="22"/>
          <w:u w:val="single"/>
        </w:rPr>
        <w:t xml:space="preserve"> </w:t>
      </w:r>
      <w:proofErr w:type="spellStart"/>
      <w:r w:rsidRPr="0049285A">
        <w:rPr>
          <w:rFonts w:eastAsia="Calibri" w:cs="Calibri"/>
          <w:szCs w:val="22"/>
          <w:u w:val="single"/>
        </w:rPr>
        <w:t>NumericDate</w:t>
      </w:r>
      <w:proofErr w:type="spellEnd"/>
      <w:r>
        <w:rPr>
          <w:rFonts w:eastAsia="Calibri" w:cs="Calibri"/>
          <w:szCs w:val="22"/>
          <w:u w:val="single"/>
        </w:rPr>
        <w:t xml:space="preserve"> ze specyfikacji JWT (RFC 7519)</w:t>
      </w:r>
      <w:r w:rsidRPr="435A5AB6">
        <w:rPr>
          <w:rFonts w:eastAsia="Calibri" w:cs="Calibri"/>
          <w:szCs w:val="22"/>
        </w:rPr>
        <w:t>.</w:t>
      </w:r>
    </w:p>
    <w:p w14:paraId="1CC67AD9" w14:textId="77777777" w:rsidR="00BC1D95" w:rsidRPr="00AD289B" w:rsidRDefault="00BC1D95" w:rsidP="00BC1D95">
      <w:pPr>
        <w:pStyle w:val="Akapitzlist"/>
        <w:numPr>
          <w:ilvl w:val="0"/>
          <w:numId w:val="24"/>
        </w:numPr>
      </w:pPr>
      <w:r w:rsidRPr="6F3DFD1B">
        <w:rPr>
          <w:rFonts w:eastAsia="Calibri" w:cs="Calibri"/>
        </w:rPr>
        <w:t>‘</w:t>
      </w:r>
      <w:proofErr w:type="spellStart"/>
      <w:r w:rsidRPr="6F3DFD1B">
        <w:rPr>
          <w:rFonts w:eastAsia="Calibri" w:cs="Calibri"/>
          <w:b/>
          <w:bCs/>
        </w:rPr>
        <w:t>user_id</w:t>
      </w:r>
      <w:proofErr w:type="spellEnd"/>
      <w:r w:rsidRPr="6F3DFD1B">
        <w:rPr>
          <w:rFonts w:eastAsia="Calibri" w:cs="Calibri"/>
        </w:rPr>
        <w:t xml:space="preserve">’ - (ang. </w:t>
      </w:r>
      <w:proofErr w:type="spellStart"/>
      <w:r w:rsidRPr="6F3DFD1B">
        <w:rPr>
          <w:rFonts w:eastAsia="Calibri" w:cs="Calibri"/>
        </w:rPr>
        <w:t>user</w:t>
      </w:r>
      <w:proofErr w:type="spellEnd"/>
      <w:r w:rsidRPr="6F3DFD1B">
        <w:rPr>
          <w:rFonts w:eastAsia="Calibri" w:cs="Calibri"/>
        </w:rPr>
        <w:t xml:space="preserve"> </w:t>
      </w:r>
      <w:proofErr w:type="spellStart"/>
      <w:r w:rsidRPr="6F3DFD1B">
        <w:rPr>
          <w:rFonts w:eastAsia="Calibri" w:cs="Calibri"/>
        </w:rPr>
        <w:t>identification</w:t>
      </w:r>
      <w:proofErr w:type="spellEnd"/>
      <w:r w:rsidRPr="6F3DFD1B">
        <w:rPr>
          <w:rFonts w:eastAsia="Calibri" w:cs="Calibri"/>
        </w:rPr>
        <w:t xml:space="preserve">) identyfikator biznesowy użytkownika (OID) – wartość parametru </w:t>
      </w:r>
      <w:r w:rsidRPr="6F3DFD1B">
        <w:rPr>
          <w:rFonts w:eastAsia="Calibri" w:cs="Calibri"/>
          <w:u w:val="single"/>
        </w:rPr>
        <w:t>musi być zgodna z formatem {</w:t>
      </w:r>
      <w:proofErr w:type="spellStart"/>
      <w:r w:rsidRPr="6F3DFD1B">
        <w:rPr>
          <w:rFonts w:eastAsia="Calibri" w:cs="Calibri"/>
          <w:u w:val="single"/>
        </w:rPr>
        <w:t>root</w:t>
      </w:r>
      <w:proofErr w:type="spellEnd"/>
      <w:r w:rsidRPr="6F3DFD1B">
        <w:rPr>
          <w:rFonts w:eastAsia="Calibri" w:cs="Calibri"/>
          <w:u w:val="single"/>
        </w:rPr>
        <w:t>}:{</w:t>
      </w:r>
      <w:proofErr w:type="spellStart"/>
      <w:r w:rsidRPr="6F3DFD1B">
        <w:rPr>
          <w:rFonts w:eastAsia="Calibri" w:cs="Calibri"/>
          <w:u w:val="single"/>
        </w:rPr>
        <w:t>extension</w:t>
      </w:r>
      <w:proofErr w:type="spellEnd"/>
      <w:r w:rsidRPr="6F3DFD1B">
        <w:rPr>
          <w:rFonts w:eastAsia="Calibri" w:cs="Calibri"/>
          <w:u w:val="single"/>
        </w:rPr>
        <w:t>}</w:t>
      </w:r>
      <w:r w:rsidRPr="6F3DFD1B">
        <w:rPr>
          <w:rFonts w:eastAsia="Calibri" w:cs="Calibri"/>
        </w:rPr>
        <w:t>.</w:t>
      </w:r>
    </w:p>
    <w:p w14:paraId="05638597" w14:textId="77777777" w:rsidR="00BC1D95" w:rsidRPr="00AD289B" w:rsidRDefault="00BC1D95" w:rsidP="00BC1D95">
      <w:pPr>
        <w:pStyle w:val="Akapitzlist"/>
        <w:rPr>
          <w:szCs w:val="22"/>
        </w:rPr>
      </w:pPr>
      <w:r w:rsidRPr="00DB7B15">
        <w:rPr>
          <w:rFonts w:eastAsia="Calibri" w:cs="Calibri"/>
          <w:szCs w:val="22"/>
        </w:rPr>
        <w:t xml:space="preserve">Zakres identyfikatorów użytkowników </w:t>
      </w:r>
      <w:r w:rsidRPr="435A5AB6">
        <w:rPr>
          <w:rFonts w:eastAsia="Calibri" w:cs="Calibri"/>
          <w:szCs w:val="22"/>
        </w:rPr>
        <w:t xml:space="preserve">dopuszczonych </w:t>
      </w:r>
      <w:r>
        <w:rPr>
          <w:rFonts w:eastAsia="Calibri" w:cs="Calibri"/>
          <w:szCs w:val="22"/>
        </w:rPr>
        <w:t xml:space="preserve">do obsługi Zdarzeń Medycznych w </w:t>
      </w:r>
      <w:r w:rsidRPr="00DB7B15">
        <w:rPr>
          <w:rFonts w:eastAsia="Calibri" w:cs="Calibri"/>
          <w:szCs w:val="22"/>
        </w:rPr>
        <w:t xml:space="preserve">Systemie P1: </w:t>
      </w:r>
    </w:p>
    <w:p w14:paraId="5608B284" w14:textId="77777777" w:rsidR="00BC1D95" w:rsidRDefault="00BC1D95" w:rsidP="00BC1D95">
      <w:pPr>
        <w:pStyle w:val="Akapitzlist"/>
        <w:numPr>
          <w:ilvl w:val="1"/>
          <w:numId w:val="23"/>
        </w:numPr>
        <w:rPr>
          <w:rFonts w:eastAsia="Calibri" w:cs="Calibri"/>
          <w:szCs w:val="22"/>
        </w:rPr>
      </w:pPr>
      <w:r w:rsidRPr="39900E54">
        <w:rPr>
          <w:rFonts w:eastAsia="Calibri" w:cs="Calibri"/>
          <w:szCs w:val="22"/>
        </w:rPr>
        <w:t>identyfikator pracownika medycznego art. 17c ust. 5 ustawy z dnia 28 kwietnia 2011 r. o systemie informacji w ochronie zdrowia - w przypadku pracownika medycznego</w:t>
      </w:r>
      <w:r w:rsidRPr="39900E54">
        <w:rPr>
          <w:rFonts w:eastAsia="Calibri" w:cs="Calibri"/>
        </w:rPr>
        <w:t xml:space="preserve">; </w:t>
      </w:r>
    </w:p>
    <w:p w14:paraId="26B568CB" w14:textId="77777777" w:rsidR="00BC1D95" w:rsidRDefault="00BC1D95" w:rsidP="00BC1D95">
      <w:pPr>
        <w:pStyle w:val="Akapitzlist"/>
        <w:numPr>
          <w:ilvl w:val="1"/>
          <w:numId w:val="23"/>
        </w:numPr>
        <w:rPr>
          <w:rFonts w:eastAsia="Calibri" w:cs="Calibri"/>
        </w:rPr>
      </w:pPr>
      <w:r w:rsidRPr="6F3DFD1B">
        <w:rPr>
          <w:rFonts w:eastAsia="Calibri" w:cs="Calibri"/>
        </w:rPr>
        <w:t xml:space="preserve">numer PESEL, a w przypadku osób, którym nie nadano numeru PESEL – serię i numer paszportu albo innego dokumentu stwierdzającego tożsamość albo niepowtarzalny identyfikator nadany przez państwo członkowskie Unii Europejskiej dla celów transgranicznej identyfikacji, o którym mowa w rozporządzeniu wykonawczym Komisji (UE) 2015/1501 – w przypadku osoby niebędącej pracownikiem medycznym upoważnionej przez usługodawcę do przekazywania danych do SIM; </w:t>
      </w:r>
    </w:p>
    <w:p w14:paraId="1881EA5F" w14:textId="77777777" w:rsidR="00BC1D95" w:rsidRPr="00BF2BB8" w:rsidRDefault="00BC1D95" w:rsidP="00BC1D95">
      <w:pPr>
        <w:pStyle w:val="Akapitzlist"/>
        <w:numPr>
          <w:ilvl w:val="0"/>
          <w:numId w:val="22"/>
        </w:numPr>
        <w:rPr>
          <w:szCs w:val="22"/>
        </w:rPr>
      </w:pPr>
      <w:r w:rsidRPr="435A5AB6">
        <w:rPr>
          <w:rFonts w:eastAsia="Calibri" w:cs="Calibri"/>
          <w:szCs w:val="22"/>
        </w:rPr>
        <w:t>‘</w:t>
      </w:r>
      <w:proofErr w:type="spellStart"/>
      <w:r w:rsidRPr="435A5AB6">
        <w:rPr>
          <w:rFonts w:eastAsia="Calibri" w:cs="Calibri"/>
          <w:b/>
          <w:bCs/>
          <w:szCs w:val="22"/>
        </w:rPr>
        <w:t>user_role</w:t>
      </w:r>
      <w:proofErr w:type="spellEnd"/>
      <w:r w:rsidRPr="435A5AB6">
        <w:rPr>
          <w:rFonts w:eastAsia="Calibri" w:cs="Calibri"/>
          <w:szCs w:val="22"/>
        </w:rPr>
        <w:t xml:space="preserve">’ - (ang. </w:t>
      </w:r>
      <w:proofErr w:type="spellStart"/>
      <w:r w:rsidRPr="435A5AB6">
        <w:rPr>
          <w:rFonts w:eastAsia="Calibri" w:cs="Calibri"/>
          <w:szCs w:val="22"/>
        </w:rPr>
        <w:t>user</w:t>
      </w:r>
      <w:proofErr w:type="spellEnd"/>
      <w:r w:rsidRPr="435A5AB6">
        <w:rPr>
          <w:rFonts w:eastAsia="Calibri" w:cs="Calibri"/>
          <w:szCs w:val="22"/>
        </w:rPr>
        <w:t xml:space="preserve"> role) - rola uży</w:t>
      </w:r>
      <w:r>
        <w:rPr>
          <w:rFonts w:eastAsia="Calibri" w:cs="Calibri"/>
          <w:szCs w:val="22"/>
        </w:rPr>
        <w:t xml:space="preserve">tkownika w systemie zewnętrznym – wartość parametru </w:t>
      </w:r>
      <w:r w:rsidRPr="00DB7B15">
        <w:rPr>
          <w:rFonts w:eastAsia="Calibri" w:cs="Calibri"/>
          <w:szCs w:val="22"/>
          <w:u w:val="single"/>
        </w:rPr>
        <w:t>musi być zgodna z dopuszczalną listą ról</w:t>
      </w:r>
      <w:r>
        <w:rPr>
          <w:rFonts w:eastAsia="Calibri" w:cs="Calibri"/>
          <w:szCs w:val="22"/>
        </w:rPr>
        <w:t>.</w:t>
      </w:r>
    </w:p>
    <w:p w14:paraId="4B0901F2" w14:textId="77777777" w:rsidR="00BC1D95" w:rsidRDefault="00BC1D95" w:rsidP="00BC1D95">
      <w:pPr>
        <w:pStyle w:val="Akapitzlist"/>
        <w:rPr>
          <w:rFonts w:eastAsia="Calibri" w:cs="Calibri"/>
          <w:szCs w:val="22"/>
        </w:rPr>
      </w:pPr>
      <w:r w:rsidRPr="00BF2BB8">
        <w:rPr>
          <w:rFonts w:eastAsia="Calibri" w:cs="Calibri"/>
          <w:szCs w:val="22"/>
        </w:rPr>
        <w:t>Zakres ról dopuszczonych do obsługi Zdarzeń Medycznych w Systemie P1:</w:t>
      </w:r>
    </w:p>
    <w:p w14:paraId="339C8D09" w14:textId="77777777" w:rsidR="00BC1D95" w:rsidRDefault="00BC1D95" w:rsidP="00BC1D95">
      <w:pPr>
        <w:pStyle w:val="Akapitzlist"/>
        <w:numPr>
          <w:ilvl w:val="0"/>
          <w:numId w:val="27"/>
        </w:numPr>
        <w:rPr>
          <w:szCs w:val="22"/>
        </w:rPr>
      </w:pPr>
      <w:r w:rsidRPr="435A5AB6">
        <w:rPr>
          <w:rFonts w:eastAsia="Calibri" w:cs="Calibri"/>
          <w:szCs w:val="22"/>
        </w:rPr>
        <w:t>LEK – lekarz</w:t>
      </w:r>
    </w:p>
    <w:p w14:paraId="17DB703B" w14:textId="77777777" w:rsidR="00BC1D95" w:rsidRDefault="00BC1D95" w:rsidP="00BC1D95">
      <w:pPr>
        <w:pStyle w:val="Akapitzlist"/>
        <w:numPr>
          <w:ilvl w:val="1"/>
          <w:numId w:val="22"/>
        </w:numPr>
        <w:rPr>
          <w:szCs w:val="22"/>
        </w:rPr>
      </w:pPr>
      <w:r w:rsidRPr="435A5AB6">
        <w:rPr>
          <w:rFonts w:eastAsia="Calibri" w:cs="Calibri"/>
          <w:szCs w:val="22"/>
        </w:rPr>
        <w:lastRenderedPageBreak/>
        <w:t>FEL – felczer</w:t>
      </w:r>
    </w:p>
    <w:p w14:paraId="586D58BB" w14:textId="77777777" w:rsidR="00BC1D95" w:rsidRDefault="00BC1D95" w:rsidP="00BC1D95">
      <w:pPr>
        <w:pStyle w:val="Akapitzlist"/>
        <w:numPr>
          <w:ilvl w:val="1"/>
          <w:numId w:val="22"/>
        </w:numPr>
        <w:rPr>
          <w:szCs w:val="22"/>
        </w:rPr>
      </w:pPr>
      <w:r w:rsidRPr="435A5AB6">
        <w:rPr>
          <w:rFonts w:eastAsia="Calibri" w:cs="Calibri"/>
          <w:szCs w:val="22"/>
        </w:rPr>
        <w:t>LEKD – lekarz dentysta</w:t>
      </w:r>
    </w:p>
    <w:p w14:paraId="75F1DAD7" w14:textId="77777777" w:rsidR="00BC1D95" w:rsidRDefault="00BC1D95" w:rsidP="00BC1D95">
      <w:pPr>
        <w:pStyle w:val="Akapitzlist"/>
        <w:numPr>
          <w:ilvl w:val="1"/>
          <w:numId w:val="22"/>
        </w:numPr>
        <w:rPr>
          <w:szCs w:val="22"/>
        </w:rPr>
      </w:pPr>
      <w:r w:rsidRPr="435A5AB6">
        <w:rPr>
          <w:rFonts w:eastAsia="Calibri" w:cs="Calibri"/>
          <w:szCs w:val="22"/>
        </w:rPr>
        <w:t>PIEL – pielęgniarka / pielęgniarz</w:t>
      </w:r>
    </w:p>
    <w:p w14:paraId="5A65734C" w14:textId="77777777" w:rsidR="00BC1D95" w:rsidRDefault="00BC1D95" w:rsidP="00BC1D95">
      <w:pPr>
        <w:pStyle w:val="Akapitzlist"/>
        <w:numPr>
          <w:ilvl w:val="1"/>
          <w:numId w:val="22"/>
        </w:numPr>
        <w:rPr>
          <w:szCs w:val="22"/>
        </w:rPr>
      </w:pPr>
      <w:r w:rsidRPr="435A5AB6">
        <w:rPr>
          <w:rFonts w:eastAsia="Calibri" w:cs="Calibri"/>
          <w:szCs w:val="22"/>
        </w:rPr>
        <w:t>POL - położna / położny</w:t>
      </w:r>
    </w:p>
    <w:p w14:paraId="01051AEE" w14:textId="77777777" w:rsidR="00BC1D95" w:rsidRDefault="00BC1D95" w:rsidP="00BC1D95">
      <w:pPr>
        <w:pStyle w:val="Akapitzlist"/>
        <w:numPr>
          <w:ilvl w:val="1"/>
          <w:numId w:val="22"/>
        </w:numPr>
        <w:rPr>
          <w:szCs w:val="22"/>
        </w:rPr>
      </w:pPr>
      <w:r w:rsidRPr="435A5AB6">
        <w:rPr>
          <w:rFonts w:eastAsia="Calibri" w:cs="Calibri"/>
          <w:szCs w:val="22"/>
        </w:rPr>
        <w:t>FARM - farmaceuta</w:t>
      </w:r>
    </w:p>
    <w:p w14:paraId="3BE6DAA7" w14:textId="77777777" w:rsidR="00BC1D95" w:rsidRDefault="00BC1D95" w:rsidP="00BC1D95">
      <w:pPr>
        <w:pStyle w:val="Akapitzlist"/>
        <w:numPr>
          <w:ilvl w:val="1"/>
          <w:numId w:val="22"/>
        </w:numPr>
      </w:pPr>
      <w:r w:rsidRPr="00223129">
        <w:rPr>
          <w:rFonts w:eastAsia="Calibri" w:cs="Calibri"/>
        </w:rPr>
        <w:t>RAT - ratownik medyczny</w:t>
      </w:r>
    </w:p>
    <w:p w14:paraId="225F095E" w14:textId="77777777" w:rsidR="00BC1D95" w:rsidRPr="00FD2473" w:rsidRDefault="00BC1D95" w:rsidP="00BC1D95">
      <w:pPr>
        <w:pStyle w:val="Akapitzlist"/>
        <w:numPr>
          <w:ilvl w:val="1"/>
          <w:numId w:val="22"/>
        </w:numPr>
      </w:pPr>
      <w:r w:rsidRPr="00223129">
        <w:rPr>
          <w:rFonts w:eastAsia="Calibri" w:cs="Calibri"/>
        </w:rPr>
        <w:t>PROF - profesjonalista medyczny</w:t>
      </w:r>
    </w:p>
    <w:p w14:paraId="32F73224" w14:textId="77777777" w:rsidR="00BC1D95" w:rsidRPr="005F7887" w:rsidRDefault="00BC1D95" w:rsidP="00BC1D95">
      <w:pPr>
        <w:pStyle w:val="Akapitzlist"/>
        <w:numPr>
          <w:ilvl w:val="1"/>
          <w:numId w:val="22"/>
        </w:numPr>
      </w:pPr>
      <w:r w:rsidRPr="419C4A2D">
        <w:rPr>
          <w:rFonts w:eastAsia="Calibri" w:cs="Calibri"/>
        </w:rPr>
        <w:t>PADM – pracownik administracyjny</w:t>
      </w:r>
    </w:p>
    <w:p w14:paraId="504B647F" w14:textId="77777777" w:rsidR="00BC1D95" w:rsidRDefault="00BC1D95" w:rsidP="00BC1D95">
      <w:pPr>
        <w:pStyle w:val="Akapitzlist"/>
        <w:numPr>
          <w:ilvl w:val="1"/>
          <w:numId w:val="22"/>
        </w:numPr>
        <w:rPr>
          <w:rFonts w:eastAsia="Calibri" w:cs="Calibri"/>
        </w:rPr>
      </w:pPr>
      <w:r w:rsidRPr="005F7887">
        <w:rPr>
          <w:rFonts w:eastAsia="Calibri" w:cs="Calibri"/>
        </w:rPr>
        <w:t>ASYS – asystent medyczny</w:t>
      </w:r>
    </w:p>
    <w:p w14:paraId="775B38AC" w14:textId="77777777" w:rsidR="00BC1D95" w:rsidRPr="005F7887" w:rsidRDefault="00BC1D95" w:rsidP="00BC1D95">
      <w:pPr>
        <w:pStyle w:val="Akapitzlist"/>
        <w:numPr>
          <w:ilvl w:val="1"/>
          <w:numId w:val="22"/>
        </w:numPr>
        <w:rPr>
          <w:rFonts w:eastAsia="Calibri" w:cs="Calibri"/>
        </w:rPr>
      </w:pPr>
      <w:r w:rsidRPr="2631160B">
        <w:rPr>
          <w:rFonts w:eastAsia="Calibri" w:cs="Calibri"/>
        </w:rPr>
        <w:t>FIZJO – fizjoterapeuta</w:t>
      </w:r>
    </w:p>
    <w:p w14:paraId="019A04D7" w14:textId="77777777" w:rsidR="00BC1D95" w:rsidRDefault="00BC1D95" w:rsidP="00BC1D95">
      <w:pPr>
        <w:pStyle w:val="Akapitzlist"/>
        <w:numPr>
          <w:ilvl w:val="1"/>
          <w:numId w:val="22"/>
        </w:numPr>
        <w:rPr>
          <w:rFonts w:eastAsia="Calibri" w:cs="Calibri"/>
          <w:szCs w:val="22"/>
        </w:rPr>
      </w:pPr>
      <w:r w:rsidRPr="2631160B">
        <w:rPr>
          <w:szCs w:val="22"/>
        </w:rPr>
        <w:t>DIAG – diagnosta laboratoryjny</w:t>
      </w:r>
    </w:p>
    <w:p w14:paraId="0CB86461" w14:textId="77777777" w:rsidR="00BC1D95" w:rsidRDefault="00BC1D95" w:rsidP="00BC1D95">
      <w:pPr>
        <w:pStyle w:val="Akapitzlist"/>
        <w:numPr>
          <w:ilvl w:val="1"/>
          <w:numId w:val="22"/>
        </w:numPr>
        <w:rPr>
          <w:rFonts w:eastAsia="Calibri" w:cs="Calibri"/>
          <w:szCs w:val="22"/>
        </w:rPr>
      </w:pPr>
      <w:r w:rsidRPr="2631160B">
        <w:rPr>
          <w:szCs w:val="22"/>
        </w:rPr>
        <w:t>HIGSZKOL – higienistka szkolna</w:t>
      </w:r>
    </w:p>
    <w:p w14:paraId="18EFA087" w14:textId="77777777" w:rsidR="00BC1D95" w:rsidRDefault="00BC1D95" w:rsidP="00BC1D95">
      <w:pPr>
        <w:rPr>
          <w:rFonts w:ascii="Calibri" w:eastAsia="Calibri" w:hAnsi="Calibri" w:cs="Calibri"/>
        </w:rPr>
      </w:pPr>
      <w:r w:rsidRPr="419C4A2D">
        <w:rPr>
          <w:rFonts w:ascii="Calibri" w:eastAsia="Calibri" w:hAnsi="Calibri" w:cs="Calibri"/>
        </w:rPr>
        <w:t>Dodatkow</w:t>
      </w:r>
      <w:r>
        <w:rPr>
          <w:rFonts w:ascii="Calibri" w:eastAsia="Calibri" w:hAnsi="Calibri" w:cs="Calibri"/>
        </w:rPr>
        <w:t>e</w:t>
      </w:r>
      <w:r w:rsidRPr="419C4A2D">
        <w:rPr>
          <w:rFonts w:ascii="Calibri" w:eastAsia="Calibri" w:hAnsi="Calibri" w:cs="Calibri"/>
        </w:rPr>
        <w:t xml:space="preserve"> parametr</w:t>
      </w:r>
      <w:r>
        <w:rPr>
          <w:rFonts w:ascii="Calibri" w:eastAsia="Calibri" w:hAnsi="Calibri" w:cs="Calibri"/>
        </w:rPr>
        <w:t>y</w:t>
      </w:r>
      <w:r w:rsidRPr="419C4A2D">
        <w:rPr>
          <w:rFonts w:ascii="Calibri" w:eastAsia="Calibri" w:hAnsi="Calibri" w:cs="Calibri"/>
        </w:rPr>
        <w:t xml:space="preserve"> opcjonaln</w:t>
      </w:r>
      <w:r>
        <w:rPr>
          <w:rFonts w:ascii="Calibri" w:eastAsia="Calibri" w:hAnsi="Calibri" w:cs="Calibri"/>
        </w:rPr>
        <w:t>e</w:t>
      </w:r>
      <w:r w:rsidRPr="419C4A2D">
        <w:rPr>
          <w:rFonts w:ascii="Calibri" w:eastAsia="Calibri" w:hAnsi="Calibri" w:cs="Calibri"/>
        </w:rPr>
        <w:t xml:space="preserve"> umożliwiając</w:t>
      </w:r>
      <w:r>
        <w:rPr>
          <w:rFonts w:ascii="Calibri" w:eastAsia="Calibri" w:hAnsi="Calibri" w:cs="Calibri"/>
        </w:rPr>
        <w:t>e</w:t>
      </w:r>
      <w:r w:rsidRPr="419C4A2D">
        <w:rPr>
          <w:rFonts w:ascii="Calibri" w:eastAsia="Calibri" w:hAnsi="Calibri" w:cs="Calibri"/>
        </w:rPr>
        <w:t xml:space="preserve"> dostęp do danych:</w:t>
      </w:r>
    </w:p>
    <w:p w14:paraId="3BEE1E5E" w14:textId="77777777" w:rsidR="00BC1D95" w:rsidRDefault="00BC1D95" w:rsidP="00BC1D95">
      <w:pPr>
        <w:pStyle w:val="Akapitzlist"/>
        <w:numPr>
          <w:ilvl w:val="0"/>
          <w:numId w:val="19"/>
        </w:numPr>
        <w:rPr>
          <w:rFonts w:asciiTheme="minorHAnsi" w:eastAsiaTheme="minorEastAsia" w:hAnsiTheme="minorHAnsi" w:cstheme="minorBidi"/>
        </w:rPr>
      </w:pPr>
      <w:r w:rsidRPr="419C4A2D">
        <w:rPr>
          <w:rFonts w:eastAsia="Calibri" w:cs="Calibri"/>
        </w:rPr>
        <w:t>‘</w:t>
      </w:r>
      <w:proofErr w:type="spellStart"/>
      <w:r w:rsidRPr="419C4A2D">
        <w:rPr>
          <w:rFonts w:eastAsia="Calibri" w:cs="Calibri"/>
          <w:b/>
          <w:bCs/>
        </w:rPr>
        <w:t>purpose</w:t>
      </w:r>
      <w:proofErr w:type="spellEnd"/>
      <w:r w:rsidRPr="419C4A2D">
        <w:rPr>
          <w:rFonts w:eastAsia="Calibri" w:cs="Calibri"/>
        </w:rPr>
        <w:t xml:space="preserve">’ - (ang. </w:t>
      </w:r>
      <w:proofErr w:type="spellStart"/>
      <w:r w:rsidRPr="419C4A2D">
        <w:rPr>
          <w:rFonts w:eastAsia="Calibri" w:cs="Calibri"/>
        </w:rPr>
        <w:t>purpose</w:t>
      </w:r>
      <w:proofErr w:type="spellEnd"/>
      <w:r w:rsidRPr="419C4A2D">
        <w:rPr>
          <w:rFonts w:eastAsia="Calibri" w:cs="Calibri"/>
        </w:rPr>
        <w:t>) – tryb dostępu do danych. Wartości dopuszczalne w Systemie P1 to:</w:t>
      </w:r>
    </w:p>
    <w:p w14:paraId="390FCAA3" w14:textId="77777777" w:rsidR="00BC1D95" w:rsidRPr="00BD7DD1" w:rsidRDefault="00BC1D95" w:rsidP="00BC1D95">
      <w:pPr>
        <w:pStyle w:val="Akapitzlist"/>
        <w:numPr>
          <w:ilvl w:val="1"/>
          <w:numId w:val="19"/>
        </w:numPr>
        <w:rPr>
          <w:rFonts w:asciiTheme="minorHAnsi" w:eastAsiaTheme="minorEastAsia" w:hAnsiTheme="minorHAnsi" w:cstheme="minorBidi"/>
          <w:szCs w:val="22"/>
          <w:lang w:val="en-US"/>
        </w:rPr>
      </w:pPr>
      <w:r w:rsidRPr="00BD7DD1">
        <w:rPr>
          <w:rFonts w:eastAsia="Calibri" w:cs="Calibri"/>
          <w:szCs w:val="22"/>
          <w:lang w:val="en-US"/>
        </w:rPr>
        <w:t xml:space="preserve">CONTT – (ang. continuing treatment) – </w:t>
      </w:r>
      <w:proofErr w:type="spellStart"/>
      <w:r w:rsidRPr="00BD7DD1">
        <w:rPr>
          <w:rFonts w:eastAsia="Calibri" w:cs="Calibri"/>
          <w:szCs w:val="22"/>
          <w:lang w:val="en-US"/>
        </w:rPr>
        <w:t>kontynuacja</w:t>
      </w:r>
      <w:proofErr w:type="spellEnd"/>
      <w:r w:rsidRPr="00BD7DD1">
        <w:rPr>
          <w:rFonts w:eastAsia="Calibri" w:cs="Calibri"/>
          <w:szCs w:val="22"/>
          <w:lang w:val="en-US"/>
        </w:rPr>
        <w:t xml:space="preserve"> </w:t>
      </w:r>
      <w:proofErr w:type="spellStart"/>
      <w:r w:rsidRPr="00BD7DD1">
        <w:rPr>
          <w:rFonts w:eastAsia="Calibri" w:cs="Calibri"/>
          <w:szCs w:val="22"/>
          <w:lang w:val="en-US"/>
        </w:rPr>
        <w:t>leczenia</w:t>
      </w:r>
      <w:proofErr w:type="spellEnd"/>
    </w:p>
    <w:p w14:paraId="2DDDA024" w14:textId="77777777" w:rsidR="00BC1D95" w:rsidRPr="00BD7DD1" w:rsidRDefault="00BC1D95" w:rsidP="00BC1D95">
      <w:pPr>
        <w:pStyle w:val="Akapitzlist"/>
        <w:numPr>
          <w:ilvl w:val="1"/>
          <w:numId w:val="19"/>
        </w:numPr>
        <w:rPr>
          <w:rFonts w:asciiTheme="minorHAnsi" w:eastAsiaTheme="minorEastAsia" w:hAnsiTheme="minorHAnsi" w:cstheme="minorBidi"/>
          <w:lang w:val="en-US"/>
        </w:rPr>
      </w:pPr>
      <w:r w:rsidRPr="00BD7DD1">
        <w:rPr>
          <w:rFonts w:eastAsia="Calibri" w:cs="Calibri"/>
          <w:lang w:val="en-US"/>
        </w:rPr>
        <w:t xml:space="preserve">BTG - (ang. </w:t>
      </w:r>
      <w:r w:rsidRPr="00BD7DD1">
        <w:rPr>
          <w:rFonts w:ascii="Verdana" w:eastAsia="Verdana" w:hAnsi="Verdana" w:cs="Verdana"/>
          <w:color w:val="333333"/>
          <w:sz w:val="18"/>
          <w:szCs w:val="18"/>
          <w:lang w:val="en-US"/>
        </w:rPr>
        <w:t xml:space="preserve">break the glass) – </w:t>
      </w:r>
      <w:proofErr w:type="spellStart"/>
      <w:r w:rsidRPr="00BD7DD1">
        <w:rPr>
          <w:rFonts w:ascii="Verdana" w:eastAsia="Verdana" w:hAnsi="Verdana" w:cs="Verdana"/>
          <w:color w:val="333333"/>
          <w:sz w:val="18"/>
          <w:szCs w:val="18"/>
          <w:lang w:val="en-US"/>
        </w:rPr>
        <w:t>tryb</w:t>
      </w:r>
      <w:proofErr w:type="spellEnd"/>
      <w:r w:rsidRPr="00BD7DD1">
        <w:rPr>
          <w:rFonts w:ascii="Verdana" w:eastAsia="Verdana" w:hAnsi="Verdana" w:cs="Verdana"/>
          <w:color w:val="333333"/>
          <w:sz w:val="18"/>
          <w:szCs w:val="18"/>
          <w:lang w:val="en-US"/>
        </w:rPr>
        <w:t xml:space="preserve"> </w:t>
      </w:r>
      <w:proofErr w:type="spellStart"/>
      <w:r w:rsidRPr="00BD7DD1">
        <w:rPr>
          <w:rFonts w:ascii="Verdana" w:eastAsia="Verdana" w:hAnsi="Verdana" w:cs="Verdana"/>
          <w:color w:val="333333"/>
          <w:sz w:val="18"/>
          <w:szCs w:val="18"/>
          <w:lang w:val="en-US"/>
        </w:rPr>
        <w:t>ratowania</w:t>
      </w:r>
      <w:proofErr w:type="spellEnd"/>
      <w:r w:rsidRPr="00BD7DD1">
        <w:rPr>
          <w:rFonts w:ascii="Verdana" w:eastAsia="Verdana" w:hAnsi="Verdana" w:cs="Verdana"/>
          <w:color w:val="333333"/>
          <w:sz w:val="18"/>
          <w:szCs w:val="18"/>
          <w:lang w:val="en-US"/>
        </w:rPr>
        <w:t xml:space="preserve"> </w:t>
      </w:r>
      <w:proofErr w:type="spellStart"/>
      <w:r w:rsidRPr="00BD7DD1">
        <w:rPr>
          <w:rFonts w:ascii="Verdana" w:eastAsia="Verdana" w:hAnsi="Verdana" w:cs="Verdana"/>
          <w:color w:val="333333"/>
          <w:sz w:val="18"/>
          <w:szCs w:val="18"/>
          <w:lang w:val="en-US"/>
        </w:rPr>
        <w:t>życia</w:t>
      </w:r>
      <w:proofErr w:type="spellEnd"/>
    </w:p>
    <w:p w14:paraId="2A553F26" w14:textId="77777777" w:rsidR="00BC1D95" w:rsidRPr="00CA07C7" w:rsidRDefault="00BC1D95" w:rsidP="00BC1D95">
      <w:pPr>
        <w:pStyle w:val="Akapitzlist"/>
        <w:numPr>
          <w:ilvl w:val="0"/>
          <w:numId w:val="19"/>
        </w:numPr>
        <w:rPr>
          <w:rFonts w:eastAsiaTheme="minorEastAsia"/>
        </w:rPr>
      </w:pPr>
      <w:r w:rsidRPr="00CA07C7">
        <w:rPr>
          <w:rFonts w:eastAsiaTheme="minorEastAsia"/>
          <w:b/>
        </w:rPr>
        <w:t>‘con’</w:t>
      </w:r>
      <w:r w:rsidRPr="00CA07C7">
        <w:rPr>
          <w:rFonts w:eastAsiaTheme="minorEastAsia"/>
        </w:rPr>
        <w:t xml:space="preserve"> – (ang. </w:t>
      </w:r>
      <w:proofErr w:type="spellStart"/>
      <w:r w:rsidRPr="00CA07C7">
        <w:rPr>
          <w:rFonts w:eastAsiaTheme="minorEastAsia"/>
        </w:rPr>
        <w:t>context</w:t>
      </w:r>
      <w:proofErr w:type="spellEnd"/>
      <w:r w:rsidRPr="00CA07C7">
        <w:rPr>
          <w:rFonts w:eastAsiaTheme="minorEastAsia"/>
        </w:rPr>
        <w:t xml:space="preserve">) – kontekst użytkownika zalogowanego do Systemu P1 w roli Asystenta Medycznego wskazanego w parametrze </w:t>
      </w:r>
      <w:proofErr w:type="spellStart"/>
      <w:r w:rsidRPr="00CA07C7">
        <w:rPr>
          <w:rFonts w:eastAsiaTheme="minorEastAsia"/>
          <w:b/>
        </w:rPr>
        <w:t>user_id</w:t>
      </w:r>
      <w:proofErr w:type="spellEnd"/>
      <w:r w:rsidRPr="30BBA2A5">
        <w:rPr>
          <w:rFonts w:eastAsiaTheme="minorEastAsia"/>
          <w:b/>
          <w:bCs/>
        </w:rPr>
        <w:t xml:space="preserve">. </w:t>
      </w:r>
      <w:r w:rsidRPr="30BBA2A5">
        <w:rPr>
          <w:rFonts w:eastAsiaTheme="minorEastAsia"/>
        </w:rPr>
        <w:t xml:space="preserve">Kontekstem w tym przypadku jest pracownik medyczny wykonujący daną czynność medyczną. W parametrze </w:t>
      </w:r>
      <w:proofErr w:type="spellStart"/>
      <w:r w:rsidRPr="30BBA2A5">
        <w:rPr>
          <w:rFonts w:eastAsiaTheme="minorEastAsia"/>
          <w:b/>
          <w:bCs/>
        </w:rPr>
        <w:t>user_id</w:t>
      </w:r>
      <w:proofErr w:type="spellEnd"/>
      <w:r w:rsidRPr="30BBA2A5">
        <w:rPr>
          <w:rFonts w:eastAsiaTheme="minorEastAsia"/>
        </w:rPr>
        <w:t xml:space="preserve"> powinien się </w:t>
      </w:r>
      <w:proofErr w:type="spellStart"/>
      <w:r w:rsidRPr="30BBA2A5">
        <w:rPr>
          <w:rFonts w:eastAsiaTheme="minorEastAsia"/>
        </w:rPr>
        <w:t>znajdowć</w:t>
      </w:r>
      <w:proofErr w:type="spellEnd"/>
      <w:r w:rsidRPr="30BBA2A5">
        <w:rPr>
          <w:rFonts w:eastAsiaTheme="minorEastAsia"/>
        </w:rPr>
        <w:t xml:space="preserve"> identyfikator asystenta, natomiast w parametrze </w:t>
      </w:r>
      <w:r w:rsidRPr="30BBA2A5">
        <w:rPr>
          <w:rFonts w:eastAsiaTheme="minorEastAsia"/>
          <w:b/>
          <w:bCs/>
        </w:rPr>
        <w:t>‘con’</w:t>
      </w:r>
      <w:r w:rsidRPr="30BBA2A5">
        <w:rPr>
          <w:rFonts w:eastAsiaTheme="minorEastAsia"/>
        </w:rPr>
        <w:t xml:space="preserve"> identyfikator pracownika medycznego wykonującego</w:t>
      </w:r>
      <w:r>
        <w:rPr>
          <w:rFonts w:eastAsiaTheme="minorEastAsia"/>
        </w:rPr>
        <w:t xml:space="preserve"> daną czynność</w:t>
      </w:r>
      <w:r w:rsidRPr="00CA07C7">
        <w:rPr>
          <w:rFonts w:eastAsiaTheme="minorEastAsia"/>
        </w:rPr>
        <w:t>:</w:t>
      </w:r>
    </w:p>
    <w:p w14:paraId="236465E1" w14:textId="77777777" w:rsidR="00BC1D95" w:rsidRPr="00CA07C7" w:rsidRDefault="00BC1D95" w:rsidP="00BC1D95">
      <w:pPr>
        <w:pStyle w:val="Akapitzlist"/>
        <w:numPr>
          <w:ilvl w:val="0"/>
          <w:numId w:val="38"/>
        </w:numPr>
        <w:rPr>
          <w:rFonts w:eastAsiaTheme="minorEastAsia"/>
        </w:rPr>
      </w:pPr>
      <w:r w:rsidRPr="00CA07C7">
        <w:rPr>
          <w:rFonts w:eastAsiaTheme="minorEastAsia"/>
        </w:rPr>
        <w:t xml:space="preserve">w przypadku gdy </w:t>
      </w:r>
      <w:proofErr w:type="spellStart"/>
      <w:r w:rsidRPr="00CA07C7">
        <w:rPr>
          <w:rFonts w:eastAsiaTheme="minorEastAsia"/>
          <w:b/>
        </w:rPr>
        <w:t>user_role</w:t>
      </w:r>
      <w:proofErr w:type="spellEnd"/>
      <w:r w:rsidRPr="00CA07C7">
        <w:rPr>
          <w:rFonts w:eastAsiaTheme="minorEastAsia"/>
          <w:b/>
        </w:rPr>
        <w:t xml:space="preserve"> = 'ASYS',</w:t>
      </w:r>
      <w:r w:rsidRPr="00CA07C7">
        <w:rPr>
          <w:rFonts w:eastAsiaTheme="minorEastAsia"/>
        </w:rPr>
        <w:t xml:space="preserve"> parametr jest obowiązkowy i przyjmuje postać: {OID Lekarza/Felczera/Dentysty}:{NPWZ Lekarza/Felczera/Dentysty}, </w:t>
      </w:r>
      <w:r w:rsidRPr="00CA07C7">
        <w:rPr>
          <w:rFonts w:eastAsia="Calibri" w:cs="Calibri"/>
        </w:rPr>
        <w:t xml:space="preserve">wartość parametru </w:t>
      </w:r>
      <w:r w:rsidRPr="00CA07C7">
        <w:rPr>
          <w:rFonts w:eastAsia="Calibri" w:cs="Calibri"/>
          <w:u w:val="single"/>
        </w:rPr>
        <w:t>musi być zgodna z formatem {</w:t>
      </w:r>
      <w:proofErr w:type="spellStart"/>
      <w:r w:rsidRPr="00CA07C7">
        <w:rPr>
          <w:rFonts w:eastAsia="Calibri" w:cs="Calibri"/>
          <w:u w:val="single"/>
        </w:rPr>
        <w:t>root</w:t>
      </w:r>
      <w:proofErr w:type="spellEnd"/>
      <w:r w:rsidRPr="00CA07C7">
        <w:rPr>
          <w:rFonts w:eastAsia="Calibri" w:cs="Calibri"/>
          <w:u w:val="single"/>
        </w:rPr>
        <w:t>}:{</w:t>
      </w:r>
      <w:proofErr w:type="spellStart"/>
      <w:r w:rsidRPr="00CA07C7">
        <w:rPr>
          <w:rFonts w:eastAsia="Calibri" w:cs="Calibri"/>
          <w:u w:val="single"/>
        </w:rPr>
        <w:t>extension</w:t>
      </w:r>
      <w:proofErr w:type="spellEnd"/>
      <w:r w:rsidRPr="00CA07C7">
        <w:rPr>
          <w:rFonts w:eastAsia="Calibri" w:cs="Calibri"/>
          <w:u w:val="single"/>
        </w:rPr>
        <w:t>}</w:t>
      </w:r>
    </w:p>
    <w:p w14:paraId="5DA530BE" w14:textId="77777777" w:rsidR="00BC1D95" w:rsidRPr="00CA07C7" w:rsidRDefault="00BC1D95" w:rsidP="00BC1D95">
      <w:pPr>
        <w:pStyle w:val="Akapitzlist"/>
        <w:numPr>
          <w:ilvl w:val="0"/>
          <w:numId w:val="38"/>
        </w:numPr>
        <w:rPr>
          <w:rFonts w:eastAsiaTheme="minorEastAsia"/>
        </w:rPr>
      </w:pPr>
      <w:r w:rsidRPr="40964E3F">
        <w:rPr>
          <w:rFonts w:eastAsiaTheme="minorEastAsia"/>
        </w:rPr>
        <w:t xml:space="preserve">w przypadku gdy </w:t>
      </w:r>
      <w:proofErr w:type="spellStart"/>
      <w:r w:rsidRPr="40964E3F">
        <w:rPr>
          <w:rFonts w:eastAsiaTheme="minorEastAsia"/>
          <w:b/>
          <w:bCs/>
        </w:rPr>
        <w:t>user_role</w:t>
      </w:r>
      <w:proofErr w:type="spellEnd"/>
      <w:r w:rsidRPr="40964E3F">
        <w:rPr>
          <w:rFonts w:eastAsiaTheme="minorEastAsia"/>
          <w:b/>
          <w:bCs/>
        </w:rPr>
        <w:t xml:space="preserve"> &lt;&gt; 'ASYS',</w:t>
      </w:r>
      <w:r w:rsidRPr="40964E3F">
        <w:rPr>
          <w:rFonts w:eastAsiaTheme="minorEastAsia"/>
        </w:rPr>
        <w:t xml:space="preserve"> parametr nie występuje.</w:t>
      </w:r>
    </w:p>
    <w:p w14:paraId="254BD838" w14:textId="77777777" w:rsidR="00BC1D95" w:rsidRDefault="00BC1D95" w:rsidP="00BC1D95">
      <w:pPr>
        <w:pStyle w:val="Akapitzlist"/>
        <w:numPr>
          <w:ilvl w:val="0"/>
          <w:numId w:val="25"/>
        </w:numPr>
        <w:rPr>
          <w:rFonts w:asciiTheme="minorHAnsi" w:eastAsiaTheme="minorEastAsia" w:hAnsiTheme="minorHAnsi" w:cstheme="minorBidi"/>
          <w:b/>
          <w:bCs/>
        </w:rPr>
      </w:pPr>
      <w:r w:rsidRPr="41E9C660">
        <w:rPr>
          <w:rFonts w:eastAsia="Calibri" w:cs="Calibri"/>
          <w:b/>
          <w:bCs/>
        </w:rPr>
        <w:t>‘</w:t>
      </w:r>
      <w:proofErr w:type="spellStart"/>
      <w:r w:rsidRPr="41E9C660">
        <w:rPr>
          <w:rFonts w:eastAsia="Calibri" w:cs="Calibri"/>
          <w:b/>
          <w:bCs/>
        </w:rPr>
        <w:t>child_organization</w:t>
      </w:r>
      <w:proofErr w:type="spellEnd"/>
      <w:r w:rsidRPr="41E9C660">
        <w:rPr>
          <w:rFonts w:eastAsia="Calibri" w:cs="Calibri"/>
          <w:b/>
          <w:bCs/>
        </w:rPr>
        <w:t xml:space="preserve">’ </w:t>
      </w:r>
      <w:r w:rsidRPr="41E9C660">
        <w:rPr>
          <w:rFonts w:eastAsia="Calibri" w:cs="Calibri"/>
        </w:rPr>
        <w:t xml:space="preserve">- identyfikator biznesowy (OID) miejsca udzielania świadczeń, w ramach którego jest </w:t>
      </w:r>
      <w:r w:rsidRPr="5041DB87">
        <w:rPr>
          <w:rFonts w:eastAsia="Calibri" w:cs="Calibri"/>
        </w:rPr>
        <w:t>realizowana operacja (odczyt/zapis/wyszukanie/...) w systemie P1.</w:t>
      </w:r>
      <w:r w:rsidRPr="41E9C660">
        <w:rPr>
          <w:rFonts w:eastAsia="Calibri" w:cs="Calibri"/>
        </w:rPr>
        <w:t xml:space="preserve"> W przypadku, kiedy </w:t>
      </w:r>
      <w:r w:rsidRPr="5041DB87">
        <w:rPr>
          <w:rFonts w:eastAsia="Calibri" w:cs="Calibri"/>
        </w:rPr>
        <w:t>operacja</w:t>
      </w:r>
      <w:r w:rsidRPr="41E9C660">
        <w:rPr>
          <w:rFonts w:eastAsia="Calibri" w:cs="Calibri"/>
        </w:rPr>
        <w:t xml:space="preserve"> jest </w:t>
      </w:r>
      <w:r w:rsidRPr="5041DB87">
        <w:rPr>
          <w:rFonts w:eastAsia="Calibri" w:cs="Calibri"/>
        </w:rPr>
        <w:t>realizowana</w:t>
      </w:r>
      <w:r w:rsidRPr="41E9C660">
        <w:rPr>
          <w:rFonts w:eastAsia="Calibri" w:cs="Calibri"/>
        </w:rPr>
        <w:t xml:space="preserve"> w jednostce albo komórce organizacyjnej, powinien to być identyfikator jednostki/komórki organizacyjnej. Identyfikator zgodny </w:t>
      </w:r>
      <w:r w:rsidRPr="5041DB87">
        <w:rPr>
          <w:rFonts w:eastAsia="Calibri" w:cs="Calibri"/>
        </w:rPr>
        <w:t xml:space="preserve">z </w:t>
      </w:r>
      <w:r w:rsidRPr="41E9C660">
        <w:rPr>
          <w:rFonts w:eastAsia="Calibri" w:cs="Calibri"/>
        </w:rPr>
        <w:t xml:space="preserve">HL7 CDA. Przykładowa wartość dla komórki </w:t>
      </w:r>
      <w:proofErr w:type="spellStart"/>
      <w:r w:rsidRPr="41E9C660">
        <w:rPr>
          <w:rFonts w:eastAsia="Calibri" w:cs="Calibri"/>
        </w:rPr>
        <w:t>ogranizacyjnej</w:t>
      </w:r>
      <w:proofErr w:type="spellEnd"/>
      <w:r w:rsidRPr="41E9C660">
        <w:rPr>
          <w:rFonts w:eastAsia="Calibri" w:cs="Calibri"/>
        </w:rPr>
        <w:t xml:space="preserve"> -</w:t>
      </w:r>
      <w:r w:rsidRPr="5041DB87">
        <w:rPr>
          <w:rFonts w:eastAsia="Calibri" w:cs="Calibri"/>
          <w:i/>
        </w:rPr>
        <w:t xml:space="preserve"> </w:t>
      </w:r>
      <w:r w:rsidRPr="5041DB87">
        <w:rPr>
          <w:i/>
          <w:sz w:val="21"/>
          <w:szCs w:val="21"/>
        </w:rPr>
        <w:t>2.16.840.1.113883.3.4424.2.3.3:000000001-001</w:t>
      </w:r>
      <w:r w:rsidRPr="41E9C660">
        <w:rPr>
          <w:color w:val="172B4D"/>
          <w:sz w:val="21"/>
          <w:szCs w:val="21"/>
        </w:rPr>
        <w:t>.</w:t>
      </w:r>
    </w:p>
    <w:p w14:paraId="69B2A519" w14:textId="77777777" w:rsidR="00BC1D95" w:rsidRDefault="00BC1D95" w:rsidP="00BC1D95">
      <w:pPr>
        <w:rPr>
          <w:rFonts w:ascii="Calibri" w:hAnsi="Calibri" w:cs="Arial"/>
          <w:szCs w:val="22"/>
        </w:rPr>
      </w:pPr>
    </w:p>
    <w:p w14:paraId="0574983C" w14:textId="77777777" w:rsidR="00BC1D95" w:rsidRDefault="00BC1D95" w:rsidP="00BC1D95">
      <w:pPr>
        <w:rPr>
          <w:rFonts w:ascii="Calibri" w:eastAsia="Calibri" w:hAnsi="Calibri" w:cs="Calibri"/>
        </w:rPr>
      </w:pPr>
    </w:p>
    <w:p w14:paraId="6500FBB4" w14:textId="77777777" w:rsidR="00BC1D95" w:rsidRDefault="00BC1D95" w:rsidP="00BC1D95">
      <w:pPr>
        <w:pStyle w:val="Akapitzlist"/>
        <w:numPr>
          <w:ilvl w:val="0"/>
          <w:numId w:val="17"/>
        </w:numPr>
        <w:spacing w:before="0"/>
        <w:rPr>
          <w:b/>
          <w:bCs/>
          <w:szCs w:val="22"/>
        </w:rPr>
      </w:pPr>
      <w:r w:rsidRPr="435A5AB6">
        <w:rPr>
          <w:rFonts w:eastAsia="Calibri" w:cs="Calibri"/>
          <w:b/>
          <w:bCs/>
          <w:szCs w:val="22"/>
        </w:rPr>
        <w:t>SIGNATURE:</w:t>
      </w:r>
    </w:p>
    <w:p w14:paraId="71C51449" w14:textId="77777777" w:rsidR="00BC1D95" w:rsidRDefault="00BC1D95" w:rsidP="00BC1D95">
      <w:r w:rsidRPr="435A5AB6">
        <w:rPr>
          <w:rFonts w:ascii="Calibri" w:eastAsia="Calibri" w:hAnsi="Calibri" w:cs="Calibri"/>
          <w:szCs w:val="22"/>
        </w:rPr>
        <w:lastRenderedPageBreak/>
        <w:t xml:space="preserve">Sekcję </w:t>
      </w:r>
      <w:r w:rsidRPr="435A5AB6">
        <w:rPr>
          <w:rFonts w:ascii="Calibri" w:eastAsia="Calibri" w:hAnsi="Calibri" w:cs="Calibri"/>
          <w:b/>
          <w:bCs/>
          <w:szCs w:val="22"/>
        </w:rPr>
        <w:t xml:space="preserve">HEADER </w:t>
      </w:r>
      <w:r w:rsidRPr="435A5AB6">
        <w:rPr>
          <w:rFonts w:ascii="Calibri" w:eastAsia="Calibri" w:hAnsi="Calibri" w:cs="Calibri"/>
          <w:szCs w:val="22"/>
        </w:rPr>
        <w:t xml:space="preserve">oraz </w:t>
      </w:r>
      <w:r w:rsidRPr="435A5AB6">
        <w:rPr>
          <w:rFonts w:ascii="Calibri" w:eastAsia="Calibri" w:hAnsi="Calibri" w:cs="Calibri"/>
          <w:b/>
          <w:bCs/>
          <w:szCs w:val="22"/>
        </w:rPr>
        <w:t>PAYLOAD</w:t>
      </w:r>
      <w:r w:rsidRPr="435A5AB6">
        <w:rPr>
          <w:rFonts w:ascii="Calibri" w:eastAsia="Calibri" w:hAnsi="Calibri" w:cs="Calibri"/>
          <w:szCs w:val="22"/>
        </w:rPr>
        <w:t xml:space="preserve"> należy podpisać z wykorzystaniem klucza prywatnego systemu zewnętrznego (Usługodawcy) zawartego w </w:t>
      </w:r>
      <w:r w:rsidRPr="435A5AB6">
        <w:rPr>
          <w:rFonts w:eastAsia="Calibri"/>
          <w:szCs w:val="22"/>
        </w:rPr>
        <w:t>certyfikacie do uwierzytelnienia danych (WS-Security), wystawionym przez Centrum Certyfikacji P1</w:t>
      </w:r>
      <w:r w:rsidRPr="435A5AB6">
        <w:rPr>
          <w:rFonts w:ascii="Calibri" w:eastAsia="Calibri" w:hAnsi="Calibri" w:cs="Calibri"/>
          <w:szCs w:val="22"/>
        </w:rPr>
        <w:t xml:space="preserve">. </w:t>
      </w:r>
    </w:p>
    <w:p w14:paraId="30A823F0" w14:textId="77777777" w:rsidR="00BC1D95" w:rsidRDefault="00BC1D95" w:rsidP="00BC1D95">
      <w:pPr>
        <w:rPr>
          <w:rFonts w:ascii="Calibri" w:eastAsia="Calibri" w:hAnsi="Calibri" w:cs="Calibri"/>
          <w:szCs w:val="22"/>
        </w:rPr>
      </w:pPr>
      <w:r w:rsidRPr="435A5AB6">
        <w:rPr>
          <w:rFonts w:ascii="Calibri" w:eastAsia="Calibri" w:hAnsi="Calibri" w:cs="Calibri"/>
          <w:szCs w:val="22"/>
        </w:rPr>
        <w:t xml:space="preserve">W celu wykonania podpisu można wykorzystać bibliotekę dostępną na </w:t>
      </w:r>
      <w:hyperlink r:id="rId15">
        <w:r w:rsidRPr="435A5AB6">
          <w:rPr>
            <w:rStyle w:val="Hipercze"/>
            <w:rFonts w:eastAsia="Calibri" w:cs="Calibri"/>
            <w:szCs w:val="22"/>
          </w:rPr>
          <w:t>https://github.com/jwtk/jjwt</w:t>
        </w:r>
      </w:hyperlink>
      <w:r w:rsidRPr="435A5AB6">
        <w:rPr>
          <w:rFonts w:ascii="Calibri" w:eastAsia="Calibri" w:hAnsi="Calibri" w:cs="Calibri"/>
          <w:szCs w:val="22"/>
        </w:rPr>
        <w:t>.</w:t>
      </w:r>
    </w:p>
    <w:p w14:paraId="3D778BEC" w14:textId="77777777" w:rsidR="00BC1D95" w:rsidRPr="00A3611A" w:rsidRDefault="00BC1D95" w:rsidP="00BC1D95">
      <w:pPr>
        <w:pStyle w:val="Nagwek2"/>
      </w:pPr>
      <w:bookmarkStart w:id="86" w:name="_Toc54100908"/>
      <w:bookmarkStart w:id="87" w:name="_Toc61286153"/>
      <w:bookmarkStart w:id="88" w:name="_Toc66452964"/>
      <w:bookmarkStart w:id="89" w:name="_Toc73459842"/>
      <w:bookmarkStart w:id="90" w:name="_Toc89434430"/>
      <w:bookmarkStart w:id="91" w:name="_Toc88487191"/>
      <w:bookmarkStart w:id="92" w:name="_Toc91765199"/>
      <w:bookmarkStart w:id="93" w:name="_Toc96582555"/>
      <w:bookmarkStart w:id="94" w:name="_Toc104808064"/>
      <w:r>
        <w:t>Przygotowanie i przekazanie żądania autoryzacji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2E3FBF7E" w14:textId="77777777" w:rsidR="00BC1D95" w:rsidRDefault="00BC1D95" w:rsidP="00BC1D95">
      <w:pPr>
        <w:rPr>
          <w:rFonts w:ascii="Calibri" w:eastAsia="Calibri" w:hAnsi="Calibri" w:cs="Calibri"/>
          <w:szCs w:val="22"/>
        </w:rPr>
      </w:pPr>
      <w:r w:rsidRPr="435A5AB6">
        <w:rPr>
          <w:rFonts w:ascii="Calibri" w:eastAsia="Calibri" w:hAnsi="Calibri" w:cs="Calibri"/>
          <w:szCs w:val="22"/>
        </w:rPr>
        <w:t>Przekazanie żądania autoryzacji realizowane jest metodą POST (HTTP).</w:t>
      </w:r>
    </w:p>
    <w:p w14:paraId="5EA207AF" w14:textId="77777777" w:rsidR="00BC1D95" w:rsidRDefault="00BC1D95" w:rsidP="00BC1D95">
      <w:pPr>
        <w:rPr>
          <w:rFonts w:ascii="Calibri" w:eastAsia="Calibri" w:hAnsi="Calibri" w:cs="Calibri"/>
          <w:szCs w:val="22"/>
        </w:rPr>
      </w:pPr>
      <w:r w:rsidRPr="435A5AB6">
        <w:rPr>
          <w:rFonts w:ascii="Calibri" w:eastAsia="Calibri" w:hAnsi="Calibri" w:cs="Calibri"/>
          <w:szCs w:val="22"/>
        </w:rPr>
        <w:t xml:space="preserve">Nagłówek żądania autoryzacji obejmuje </w:t>
      </w:r>
      <w:r>
        <w:rPr>
          <w:rFonts w:ascii="Calibri" w:eastAsia="Calibri" w:hAnsi="Calibri" w:cs="Calibri"/>
          <w:szCs w:val="22"/>
        </w:rPr>
        <w:t>następujące parametry</w:t>
      </w:r>
      <w:r w:rsidRPr="435A5AB6">
        <w:rPr>
          <w:rFonts w:ascii="Calibri" w:eastAsia="Calibri" w:hAnsi="Calibri" w:cs="Calibri"/>
          <w:szCs w:val="22"/>
        </w:rPr>
        <w:t>:</w:t>
      </w:r>
    </w:p>
    <w:p w14:paraId="090DA649" w14:textId="77777777" w:rsidR="00BC1D95" w:rsidRPr="0080242D" w:rsidRDefault="00BC1D95" w:rsidP="00BC1D95">
      <w:pPr>
        <w:pStyle w:val="Akapitzlist"/>
        <w:numPr>
          <w:ilvl w:val="0"/>
          <w:numId w:val="22"/>
        </w:numPr>
        <w:spacing w:after="0"/>
        <w:rPr>
          <w:b/>
          <w:bCs/>
          <w:szCs w:val="22"/>
          <w:lang w:val="en-GB"/>
        </w:rPr>
      </w:pPr>
      <w:r w:rsidRPr="0080242D">
        <w:rPr>
          <w:rFonts w:eastAsia="Calibri" w:cs="Calibri"/>
          <w:b/>
          <w:bCs/>
          <w:szCs w:val="22"/>
          <w:lang w:val="en-GB"/>
        </w:rPr>
        <w:t>"Content-Type: application/x-www-form-</w:t>
      </w:r>
      <w:proofErr w:type="spellStart"/>
      <w:r w:rsidRPr="0080242D">
        <w:rPr>
          <w:rFonts w:eastAsia="Calibri" w:cs="Calibri"/>
          <w:b/>
          <w:bCs/>
          <w:szCs w:val="22"/>
          <w:lang w:val="en-GB"/>
        </w:rPr>
        <w:t>urlencoded</w:t>
      </w:r>
      <w:proofErr w:type="spellEnd"/>
      <w:r w:rsidRPr="0080242D">
        <w:rPr>
          <w:rFonts w:eastAsia="Calibri" w:cs="Calibri"/>
          <w:b/>
          <w:bCs/>
          <w:szCs w:val="22"/>
          <w:lang w:val="en-GB"/>
        </w:rPr>
        <w:t xml:space="preserve">" </w:t>
      </w:r>
    </w:p>
    <w:p w14:paraId="6BB0EC99" w14:textId="77777777" w:rsidR="00BC1D95" w:rsidRDefault="00BC1D95" w:rsidP="00BC1D95">
      <w:pPr>
        <w:rPr>
          <w:rFonts w:ascii="Calibri" w:eastAsia="Calibri" w:hAnsi="Calibri" w:cs="Calibri"/>
          <w:szCs w:val="22"/>
        </w:rPr>
      </w:pPr>
      <w:r w:rsidRPr="435A5AB6">
        <w:rPr>
          <w:rFonts w:ascii="Calibri" w:eastAsia="Calibri" w:hAnsi="Calibri" w:cs="Calibri"/>
          <w:szCs w:val="22"/>
        </w:rPr>
        <w:t xml:space="preserve">Parametry żądania autoryzacji: </w:t>
      </w:r>
    </w:p>
    <w:p w14:paraId="7D719E9E" w14:textId="77777777" w:rsidR="00BC1D95" w:rsidRPr="0080242D" w:rsidRDefault="00BC1D95" w:rsidP="00BC1D95">
      <w:pPr>
        <w:pStyle w:val="Akapitzlist"/>
        <w:numPr>
          <w:ilvl w:val="0"/>
          <w:numId w:val="20"/>
        </w:numPr>
        <w:rPr>
          <w:b/>
          <w:bCs/>
          <w:szCs w:val="22"/>
          <w:lang w:val="en-GB"/>
        </w:rPr>
      </w:pPr>
      <w:proofErr w:type="spellStart"/>
      <w:r w:rsidRPr="0080242D">
        <w:rPr>
          <w:rFonts w:eastAsia="Calibri" w:cs="Calibri"/>
          <w:b/>
          <w:bCs/>
          <w:szCs w:val="22"/>
          <w:lang w:val="en-GB"/>
        </w:rPr>
        <w:t>client_assertion_type</w:t>
      </w:r>
      <w:proofErr w:type="spellEnd"/>
      <w:r w:rsidRPr="0080242D">
        <w:rPr>
          <w:rFonts w:eastAsia="Calibri" w:cs="Calibri"/>
          <w:szCs w:val="22"/>
          <w:lang w:val="en-GB"/>
        </w:rPr>
        <w:t xml:space="preserve">: </w:t>
      </w:r>
      <w:proofErr w:type="spellStart"/>
      <w:r w:rsidRPr="0080242D">
        <w:rPr>
          <w:rFonts w:eastAsia="Calibri" w:cs="Calibri"/>
          <w:szCs w:val="22"/>
          <w:lang w:val="en-GB"/>
        </w:rPr>
        <w:t>urn:ietf:params:oauth:client-assertion-type:jwt-bearer</w:t>
      </w:r>
      <w:proofErr w:type="spellEnd"/>
      <w:r w:rsidRPr="0080242D">
        <w:rPr>
          <w:rFonts w:eastAsia="Calibri" w:cs="Calibri"/>
          <w:szCs w:val="22"/>
          <w:lang w:val="en-GB"/>
        </w:rPr>
        <w:t xml:space="preserve"> </w:t>
      </w:r>
    </w:p>
    <w:p w14:paraId="0ADF091D" w14:textId="77777777" w:rsidR="00BC1D95" w:rsidRDefault="00BC1D95" w:rsidP="00BC1D95">
      <w:pPr>
        <w:pStyle w:val="Akapitzlist"/>
        <w:numPr>
          <w:ilvl w:val="0"/>
          <w:numId w:val="20"/>
        </w:numPr>
        <w:rPr>
          <w:b/>
          <w:bCs/>
          <w:szCs w:val="22"/>
        </w:rPr>
      </w:pPr>
      <w:proofErr w:type="spellStart"/>
      <w:r w:rsidRPr="435A5AB6">
        <w:rPr>
          <w:rFonts w:eastAsia="Calibri" w:cs="Calibri"/>
          <w:b/>
          <w:bCs/>
          <w:szCs w:val="22"/>
        </w:rPr>
        <w:t>grant_type</w:t>
      </w:r>
      <w:proofErr w:type="spellEnd"/>
      <w:r w:rsidRPr="435A5AB6">
        <w:rPr>
          <w:rFonts w:eastAsia="Calibri" w:cs="Calibri"/>
          <w:szCs w:val="22"/>
        </w:rPr>
        <w:t xml:space="preserve">: </w:t>
      </w:r>
      <w:proofErr w:type="spellStart"/>
      <w:r w:rsidRPr="435A5AB6">
        <w:rPr>
          <w:rFonts w:eastAsia="Calibri" w:cs="Calibri"/>
          <w:szCs w:val="22"/>
        </w:rPr>
        <w:t>client_credentials</w:t>
      </w:r>
      <w:proofErr w:type="spellEnd"/>
      <w:r w:rsidRPr="435A5AB6">
        <w:rPr>
          <w:rFonts w:eastAsia="Calibri" w:cs="Calibri"/>
          <w:szCs w:val="22"/>
        </w:rPr>
        <w:t xml:space="preserve"> </w:t>
      </w:r>
    </w:p>
    <w:p w14:paraId="296D5ECD" w14:textId="77777777" w:rsidR="00BC1D95" w:rsidRDefault="00BC1D95" w:rsidP="00BC1D95">
      <w:pPr>
        <w:pStyle w:val="Akapitzlist"/>
        <w:numPr>
          <w:ilvl w:val="0"/>
          <w:numId w:val="20"/>
        </w:numPr>
        <w:rPr>
          <w:b/>
          <w:bCs/>
          <w:szCs w:val="22"/>
        </w:rPr>
      </w:pPr>
      <w:proofErr w:type="spellStart"/>
      <w:r w:rsidRPr="435A5AB6">
        <w:rPr>
          <w:rFonts w:eastAsia="Calibri" w:cs="Calibri"/>
          <w:b/>
          <w:bCs/>
          <w:szCs w:val="22"/>
        </w:rPr>
        <w:t>client_assertion</w:t>
      </w:r>
      <w:proofErr w:type="spellEnd"/>
      <w:r w:rsidRPr="435A5AB6">
        <w:rPr>
          <w:rFonts w:eastAsia="Calibri" w:cs="Calibri"/>
          <w:szCs w:val="22"/>
        </w:rPr>
        <w:t>: {</w:t>
      </w:r>
      <w:r w:rsidRPr="435A5AB6">
        <w:rPr>
          <w:rFonts w:eastAsia="Calibri" w:cs="Calibri"/>
          <w:b/>
          <w:bCs/>
          <w:szCs w:val="22"/>
        </w:rPr>
        <w:t>TOKEN UWIERZYTELNIAJĄCY</w:t>
      </w:r>
      <w:r w:rsidRPr="435A5AB6">
        <w:rPr>
          <w:rFonts w:eastAsia="Calibri" w:cs="Calibri"/>
          <w:szCs w:val="22"/>
        </w:rPr>
        <w:t xml:space="preserve"> przygotowany zgodnie z powyższym opisem}. </w:t>
      </w:r>
    </w:p>
    <w:p w14:paraId="63DA99F7" w14:textId="77777777" w:rsidR="00BC1D95" w:rsidRPr="0080242D" w:rsidRDefault="00BC1D95" w:rsidP="00BC1D95">
      <w:pPr>
        <w:pStyle w:val="Akapitzlist"/>
        <w:numPr>
          <w:ilvl w:val="0"/>
          <w:numId w:val="20"/>
        </w:numPr>
        <w:rPr>
          <w:b/>
          <w:bCs/>
          <w:szCs w:val="22"/>
          <w:lang w:val="en-GB"/>
        </w:rPr>
      </w:pPr>
      <w:r w:rsidRPr="0080242D">
        <w:rPr>
          <w:rFonts w:eastAsia="Calibri" w:cs="Calibri"/>
          <w:b/>
          <w:bCs/>
          <w:szCs w:val="22"/>
          <w:lang w:val="en-GB"/>
        </w:rPr>
        <w:t>scope</w:t>
      </w:r>
      <w:r w:rsidRPr="0080242D">
        <w:rPr>
          <w:rFonts w:eastAsia="Calibri" w:cs="Calibri"/>
          <w:szCs w:val="22"/>
          <w:lang w:val="en-GB"/>
        </w:rPr>
        <w:t xml:space="preserve">: </w:t>
      </w:r>
      <w:hyperlink r:id="rId16">
        <w:r w:rsidRPr="0080242D">
          <w:rPr>
            <w:rStyle w:val="Hipercze"/>
            <w:rFonts w:eastAsia="Calibri" w:cs="Calibri"/>
            <w:szCs w:val="22"/>
            <w:lang w:val="en-GB"/>
          </w:rPr>
          <w:t>https://ezdrowie.gov.pl/fhir</w:t>
        </w:r>
      </w:hyperlink>
      <w:r w:rsidRPr="0080242D">
        <w:rPr>
          <w:rFonts w:eastAsia="Calibri" w:cs="Calibri"/>
          <w:szCs w:val="22"/>
          <w:lang w:val="en-GB"/>
        </w:rPr>
        <w:t xml:space="preserve"> </w:t>
      </w:r>
    </w:p>
    <w:p w14:paraId="54517B1C" w14:textId="77777777" w:rsidR="00BC1D95" w:rsidRDefault="00BC1D95" w:rsidP="00BC1D95">
      <w:pPr>
        <w:rPr>
          <w:rFonts w:ascii="Calibri" w:eastAsia="Calibri" w:hAnsi="Calibri" w:cs="Calibri"/>
          <w:szCs w:val="22"/>
        </w:rPr>
      </w:pPr>
      <w:r w:rsidRPr="435A5AB6">
        <w:rPr>
          <w:rFonts w:ascii="Calibri" w:eastAsia="Calibri" w:hAnsi="Calibri" w:cs="Calibri"/>
          <w:szCs w:val="22"/>
        </w:rPr>
        <w:t xml:space="preserve">Należy zwrócić uwagę na konieczność kodowania adresu URL zgodnie ze standardem </w:t>
      </w:r>
      <w:proofErr w:type="spellStart"/>
      <w:r w:rsidRPr="435A5AB6">
        <w:rPr>
          <w:rFonts w:ascii="Calibri" w:eastAsia="Calibri" w:hAnsi="Calibri" w:cs="Calibri"/>
          <w:b/>
          <w:bCs/>
          <w:i/>
          <w:iCs/>
          <w:szCs w:val="22"/>
        </w:rPr>
        <w:t>Percent</w:t>
      </w:r>
      <w:r w:rsidRPr="435A5AB6">
        <w:rPr>
          <w:rFonts w:ascii="Calibri" w:eastAsia="Calibri" w:hAnsi="Calibri" w:cs="Calibri"/>
          <w:b/>
          <w:bCs/>
          <w:szCs w:val="22"/>
        </w:rPr>
        <w:t>-</w:t>
      </w:r>
      <w:r w:rsidRPr="435A5AB6">
        <w:rPr>
          <w:rFonts w:ascii="Calibri" w:eastAsia="Calibri" w:hAnsi="Calibri" w:cs="Calibri"/>
          <w:b/>
          <w:bCs/>
          <w:i/>
          <w:iCs/>
          <w:szCs w:val="22"/>
        </w:rPr>
        <w:t>encoding</w:t>
      </w:r>
      <w:proofErr w:type="spellEnd"/>
      <w:r w:rsidRPr="435A5AB6">
        <w:rPr>
          <w:rFonts w:ascii="Calibri" w:eastAsia="Calibri" w:hAnsi="Calibri" w:cs="Calibri"/>
          <w:i/>
          <w:iCs/>
          <w:szCs w:val="22"/>
        </w:rPr>
        <w:t>.</w:t>
      </w:r>
    </w:p>
    <w:p w14:paraId="04C52363" w14:textId="6E9615A3" w:rsidR="00BC1D95" w:rsidRDefault="00BC1D95" w:rsidP="00BC1D95">
      <w:pPr>
        <w:rPr>
          <w:rFonts w:eastAsia="Calibri" w:cs="Calibri"/>
        </w:rPr>
      </w:pPr>
      <w:r w:rsidRPr="00223129">
        <w:rPr>
          <w:rFonts w:ascii="Calibri" w:eastAsia="Calibri" w:hAnsi="Calibri" w:cs="Calibri"/>
        </w:rPr>
        <w:t xml:space="preserve">Przykładowe żądanie autoryzacji znajduje się w projekcie </w:t>
      </w:r>
      <w:proofErr w:type="spellStart"/>
      <w:r w:rsidRPr="00223129">
        <w:rPr>
          <w:rFonts w:ascii="Calibri" w:eastAsia="Calibri" w:hAnsi="Calibri" w:cs="Calibri"/>
        </w:rPr>
        <w:t>SoapUI</w:t>
      </w:r>
      <w:proofErr w:type="spellEnd"/>
      <w:r w:rsidRPr="00223129">
        <w:rPr>
          <w:rFonts w:ascii="Calibri" w:eastAsia="Calibri" w:hAnsi="Calibri" w:cs="Calibri"/>
        </w:rPr>
        <w:t xml:space="preserve"> załączonym do niniejszego dokumentu. </w:t>
      </w:r>
    </w:p>
    <w:p w14:paraId="19EB326F" w14:textId="77777777" w:rsidR="00BC1D95" w:rsidRDefault="00BC1D95" w:rsidP="00BC1D95">
      <w:pPr>
        <w:pStyle w:val="Nagwek2"/>
      </w:pPr>
      <w:bookmarkStart w:id="95" w:name="_Toc54100915"/>
      <w:bookmarkStart w:id="96" w:name="_Toc61286160"/>
      <w:bookmarkStart w:id="97" w:name="_Toc66452971"/>
      <w:bookmarkStart w:id="98" w:name="_Toc73459849"/>
      <w:bookmarkStart w:id="99" w:name="_Toc89434437"/>
      <w:bookmarkStart w:id="100" w:name="_Toc88487198"/>
      <w:bookmarkStart w:id="101" w:name="_Toc91765206"/>
      <w:bookmarkStart w:id="102" w:name="_Toc96582562"/>
      <w:bookmarkStart w:id="103" w:name="_Toc104808065"/>
      <w:r>
        <w:t>Zabezpieczenie autentyczności i integralności zasobów FHIR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43B733C1" w14:textId="66493FFD" w:rsidR="00E729F6" w:rsidRDefault="00BC1D95" w:rsidP="00E729F6">
      <w:r w:rsidRPr="00481E45">
        <w:t xml:space="preserve">Autentyczność i integralność zasobów FHIR zabezpieczona jest z wykorzystaniem podpisu elektronicznego. Zasoby obejmujące dane Zdarzenia Medycznego podpisywane są z użyciem certyfikatu wydanego dla Podmiotu przez </w:t>
      </w:r>
      <w:r>
        <w:t>Centrum Certyfikacji Systemu P1</w:t>
      </w:r>
      <w:r w:rsidRPr="00481E45">
        <w:t xml:space="preserve">. </w:t>
      </w:r>
      <w:r>
        <w:t xml:space="preserve">W tym przypadku stosowany jest podpis zewnętrzny </w:t>
      </w:r>
      <w:r w:rsidRPr="00481E45">
        <w:t>zawierający referencje do podpisywanych zasobów</w:t>
      </w:r>
      <w:r>
        <w:t>.</w:t>
      </w:r>
      <w:r w:rsidR="00E729F6">
        <w:br w:type="page"/>
      </w:r>
    </w:p>
    <w:p w14:paraId="6BF1D9BC" w14:textId="77777777" w:rsidR="003E1DEB" w:rsidRPr="009612D2" w:rsidRDefault="003E1DEB" w:rsidP="00581231">
      <w:pPr>
        <w:pStyle w:val="Nagwek2"/>
      </w:pPr>
      <w:bookmarkStart w:id="104" w:name="_Toc104808066"/>
      <w:r w:rsidRPr="009612D2">
        <w:lastRenderedPageBreak/>
        <w:t>K</w:t>
      </w:r>
      <w:r w:rsidRPr="00581231">
        <w:t>omunikaty błędów uwierzytelnienia i autoryzacji</w:t>
      </w:r>
      <w:bookmarkEnd w:id="104"/>
    </w:p>
    <w:tbl>
      <w:tblPr>
        <w:tblW w:w="0" w:type="auto"/>
        <w:tblBorders>
          <w:top w:val="single" w:sz="18" w:space="0" w:color="7F7F7F" w:themeColor="background1" w:themeShade="7F"/>
          <w:left w:val="single" w:sz="18" w:space="0" w:color="7F7F7F" w:themeColor="background1" w:themeShade="7F"/>
          <w:bottom w:val="single" w:sz="18" w:space="0" w:color="7F7F7F" w:themeColor="background1" w:themeShade="7F"/>
          <w:right w:val="single" w:sz="18" w:space="0" w:color="7F7F7F" w:themeColor="background1" w:themeShade="7F"/>
          <w:insideH w:val="single" w:sz="4" w:space="0" w:color="7F7F7F" w:themeColor="background1" w:themeShade="7F"/>
          <w:insideV w:val="single" w:sz="4" w:space="0" w:color="7F7F7F" w:themeColor="background1" w:themeShade="7F"/>
        </w:tblBorders>
        <w:tblLook w:val="04A0" w:firstRow="1" w:lastRow="0" w:firstColumn="1" w:lastColumn="0" w:noHBand="0" w:noVBand="1"/>
      </w:tblPr>
      <w:tblGrid>
        <w:gridCol w:w="1181"/>
        <w:gridCol w:w="2863"/>
        <w:gridCol w:w="5000"/>
      </w:tblGrid>
      <w:tr w:rsidR="003E1DEB" w14:paraId="34ADEAC0" w14:textId="77777777" w:rsidTr="00F32DBF">
        <w:tc>
          <w:tcPr>
            <w:tcW w:w="1111" w:type="dxa"/>
            <w:tcBorders>
              <w:top w:val="single" w:sz="18" w:space="0" w:color="7F7F7F" w:themeColor="text1" w:themeTint="80" w:themeShade="00"/>
              <w:left w:val="single" w:sz="18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shd w:val="clear" w:color="auto" w:fill="17365D" w:themeFill="text2" w:themeFillShade="BF"/>
            <w:vAlign w:val="center"/>
          </w:tcPr>
          <w:p w14:paraId="383AF297" w14:textId="77777777" w:rsidR="003E1DEB" w:rsidRDefault="003E1DEB" w:rsidP="00BD097B">
            <w:pPr>
              <w:pStyle w:val="Tabelanagwekdolewej"/>
            </w:pPr>
            <w:r w:rsidRPr="3FAD5774">
              <w:rPr>
                <w:rFonts w:eastAsia="Arial"/>
              </w:rPr>
              <w:t>Kod błędu (Status odpowiedzi HTTP)</w:t>
            </w:r>
          </w:p>
        </w:tc>
        <w:tc>
          <w:tcPr>
            <w:tcW w:w="2880" w:type="dxa"/>
            <w:tcBorders>
              <w:top w:val="single" w:sz="18" w:space="0" w:color="7F7F7F" w:themeColor="text1" w:themeTint="80" w:themeShade="00"/>
              <w:left w:val="single" w:sz="4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shd w:val="clear" w:color="auto" w:fill="17365D" w:themeFill="text2" w:themeFillShade="BF"/>
            <w:vAlign w:val="center"/>
          </w:tcPr>
          <w:p w14:paraId="487956E8" w14:textId="77777777" w:rsidR="003E1DEB" w:rsidRDefault="003E1DEB" w:rsidP="00BD097B">
            <w:pPr>
              <w:pStyle w:val="Tabelanagwekdolewej"/>
            </w:pPr>
            <w:r>
              <w:rPr>
                <w:rFonts w:eastAsia="Arial"/>
              </w:rPr>
              <w:t>Opis słowny</w:t>
            </w:r>
          </w:p>
        </w:tc>
        <w:tc>
          <w:tcPr>
            <w:tcW w:w="5053" w:type="dxa"/>
            <w:tcBorders>
              <w:top w:val="single" w:sz="18" w:space="0" w:color="7F7F7F" w:themeColor="text1" w:themeTint="80" w:themeShade="00"/>
              <w:left w:val="single" w:sz="4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shd w:val="clear" w:color="auto" w:fill="17365D" w:themeFill="text2" w:themeFillShade="BF"/>
            <w:vAlign w:val="center"/>
          </w:tcPr>
          <w:p w14:paraId="7207EA21" w14:textId="77777777" w:rsidR="003E1DEB" w:rsidRDefault="003E1DEB" w:rsidP="00BD097B">
            <w:pPr>
              <w:pStyle w:val="Tabelanagwekdolewej"/>
              <w:rPr>
                <w:rFonts w:eastAsia="Arial"/>
              </w:rPr>
            </w:pPr>
            <w:r>
              <w:t>Znaczenie</w:t>
            </w:r>
          </w:p>
        </w:tc>
      </w:tr>
      <w:tr w:rsidR="003E1DEB" w14:paraId="165AB17D" w14:textId="77777777" w:rsidTr="00F32DBF">
        <w:tc>
          <w:tcPr>
            <w:tcW w:w="1111" w:type="dxa"/>
            <w:tcBorders>
              <w:top w:val="single" w:sz="4" w:space="0" w:color="7F7F7F" w:themeColor="text1" w:themeTint="80" w:themeShade="00"/>
              <w:left w:val="single" w:sz="18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vAlign w:val="center"/>
          </w:tcPr>
          <w:p w14:paraId="0F139DD9" w14:textId="77777777" w:rsidR="003E1DEB" w:rsidRDefault="003E1DEB" w:rsidP="00FF7828">
            <w:pPr>
              <w:pStyle w:val="tabelanormalny"/>
            </w:pPr>
            <w:r>
              <w:t>400</w:t>
            </w:r>
          </w:p>
        </w:tc>
        <w:tc>
          <w:tcPr>
            <w:tcW w:w="2880" w:type="dxa"/>
            <w:tcBorders>
              <w:top w:val="single" w:sz="4" w:space="0" w:color="7F7F7F" w:themeColor="text1" w:themeTint="80" w:themeShade="00"/>
              <w:left w:val="single" w:sz="4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vAlign w:val="center"/>
          </w:tcPr>
          <w:p w14:paraId="7E9B35FD" w14:textId="77777777" w:rsidR="003E1DEB" w:rsidRPr="3FAD5774" w:rsidRDefault="003E1DEB" w:rsidP="00FF7828">
            <w:pPr>
              <w:pStyle w:val="tabelanormalny"/>
            </w:pPr>
            <w:r>
              <w:t>Błędne żądanie</w:t>
            </w:r>
          </w:p>
        </w:tc>
        <w:tc>
          <w:tcPr>
            <w:tcW w:w="5053" w:type="dxa"/>
            <w:tcBorders>
              <w:top w:val="single" w:sz="4" w:space="0" w:color="7F7F7F" w:themeColor="text1" w:themeTint="80" w:themeShade="00"/>
              <w:left w:val="single" w:sz="4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vAlign w:val="center"/>
          </w:tcPr>
          <w:p w14:paraId="237338E7" w14:textId="77777777" w:rsidR="003E1DEB" w:rsidRDefault="003E1DEB" w:rsidP="00FF7828">
            <w:pPr>
              <w:pStyle w:val="tabelanormalny"/>
            </w:pPr>
            <w:r>
              <w:t>Podano nieprawidłowe parametry żądania.</w:t>
            </w:r>
          </w:p>
        </w:tc>
      </w:tr>
      <w:tr w:rsidR="003E1DEB" w14:paraId="7D7B1901" w14:textId="77777777" w:rsidTr="00F32DBF">
        <w:tc>
          <w:tcPr>
            <w:tcW w:w="1111" w:type="dxa"/>
            <w:tcBorders>
              <w:top w:val="single" w:sz="4" w:space="0" w:color="7F7F7F" w:themeColor="text1" w:themeTint="80" w:themeShade="00"/>
              <w:left w:val="single" w:sz="18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vAlign w:val="center"/>
          </w:tcPr>
          <w:p w14:paraId="3057CB66" w14:textId="77777777" w:rsidR="003E1DEB" w:rsidRDefault="003E1DEB" w:rsidP="00FF7828">
            <w:pPr>
              <w:pStyle w:val="tabelanormalny"/>
            </w:pPr>
            <w:r>
              <w:t>401</w:t>
            </w:r>
          </w:p>
        </w:tc>
        <w:tc>
          <w:tcPr>
            <w:tcW w:w="2880" w:type="dxa"/>
            <w:tcBorders>
              <w:top w:val="single" w:sz="4" w:space="0" w:color="7F7F7F" w:themeColor="text1" w:themeTint="80" w:themeShade="00"/>
              <w:left w:val="single" w:sz="4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vAlign w:val="center"/>
          </w:tcPr>
          <w:p w14:paraId="3322CA5E" w14:textId="77777777" w:rsidR="003E1DEB" w:rsidRPr="3FAD5774" w:rsidRDefault="003E1DEB" w:rsidP="00FF7828">
            <w:pPr>
              <w:pStyle w:val="tabelanormalny"/>
            </w:pPr>
            <w:r>
              <w:t>Nieautoryzowany dostęp</w:t>
            </w:r>
          </w:p>
        </w:tc>
        <w:tc>
          <w:tcPr>
            <w:tcW w:w="5053" w:type="dxa"/>
            <w:tcBorders>
              <w:top w:val="single" w:sz="4" w:space="0" w:color="7F7F7F" w:themeColor="text1" w:themeTint="80" w:themeShade="00"/>
              <w:left w:val="single" w:sz="4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vAlign w:val="center"/>
          </w:tcPr>
          <w:p w14:paraId="58BA4878" w14:textId="77777777" w:rsidR="003E1DEB" w:rsidRDefault="003E1DEB" w:rsidP="00FF7828">
            <w:pPr>
              <w:pStyle w:val="tabelanormalny"/>
            </w:pPr>
            <w:r>
              <w:t xml:space="preserve">Wskazany w żądaniu podmiot nie posiada aktywnego konta w Systemie P1 lub nie posiada żadnych uprawnień lub </w:t>
            </w:r>
            <w:proofErr w:type="spellStart"/>
            <w:r>
              <w:t>token</w:t>
            </w:r>
            <w:proofErr w:type="spellEnd"/>
            <w:r>
              <w:t xml:space="preserve"> uwierzytelniający utracił ważność lub sygnatura </w:t>
            </w:r>
            <w:proofErr w:type="spellStart"/>
            <w:r>
              <w:t>tokenu</w:t>
            </w:r>
            <w:proofErr w:type="spellEnd"/>
            <w:r>
              <w:t xml:space="preserve"> jest niepoprawna.</w:t>
            </w:r>
          </w:p>
        </w:tc>
      </w:tr>
      <w:tr w:rsidR="003E1DEB" w14:paraId="3EDA2AD6" w14:textId="77777777" w:rsidTr="00F32DBF">
        <w:tc>
          <w:tcPr>
            <w:tcW w:w="1111" w:type="dxa"/>
            <w:tcBorders>
              <w:top w:val="single" w:sz="4" w:space="0" w:color="7F7F7F" w:themeColor="text1" w:themeTint="80" w:themeShade="00"/>
              <w:left w:val="single" w:sz="18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vAlign w:val="center"/>
          </w:tcPr>
          <w:p w14:paraId="767B2D67" w14:textId="77777777" w:rsidR="003E1DEB" w:rsidRDefault="003E1DEB" w:rsidP="00FF7828">
            <w:pPr>
              <w:pStyle w:val="tabelanormalny"/>
            </w:pPr>
            <w:r>
              <w:t>422</w:t>
            </w:r>
          </w:p>
        </w:tc>
        <w:tc>
          <w:tcPr>
            <w:tcW w:w="2880" w:type="dxa"/>
            <w:tcBorders>
              <w:top w:val="single" w:sz="4" w:space="0" w:color="7F7F7F" w:themeColor="text1" w:themeTint="80" w:themeShade="00"/>
              <w:left w:val="single" w:sz="4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vAlign w:val="center"/>
          </w:tcPr>
          <w:p w14:paraId="6E89B3F0" w14:textId="77777777" w:rsidR="003E1DEB" w:rsidRPr="3FAD5774" w:rsidRDefault="003E1DEB" w:rsidP="00FF7828">
            <w:pPr>
              <w:pStyle w:val="tabelanormalny"/>
            </w:pPr>
            <w:r>
              <w:t>Żądanie było poprawnie sformułowane, ale było niemożliwe do kontynuowania z powodu semantycznych błędów.</w:t>
            </w:r>
          </w:p>
        </w:tc>
        <w:tc>
          <w:tcPr>
            <w:tcW w:w="5053" w:type="dxa"/>
            <w:tcBorders>
              <w:top w:val="single" w:sz="4" w:space="0" w:color="7F7F7F" w:themeColor="text1" w:themeTint="80" w:themeShade="00"/>
              <w:left w:val="single" w:sz="4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vAlign w:val="center"/>
          </w:tcPr>
          <w:p w14:paraId="33C8F134" w14:textId="77777777" w:rsidR="003E1DEB" w:rsidRDefault="003E1DEB" w:rsidP="00FF7828">
            <w:pPr>
              <w:pStyle w:val="tabelanormalny"/>
            </w:pPr>
            <w:r>
              <w:t xml:space="preserve">Podano nieprawidłowe parametry </w:t>
            </w:r>
            <w:proofErr w:type="spellStart"/>
            <w:r>
              <w:t>Tokenu</w:t>
            </w:r>
            <w:proofErr w:type="spellEnd"/>
            <w:r>
              <w:t xml:space="preserve"> autoryzacyjnego.</w:t>
            </w:r>
          </w:p>
        </w:tc>
      </w:tr>
      <w:tr w:rsidR="003E1DEB" w14:paraId="758BBF6A" w14:textId="77777777" w:rsidTr="00F32DBF">
        <w:tc>
          <w:tcPr>
            <w:tcW w:w="1111" w:type="dxa"/>
            <w:tcBorders>
              <w:top w:val="single" w:sz="4" w:space="0" w:color="7F7F7F" w:themeColor="text1" w:themeTint="80" w:themeShade="00"/>
              <w:left w:val="single" w:sz="18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vAlign w:val="center"/>
          </w:tcPr>
          <w:p w14:paraId="52AA3081" w14:textId="77777777" w:rsidR="003E1DEB" w:rsidRDefault="003E1DEB" w:rsidP="00FF7828">
            <w:pPr>
              <w:pStyle w:val="tabelanormalny"/>
            </w:pPr>
            <w:r>
              <w:t>500</w:t>
            </w:r>
          </w:p>
        </w:tc>
        <w:tc>
          <w:tcPr>
            <w:tcW w:w="2880" w:type="dxa"/>
            <w:tcBorders>
              <w:top w:val="single" w:sz="4" w:space="0" w:color="7F7F7F" w:themeColor="text1" w:themeTint="80" w:themeShade="00"/>
              <w:left w:val="single" w:sz="4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vAlign w:val="center"/>
          </w:tcPr>
          <w:p w14:paraId="661399C1" w14:textId="77777777" w:rsidR="003E1DEB" w:rsidRPr="3FAD5774" w:rsidRDefault="003E1DEB" w:rsidP="00FF7828">
            <w:pPr>
              <w:pStyle w:val="tabelanormalny"/>
            </w:pPr>
            <w:r>
              <w:t>Błąd wewnętrzny</w:t>
            </w:r>
          </w:p>
        </w:tc>
        <w:tc>
          <w:tcPr>
            <w:tcW w:w="5053" w:type="dxa"/>
            <w:tcBorders>
              <w:top w:val="single" w:sz="4" w:space="0" w:color="7F7F7F" w:themeColor="text1" w:themeTint="80" w:themeShade="00"/>
              <w:left w:val="single" w:sz="4" w:space="0" w:color="7F7F7F" w:themeColor="text1" w:themeTint="80" w:themeShade="00"/>
              <w:bottom w:val="single" w:sz="4" w:space="0" w:color="7F7F7F" w:themeColor="text1" w:themeTint="80" w:themeShade="00"/>
              <w:right w:val="single" w:sz="4" w:space="0" w:color="7F7F7F" w:themeColor="text1" w:themeTint="80" w:themeShade="00"/>
            </w:tcBorders>
            <w:vAlign w:val="center"/>
          </w:tcPr>
          <w:p w14:paraId="18FE799A" w14:textId="77777777" w:rsidR="003E1DEB" w:rsidRDefault="003E1DEB" w:rsidP="00FF7828">
            <w:pPr>
              <w:pStyle w:val="tabelanormalny"/>
            </w:pPr>
            <w:r>
              <w:t>Wystąpił błąd wewnętrzny, który uniemożliwił realizację usługi.</w:t>
            </w:r>
          </w:p>
        </w:tc>
      </w:tr>
    </w:tbl>
    <w:p w14:paraId="1D93B782" w14:textId="2D397A57" w:rsidR="006522A2" w:rsidRDefault="006522A2" w:rsidP="006522A2">
      <w:pPr>
        <w:pStyle w:val="Legenda"/>
        <w:rPr>
          <w:rFonts w:ascii="Calibri" w:hAnsi="Calibri" w:cs="Times New Roman"/>
          <w:sz w:val="20"/>
          <w:szCs w:val="20"/>
        </w:rPr>
      </w:pPr>
      <w:r>
        <w:t xml:space="preserve"> Tabela 1 Tabela kodów błędów uwierzytelnienia i autoryzacji</w:t>
      </w:r>
    </w:p>
    <w:p w14:paraId="33B35E53" w14:textId="02DF0F39" w:rsidR="0BAF51B7" w:rsidRDefault="0BAF51B7" w:rsidP="380AB713">
      <w:pPr>
        <w:pStyle w:val="Nagwek1"/>
        <w:ind w:left="709"/>
      </w:pPr>
      <w:bookmarkStart w:id="105" w:name="_Toc104808067"/>
      <w:r>
        <w:lastRenderedPageBreak/>
        <w:t>Opis usł</w:t>
      </w:r>
      <w:r w:rsidRPr="4EFD4240">
        <w:rPr>
          <w:color w:val="17365D" w:themeColor="text2" w:themeShade="BF"/>
        </w:rPr>
        <w:t>ug</w:t>
      </w:r>
      <w:r w:rsidR="63B34447" w:rsidRPr="4EFD4240">
        <w:rPr>
          <w:color w:val="17365D" w:themeColor="text2" w:themeShade="BF"/>
        </w:rPr>
        <w:t xml:space="preserve"> </w:t>
      </w:r>
      <w:r w:rsidR="001E273C" w:rsidRPr="4EFD4240">
        <w:rPr>
          <w:color w:val="17365D" w:themeColor="text2" w:themeShade="BF"/>
        </w:rPr>
        <w:t xml:space="preserve">do </w:t>
      </w:r>
      <w:r w:rsidR="00A105B0">
        <w:rPr>
          <w:color w:val="17365D" w:themeColor="text2" w:themeShade="BF"/>
        </w:rPr>
        <w:t>pobierania raportów</w:t>
      </w:r>
      <w:bookmarkEnd w:id="105"/>
    </w:p>
    <w:p w14:paraId="42DB048F" w14:textId="4CAE7CF7" w:rsidR="0BAF51B7" w:rsidRDefault="0BAF51B7" w:rsidP="7A0285CB">
      <w:pPr>
        <w:pStyle w:val="Nagwek1"/>
        <w:numPr>
          <w:ilvl w:val="1"/>
          <w:numId w:val="18"/>
        </w:numPr>
      </w:pPr>
      <w:bookmarkStart w:id="106" w:name="_Toc104808068"/>
      <w:r>
        <w:lastRenderedPageBreak/>
        <w:t>Scenariusz wywołania operacji</w:t>
      </w:r>
      <w:bookmarkEnd w:id="106"/>
    </w:p>
    <w:p w14:paraId="397381C2" w14:textId="79790129" w:rsidR="2F8C9221" w:rsidRDefault="2F8C9221" w:rsidP="164CD1B0">
      <w:r>
        <w:t>Wywołanie operacji przez pracownika odbywa się wg. następujących przypadków:</w:t>
      </w:r>
    </w:p>
    <w:p w14:paraId="5C65716D" w14:textId="4A1299F2" w:rsidR="001E273C" w:rsidRPr="00C3255E" w:rsidRDefault="0076168C" w:rsidP="38E98A98">
      <w:pPr>
        <w:pStyle w:val="Akapitzlist"/>
        <w:numPr>
          <w:ilvl w:val="0"/>
          <w:numId w:val="2"/>
        </w:numPr>
        <w:rPr>
          <w:rFonts w:eastAsia="Calibri" w:cs="Calibri"/>
        </w:rPr>
      </w:pPr>
      <w:r>
        <w:rPr>
          <w:u w:val="single"/>
        </w:rPr>
        <w:t>Pobranie raportu:</w:t>
      </w:r>
    </w:p>
    <w:p w14:paraId="159513A8" w14:textId="21A384E7" w:rsidR="001E273C" w:rsidRPr="001E273C" w:rsidRDefault="001E273C" w:rsidP="38E98A98">
      <w:pPr>
        <w:pStyle w:val="Akapitzlist"/>
        <w:numPr>
          <w:ilvl w:val="1"/>
          <w:numId w:val="2"/>
        </w:numPr>
        <w:rPr>
          <w:rFonts w:eastAsia="Calibri" w:cs="Calibri"/>
        </w:rPr>
      </w:pPr>
      <w:r w:rsidRPr="38E98A98">
        <w:rPr>
          <w:b/>
          <w:bCs/>
        </w:rPr>
        <w:t xml:space="preserve">Operacja pobrania </w:t>
      </w:r>
      <w:proofErr w:type="spellStart"/>
      <w:r w:rsidRPr="38E98A98">
        <w:rPr>
          <w:b/>
          <w:bCs/>
        </w:rPr>
        <w:t>tokenu</w:t>
      </w:r>
      <w:proofErr w:type="spellEnd"/>
      <w:r w:rsidRPr="38E98A98">
        <w:rPr>
          <w:b/>
          <w:bCs/>
        </w:rPr>
        <w:t xml:space="preserve"> dostępowego –</w:t>
      </w:r>
      <w:r>
        <w:t xml:space="preserve"> uwierzytelnienie dostępu do systemu </w:t>
      </w:r>
      <w:r w:rsidR="00F45163">
        <w:t>P! w celu pobrania raportów</w:t>
      </w:r>
      <w:r>
        <w:t xml:space="preserve"> w przypadku gdy nie posiadamy </w:t>
      </w:r>
      <w:proofErr w:type="spellStart"/>
      <w:r>
        <w:t>tokenu</w:t>
      </w:r>
      <w:proofErr w:type="spellEnd"/>
      <w:r>
        <w:t xml:space="preserve"> lub </w:t>
      </w:r>
      <w:proofErr w:type="spellStart"/>
      <w:r>
        <w:t>token</w:t>
      </w:r>
      <w:proofErr w:type="spellEnd"/>
      <w:r>
        <w:t xml:space="preserve"> stracił swoją ważność.</w:t>
      </w:r>
    </w:p>
    <w:p w14:paraId="2546B374" w14:textId="5B1EEEDC" w:rsidR="003266BF" w:rsidRPr="00BA4E02" w:rsidRDefault="15F47142" w:rsidP="00BA4E02">
      <w:pPr>
        <w:pStyle w:val="Akapitzlist"/>
        <w:numPr>
          <w:ilvl w:val="1"/>
          <w:numId w:val="2"/>
        </w:numPr>
        <w:rPr>
          <w:rFonts w:eastAsia="Calibri" w:cs="Calibri"/>
          <w:szCs w:val="22"/>
        </w:rPr>
      </w:pPr>
      <w:r w:rsidRPr="38E98A98">
        <w:rPr>
          <w:b/>
          <w:bCs/>
        </w:rPr>
        <w:t xml:space="preserve">Operacja </w:t>
      </w:r>
      <w:r w:rsidR="00E729F6">
        <w:rPr>
          <w:b/>
          <w:bCs/>
        </w:rPr>
        <w:t>pobrania raportu o wskazanym kodzie</w:t>
      </w:r>
      <w:r w:rsidR="00A105B0">
        <w:rPr>
          <w:b/>
          <w:bCs/>
        </w:rPr>
        <w:t xml:space="preserve"> – </w:t>
      </w:r>
      <w:r w:rsidR="00A105B0">
        <w:rPr>
          <w:bCs/>
        </w:rPr>
        <w:t>operacja pobrania raportów udostępnianych przez system P1 o wskazanym kodzie, które zostały udostępnione w punkcie 5 dokumentacji</w:t>
      </w:r>
    </w:p>
    <w:p w14:paraId="22EEF857" w14:textId="61AFC520" w:rsidR="0BAF51B7" w:rsidRDefault="0BAF51B7" w:rsidP="7A0285CB">
      <w:pPr>
        <w:pStyle w:val="Nagwek1"/>
        <w:numPr>
          <w:ilvl w:val="1"/>
          <w:numId w:val="18"/>
        </w:numPr>
      </w:pPr>
      <w:bookmarkStart w:id="107" w:name="_Toc104808069"/>
      <w:r>
        <w:lastRenderedPageBreak/>
        <w:t>Wykaz operacji</w:t>
      </w:r>
      <w:bookmarkEnd w:id="107"/>
      <w:r>
        <w:t xml:space="preserve"> </w:t>
      </w:r>
    </w:p>
    <w:p w14:paraId="1784BC63" w14:textId="529477CB" w:rsidR="619CBE0D" w:rsidRDefault="619CBE0D" w:rsidP="164CD1B0">
      <w:pPr>
        <w:spacing w:line="288" w:lineRule="auto"/>
      </w:pPr>
      <w:r>
        <w:t>System P1 udostępni</w:t>
      </w:r>
      <w:r w:rsidR="16889E93">
        <w:t xml:space="preserve">a </w:t>
      </w:r>
      <w:r w:rsidR="67C5CDB9">
        <w:t>poniższe operacje</w:t>
      </w:r>
      <w:r w:rsidR="19C3018E">
        <w:t>:</w:t>
      </w:r>
    </w:p>
    <w:tbl>
      <w:tblPr>
        <w:tblW w:w="0" w:type="auto"/>
        <w:tblBorders>
          <w:top w:val="single" w:sz="18" w:space="0" w:color="7F7F7F" w:themeColor="text1" w:themeTint="80"/>
          <w:left w:val="single" w:sz="18" w:space="0" w:color="7F7F7F" w:themeColor="text1" w:themeTint="80"/>
          <w:bottom w:val="single" w:sz="18" w:space="0" w:color="7F7F7F" w:themeColor="text1" w:themeTint="80"/>
          <w:right w:val="single" w:sz="18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287"/>
        <w:gridCol w:w="4739"/>
      </w:tblGrid>
      <w:tr w:rsidR="164CD1B0" w14:paraId="40853138" w14:textId="77777777" w:rsidTr="006522A2">
        <w:tc>
          <w:tcPr>
            <w:tcW w:w="6030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17365D" w:themeFill="text2" w:themeFillShade="BF"/>
            <w:vAlign w:val="center"/>
          </w:tcPr>
          <w:p w14:paraId="641A9005" w14:textId="7593F499" w:rsidR="5D6F056B" w:rsidRDefault="5D6F056B" w:rsidP="164CD1B0">
            <w:pPr>
              <w:pStyle w:val="Tabelanagwekdolewej"/>
            </w:pPr>
            <w:r w:rsidRPr="164CD1B0">
              <w:rPr>
                <w:rFonts w:eastAsia="Arial"/>
              </w:rPr>
              <w:t>Nazwa operacji</w:t>
            </w:r>
          </w:p>
        </w:tc>
        <w:tc>
          <w:tcPr>
            <w:tcW w:w="2996" w:type="dxa"/>
            <w:tcBorders>
              <w:top w:val="single" w:sz="18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  <w:shd w:val="clear" w:color="auto" w:fill="17365D" w:themeFill="text2" w:themeFillShade="BF"/>
            <w:vAlign w:val="center"/>
          </w:tcPr>
          <w:p w14:paraId="33BCAF43" w14:textId="5F32EB51" w:rsidR="5D6F056B" w:rsidRDefault="5D6F056B" w:rsidP="164CD1B0">
            <w:pPr>
              <w:pStyle w:val="Tabelanagwekdolewej"/>
            </w:pPr>
            <w:r>
              <w:t>Metoda</w:t>
            </w:r>
          </w:p>
        </w:tc>
      </w:tr>
      <w:tr w:rsidR="164CD1B0" w14:paraId="6749D7AF" w14:textId="77777777" w:rsidTr="006522A2">
        <w:tc>
          <w:tcPr>
            <w:tcW w:w="6030" w:type="dxa"/>
            <w:tcBorders>
              <w:top w:val="single" w:sz="4" w:space="0" w:color="7F7F7F" w:themeColor="text1" w:themeTint="80"/>
              <w:left w:val="single" w:sz="18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35C4141" w14:textId="0A985AC9" w:rsidR="5D6F056B" w:rsidRDefault="5D6F056B" w:rsidP="00FF7828">
            <w:pPr>
              <w:pStyle w:val="tabelanormalny"/>
            </w:pPr>
            <w:r w:rsidRPr="4AC866A3">
              <w:rPr>
                <w:rFonts w:eastAsia="Calibri"/>
              </w:rPr>
              <w:t xml:space="preserve">Operacja pobrania </w:t>
            </w:r>
            <w:proofErr w:type="spellStart"/>
            <w:r w:rsidRPr="4AC866A3">
              <w:rPr>
                <w:rFonts w:eastAsia="Calibri"/>
              </w:rPr>
              <w:t>tokenu</w:t>
            </w:r>
            <w:proofErr w:type="spellEnd"/>
            <w:r w:rsidRPr="4AC866A3">
              <w:rPr>
                <w:rFonts w:eastAsia="Calibri"/>
              </w:rPr>
              <w:t xml:space="preserve"> dostępowego</w:t>
            </w:r>
          </w:p>
        </w:tc>
        <w:tc>
          <w:tcPr>
            <w:tcW w:w="299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  <w:vAlign w:val="center"/>
          </w:tcPr>
          <w:p w14:paraId="5F351F50" w14:textId="5768AE68" w:rsidR="5D6F056B" w:rsidRDefault="5D6F056B" w:rsidP="00FF7828">
            <w:pPr>
              <w:pStyle w:val="tabelanormalny"/>
            </w:pPr>
            <w:r w:rsidRPr="4AC866A3">
              <w:rPr>
                <w:rFonts w:eastAsia="Calibri"/>
              </w:rPr>
              <w:t>/</w:t>
            </w:r>
            <w:proofErr w:type="spellStart"/>
            <w:r w:rsidRPr="4AC866A3">
              <w:rPr>
                <w:rFonts w:eastAsia="Calibri"/>
              </w:rPr>
              <w:t>token</w:t>
            </w:r>
            <w:proofErr w:type="spellEnd"/>
          </w:p>
        </w:tc>
      </w:tr>
      <w:tr w:rsidR="164CD1B0" w14:paraId="2F149DD1" w14:textId="77777777" w:rsidTr="006522A2">
        <w:tc>
          <w:tcPr>
            <w:tcW w:w="6030" w:type="dxa"/>
            <w:tcBorders>
              <w:top w:val="single" w:sz="4" w:space="0" w:color="7F7F7F" w:themeColor="text1" w:themeTint="80"/>
              <w:left w:val="single" w:sz="18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FBC3D7" w14:textId="56C7273D" w:rsidR="5D6F056B" w:rsidRDefault="5D6F056B" w:rsidP="00FF7828">
            <w:pPr>
              <w:pStyle w:val="tabelanormalny"/>
            </w:pPr>
            <w:r w:rsidRPr="4AC866A3">
              <w:rPr>
                <w:rFonts w:eastAsia="Calibri"/>
              </w:rPr>
              <w:t xml:space="preserve">Operacja pobrania </w:t>
            </w:r>
            <w:r w:rsidR="00E62F79">
              <w:rPr>
                <w:rFonts w:eastAsia="Calibri"/>
              </w:rPr>
              <w:t>raportu o wskazanym kodzie</w:t>
            </w:r>
          </w:p>
        </w:tc>
        <w:tc>
          <w:tcPr>
            <w:tcW w:w="299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  <w:vAlign w:val="center"/>
          </w:tcPr>
          <w:p w14:paraId="6839B1FD" w14:textId="111AE68B" w:rsidR="5D6F056B" w:rsidRDefault="00457523" w:rsidP="00FF7828">
            <w:pPr>
              <w:pStyle w:val="tabelanormalny"/>
            </w:pPr>
            <w:proofErr w:type="spellStart"/>
            <w:r>
              <w:t>ext</w:t>
            </w:r>
            <w:proofErr w:type="spellEnd"/>
            <w:r>
              <w:t>/</w:t>
            </w:r>
            <w:proofErr w:type="spellStart"/>
            <w:r>
              <w:t>mzt</w:t>
            </w:r>
            <w:proofErr w:type="spellEnd"/>
            <w:r>
              <w:t>/raporty/</w:t>
            </w:r>
            <w:r w:rsidRPr="00423354">
              <w:t>MZT.POZ.RAPORTY</w:t>
            </w:r>
            <w:r w:rsidR="00806DCD">
              <w:t>/{</w:t>
            </w:r>
            <w:proofErr w:type="spellStart"/>
            <w:r w:rsidR="00806DCD">
              <w:t>kodRaportu</w:t>
            </w:r>
            <w:proofErr w:type="spellEnd"/>
            <w:r w:rsidR="00806DCD">
              <w:t>}</w:t>
            </w:r>
          </w:p>
        </w:tc>
      </w:tr>
    </w:tbl>
    <w:p w14:paraId="1117166D" w14:textId="7203A27E" w:rsidR="006522A2" w:rsidRDefault="006522A2" w:rsidP="006522A2">
      <w:pPr>
        <w:pStyle w:val="Legenda"/>
        <w:rPr>
          <w:rFonts w:ascii="Calibri" w:hAnsi="Calibri" w:cs="Times New Roman"/>
          <w:sz w:val="20"/>
          <w:szCs w:val="20"/>
        </w:rPr>
      </w:pPr>
      <w:r>
        <w:t xml:space="preserve">Tabela 2 Wykaz operacji udostępnionych w zakresie </w:t>
      </w:r>
      <w:r w:rsidR="001E069B">
        <w:t xml:space="preserve">zapisu </w:t>
      </w:r>
      <w:r w:rsidR="00457523">
        <w:t>pobierania raportów</w:t>
      </w:r>
    </w:p>
    <w:p w14:paraId="7E136FF8" w14:textId="4E1EF257" w:rsidR="164CD1B0" w:rsidRDefault="164CD1B0" w:rsidP="164CD1B0">
      <w:pPr>
        <w:spacing w:line="288" w:lineRule="auto"/>
        <w:rPr>
          <w:szCs w:val="22"/>
        </w:rPr>
      </w:pPr>
    </w:p>
    <w:p w14:paraId="43B7D11D" w14:textId="1B1D8305" w:rsidR="164CD1B0" w:rsidRDefault="164CD1B0" w:rsidP="164CD1B0"/>
    <w:p w14:paraId="6D56A8FA" w14:textId="5C3011A2" w:rsidR="00265372" w:rsidRDefault="0048727E" w:rsidP="7A0285CB">
      <w:pPr>
        <w:pStyle w:val="Nagwek1"/>
        <w:numPr>
          <w:ilvl w:val="1"/>
          <w:numId w:val="18"/>
        </w:numPr>
      </w:pPr>
      <w:bookmarkStart w:id="108" w:name="_Toc104808070"/>
      <w:r>
        <w:lastRenderedPageBreak/>
        <w:t>Operacja</w:t>
      </w:r>
      <w:r w:rsidR="00265372">
        <w:t xml:space="preserve"> </w:t>
      </w:r>
      <w:r w:rsidR="00E35C83">
        <w:t xml:space="preserve">pobrania </w:t>
      </w:r>
      <w:proofErr w:type="spellStart"/>
      <w:r w:rsidR="00E35C83">
        <w:t>t</w:t>
      </w:r>
      <w:r>
        <w:t>okenu</w:t>
      </w:r>
      <w:proofErr w:type="spellEnd"/>
      <w:r w:rsidR="00E35C83">
        <w:t xml:space="preserve"> d</w:t>
      </w:r>
      <w:r w:rsidR="00F52473">
        <w:t>ostępowego</w:t>
      </w:r>
      <w:bookmarkEnd w:id="108"/>
    </w:p>
    <w:p w14:paraId="5BDA9A51" w14:textId="2741BA0E" w:rsidR="009B5C23" w:rsidRDefault="009B6369" w:rsidP="009B5C23">
      <w:r>
        <w:t xml:space="preserve">Operacja pobrania </w:t>
      </w:r>
      <w:proofErr w:type="spellStart"/>
      <w:r>
        <w:t>tokenu</w:t>
      </w:r>
      <w:proofErr w:type="spellEnd"/>
      <w:r>
        <w:t xml:space="preserve"> dostępowego polega na wywołaniu metody </w:t>
      </w:r>
      <w:r w:rsidRPr="38E98A98">
        <w:rPr>
          <w:b/>
          <w:bCs/>
        </w:rPr>
        <w:t>/</w:t>
      </w:r>
      <w:proofErr w:type="spellStart"/>
      <w:r w:rsidRPr="38E98A98">
        <w:rPr>
          <w:b/>
          <w:bCs/>
        </w:rPr>
        <w:t>token</w:t>
      </w:r>
      <w:proofErr w:type="spellEnd"/>
      <w:r>
        <w:t xml:space="preserve"> podając w żądaniu odpowiednie dane dotyczą</w:t>
      </w:r>
      <w:r w:rsidR="00FC1875">
        <w:t xml:space="preserve">ce </w:t>
      </w:r>
      <w:proofErr w:type="spellStart"/>
      <w:r w:rsidR="00FC1875">
        <w:t>tokena</w:t>
      </w:r>
      <w:proofErr w:type="spellEnd"/>
      <w:r w:rsidR="00FC1875">
        <w:t xml:space="preserve"> opisane w rozdziale 3</w:t>
      </w:r>
      <w:r>
        <w:t xml:space="preserve">. Sekcja  Przygotowanie </w:t>
      </w:r>
      <w:proofErr w:type="spellStart"/>
      <w:r>
        <w:t>tokenu</w:t>
      </w:r>
      <w:proofErr w:type="spellEnd"/>
      <w:r>
        <w:t xml:space="preserve"> uwierzytelniającego</w:t>
      </w:r>
    </w:p>
    <w:p w14:paraId="2C9DD57A" w14:textId="0229B5B0" w:rsidR="009B6369" w:rsidRDefault="009B6369" w:rsidP="009B5C23">
      <w:r>
        <w:t xml:space="preserve">W odpowiedzi zwracany jest </w:t>
      </w:r>
      <w:proofErr w:type="spellStart"/>
      <w:r>
        <w:t>token</w:t>
      </w:r>
      <w:proofErr w:type="spellEnd"/>
      <w:r>
        <w:t xml:space="preserve"> dostępowy, którego należy używać w następnych operacjach. </w:t>
      </w:r>
    </w:p>
    <w:p w14:paraId="152BDB89" w14:textId="657D5791" w:rsidR="001A4882" w:rsidRDefault="00FE5CEC" w:rsidP="009B5C23">
      <w:r>
        <w:t xml:space="preserve">Operacja pobierania </w:t>
      </w:r>
      <w:proofErr w:type="spellStart"/>
      <w:r>
        <w:t>tokenu</w:t>
      </w:r>
      <w:proofErr w:type="spellEnd"/>
      <w:r>
        <w:t xml:space="preserve"> dostępowego działa w analogiczny sposób jak przy wymianie </w:t>
      </w:r>
      <w:r>
        <w:rPr>
          <w:b/>
        </w:rPr>
        <w:t>Zdarzeń Medycznych</w:t>
      </w:r>
      <w:r>
        <w:t xml:space="preserve">. </w:t>
      </w:r>
      <w:r w:rsidR="00D63527">
        <w:t xml:space="preserve">Możliwe jest wykorzystanie implementacji procesu uwierzytelniania zwracając uwagę na wartość parametru </w:t>
      </w:r>
      <w:proofErr w:type="spellStart"/>
      <w:r w:rsidR="00D63527">
        <w:rPr>
          <w:b/>
        </w:rPr>
        <w:t>scope</w:t>
      </w:r>
      <w:proofErr w:type="spellEnd"/>
      <w:r w:rsidR="00D63527">
        <w:t xml:space="preserve"> w żądaniu.</w:t>
      </w:r>
    </w:p>
    <w:p w14:paraId="41EF71D9" w14:textId="0B3C7C75" w:rsidR="00BF1AB0" w:rsidRPr="00D63527" w:rsidRDefault="00BF1AB0" w:rsidP="009B5C23">
      <w:r>
        <w:t>Opis parametrów żądania pokazany jest w rozdziale 3 dokumentu w sekcji Przygotowanie i przekazanie żądania autoryzacji</w:t>
      </w:r>
    </w:p>
    <w:p w14:paraId="6FAFA1DE" w14:textId="21D5E2E7" w:rsidR="009B6369" w:rsidRPr="00EA2C7C" w:rsidRDefault="009B6369" w:rsidP="009B5C23">
      <w:pPr>
        <w:rPr>
          <w:b/>
          <w:u w:val="single"/>
        </w:rPr>
      </w:pPr>
      <w:r w:rsidRPr="00EA2C7C">
        <w:rPr>
          <w:b/>
          <w:u w:val="single"/>
        </w:rPr>
        <w:t>Przykładowe żądanie:</w:t>
      </w:r>
    </w:p>
    <w:p w14:paraId="256E8E3D" w14:textId="7F37CD9D" w:rsidR="009B6369" w:rsidRDefault="009B6369" w:rsidP="009B5C23">
      <w:r w:rsidRPr="009B6369">
        <w:t>POST /</w:t>
      </w:r>
      <w:proofErr w:type="spellStart"/>
      <w:r w:rsidRPr="009B6369">
        <w:t>token</w:t>
      </w:r>
      <w:proofErr w:type="spellEnd"/>
      <w:r w:rsidRPr="009B6369">
        <w:t xml:space="preserve"> HTTP/1.1</w:t>
      </w:r>
    </w:p>
    <w:p w14:paraId="2DDFB6CC" w14:textId="76A404B5" w:rsidR="00387481" w:rsidRPr="007531DA" w:rsidRDefault="009B6369" w:rsidP="009B5C23">
      <w:pPr>
        <w:rPr>
          <w:lang w:val="en-US"/>
        </w:rPr>
      </w:pPr>
      <w:r w:rsidRPr="007531DA">
        <w:rPr>
          <w:lang w:val="en-US"/>
        </w:rPr>
        <w:t>Content-Type: application/x-www-form-</w:t>
      </w:r>
      <w:proofErr w:type="spellStart"/>
      <w:r w:rsidRPr="007531DA">
        <w:rPr>
          <w:lang w:val="en-US"/>
        </w:rPr>
        <w:t>urlencoded</w:t>
      </w:r>
      <w:proofErr w:type="spellEnd"/>
    </w:p>
    <w:p w14:paraId="5EA6D12A" w14:textId="00E15B3F" w:rsidR="00EA2C7C" w:rsidRPr="007531DA" w:rsidRDefault="00EA2C7C" w:rsidP="009B5C23">
      <w:pPr>
        <w:rPr>
          <w:b/>
          <w:u w:val="single"/>
          <w:lang w:val="en-US"/>
        </w:rPr>
      </w:pPr>
      <w:proofErr w:type="spellStart"/>
      <w:r w:rsidRPr="007531DA">
        <w:rPr>
          <w:b/>
          <w:u w:val="single"/>
          <w:lang w:val="en-US"/>
        </w:rPr>
        <w:t>Parametry</w:t>
      </w:r>
      <w:proofErr w:type="spellEnd"/>
      <w:r w:rsidRPr="007531DA">
        <w:rPr>
          <w:b/>
          <w:u w:val="single"/>
          <w:lang w:val="en-US"/>
        </w:rPr>
        <w:t xml:space="preserve"> </w:t>
      </w:r>
      <w:proofErr w:type="spellStart"/>
      <w:r w:rsidRPr="007531DA">
        <w:rPr>
          <w:b/>
          <w:u w:val="single"/>
          <w:lang w:val="en-US"/>
        </w:rPr>
        <w:t>wywołania</w:t>
      </w:r>
      <w:proofErr w:type="spellEnd"/>
      <w:r w:rsidRPr="007531DA">
        <w:rPr>
          <w:b/>
          <w:u w:val="single"/>
          <w:lang w:val="en-US"/>
        </w:rPr>
        <w:t>:</w:t>
      </w:r>
    </w:p>
    <w:p w14:paraId="08A09AB4" w14:textId="77777777" w:rsidR="009B6369" w:rsidRPr="007531DA" w:rsidRDefault="009B6369" w:rsidP="009B6369">
      <w:pPr>
        <w:rPr>
          <w:lang w:val="en-US"/>
        </w:rPr>
      </w:pPr>
      <w:r w:rsidRPr="007531DA">
        <w:rPr>
          <w:lang w:val="en-US"/>
        </w:rPr>
        <w:t>client_assertion_type=urn:ietf:params:oauth:client-assertion-type:jwt-bearer&amp;</w:t>
      </w:r>
    </w:p>
    <w:p w14:paraId="50F4D31E" w14:textId="218EB637" w:rsidR="009B6369" w:rsidRPr="007531DA" w:rsidRDefault="009B6369" w:rsidP="009B6369">
      <w:pPr>
        <w:rPr>
          <w:lang w:val="en-US"/>
        </w:rPr>
      </w:pPr>
      <w:proofErr w:type="spellStart"/>
      <w:r w:rsidRPr="007531DA">
        <w:rPr>
          <w:lang w:val="en-US"/>
        </w:rPr>
        <w:t>grant_type</w:t>
      </w:r>
      <w:proofErr w:type="spellEnd"/>
      <w:r w:rsidRPr="007531DA">
        <w:rPr>
          <w:lang w:val="en-US"/>
        </w:rPr>
        <w:t>=</w:t>
      </w:r>
      <w:proofErr w:type="spellStart"/>
      <w:r w:rsidRPr="007531DA">
        <w:rPr>
          <w:lang w:val="en-US"/>
        </w:rPr>
        <w:t>client_credentials</w:t>
      </w:r>
      <w:proofErr w:type="spellEnd"/>
      <w:r w:rsidRPr="007531DA">
        <w:rPr>
          <w:lang w:val="en-US"/>
        </w:rPr>
        <w:t xml:space="preserve">&amp; </w:t>
      </w:r>
    </w:p>
    <w:p w14:paraId="7AF11C0A" w14:textId="46B2AD08" w:rsidR="009B6369" w:rsidRPr="007531DA" w:rsidRDefault="009B6369" w:rsidP="009B6369">
      <w:pPr>
        <w:rPr>
          <w:lang w:val="en-US"/>
        </w:rPr>
      </w:pPr>
      <w:proofErr w:type="spellStart"/>
      <w:r w:rsidRPr="007531DA">
        <w:rPr>
          <w:lang w:val="en-US"/>
        </w:rPr>
        <w:t>client_assertion</w:t>
      </w:r>
      <w:proofErr w:type="spellEnd"/>
      <w:r w:rsidRPr="007531DA">
        <w:rPr>
          <w:lang w:val="en-US"/>
        </w:rPr>
        <w:t xml:space="preserve">= </w:t>
      </w:r>
      <w:r w:rsidR="00566D3A" w:rsidRPr="00566D3A">
        <w:rPr>
          <w:lang w:val="en-US"/>
        </w:rPr>
        <w:t>eyJ0eXAiOiJKV1QiLCJhbGciOiJSUzI1NiJ9.eyJzdWIiOiIyLjE2Ljg0MC4xLjExMzg4My4zLjQ0MjQuMi4zLjE6MDAwMDAwMDEyMTA2IiwiYXVkIjoiaHR0cHM6Ly9lemRyb3dpZS5nb3YucGwvdG9rZW4iLCJ1c2VyX3JvbGUiOiJMRUsiLCJ1c2VyX2lkIjoiMi4xNi44NDAuMS4xMTM4ODMuMy40NDI0LjEuMS42MTY6MTIzNDU2Nzg5MTAiLCJwdXJwb3NlIjoiQlRHIiwiaXNzIjoiMi4xNi44NDAuMS4xMTM4ODMuMy40NDI0LjIuMy4xOjAwMDAwMDAxMjEwNiIsImV4cCI6IjE2NTM4NTc5MjAiLCJjaGlsZF9vcmdhbml6YXRpb24iOiIyLjE2Ljg0MC4xLjExMzg4My4zLjQ0MjQuMi4zLjM6MDAwMDAwMDEyMTA2LTAwMSIsImp0aSI6IjQ0MWM0OTZhLTMyOGUtNDBjYy04OGJkLWNjYzk0OWZjOGQxMCJ9.CSIvYxBZqbufrD8EAR1VzSbQfx3lJ8wqXvz7buGOv26-4fF66oEnFIroaDuqFWOWTto0lSDGDKbgJT-Q-MjDqP-uAr1uU638zkpZT0cXqMGxcxyqKlZySyb0N2WiMBwvGwn10auwV9FWQGYuWXjxfj_XQtvYCqzxJ3Dqfo2zCTziVCvzIavoXNJmSpyibmL00EHnRVAirjNcBKVZV0PKy0vMRKQgSwymjKwajY8y7ttUigyTedNr_XONh</w:t>
      </w:r>
      <w:r w:rsidR="00566D3A" w:rsidRPr="00566D3A">
        <w:rPr>
          <w:lang w:val="en-US"/>
        </w:rPr>
        <w:lastRenderedPageBreak/>
        <w:t>-VX7OKszuwnRoFC0bnfZFi1co-agpMPbI4WTsbXgryqhgThkHHmTyD-apW7AjxR7N3eltZYWuPtGVCPqXKzZBbKHNYoug</w:t>
      </w:r>
      <w:r w:rsidR="00342054" w:rsidRPr="007531DA">
        <w:rPr>
          <w:lang w:val="en-US"/>
        </w:rPr>
        <w:t>&amp;</w:t>
      </w:r>
    </w:p>
    <w:p w14:paraId="2FA8B548" w14:textId="77D742A7" w:rsidR="009B6369" w:rsidRPr="007531DA" w:rsidRDefault="009B6369" w:rsidP="009B6369">
      <w:pPr>
        <w:rPr>
          <w:lang w:val="en-US"/>
        </w:rPr>
      </w:pPr>
      <w:r w:rsidRPr="007531DA">
        <w:rPr>
          <w:lang w:val="en-US"/>
        </w:rPr>
        <w:t>scope=https://ezdrowie.gov.pl/</w:t>
      </w:r>
      <w:r w:rsidR="00F94B6B">
        <w:rPr>
          <w:lang w:val="en-US"/>
        </w:rPr>
        <w:t>fhir</w:t>
      </w:r>
    </w:p>
    <w:p w14:paraId="332937DE" w14:textId="2D0C9773" w:rsidR="009B6369" w:rsidRDefault="001E0C06" w:rsidP="009B6369">
      <w:pPr>
        <w:rPr>
          <w:u w:val="single"/>
        </w:rPr>
      </w:pPr>
      <w:r>
        <w:rPr>
          <w:u w:val="single"/>
        </w:rPr>
        <w:t>Przykładowa odpowiedź:</w:t>
      </w:r>
    </w:p>
    <w:p w14:paraId="6AB91A82" w14:textId="77777777" w:rsidR="001E0C06" w:rsidRPr="001E0C06" w:rsidRDefault="001E0C06" w:rsidP="001E0C06">
      <w:r w:rsidRPr="001E0C06">
        <w:t>{</w:t>
      </w:r>
    </w:p>
    <w:p w14:paraId="5A3AD500" w14:textId="77777777" w:rsidR="001E0C06" w:rsidRPr="001E0C06" w:rsidRDefault="001E0C06" w:rsidP="001E0C06">
      <w:r w:rsidRPr="001E0C06">
        <w:t xml:space="preserve">   "error": </w:t>
      </w:r>
      <w:proofErr w:type="spellStart"/>
      <w:r w:rsidRPr="001E0C06">
        <w:t>null</w:t>
      </w:r>
      <w:proofErr w:type="spellEnd"/>
      <w:r w:rsidRPr="001E0C06">
        <w:t>,</w:t>
      </w:r>
    </w:p>
    <w:p w14:paraId="1E0A50CC" w14:textId="77777777" w:rsidR="001E0C06" w:rsidRPr="001E0C06" w:rsidRDefault="001E0C06" w:rsidP="001E0C06">
      <w:r w:rsidRPr="001E0C06">
        <w:t xml:space="preserve">   "</w:t>
      </w:r>
      <w:proofErr w:type="spellStart"/>
      <w:r w:rsidRPr="001E0C06">
        <w:t>accessToken</w:t>
      </w:r>
      <w:proofErr w:type="spellEnd"/>
      <w:r w:rsidRPr="001E0C06">
        <w:t>": "TOKEN_DOSTEPOWY"</w:t>
      </w:r>
    </w:p>
    <w:p w14:paraId="571AF51C" w14:textId="6C3B4A97" w:rsidR="001E0C06" w:rsidRDefault="001E0C06" w:rsidP="001E0C06">
      <w:r w:rsidRPr="001E0C06">
        <w:t>}</w:t>
      </w:r>
    </w:p>
    <w:p w14:paraId="39A973A0" w14:textId="1EEE4209" w:rsidR="001E0C06" w:rsidRDefault="001E0C06" w:rsidP="001E0C06"/>
    <w:p w14:paraId="356805FF" w14:textId="77777777" w:rsidR="001E0C06" w:rsidRPr="001E0C06" w:rsidRDefault="001E0C06" w:rsidP="001E0C06"/>
    <w:p w14:paraId="192B8311" w14:textId="1ADA56F2" w:rsidR="00CC1FB6" w:rsidRDefault="00CC1FB6" w:rsidP="7A0285CB">
      <w:pPr>
        <w:pStyle w:val="Nagwek1"/>
        <w:numPr>
          <w:ilvl w:val="1"/>
          <w:numId w:val="18"/>
        </w:numPr>
      </w:pPr>
      <w:bookmarkStart w:id="109" w:name="_Toc104808071"/>
      <w:r>
        <w:lastRenderedPageBreak/>
        <w:t xml:space="preserve">Operacja </w:t>
      </w:r>
      <w:r w:rsidR="00DE164E">
        <w:t>pobrania raportu o wskazanym kodzie</w:t>
      </w:r>
      <w:bookmarkEnd w:id="109"/>
    </w:p>
    <w:p w14:paraId="6D057387" w14:textId="0DADC9E5" w:rsidR="00B848F3" w:rsidRDefault="00EA2C7C" w:rsidP="008867CF">
      <w:pPr>
        <w:rPr>
          <w:b/>
        </w:rPr>
      </w:pPr>
      <w:r>
        <w:t>Operacja</w:t>
      </w:r>
      <w:r w:rsidR="00557ECE">
        <w:t xml:space="preserve"> </w:t>
      </w:r>
      <w:r w:rsidR="000A0090">
        <w:t>pobrania raportów umożliwia pobranie raportu o wskazanym kodzie wskazanym w 5 rozdziale dokumentacji</w:t>
      </w:r>
      <w:r w:rsidR="00B848F3">
        <w:t>.</w:t>
      </w:r>
      <w:r w:rsidR="000A0090">
        <w:t xml:space="preserve"> Raporty zwracane są w postaci CSV w odpowiedzi serwera</w:t>
      </w:r>
      <w:r w:rsidR="00750AA2">
        <w:t xml:space="preserve"> w formie tekstowej. Specyfikacja dostępnych kolumn zależna jest od wybranego raportu. </w:t>
      </w:r>
      <w:r w:rsidR="0003235E">
        <w:t xml:space="preserve">Do wywołania operacji wymagany jest </w:t>
      </w:r>
      <w:proofErr w:type="spellStart"/>
      <w:r w:rsidR="0003235E">
        <w:t>token</w:t>
      </w:r>
      <w:proofErr w:type="spellEnd"/>
      <w:r w:rsidR="0003235E">
        <w:t xml:space="preserve"> uzyskany w operacji </w:t>
      </w:r>
      <w:r w:rsidR="0003235E">
        <w:rPr>
          <w:b/>
        </w:rPr>
        <w:t>/</w:t>
      </w:r>
      <w:proofErr w:type="spellStart"/>
      <w:r w:rsidR="0003235E">
        <w:rPr>
          <w:b/>
        </w:rPr>
        <w:t>token</w:t>
      </w:r>
      <w:proofErr w:type="spellEnd"/>
      <w:r w:rsidR="007F3B5C">
        <w:rPr>
          <w:b/>
        </w:rPr>
        <w:t>.</w:t>
      </w:r>
    </w:p>
    <w:p w14:paraId="5F271B46" w14:textId="18E3FDD7" w:rsidR="00D41609" w:rsidRDefault="00D41609" w:rsidP="008867CF">
      <w:r>
        <w:t>Wartości w parametrach zapytania:</w:t>
      </w:r>
    </w:p>
    <w:p w14:paraId="036E90A4" w14:textId="1A936AA4" w:rsidR="00CB49BB" w:rsidRDefault="00CB49BB" w:rsidP="00D41609">
      <w:pPr>
        <w:pStyle w:val="Akapitzlist"/>
        <w:numPr>
          <w:ilvl w:val="0"/>
          <w:numId w:val="27"/>
        </w:numPr>
      </w:pPr>
      <w:proofErr w:type="spellStart"/>
      <w:r>
        <w:t>kodRaportu</w:t>
      </w:r>
      <w:proofErr w:type="spellEnd"/>
      <w:r>
        <w:t xml:space="preserve"> – wykaz został umieszczony w 5 rozdziale dokumentacji</w:t>
      </w:r>
    </w:p>
    <w:p w14:paraId="7D8DD9F9" w14:textId="0F654386" w:rsidR="00D41609" w:rsidRDefault="00D41609" w:rsidP="00D41609">
      <w:pPr>
        <w:pStyle w:val="Akapitzlist"/>
        <w:numPr>
          <w:ilvl w:val="0"/>
          <w:numId w:val="27"/>
        </w:numPr>
      </w:pPr>
      <w:proofErr w:type="spellStart"/>
      <w:r>
        <w:t>oidMus</w:t>
      </w:r>
      <w:proofErr w:type="spellEnd"/>
      <w:r>
        <w:t xml:space="preserve"> - </w:t>
      </w:r>
      <w:ins w:id="110" w:author="Autor">
        <w:r w:rsidR="000D2300" w:rsidRPr="00D41609">
          <w:t xml:space="preserve">identyfikator biznesowy (OID) </w:t>
        </w:r>
        <w:r w:rsidR="000D2300">
          <w:t>podmiotu lub praktyki</w:t>
        </w:r>
        <w:r w:rsidR="000D2300">
          <w:t xml:space="preserve"> </w:t>
        </w:r>
        <w:r w:rsidR="00F5493B">
          <w:t>oddzielony myślnikiem wraz</w:t>
        </w:r>
        <w:r w:rsidR="000D2300">
          <w:t xml:space="preserve"> z</w:t>
        </w:r>
        <w:r w:rsidR="000D2300" w:rsidRPr="00D41609">
          <w:t xml:space="preserve"> </w:t>
        </w:r>
      </w:ins>
      <w:r w:rsidRPr="00D41609">
        <w:t>identyfikator</w:t>
      </w:r>
      <w:ins w:id="111" w:author="Autor">
        <w:r w:rsidR="000D2300">
          <w:t>em</w:t>
        </w:r>
      </w:ins>
      <w:r w:rsidRPr="00D41609">
        <w:t xml:space="preserve"> biznesowy</w:t>
      </w:r>
      <w:ins w:id="112" w:author="Autor">
        <w:r w:rsidR="00C84257">
          <w:t>m</w:t>
        </w:r>
      </w:ins>
      <w:r w:rsidRPr="00D41609">
        <w:t xml:space="preserve"> (OID) miejsca udzielania świadczeń, </w:t>
      </w:r>
      <w:r>
        <w:t>dla które</w:t>
      </w:r>
      <w:ins w:id="113" w:author="Autor">
        <w:r w:rsidR="00C84257">
          <w:t>go</w:t>
        </w:r>
      </w:ins>
      <w:del w:id="114" w:author="Autor">
        <w:r w:rsidDel="00C84257">
          <w:delText>j</w:delText>
        </w:r>
      </w:del>
      <w:r>
        <w:t xml:space="preserve"> chcemy pobrać</w:t>
      </w:r>
      <w:r w:rsidR="00F46BDB">
        <w:t xml:space="preserve"> wskazany raport</w:t>
      </w:r>
      <w:r w:rsidRPr="00D41609">
        <w:t>. Identyfikator zgodny z HL7 CDA. Przykładowa wartość dla komórki organizacyjnej - 2.16.840.1.113883.3.4424.2.3.3</w:t>
      </w:r>
      <w:r>
        <w:t>:</w:t>
      </w:r>
      <w:ins w:id="115" w:author="Autor">
        <w:r w:rsidR="000D2300" w:rsidRPr="0059677A">
          <w:t>000000001</w:t>
        </w:r>
        <w:r w:rsidR="000D2300">
          <w:t>-</w:t>
        </w:r>
      </w:ins>
      <w:r w:rsidRPr="00D41609">
        <w:t>001.</w:t>
      </w:r>
    </w:p>
    <w:p w14:paraId="770A9F7F" w14:textId="5D0EF4C8" w:rsidR="00CD4A61" w:rsidRDefault="0059677A" w:rsidP="00CD4A61">
      <w:pPr>
        <w:pStyle w:val="Akapitzlist"/>
        <w:numPr>
          <w:ilvl w:val="0"/>
          <w:numId w:val="27"/>
        </w:numPr>
      </w:pPr>
      <w:proofErr w:type="spellStart"/>
      <w:r>
        <w:t>oidPodmiotu</w:t>
      </w:r>
      <w:proofErr w:type="spellEnd"/>
      <w:r>
        <w:t xml:space="preserve"> - </w:t>
      </w:r>
      <w:r w:rsidRPr="00D41609">
        <w:t xml:space="preserve">identyfikator biznesowy (OID) </w:t>
      </w:r>
      <w:r>
        <w:t>podmiotu lub praktyki</w:t>
      </w:r>
      <w:r w:rsidRPr="00D41609">
        <w:t xml:space="preserve">, </w:t>
      </w:r>
      <w:r>
        <w:t>dla której chcemy pobrać wskazany raport</w:t>
      </w:r>
      <w:r w:rsidRPr="00D41609">
        <w:t xml:space="preserve">. Identyfikator zgodny z HL7 CDA. Przykładowa wartość dla </w:t>
      </w:r>
      <w:del w:id="116" w:author="Autor">
        <w:r w:rsidRPr="00D41609" w:rsidDel="000D2300">
          <w:delText>komórki organizacyjnej</w:delText>
        </w:r>
      </w:del>
      <w:ins w:id="117" w:author="Autor">
        <w:r w:rsidR="000D2300">
          <w:t>podmiotu leczniczego</w:t>
        </w:r>
      </w:ins>
      <w:r w:rsidRPr="00D41609">
        <w:t xml:space="preserve"> - 2.16.840.1.113883.3.4424.2.3.</w:t>
      </w:r>
      <w:r>
        <w:t>1:</w:t>
      </w:r>
      <w:r w:rsidRPr="0059677A">
        <w:t xml:space="preserve"> 000000001</w:t>
      </w:r>
      <w:r w:rsidRPr="00D41609">
        <w:t>.</w:t>
      </w:r>
    </w:p>
    <w:p w14:paraId="78597F70" w14:textId="77777777" w:rsidR="00E430E0" w:rsidRPr="00CD4A61" w:rsidRDefault="00E430E0" w:rsidP="004B3904"/>
    <w:p w14:paraId="5FAEC97E" w14:textId="0CD080D5" w:rsidR="00270017" w:rsidRDefault="00270017" w:rsidP="00EA2C7C">
      <w:pPr>
        <w:rPr>
          <w:b/>
          <w:u w:val="single"/>
        </w:rPr>
      </w:pPr>
      <w:r>
        <w:rPr>
          <w:b/>
          <w:u w:val="single"/>
        </w:rPr>
        <w:t>Przykładowe żądanie:</w:t>
      </w:r>
    </w:p>
    <w:p w14:paraId="25372856" w14:textId="62B169F1" w:rsidR="00270017" w:rsidRDefault="00423354" w:rsidP="00EA2C7C">
      <w:r>
        <w:t xml:space="preserve">GET </w:t>
      </w:r>
      <w:r w:rsidR="003C38E4">
        <w:t>/</w:t>
      </w:r>
      <w:r w:rsidR="00F1272C">
        <w:t>ext/</w:t>
      </w:r>
      <w:r>
        <w:t>mzt</w:t>
      </w:r>
      <w:r w:rsidR="00F1272C">
        <w:t>/</w:t>
      </w:r>
      <w:r>
        <w:t>raporty/</w:t>
      </w:r>
      <w:r w:rsidRPr="00423354">
        <w:t>MZT.POZ.RAPORTY</w:t>
      </w:r>
      <w:r>
        <w:t>/{kodRaportu}?placowka={oidMus}&amp;podmiot={oidPodmiotu}</w:t>
      </w:r>
      <w:r w:rsidR="00270017">
        <w:t xml:space="preserve"> HTTP/1.1</w:t>
      </w:r>
    </w:p>
    <w:p w14:paraId="740D1D90" w14:textId="61D202FA" w:rsidR="00270017" w:rsidRPr="007531DA" w:rsidRDefault="00270017" w:rsidP="00EA2C7C">
      <w:pPr>
        <w:rPr>
          <w:lang w:val="en-US"/>
        </w:rPr>
      </w:pPr>
      <w:r w:rsidRPr="007531DA">
        <w:rPr>
          <w:lang w:val="en-US"/>
        </w:rPr>
        <w:t xml:space="preserve">Accept-Encoding: </w:t>
      </w:r>
      <w:proofErr w:type="spellStart"/>
      <w:r w:rsidRPr="007531DA">
        <w:rPr>
          <w:lang w:val="en-US"/>
        </w:rPr>
        <w:t>gzip,deflate</w:t>
      </w:r>
      <w:proofErr w:type="spellEnd"/>
    </w:p>
    <w:p w14:paraId="00DCA34C" w14:textId="27A9860C" w:rsidR="00270017" w:rsidRPr="007531DA" w:rsidRDefault="00270017" w:rsidP="00EA2C7C">
      <w:pPr>
        <w:rPr>
          <w:lang w:val="en-US"/>
        </w:rPr>
      </w:pPr>
      <w:r w:rsidRPr="007531DA">
        <w:rPr>
          <w:lang w:val="en-US"/>
        </w:rPr>
        <w:t>Authorization: Bearer {TOKEN_DOSTEPOWY}</w:t>
      </w:r>
    </w:p>
    <w:p w14:paraId="2D883C86" w14:textId="1894A09F" w:rsidR="00184AD9" w:rsidRPr="007531DA" w:rsidRDefault="00184AD9" w:rsidP="00EA2C7C">
      <w:pPr>
        <w:rPr>
          <w:lang w:val="en-US"/>
        </w:rPr>
      </w:pPr>
      <w:r w:rsidRPr="007531DA">
        <w:rPr>
          <w:lang w:val="en-US"/>
        </w:rPr>
        <w:t>Content-Type: application/json</w:t>
      </w:r>
    </w:p>
    <w:p w14:paraId="18E2A85D" w14:textId="6A33918D" w:rsidR="00387481" w:rsidRPr="007531DA" w:rsidRDefault="00387481" w:rsidP="00EA2C7C">
      <w:pPr>
        <w:rPr>
          <w:lang w:val="en-US"/>
        </w:rPr>
      </w:pPr>
      <w:proofErr w:type="spellStart"/>
      <w:r w:rsidRPr="007531DA">
        <w:rPr>
          <w:lang w:val="en-US"/>
        </w:rPr>
        <w:t>Kontekst-uuidZdarzeniaInicjujacego</w:t>
      </w:r>
      <w:proofErr w:type="spellEnd"/>
      <w:r w:rsidRPr="007531DA">
        <w:rPr>
          <w:lang w:val="en-US"/>
        </w:rPr>
        <w:t>: 0d8aa4b1-816d-4186-84a2-923e50f7e561</w:t>
      </w:r>
    </w:p>
    <w:p w14:paraId="765B61D5" w14:textId="77777777" w:rsidR="00F1272C" w:rsidRDefault="00F1272C" w:rsidP="00F1272C">
      <w:pPr>
        <w:rPr>
          <w:lang w:val="en-US"/>
        </w:rPr>
      </w:pPr>
    </w:p>
    <w:p w14:paraId="6B0EAC0A" w14:textId="0EE15A8C" w:rsidR="00B848F3" w:rsidRDefault="00B848F3" w:rsidP="00F1272C">
      <w:pPr>
        <w:rPr>
          <w:u w:val="single"/>
        </w:rPr>
      </w:pPr>
      <w:r w:rsidRPr="00B848F3">
        <w:rPr>
          <w:u w:val="single"/>
        </w:rPr>
        <w:t>Odpowiedź:</w:t>
      </w:r>
    </w:p>
    <w:p w14:paraId="4DFED1C6" w14:textId="77777777" w:rsidR="00423354" w:rsidRDefault="00423354" w:rsidP="00423354">
      <w:pPr>
        <w:rPr>
          <w:lang w:eastAsia="pl-PL"/>
        </w:rPr>
      </w:pPr>
      <w:r>
        <w:rPr>
          <w:lang w:eastAsia="pl-PL"/>
        </w:rPr>
        <w:lastRenderedPageBreak/>
        <w:t xml:space="preserve">&lt;data </w:t>
      </w:r>
      <w:proofErr w:type="spellStart"/>
      <w:r>
        <w:rPr>
          <w:lang w:eastAsia="pl-PL"/>
        </w:rPr>
        <w:t>contentType</w:t>
      </w:r>
      <w:proofErr w:type="spellEnd"/>
      <w:r>
        <w:rPr>
          <w:lang w:eastAsia="pl-PL"/>
        </w:rPr>
        <w:t>="</w:t>
      </w:r>
      <w:proofErr w:type="spellStart"/>
      <w:r>
        <w:rPr>
          <w:lang w:eastAsia="pl-PL"/>
        </w:rPr>
        <w:t>application</w:t>
      </w:r>
      <w:proofErr w:type="spellEnd"/>
      <w:r>
        <w:rPr>
          <w:lang w:eastAsia="pl-PL"/>
        </w:rPr>
        <w:t>/</w:t>
      </w:r>
      <w:proofErr w:type="spellStart"/>
      <w:r>
        <w:rPr>
          <w:lang w:eastAsia="pl-PL"/>
        </w:rPr>
        <w:t>octet-stream</w:t>
      </w:r>
      <w:proofErr w:type="spellEnd"/>
      <w:r>
        <w:rPr>
          <w:lang w:eastAsia="pl-PL"/>
        </w:rPr>
        <w:t xml:space="preserve">" </w:t>
      </w:r>
      <w:proofErr w:type="spellStart"/>
      <w:r>
        <w:rPr>
          <w:lang w:eastAsia="pl-PL"/>
        </w:rPr>
        <w:t>contentLength</w:t>
      </w:r>
      <w:proofErr w:type="spellEnd"/>
      <w:r>
        <w:rPr>
          <w:lang w:eastAsia="pl-PL"/>
        </w:rPr>
        <w:t xml:space="preserve">="304"&gt;&lt;![CDATA[Nazwa </w:t>
      </w:r>
      <w:proofErr w:type="spellStart"/>
      <w:r>
        <w:rPr>
          <w:lang w:eastAsia="pl-PL"/>
        </w:rPr>
        <w:t>Ĺ›wiadczenia;Okres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rozliczeniowy;Status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rozliczenia;Znaczenie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statusu;Data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zdarzenia;Kod</w:t>
      </w:r>
      <w:proofErr w:type="spellEnd"/>
      <w:r>
        <w:rPr>
          <w:lang w:eastAsia="pl-PL"/>
        </w:rPr>
        <w:t xml:space="preserve"> produktu </w:t>
      </w:r>
      <w:proofErr w:type="spellStart"/>
      <w:r>
        <w:rPr>
          <w:lang w:eastAsia="pl-PL"/>
        </w:rPr>
        <w:t>rozliczeniowego;BĹ‚Ä™dy</w:t>
      </w:r>
      <w:proofErr w:type="spellEnd"/>
      <w:r>
        <w:rPr>
          <w:lang w:eastAsia="pl-PL"/>
        </w:rPr>
        <w:t xml:space="preserve"> po weryfikacji </w:t>
      </w:r>
      <w:proofErr w:type="spellStart"/>
      <w:r>
        <w:rPr>
          <w:lang w:eastAsia="pl-PL"/>
        </w:rPr>
        <w:t>reguĹ‚ami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Cez;Opis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bĹ‚Ä™du;BĹ‚Ä™dy</w:t>
      </w:r>
      <w:proofErr w:type="spellEnd"/>
      <w:r>
        <w:rPr>
          <w:lang w:eastAsia="pl-PL"/>
        </w:rPr>
        <w:t xml:space="preserve"> po weryfikacji </w:t>
      </w:r>
      <w:proofErr w:type="spellStart"/>
      <w:r>
        <w:rPr>
          <w:lang w:eastAsia="pl-PL"/>
        </w:rPr>
        <w:t>reguĹ‚ami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NFZ;Typ</w:t>
      </w:r>
      <w:proofErr w:type="spellEnd"/>
      <w:r>
        <w:rPr>
          <w:lang w:eastAsia="pl-PL"/>
        </w:rPr>
        <w:t xml:space="preserve"> zasobu </w:t>
      </w:r>
      <w:proofErr w:type="spellStart"/>
      <w:r>
        <w:rPr>
          <w:lang w:eastAsia="pl-PL"/>
        </w:rPr>
        <w:t>rozliczeniowego;Identyfikator</w:t>
      </w:r>
      <w:proofErr w:type="spellEnd"/>
      <w:r>
        <w:rPr>
          <w:lang w:eastAsia="pl-PL"/>
        </w:rPr>
        <w:t xml:space="preserve"> zasobu </w:t>
      </w:r>
      <w:proofErr w:type="spellStart"/>
      <w:r>
        <w:rPr>
          <w:lang w:eastAsia="pl-PL"/>
        </w:rPr>
        <w:t>rozliczeniowego;Identyfikator</w:t>
      </w:r>
      <w:proofErr w:type="spellEnd"/>
      <w:r>
        <w:rPr>
          <w:lang w:eastAsia="pl-PL"/>
        </w:rPr>
        <w:t xml:space="preserve"> zasobu </w:t>
      </w:r>
      <w:proofErr w:type="spellStart"/>
      <w:r>
        <w:rPr>
          <w:lang w:eastAsia="pl-PL"/>
        </w:rPr>
        <w:t>gĹ‚Ăłwnego</w:t>
      </w:r>
      <w:proofErr w:type="spellEnd"/>
    </w:p>
    <w:p w14:paraId="45097652" w14:textId="2845C260" w:rsidR="002865A8" w:rsidRDefault="00423354" w:rsidP="00423354">
      <w:pPr>
        <w:rPr>
          <w:lang w:eastAsia="pl-PL"/>
        </w:rPr>
      </w:pPr>
      <w:r>
        <w:rPr>
          <w:lang w:eastAsia="pl-PL"/>
        </w:rPr>
        <w:t>]]&gt;&lt;/data&gt;</w:t>
      </w:r>
    </w:p>
    <w:p w14:paraId="247C73FD" w14:textId="17ABCEAF" w:rsidR="00294D78" w:rsidRDefault="00294D78" w:rsidP="00294D78">
      <w:pPr>
        <w:pStyle w:val="Nagwek1"/>
      </w:pPr>
      <w:bookmarkStart w:id="118" w:name="_Toc104808072"/>
      <w:r>
        <w:lastRenderedPageBreak/>
        <w:t>Dostępne raporty do pobrania</w:t>
      </w:r>
      <w:bookmarkEnd w:id="118"/>
    </w:p>
    <w:p w14:paraId="3524D110" w14:textId="77777777" w:rsidR="00294D78" w:rsidRPr="00294D78" w:rsidRDefault="00294D78" w:rsidP="00294D78"/>
    <w:tbl>
      <w:tblPr>
        <w:tblW w:w="0" w:type="auto"/>
        <w:tblBorders>
          <w:top w:val="single" w:sz="18" w:space="0" w:color="7F7F7F" w:themeColor="text1" w:themeTint="80"/>
          <w:left w:val="single" w:sz="18" w:space="0" w:color="7F7F7F" w:themeColor="text1" w:themeTint="80"/>
          <w:bottom w:val="single" w:sz="18" w:space="0" w:color="7F7F7F" w:themeColor="text1" w:themeTint="80"/>
          <w:right w:val="single" w:sz="18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511"/>
        <w:gridCol w:w="2245"/>
        <w:gridCol w:w="1024"/>
        <w:gridCol w:w="887"/>
        <w:gridCol w:w="2359"/>
      </w:tblGrid>
      <w:tr w:rsidR="00901676" w14:paraId="55DB9C07" w14:textId="3433CC2C" w:rsidTr="00E513EE">
        <w:tc>
          <w:tcPr>
            <w:tcW w:w="2511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17365D" w:themeFill="text2" w:themeFillShade="BF"/>
            <w:vAlign w:val="center"/>
          </w:tcPr>
          <w:p w14:paraId="62989338" w14:textId="7DDBB2BB" w:rsidR="00294D78" w:rsidRDefault="00294D78" w:rsidP="00BE7489">
            <w:pPr>
              <w:pStyle w:val="Tabelanagwekdolewej"/>
            </w:pPr>
            <w:r>
              <w:t>Kod raportu</w:t>
            </w:r>
          </w:p>
        </w:tc>
        <w:tc>
          <w:tcPr>
            <w:tcW w:w="2245" w:type="dxa"/>
            <w:tcBorders>
              <w:top w:val="single" w:sz="18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  <w:shd w:val="clear" w:color="auto" w:fill="17365D" w:themeFill="text2" w:themeFillShade="BF"/>
            <w:vAlign w:val="center"/>
          </w:tcPr>
          <w:p w14:paraId="1254AF73" w14:textId="60D8E46D" w:rsidR="00294D78" w:rsidRDefault="00294D78" w:rsidP="00BE7489">
            <w:pPr>
              <w:pStyle w:val="Tabelanagwekdolewej"/>
            </w:pPr>
            <w:r>
              <w:t>Role</w:t>
            </w:r>
          </w:p>
        </w:tc>
        <w:tc>
          <w:tcPr>
            <w:tcW w:w="1024" w:type="dxa"/>
            <w:tcBorders>
              <w:top w:val="single" w:sz="18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  <w:shd w:val="clear" w:color="auto" w:fill="17365D" w:themeFill="text2" w:themeFillShade="BF"/>
          </w:tcPr>
          <w:p w14:paraId="69433F11" w14:textId="6E851AD6" w:rsidR="00294D78" w:rsidRDefault="00294D78" w:rsidP="00BE7489">
            <w:pPr>
              <w:pStyle w:val="Tabelanagwekdolewej"/>
            </w:pPr>
            <w:r>
              <w:t>Nazwa</w:t>
            </w:r>
          </w:p>
        </w:tc>
        <w:tc>
          <w:tcPr>
            <w:tcW w:w="887" w:type="dxa"/>
            <w:tcBorders>
              <w:top w:val="single" w:sz="18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  <w:shd w:val="clear" w:color="auto" w:fill="17365D" w:themeFill="text2" w:themeFillShade="BF"/>
          </w:tcPr>
          <w:p w14:paraId="6C4DBFC2" w14:textId="646A3055" w:rsidR="00294D78" w:rsidRDefault="00294D78" w:rsidP="00BE7489">
            <w:pPr>
              <w:pStyle w:val="Tabelanagwekdolewej"/>
            </w:pPr>
            <w:r>
              <w:t>Opis</w:t>
            </w:r>
          </w:p>
        </w:tc>
        <w:tc>
          <w:tcPr>
            <w:tcW w:w="2359" w:type="dxa"/>
            <w:tcBorders>
              <w:top w:val="single" w:sz="18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  <w:shd w:val="clear" w:color="auto" w:fill="17365D" w:themeFill="text2" w:themeFillShade="BF"/>
          </w:tcPr>
          <w:p w14:paraId="422C8F52" w14:textId="13BF815D" w:rsidR="00294D78" w:rsidRDefault="00294D78" w:rsidP="00BE7489">
            <w:pPr>
              <w:pStyle w:val="Tabelanagwekdolewej"/>
            </w:pPr>
            <w:r>
              <w:t>Uwagi</w:t>
            </w:r>
          </w:p>
        </w:tc>
      </w:tr>
      <w:tr w:rsidR="005805BA" w14:paraId="5758549F" w14:textId="428326BD" w:rsidTr="00E513EE">
        <w:tc>
          <w:tcPr>
            <w:tcW w:w="2511" w:type="dxa"/>
            <w:tcBorders>
              <w:top w:val="single" w:sz="4" w:space="0" w:color="7F7F7F" w:themeColor="text1" w:themeTint="80"/>
              <w:left w:val="single" w:sz="18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FD9CCC" w14:textId="70B6E1A5" w:rsidR="005805BA" w:rsidRDefault="005805BA" w:rsidP="005805BA">
            <w:pPr>
              <w:pStyle w:val="tabelanormalny"/>
            </w:pPr>
            <w:r w:rsidRPr="00294D78">
              <w:t>RZB_PROFILAKTYKA40_AGG_ADM</w:t>
            </w:r>
            <w:r>
              <w:t>{RRMM}</w:t>
            </w:r>
          </w:p>
        </w:tc>
        <w:tc>
          <w:tcPr>
            <w:tcW w:w="22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  <w:vAlign w:val="center"/>
          </w:tcPr>
          <w:p w14:paraId="7B0A2A28" w14:textId="77777777" w:rsidR="005805BA" w:rsidRDefault="005805BA" w:rsidP="005805BA">
            <w:pPr>
              <w:pStyle w:val="tabelanormalny"/>
            </w:pPr>
            <w:r w:rsidRPr="00294D78">
              <w:t>ADMINISTRATOR_PODMIOTU</w:t>
            </w:r>
            <w:r>
              <w:t>,</w:t>
            </w:r>
          </w:p>
          <w:p w14:paraId="25A0CFE7" w14:textId="77777777" w:rsidR="005805BA" w:rsidRDefault="005805BA" w:rsidP="005805BA">
            <w:pPr>
              <w:pStyle w:val="tabelanormalny"/>
            </w:pPr>
            <w:r w:rsidRPr="00294D78">
              <w:t>PERSONEL_ADMINISTRACYJNY</w:t>
            </w:r>
            <w:r>
              <w:t>,</w:t>
            </w:r>
          </w:p>
          <w:p w14:paraId="70A8097B" w14:textId="77777777" w:rsidR="005805BA" w:rsidRDefault="005805BA" w:rsidP="005805BA">
            <w:pPr>
              <w:pStyle w:val="tabelanormalny"/>
            </w:pPr>
            <w:r w:rsidRPr="00294D78">
              <w:t>LEKARZ</w:t>
            </w:r>
            <w:r>
              <w:t>,</w:t>
            </w:r>
          </w:p>
          <w:p w14:paraId="6EC9423E" w14:textId="77777777" w:rsidR="005805BA" w:rsidRDefault="005805BA" w:rsidP="005805BA">
            <w:pPr>
              <w:pStyle w:val="tabelanormalny"/>
            </w:pPr>
            <w:r w:rsidRPr="00294D78">
              <w:t>DENTYSTA</w:t>
            </w:r>
            <w:r>
              <w:t>,</w:t>
            </w:r>
          </w:p>
          <w:p w14:paraId="6DF3E264" w14:textId="77777777" w:rsidR="005805BA" w:rsidRDefault="005805BA" w:rsidP="005805BA">
            <w:pPr>
              <w:pStyle w:val="tabelanormalny"/>
            </w:pPr>
            <w:r w:rsidRPr="00294D78">
              <w:t>INNY_PROFESJONALISTA_MEDYCZNY</w:t>
            </w:r>
            <w:r>
              <w:t>,</w:t>
            </w:r>
          </w:p>
          <w:p w14:paraId="366C97C8" w14:textId="77777777" w:rsidR="005805BA" w:rsidRDefault="005805BA" w:rsidP="005805BA">
            <w:pPr>
              <w:pStyle w:val="tabelanormalny"/>
            </w:pPr>
            <w:r w:rsidRPr="00294D78">
              <w:t>FARMACEUTA</w:t>
            </w:r>
            <w:r>
              <w:t>,</w:t>
            </w:r>
          </w:p>
          <w:p w14:paraId="386ADFA5" w14:textId="77777777" w:rsidR="005805BA" w:rsidRDefault="005805BA" w:rsidP="005805BA">
            <w:pPr>
              <w:pStyle w:val="tabelanormalny"/>
            </w:pPr>
            <w:r w:rsidRPr="00294D78">
              <w:t>PIELEGNIARKA</w:t>
            </w:r>
            <w:r>
              <w:t>,</w:t>
            </w:r>
          </w:p>
          <w:p w14:paraId="74603AD5" w14:textId="77777777" w:rsidR="005805BA" w:rsidRDefault="005805BA" w:rsidP="005805BA">
            <w:pPr>
              <w:pStyle w:val="tabelanormalny"/>
            </w:pPr>
            <w:r w:rsidRPr="00294D78">
              <w:t>POLOZNA</w:t>
            </w:r>
            <w:r>
              <w:t>,</w:t>
            </w:r>
          </w:p>
          <w:p w14:paraId="7C5D4F71" w14:textId="77777777" w:rsidR="005805BA" w:rsidRDefault="005805BA" w:rsidP="005805BA">
            <w:pPr>
              <w:pStyle w:val="tabelanormalny"/>
            </w:pPr>
            <w:r w:rsidRPr="00294D78">
              <w:t>ASYSTENT_MEDYCZNY</w:t>
            </w:r>
            <w:r>
              <w:t>,</w:t>
            </w:r>
          </w:p>
          <w:p w14:paraId="1208AAC0" w14:textId="77777777" w:rsidR="005805BA" w:rsidRDefault="005805BA" w:rsidP="005805BA">
            <w:pPr>
              <w:pStyle w:val="tabelanormalny"/>
            </w:pPr>
            <w:r w:rsidRPr="00294D78">
              <w:t>FELCZER</w:t>
            </w:r>
            <w:r>
              <w:t>,</w:t>
            </w:r>
          </w:p>
          <w:p w14:paraId="1CD01998" w14:textId="77777777" w:rsidR="005805BA" w:rsidRDefault="005805BA" w:rsidP="005805BA">
            <w:pPr>
              <w:pStyle w:val="tabelanormalny"/>
            </w:pPr>
            <w:r w:rsidRPr="00294D78">
              <w:t>DIAGNOSTA_LABORATORYJNY</w:t>
            </w:r>
            <w:r>
              <w:t>,</w:t>
            </w:r>
          </w:p>
          <w:p w14:paraId="1DB2E0B6" w14:textId="77777777" w:rsidR="005805BA" w:rsidRDefault="005805BA" w:rsidP="005805BA">
            <w:pPr>
              <w:pStyle w:val="tabelanormalny"/>
            </w:pPr>
            <w:r w:rsidRPr="00294D78">
              <w:t>FIZJOTERAPEUTA</w:t>
            </w:r>
            <w:r>
              <w:t>,</w:t>
            </w:r>
          </w:p>
          <w:p w14:paraId="035826BE" w14:textId="77777777" w:rsidR="005805BA" w:rsidRDefault="005805BA" w:rsidP="005805BA">
            <w:pPr>
              <w:pStyle w:val="tabelanormalny"/>
            </w:pPr>
            <w:r w:rsidRPr="00294D78">
              <w:t>RATOWNIK_MEDYCZNY</w:t>
            </w:r>
            <w:r>
              <w:t>,</w:t>
            </w:r>
          </w:p>
          <w:p w14:paraId="7075194B" w14:textId="794A29F2" w:rsidR="005805BA" w:rsidRDefault="005805BA" w:rsidP="005805BA">
            <w:pPr>
              <w:pStyle w:val="tabelanormalny"/>
            </w:pPr>
            <w:r w:rsidRPr="00294D78">
              <w:t>HIGIENISTKA_SZKOLNA</w:t>
            </w:r>
          </w:p>
        </w:tc>
        <w:tc>
          <w:tcPr>
            <w:tcW w:w="10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</w:tcPr>
          <w:p w14:paraId="07B0F241" w14:textId="59610A76" w:rsidR="005805BA" w:rsidRPr="4AC866A3" w:rsidRDefault="005805BA" w:rsidP="005805BA">
            <w:pPr>
              <w:pStyle w:val="tabelanormalny"/>
              <w:rPr>
                <w:rFonts w:eastAsia="Calibri"/>
              </w:rPr>
            </w:pPr>
            <w:r w:rsidRPr="00901676">
              <w:rPr>
                <w:rFonts w:eastAsia="Calibri"/>
              </w:rPr>
              <w:t>Profilaktyka 40+ Raport Ogólny dla Administratora</w:t>
            </w:r>
          </w:p>
        </w:tc>
        <w:tc>
          <w:tcPr>
            <w:tcW w:w="8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</w:tcPr>
          <w:p w14:paraId="239D3A69" w14:textId="75B3C16D" w:rsidR="005805BA" w:rsidRPr="4AC866A3" w:rsidRDefault="005805BA" w:rsidP="005805BA">
            <w:pPr>
              <w:pStyle w:val="tabelanormalny"/>
              <w:rPr>
                <w:rFonts w:eastAsia="Calibri"/>
              </w:rPr>
            </w:pPr>
            <w:r>
              <w:rPr>
                <w:rFonts w:eastAsia="Calibri"/>
              </w:rPr>
              <w:t xml:space="preserve">Raport zawiera dane wykazane w programie Profilaktyka 40 Plus pozbawione danych osobowych oraz medycznych </w:t>
            </w:r>
          </w:p>
        </w:tc>
        <w:tc>
          <w:tcPr>
            <w:tcW w:w="23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</w:tcPr>
          <w:p w14:paraId="3C71F45B" w14:textId="5B70EEB3" w:rsidR="005805BA" w:rsidRPr="4AC866A3" w:rsidRDefault="005805BA" w:rsidP="005805BA">
            <w:pPr>
              <w:pStyle w:val="tabelanormalny"/>
              <w:rPr>
                <w:rFonts w:eastAsia="Calibri"/>
              </w:rPr>
            </w:pPr>
            <w:r>
              <w:rPr>
                <w:rFonts w:eastAsia="Calibri"/>
              </w:rPr>
              <w:t xml:space="preserve">Raport został przygotowany generycznie. W jego kodzie zawarty jest okres rozliczenia, tj. rok oraz miesiąc. Pobierająca dane za maj 2022 kod ma wartość: </w:t>
            </w:r>
            <w:r w:rsidRPr="00901676">
              <w:rPr>
                <w:rFonts w:eastAsia="Calibri"/>
              </w:rPr>
              <w:t>RZB_PROFILAKTYKA40_AGG_ADM2205</w:t>
            </w:r>
            <w:r>
              <w:rPr>
                <w:rFonts w:eastAsia="Calibri"/>
              </w:rPr>
              <w:t>. Pierwszy okres to lipiec 2021 (2107)</w:t>
            </w:r>
          </w:p>
        </w:tc>
      </w:tr>
      <w:tr w:rsidR="00E513EE" w14:paraId="5656C85F" w14:textId="77777777" w:rsidTr="00E513EE">
        <w:tc>
          <w:tcPr>
            <w:tcW w:w="2511" w:type="dxa"/>
            <w:tcBorders>
              <w:top w:val="single" w:sz="4" w:space="0" w:color="7F7F7F" w:themeColor="text1" w:themeTint="80"/>
              <w:left w:val="single" w:sz="18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3DF0FDE" w14:textId="283C64BA" w:rsidR="00E513EE" w:rsidRPr="00294D78" w:rsidRDefault="00E513EE" w:rsidP="00E513EE">
            <w:pPr>
              <w:pStyle w:val="tabelanormalny"/>
            </w:pPr>
            <w:r w:rsidRPr="00E513EE">
              <w:t>RZB_PROFILAKTYKA40_ADM</w:t>
            </w:r>
            <w:r>
              <w:t>{RRMM}</w:t>
            </w:r>
          </w:p>
        </w:tc>
        <w:tc>
          <w:tcPr>
            <w:tcW w:w="22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  <w:vAlign w:val="center"/>
          </w:tcPr>
          <w:p w14:paraId="6A08EED7" w14:textId="77777777" w:rsidR="00E513EE" w:rsidRDefault="00E513EE" w:rsidP="00E513EE">
            <w:pPr>
              <w:pStyle w:val="tabelanormalny"/>
            </w:pPr>
            <w:r w:rsidRPr="00294D78">
              <w:t>ADMINISTRATOR_PODMIOTU</w:t>
            </w:r>
            <w:r>
              <w:t>,</w:t>
            </w:r>
          </w:p>
          <w:p w14:paraId="73BF9E45" w14:textId="77777777" w:rsidR="00E513EE" w:rsidRDefault="00E513EE" w:rsidP="00E513EE">
            <w:pPr>
              <w:pStyle w:val="tabelanormalny"/>
            </w:pPr>
            <w:r w:rsidRPr="00294D78">
              <w:t>PERSONEL_ADMINISTRACYJNY</w:t>
            </w:r>
            <w:r>
              <w:t>,</w:t>
            </w:r>
          </w:p>
          <w:p w14:paraId="1927BA0D" w14:textId="77777777" w:rsidR="00E513EE" w:rsidRDefault="00E513EE" w:rsidP="00E513EE">
            <w:pPr>
              <w:pStyle w:val="tabelanormalny"/>
            </w:pPr>
            <w:r w:rsidRPr="00294D78">
              <w:t>LEKARZ</w:t>
            </w:r>
            <w:r>
              <w:t>,</w:t>
            </w:r>
          </w:p>
          <w:p w14:paraId="2419374D" w14:textId="77777777" w:rsidR="00E513EE" w:rsidRDefault="00E513EE" w:rsidP="00E513EE">
            <w:pPr>
              <w:pStyle w:val="tabelanormalny"/>
            </w:pPr>
            <w:r w:rsidRPr="00294D78">
              <w:t>DENTYSTA</w:t>
            </w:r>
            <w:r>
              <w:t>,</w:t>
            </w:r>
          </w:p>
          <w:p w14:paraId="766B4FC0" w14:textId="77777777" w:rsidR="00E513EE" w:rsidRDefault="00E513EE" w:rsidP="00E513EE">
            <w:pPr>
              <w:pStyle w:val="tabelanormalny"/>
            </w:pPr>
            <w:r w:rsidRPr="00294D78">
              <w:t>INNY_PROFESJONALISTA_MEDYCZNY</w:t>
            </w:r>
            <w:r>
              <w:t>,</w:t>
            </w:r>
          </w:p>
          <w:p w14:paraId="0DDF5D3B" w14:textId="77777777" w:rsidR="00E513EE" w:rsidRDefault="00E513EE" w:rsidP="00E513EE">
            <w:pPr>
              <w:pStyle w:val="tabelanormalny"/>
            </w:pPr>
            <w:r w:rsidRPr="00294D78">
              <w:t>FARMACEUTA</w:t>
            </w:r>
            <w:r>
              <w:t>,</w:t>
            </w:r>
          </w:p>
          <w:p w14:paraId="4D086A3D" w14:textId="77777777" w:rsidR="00E513EE" w:rsidRDefault="00E513EE" w:rsidP="00E513EE">
            <w:pPr>
              <w:pStyle w:val="tabelanormalny"/>
            </w:pPr>
            <w:r w:rsidRPr="00294D78">
              <w:t>PIELEGNIARKA</w:t>
            </w:r>
            <w:r>
              <w:t>,</w:t>
            </w:r>
          </w:p>
          <w:p w14:paraId="56E07CC7" w14:textId="77777777" w:rsidR="00E513EE" w:rsidRDefault="00E513EE" w:rsidP="00E513EE">
            <w:pPr>
              <w:pStyle w:val="tabelanormalny"/>
            </w:pPr>
            <w:r w:rsidRPr="00294D78">
              <w:lastRenderedPageBreak/>
              <w:t>POLOZNA</w:t>
            </w:r>
            <w:r>
              <w:t>,</w:t>
            </w:r>
          </w:p>
          <w:p w14:paraId="7D1FB73B" w14:textId="77777777" w:rsidR="00E513EE" w:rsidRDefault="00E513EE" w:rsidP="00E513EE">
            <w:pPr>
              <w:pStyle w:val="tabelanormalny"/>
            </w:pPr>
            <w:r w:rsidRPr="00294D78">
              <w:t>ASYSTENT_MEDYCZNY</w:t>
            </w:r>
            <w:r>
              <w:t>,</w:t>
            </w:r>
          </w:p>
          <w:p w14:paraId="44C54393" w14:textId="77777777" w:rsidR="00E513EE" w:rsidRDefault="00E513EE" w:rsidP="00E513EE">
            <w:pPr>
              <w:pStyle w:val="tabelanormalny"/>
            </w:pPr>
            <w:r w:rsidRPr="00294D78">
              <w:t>FELCZER</w:t>
            </w:r>
            <w:r>
              <w:t>,</w:t>
            </w:r>
          </w:p>
          <w:p w14:paraId="5EBE4308" w14:textId="77777777" w:rsidR="00E513EE" w:rsidRDefault="00E513EE" w:rsidP="00E513EE">
            <w:pPr>
              <w:pStyle w:val="tabelanormalny"/>
            </w:pPr>
            <w:r w:rsidRPr="00294D78">
              <w:t>DIAGNOSTA_LABORATORYJNY</w:t>
            </w:r>
            <w:r>
              <w:t>,</w:t>
            </w:r>
          </w:p>
          <w:p w14:paraId="441E6193" w14:textId="77777777" w:rsidR="00E513EE" w:rsidRDefault="00E513EE" w:rsidP="00E513EE">
            <w:pPr>
              <w:pStyle w:val="tabelanormalny"/>
            </w:pPr>
            <w:r w:rsidRPr="00294D78">
              <w:t>FIZJOTERAPEUTA</w:t>
            </w:r>
            <w:r>
              <w:t>,</w:t>
            </w:r>
          </w:p>
          <w:p w14:paraId="5C920BCF" w14:textId="77777777" w:rsidR="00E513EE" w:rsidRDefault="00E513EE" w:rsidP="00E513EE">
            <w:pPr>
              <w:pStyle w:val="tabelanormalny"/>
            </w:pPr>
            <w:r w:rsidRPr="00294D78">
              <w:t>RATOWNIK_MEDYCZNY</w:t>
            </w:r>
            <w:r>
              <w:t>,</w:t>
            </w:r>
          </w:p>
          <w:p w14:paraId="6F706188" w14:textId="69DBE202" w:rsidR="00E513EE" w:rsidRPr="00294D78" w:rsidRDefault="00E513EE" w:rsidP="00E513EE">
            <w:pPr>
              <w:pStyle w:val="tabelanormalny"/>
            </w:pPr>
            <w:r w:rsidRPr="00294D78">
              <w:t>HIGIENISTKA_SZKOLNA</w:t>
            </w:r>
          </w:p>
        </w:tc>
        <w:tc>
          <w:tcPr>
            <w:tcW w:w="10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</w:tcPr>
          <w:p w14:paraId="455A8CDA" w14:textId="43740A5B" w:rsidR="00E513EE" w:rsidRPr="00901676" w:rsidRDefault="00E513EE" w:rsidP="00E513EE">
            <w:pPr>
              <w:pStyle w:val="tabelanormalny"/>
              <w:rPr>
                <w:rFonts w:eastAsia="Calibri"/>
              </w:rPr>
            </w:pPr>
            <w:r w:rsidRPr="005805BA">
              <w:rPr>
                <w:rFonts w:eastAsia="Calibri"/>
              </w:rPr>
              <w:lastRenderedPageBreak/>
              <w:t>Profilaktyka 40+ Raport Szczegółowy dla Administratora</w:t>
            </w:r>
          </w:p>
        </w:tc>
        <w:tc>
          <w:tcPr>
            <w:tcW w:w="8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</w:tcPr>
          <w:p w14:paraId="3DDA5725" w14:textId="5AD7FE95" w:rsidR="00E513EE" w:rsidRDefault="00E513EE" w:rsidP="00E513EE">
            <w:pPr>
              <w:pStyle w:val="tabelanormalny"/>
              <w:rPr>
                <w:rFonts w:eastAsia="Calibri"/>
              </w:rPr>
            </w:pPr>
            <w:r>
              <w:rPr>
                <w:rFonts w:eastAsia="Calibri"/>
              </w:rPr>
              <w:t xml:space="preserve">Raport zawiera dane szczegółowe wykazane w programie Profilaktyka </w:t>
            </w:r>
            <w:r>
              <w:rPr>
                <w:rFonts w:eastAsia="Calibri"/>
              </w:rPr>
              <w:lastRenderedPageBreak/>
              <w:t xml:space="preserve">40 Plus pozbawione danych osobowych oraz medycznych </w:t>
            </w:r>
          </w:p>
        </w:tc>
        <w:tc>
          <w:tcPr>
            <w:tcW w:w="23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8" w:space="0" w:color="7F7F7F" w:themeColor="text1" w:themeTint="80"/>
            </w:tcBorders>
          </w:tcPr>
          <w:p w14:paraId="7C4DF902" w14:textId="7A2A2916" w:rsidR="00E513EE" w:rsidRDefault="00E513EE" w:rsidP="00E513EE">
            <w:pPr>
              <w:pStyle w:val="tabelanormalny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 xml:space="preserve">Raport został przygotowany generycznie. W jego kodzie zawarty jest okres rozliczenia, tj. rok oraz miesiąc. Pobierająca dane za maj 2022 kod ma wartość: </w:t>
            </w:r>
            <w:r w:rsidRPr="00E513EE">
              <w:rPr>
                <w:rFonts w:eastAsia="Calibri"/>
              </w:rPr>
              <w:t>RZB_PROFILAKTYKA40_ADM220</w:t>
            </w:r>
            <w:r>
              <w:rPr>
                <w:rFonts w:eastAsia="Calibri"/>
              </w:rPr>
              <w:t xml:space="preserve">5. Pierwszy </w:t>
            </w:r>
            <w:r>
              <w:rPr>
                <w:rFonts w:eastAsia="Calibri"/>
              </w:rPr>
              <w:lastRenderedPageBreak/>
              <w:t>okres to lipiec 2021 (2107)</w:t>
            </w:r>
          </w:p>
        </w:tc>
      </w:tr>
    </w:tbl>
    <w:p w14:paraId="5E06B8F2" w14:textId="43560ED7" w:rsidR="00294D78" w:rsidRPr="002865A8" w:rsidRDefault="00294D78" w:rsidP="00423354">
      <w:pPr>
        <w:rPr>
          <w:lang w:eastAsia="pl-PL"/>
        </w:rPr>
      </w:pPr>
    </w:p>
    <w:p w14:paraId="1E95B6AE" w14:textId="79DE6215" w:rsidR="002865A8" w:rsidRPr="002865A8" w:rsidRDefault="002865A8" w:rsidP="002865A8">
      <w:pPr>
        <w:rPr>
          <w:lang w:eastAsia="pl-PL"/>
        </w:rPr>
      </w:pPr>
    </w:p>
    <w:sectPr w:rsidR="002865A8" w:rsidRPr="002865A8" w:rsidSect="00E807D0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E628" w14:textId="77777777" w:rsidR="00997761" w:rsidRDefault="00997761" w:rsidP="00647C0A">
      <w:r>
        <w:separator/>
      </w:r>
    </w:p>
    <w:p w14:paraId="32CF7488" w14:textId="77777777" w:rsidR="00997761" w:rsidRDefault="00997761" w:rsidP="00647C0A"/>
  </w:endnote>
  <w:endnote w:type="continuationSeparator" w:id="0">
    <w:p w14:paraId="7F1D3DCC" w14:textId="77777777" w:rsidR="00997761" w:rsidRDefault="00997761" w:rsidP="00647C0A">
      <w:r>
        <w:continuationSeparator/>
      </w:r>
    </w:p>
    <w:p w14:paraId="1FD8A9C8" w14:textId="77777777" w:rsidR="00997761" w:rsidRDefault="00997761" w:rsidP="00647C0A"/>
  </w:endnote>
  <w:endnote w:type="continuationNotice" w:id="1">
    <w:p w14:paraId="5D9FC424" w14:textId="77777777" w:rsidR="00997761" w:rsidRDefault="0099776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D00C" w14:textId="7271C7BA" w:rsidR="00BE7489" w:rsidRDefault="00BE7489" w:rsidP="00AF3468">
    <w:pPr>
      <w:spacing w:after="137" w:line="275" w:lineRule="auto"/>
      <w:ind w:left="1378" w:right="1356"/>
      <w:jc w:val="center"/>
      <w:rPr>
        <w:color w:val="00628B"/>
        <w:sz w:val="12"/>
      </w:rPr>
    </w:pPr>
    <w:r w:rsidRPr="00350AB0">
      <w:rPr>
        <w:b/>
        <w:bCs/>
        <w:noProof/>
        <w:color w:val="0B5DAA"/>
        <w:sz w:val="16"/>
        <w:szCs w:val="1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D37059B" wp14:editId="0B714FBB">
              <wp:simplePos x="0" y="0"/>
              <wp:positionH relativeFrom="page">
                <wp:posOffset>588010</wp:posOffset>
              </wp:positionH>
              <wp:positionV relativeFrom="page">
                <wp:posOffset>9291955</wp:posOffset>
              </wp:positionV>
              <wp:extent cx="3505835" cy="28575"/>
              <wp:effectExtent l="0" t="0" r="0" b="9525"/>
              <wp:wrapNone/>
              <wp:docPr id="9" name="Prostokąt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05835" cy="28575"/>
                      </a:xfrm>
                      <a:prstGeom prst="rect">
                        <a:avLst/>
                      </a:prstGeom>
                      <a:solidFill>
                        <a:srgbClr val="A0CC3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 xmlns:arto="http://schemas.microsoft.com/office/word/2006/arto">
          <w:pict w14:anchorId="13A79282">
            <v:rect id="Prostokąt 9" style="position:absolute;margin-left:46.3pt;margin-top:731.65pt;width:276.0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&quot;&quot;" o:spid="_x0000_s1026" fillcolor="#a0cc3d" stroked="f" strokeweight="2pt" w14:anchorId="09D79C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">
              <w10:wrap anchorx="page" anchory="page"/>
            </v:rect>
          </w:pict>
        </mc:Fallback>
      </mc:AlternateContent>
    </w:r>
    <w:r>
      <w:rPr>
        <w:noProof/>
        <w:color w:val="0B5DAA"/>
        <w:sz w:val="16"/>
        <w:szCs w:val="16"/>
      </w:rPr>
      <w:drawing>
        <wp:anchor distT="0" distB="0" distL="114300" distR="114300" simplePos="0" relativeHeight="251658243" behindDoc="0" locked="0" layoutInCell="1" allowOverlap="1" wp14:anchorId="181AC4D0" wp14:editId="1D9B48C8">
          <wp:simplePos x="0" y="0"/>
          <wp:positionH relativeFrom="column">
            <wp:posOffset>5815330</wp:posOffset>
          </wp:positionH>
          <wp:positionV relativeFrom="paragraph">
            <wp:posOffset>200025</wp:posOffset>
          </wp:positionV>
          <wp:extent cx="171450" cy="377825"/>
          <wp:effectExtent l="0" t="0" r="0" b="3175"/>
          <wp:wrapNone/>
          <wp:docPr id="11" name="Grafika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arc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id w:val="-798382070"/>
      <w:docPartObj>
        <w:docPartGallery w:val="Page Numbers (Bottom of Page)"/>
        <w:docPartUnique/>
      </w:docPartObj>
    </w:sdtPr>
    <w:sdtEndPr>
      <w:rPr>
        <w:color w:val="0B5DAA"/>
        <w:sz w:val="16"/>
        <w:szCs w:val="16"/>
      </w:rPr>
    </w:sdtEndPr>
    <w:sdtContent>
      <w:p w14:paraId="6A9844E2" w14:textId="6C7F8081" w:rsidR="00BE7489" w:rsidRPr="00350AB0" w:rsidRDefault="00BE7489" w:rsidP="00AF3468">
        <w:pPr>
          <w:pStyle w:val="Stopka"/>
          <w:spacing w:after="180"/>
          <w:ind w:right="74"/>
          <w:rPr>
            <w:color w:val="0B5DAA"/>
            <w:sz w:val="16"/>
            <w:szCs w:val="16"/>
          </w:rPr>
        </w:pPr>
        <w:r w:rsidRPr="00350AB0">
          <w:rPr>
            <w:b w:val="0"/>
            <w:bCs/>
            <w:color w:val="0B5DAA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71173A5A" wp14:editId="65195ABD">
                  <wp:simplePos x="0" y="0"/>
                  <wp:positionH relativeFrom="page">
                    <wp:posOffset>4097020</wp:posOffset>
                  </wp:positionH>
                  <wp:positionV relativeFrom="page">
                    <wp:posOffset>9291955</wp:posOffset>
                  </wp:positionV>
                  <wp:extent cx="1979930" cy="28575"/>
                  <wp:effectExtent l="0" t="0" r="1270" b="9525"/>
                  <wp:wrapNone/>
                  <wp:docPr id="10" name="Prostokąt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79930" cy="28575"/>
                          </a:xfrm>
                          <a:prstGeom prst="rect">
                            <a:avLst/>
                          </a:prstGeom>
                          <a:solidFill>
                            <a:srgbClr val="0B5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 xmlns:arto="http://schemas.microsoft.com/office/word/2006/arto">
              <w:pict w14:anchorId="08D342C4">
                <v:rect id="Prostokąt 10" style="position:absolute;margin-left:322.6pt;margin-top:731.65pt;width:155.9pt;height: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&quot;&quot;" o:spid="_x0000_s1026" fillcolor="#0b5daa" stroked="f" strokeweight="2pt" w14:anchorId="7D10A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">
                  <w10:wrap anchorx="page" anchory="page"/>
                </v:rect>
              </w:pict>
            </mc:Fallback>
          </mc:AlternateContent>
        </w:r>
        <w:r w:rsidRPr="00350AB0">
          <w:rPr>
            <w:b w:val="0"/>
            <w:bCs/>
            <w:color w:val="0B5DAA"/>
            <w:sz w:val="16"/>
            <w:szCs w:val="16"/>
          </w:rPr>
          <w:fldChar w:fldCharType="begin"/>
        </w:r>
        <w:r w:rsidRPr="00350AB0">
          <w:rPr>
            <w:bCs/>
            <w:color w:val="0B5DAA"/>
            <w:sz w:val="16"/>
            <w:szCs w:val="16"/>
          </w:rPr>
          <w:instrText>PAGE   \* MERGEFORMAT</w:instrText>
        </w:r>
        <w:r w:rsidRPr="00350AB0">
          <w:rPr>
            <w:b w:val="0"/>
            <w:bCs/>
            <w:color w:val="0B5DAA"/>
            <w:sz w:val="16"/>
            <w:szCs w:val="16"/>
          </w:rPr>
          <w:fldChar w:fldCharType="separate"/>
        </w:r>
        <w:r>
          <w:rPr>
            <w:b w:val="0"/>
            <w:bCs/>
            <w:color w:val="0B5DAA"/>
            <w:sz w:val="16"/>
            <w:szCs w:val="16"/>
          </w:rPr>
          <w:t>2</w:t>
        </w:r>
        <w:r w:rsidRPr="00350AB0">
          <w:rPr>
            <w:b w:val="0"/>
            <w:bCs/>
            <w:color w:val="0B5DAA"/>
            <w:sz w:val="16"/>
            <w:szCs w:val="16"/>
          </w:rPr>
          <w:fldChar w:fldCharType="end"/>
        </w:r>
        <w:r w:rsidRPr="00350AB0">
          <w:rPr>
            <w:color w:val="0B5DAA"/>
            <w:sz w:val="16"/>
            <w:szCs w:val="16"/>
          </w:rPr>
          <w:t xml:space="preserve"> Z </w:t>
        </w:r>
        <w:r w:rsidRPr="00350AB0">
          <w:rPr>
            <w:color w:val="0B5DAA"/>
            <w:sz w:val="16"/>
            <w:szCs w:val="16"/>
          </w:rPr>
          <w:fldChar w:fldCharType="begin"/>
        </w:r>
        <w:r w:rsidRPr="00350AB0">
          <w:rPr>
            <w:color w:val="0B5DAA"/>
            <w:sz w:val="16"/>
            <w:szCs w:val="16"/>
          </w:rPr>
          <w:instrText xml:space="preserve"> NUMPAGES  \# "0"  \* MERGEFORMAT </w:instrText>
        </w:r>
        <w:r w:rsidRPr="00350AB0">
          <w:rPr>
            <w:color w:val="0B5DAA"/>
            <w:sz w:val="16"/>
            <w:szCs w:val="16"/>
          </w:rPr>
          <w:fldChar w:fldCharType="separate"/>
        </w:r>
        <w:r>
          <w:rPr>
            <w:color w:val="0B5DAA"/>
            <w:sz w:val="16"/>
            <w:szCs w:val="16"/>
          </w:rPr>
          <w:t>24</w:t>
        </w:r>
        <w:r w:rsidRPr="00350AB0">
          <w:rPr>
            <w:color w:val="0B5DAA"/>
            <w:sz w:val="16"/>
            <w:szCs w:val="16"/>
          </w:rPr>
          <w:fldChar w:fldCharType="end"/>
        </w:r>
      </w:p>
    </w:sdtContent>
  </w:sdt>
  <w:p w14:paraId="6E977AEC" w14:textId="77777777" w:rsidR="00BE7489" w:rsidRPr="00DC37A4" w:rsidRDefault="00BE7489" w:rsidP="00AF3468">
    <w:pPr>
      <w:pStyle w:val="Stopka"/>
      <w:tabs>
        <w:tab w:val="left" w:pos="2450"/>
        <w:tab w:val="left" w:pos="2694"/>
        <w:tab w:val="left" w:pos="5502"/>
      </w:tabs>
      <w:jc w:val="both"/>
      <w:rPr>
        <w:rFonts w:eastAsiaTheme="minorHAnsi" w:cs="Calibri"/>
        <w:sz w:val="16"/>
        <w:szCs w:val="16"/>
      </w:rPr>
    </w:pPr>
    <w:r w:rsidRPr="00DC37A4">
      <w:rPr>
        <w:sz w:val="16"/>
        <w:szCs w:val="16"/>
      </w:rPr>
      <w:t>Centrum e-Zdrowia</w:t>
    </w:r>
    <w:r w:rsidRPr="00DC37A4">
      <w:rPr>
        <w:sz w:val="16"/>
        <w:szCs w:val="16"/>
      </w:rPr>
      <w:tab/>
      <w:t xml:space="preserve">tel.: </w:t>
    </w:r>
    <w:r w:rsidRPr="00DC37A4">
      <w:rPr>
        <w:rFonts w:eastAsiaTheme="minorHAnsi" w:cs="Calibri"/>
        <w:sz w:val="16"/>
        <w:szCs w:val="16"/>
      </w:rPr>
      <w:t>+48 22 597-09-27</w:t>
    </w:r>
    <w:r w:rsidRPr="00DC37A4">
      <w:rPr>
        <w:rFonts w:eastAsiaTheme="minorHAnsi" w:cs="Calibri"/>
        <w:sz w:val="16"/>
        <w:szCs w:val="16"/>
      </w:rPr>
      <w:tab/>
    </w:r>
  </w:p>
  <w:p w14:paraId="4453B45C" w14:textId="77777777" w:rsidR="00BE7489" w:rsidRPr="00DC37A4" w:rsidRDefault="00BE7489" w:rsidP="00AF3468">
    <w:pPr>
      <w:pStyle w:val="Stopka"/>
      <w:tabs>
        <w:tab w:val="left" w:pos="2450"/>
        <w:tab w:val="left" w:pos="5502"/>
      </w:tabs>
      <w:jc w:val="both"/>
      <w:rPr>
        <w:rFonts w:eastAsiaTheme="minorHAnsi" w:cs="Calibri"/>
        <w:sz w:val="16"/>
        <w:szCs w:val="16"/>
      </w:rPr>
    </w:pPr>
    <w:r w:rsidRPr="00DC37A4">
      <w:rPr>
        <w:sz w:val="16"/>
        <w:szCs w:val="16"/>
      </w:rPr>
      <w:t>ul. Stanisława Dubois 5A</w:t>
    </w:r>
    <w:r w:rsidRPr="00DC37A4">
      <w:rPr>
        <w:sz w:val="16"/>
        <w:szCs w:val="16"/>
      </w:rPr>
      <w:tab/>
    </w:r>
    <w:r w:rsidRPr="00DC37A4">
      <w:rPr>
        <w:rFonts w:eastAsiaTheme="minorHAnsi" w:cs="Calibri"/>
        <w:sz w:val="16"/>
        <w:szCs w:val="16"/>
      </w:rPr>
      <w:t>fax: +48 22 597-09-37</w:t>
    </w:r>
    <w:r w:rsidRPr="00DC37A4">
      <w:rPr>
        <w:rFonts w:eastAsiaTheme="minorHAnsi" w:cs="Calibri"/>
        <w:sz w:val="16"/>
        <w:szCs w:val="16"/>
      </w:rPr>
      <w:tab/>
      <w:t>NIP: 5251575309</w:t>
    </w:r>
  </w:p>
  <w:p w14:paraId="5A3AF461" w14:textId="77777777" w:rsidR="00BE7489" w:rsidRDefault="00BE7489" w:rsidP="00AF3468">
    <w:pPr>
      <w:pStyle w:val="Stopka"/>
      <w:tabs>
        <w:tab w:val="left" w:pos="2450"/>
        <w:tab w:val="left" w:pos="5502"/>
      </w:tabs>
      <w:jc w:val="both"/>
    </w:pPr>
    <w:r w:rsidRPr="00DC37A4">
      <w:rPr>
        <w:sz w:val="20"/>
      </w:rPr>
      <w:drawing>
        <wp:anchor distT="0" distB="0" distL="114300" distR="114300" simplePos="0" relativeHeight="251658246" behindDoc="0" locked="0" layoutInCell="1" allowOverlap="1" wp14:anchorId="184DAA6D" wp14:editId="768FDABB">
          <wp:simplePos x="0" y="0"/>
          <wp:positionH relativeFrom="column">
            <wp:posOffset>4195445</wp:posOffset>
          </wp:positionH>
          <wp:positionV relativeFrom="paragraph">
            <wp:posOffset>425450</wp:posOffset>
          </wp:positionV>
          <wp:extent cx="1332000" cy="297947"/>
          <wp:effectExtent l="0" t="0" r="1905" b="6985"/>
          <wp:wrapNone/>
          <wp:docPr id="12" name="Obraz 12" descr="Logo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9" name="ueefrr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000" cy="2979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7A4">
      <w:rPr>
        <w:sz w:val="20"/>
      </w:rPr>
      <w:drawing>
        <wp:anchor distT="0" distB="0" distL="114300" distR="114300" simplePos="0" relativeHeight="251658244" behindDoc="0" locked="0" layoutInCell="1" allowOverlap="1" wp14:anchorId="07C72E8D" wp14:editId="7F517903">
          <wp:simplePos x="0" y="0"/>
          <wp:positionH relativeFrom="column">
            <wp:posOffset>2012950</wp:posOffset>
          </wp:positionH>
          <wp:positionV relativeFrom="paragraph">
            <wp:posOffset>457200</wp:posOffset>
          </wp:positionV>
          <wp:extent cx="1044000" cy="288000"/>
          <wp:effectExtent l="0" t="0" r="3810" b="0"/>
          <wp:wrapNone/>
          <wp:docPr id="13" name="Obraz 13" descr="Logo Centrum e-Zdrow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" name="cez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7A4">
      <w:rPr>
        <w:sz w:val="20"/>
      </w:rPr>
      <w:drawing>
        <wp:anchor distT="0" distB="0" distL="114300" distR="114300" simplePos="0" relativeHeight="251658245" behindDoc="0" locked="0" layoutInCell="1" allowOverlap="1" wp14:anchorId="739C6538" wp14:editId="51E3FC5F">
          <wp:simplePos x="0" y="0"/>
          <wp:positionH relativeFrom="column">
            <wp:posOffset>-28575</wp:posOffset>
          </wp:positionH>
          <wp:positionV relativeFrom="paragraph">
            <wp:posOffset>370840</wp:posOffset>
          </wp:positionV>
          <wp:extent cx="864000" cy="395520"/>
          <wp:effectExtent l="0" t="0" r="0" b="5080"/>
          <wp:wrapNone/>
          <wp:docPr id="14" name="Obraz 14" descr="Logo Fundusze Europejskie Polska Cyfrow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7" name="fepc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395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5D3DCA70">
      <w:rPr>
        <w:rFonts w:eastAsiaTheme="minorEastAsia" w:cs="Calibri"/>
        <w:sz w:val="16"/>
        <w:szCs w:val="16"/>
      </w:rPr>
      <w:t>00-184 Warszawa</w:t>
    </w:r>
    <w:r w:rsidRPr="00DC37A4">
      <w:rPr>
        <w:rFonts w:eastAsiaTheme="minorHAnsi" w:cs="Calibri"/>
        <w:sz w:val="16"/>
        <w:szCs w:val="16"/>
      </w:rPr>
      <w:tab/>
    </w:r>
    <w:r w:rsidRPr="5D3DCA70">
      <w:rPr>
        <w:rFonts w:eastAsiaTheme="minorEastAsia" w:cs="Calibri"/>
        <w:sz w:val="16"/>
        <w:szCs w:val="16"/>
      </w:rPr>
      <w:t>biuro@cez.gov.pl | www.cez.gov.pl</w:t>
    </w:r>
    <w:r w:rsidRPr="00DC37A4">
      <w:rPr>
        <w:rFonts w:eastAsiaTheme="minorHAnsi" w:cs="Calibri"/>
        <w:sz w:val="16"/>
        <w:szCs w:val="16"/>
      </w:rPr>
      <w:tab/>
    </w:r>
    <w:r w:rsidRPr="5D3DCA70">
      <w:rPr>
        <w:rFonts w:eastAsiaTheme="minorEastAsia" w:cs="Calibri"/>
        <w:sz w:val="16"/>
        <w:szCs w:val="16"/>
      </w:rPr>
      <w:t>REGON: 001377706</w:t>
    </w:r>
  </w:p>
  <w:p w14:paraId="22BE079B" w14:textId="77777777" w:rsidR="00BE7489" w:rsidRDefault="00BE7489" w:rsidP="00AF3468">
    <w:pPr>
      <w:spacing w:after="137" w:line="275" w:lineRule="auto"/>
      <w:ind w:right="1356"/>
      <w:rPr>
        <w:color w:val="00628B"/>
        <w:sz w:val="12"/>
      </w:rPr>
    </w:pPr>
  </w:p>
  <w:p w14:paraId="6F367B08" w14:textId="77777777" w:rsidR="00BE7489" w:rsidRDefault="00BE7489" w:rsidP="00AF3468">
    <w:pPr>
      <w:spacing w:after="137" w:line="275" w:lineRule="auto"/>
      <w:ind w:right="1356"/>
      <w:rPr>
        <w:color w:val="00628B"/>
        <w:sz w:val="12"/>
      </w:rPr>
    </w:pPr>
  </w:p>
  <w:p w14:paraId="7646EF11" w14:textId="77777777" w:rsidR="00BE7489" w:rsidRDefault="00BE7489" w:rsidP="00647C0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BE7489" w14:paraId="05854CB5" w14:textId="77777777" w:rsidTr="3AE87FD9">
      <w:tc>
        <w:tcPr>
          <w:tcW w:w="3024" w:type="dxa"/>
        </w:tcPr>
        <w:p w14:paraId="0922A0C0" w14:textId="73C6B2FE" w:rsidR="00BE7489" w:rsidRDefault="00BE7489" w:rsidP="3AE87FD9">
          <w:pPr>
            <w:pStyle w:val="Nagwek"/>
            <w:ind w:left="-115"/>
            <w:jc w:val="left"/>
          </w:pPr>
        </w:p>
      </w:tc>
      <w:tc>
        <w:tcPr>
          <w:tcW w:w="3024" w:type="dxa"/>
        </w:tcPr>
        <w:p w14:paraId="6330B8DF" w14:textId="2E457164" w:rsidR="00BE7489" w:rsidRDefault="00BE7489" w:rsidP="3AE87FD9">
          <w:pPr>
            <w:pStyle w:val="Nagwek"/>
            <w:jc w:val="center"/>
          </w:pPr>
        </w:p>
      </w:tc>
      <w:tc>
        <w:tcPr>
          <w:tcW w:w="3024" w:type="dxa"/>
        </w:tcPr>
        <w:p w14:paraId="5FDC4E21" w14:textId="5E4F0DC1" w:rsidR="00BE7489" w:rsidRDefault="00BE7489" w:rsidP="3AE87FD9">
          <w:pPr>
            <w:pStyle w:val="Nagwek"/>
            <w:ind w:right="-115"/>
            <w:jc w:val="right"/>
          </w:pPr>
        </w:p>
      </w:tc>
    </w:tr>
  </w:tbl>
  <w:p w14:paraId="2C90AE90" w14:textId="73F942D4" w:rsidR="00BE7489" w:rsidRDefault="00BE7489" w:rsidP="3AE87F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14EF" w14:textId="77777777" w:rsidR="00997761" w:rsidRDefault="00997761" w:rsidP="00647C0A">
      <w:r>
        <w:separator/>
      </w:r>
    </w:p>
    <w:p w14:paraId="34FDDA49" w14:textId="77777777" w:rsidR="00997761" w:rsidRDefault="00997761" w:rsidP="00647C0A"/>
  </w:footnote>
  <w:footnote w:type="continuationSeparator" w:id="0">
    <w:p w14:paraId="226DF018" w14:textId="77777777" w:rsidR="00997761" w:rsidRDefault="00997761" w:rsidP="00647C0A">
      <w:r>
        <w:continuationSeparator/>
      </w:r>
    </w:p>
    <w:p w14:paraId="6EA07DC4" w14:textId="77777777" w:rsidR="00997761" w:rsidRDefault="00997761" w:rsidP="00647C0A"/>
  </w:footnote>
  <w:footnote w:type="continuationNotice" w:id="1">
    <w:p w14:paraId="5C9BA9E9" w14:textId="77777777" w:rsidR="00997761" w:rsidRDefault="0099776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3A82" w14:textId="77777777" w:rsidR="00BE7489" w:rsidRPr="003464AC" w:rsidRDefault="00BE7489" w:rsidP="00E17F45">
    <w:pPr>
      <w:pStyle w:val="Nagwek"/>
      <w:jc w:val="center"/>
    </w:pPr>
    <w:r w:rsidRPr="00B70C6B">
      <w:t>Elektroniczna Platforma Gromadzenia, Analiz</w:t>
    </w:r>
    <w:r>
      <w:t>y</w:t>
    </w:r>
    <w:r w:rsidRPr="00B70C6B">
      <w:t xml:space="preserve"> i Udostępniani</w:t>
    </w:r>
    <w:r>
      <w:t xml:space="preserve">a </w:t>
    </w:r>
    <w:r>
      <w:br/>
      <w:t>z</w:t>
    </w:r>
    <w:r w:rsidRPr="00B70C6B">
      <w:t xml:space="preserve">asobów </w:t>
    </w:r>
    <w:r>
      <w:t>c</w:t>
    </w:r>
    <w:r w:rsidRPr="00B70C6B">
      <w:t>yfrowych o Zdarzeniach Medycznych</w:t>
    </w:r>
    <w:r>
      <w:t xml:space="preserve"> (P1)</w:t>
    </w:r>
  </w:p>
  <w:p w14:paraId="0648A420" w14:textId="77777777" w:rsidR="00BE7489" w:rsidRDefault="00BE7489" w:rsidP="00647C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0F64" w14:textId="11E4D1B8" w:rsidR="00BE7489" w:rsidRDefault="00BE7489" w:rsidP="00647C0A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allowOverlap="1" wp14:anchorId="124E38DE" wp14:editId="5DE858E4">
          <wp:simplePos x="0" y="0"/>
          <wp:positionH relativeFrom="page">
            <wp:posOffset>899795</wp:posOffset>
          </wp:positionH>
          <wp:positionV relativeFrom="page">
            <wp:posOffset>448945</wp:posOffset>
          </wp:positionV>
          <wp:extent cx="1926000" cy="532800"/>
          <wp:effectExtent l="0" t="0" r="0" b="635"/>
          <wp:wrapNone/>
          <wp:docPr id="44" name="Obraz 44" descr="Logo Centrum e-Zdrow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" name="ce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60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EA3C5C"/>
    <w:multiLevelType w:val="multilevel"/>
    <w:tmpl w:val="AC140A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Restart w:val="0"/>
      <w:pStyle w:val="WymaganieL1"/>
      <w:lvlText w:val="WZP.%4 "/>
      <w:lvlJc w:val="left"/>
      <w:pPr>
        <w:tabs>
          <w:tab w:val="num" w:pos="964"/>
        </w:tabs>
        <w:ind w:left="1418" w:hanging="1021"/>
      </w:pPr>
      <w:rPr>
        <w:rFonts w:hint="default"/>
        <w:b w:val="0"/>
        <w:i w:val="0"/>
        <w:sz w:val="20"/>
        <w:u w:val="single"/>
      </w:rPr>
    </w:lvl>
    <w:lvl w:ilvl="4">
      <w:start w:val="1"/>
      <w:numFmt w:val="decimal"/>
      <w:pStyle w:val="WymaganieL2"/>
      <w:lvlText w:val="WZP.%4.%5"/>
      <w:lvlJc w:val="left"/>
      <w:pPr>
        <w:tabs>
          <w:tab w:val="num" w:pos="1928"/>
        </w:tabs>
        <w:ind w:left="1928" w:hanging="1077"/>
      </w:pPr>
      <w:rPr>
        <w:rFonts w:hint="default"/>
        <w:sz w:val="20"/>
        <w:u w:val="single"/>
      </w:rPr>
    </w:lvl>
    <w:lvl w:ilvl="5">
      <w:start w:val="1"/>
      <w:numFmt w:val="bullet"/>
      <w:pStyle w:val="wymagania-punkty"/>
      <w:lvlText w:val=""/>
      <w:lvlJc w:val="left"/>
      <w:pPr>
        <w:ind w:left="1474" w:firstLine="57"/>
      </w:pPr>
      <w:rPr>
        <w:rFonts w:ascii="Symbol" w:hAnsi="Symbol" w:hint="default"/>
      </w:rPr>
    </w:lvl>
    <w:lvl w:ilvl="6">
      <w:start w:val="1"/>
      <w:numFmt w:val="bullet"/>
      <w:pStyle w:val="Wymagania-punkyL2"/>
      <w:lvlText w:val=""/>
      <w:lvlJc w:val="left"/>
      <w:pPr>
        <w:ind w:left="2155" w:hanging="397"/>
      </w:pPr>
      <w:rPr>
        <w:rFonts w:ascii="Symbol" w:hAnsi="Symbol"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CB5A86"/>
    <w:multiLevelType w:val="hybridMultilevel"/>
    <w:tmpl w:val="19FE99AC"/>
    <w:lvl w:ilvl="0" w:tplc="0415000F">
      <w:start w:val="1"/>
      <w:numFmt w:val="decimal"/>
      <w:pStyle w:val="wypunktowanie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9159E"/>
    <w:multiLevelType w:val="hybridMultilevel"/>
    <w:tmpl w:val="E6A03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62EC1"/>
    <w:multiLevelType w:val="hybridMultilevel"/>
    <w:tmpl w:val="D86C57DC"/>
    <w:lvl w:ilvl="0" w:tplc="ED00A6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94E5AF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7321CB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8941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CB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E8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02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46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82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21FA9"/>
    <w:multiLevelType w:val="hybridMultilevel"/>
    <w:tmpl w:val="1024B632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CE74B7"/>
    <w:multiLevelType w:val="hybridMultilevel"/>
    <w:tmpl w:val="C57014E8"/>
    <w:lvl w:ilvl="0" w:tplc="820C7E2A">
      <w:start w:val="1"/>
      <w:numFmt w:val="decimal"/>
      <w:lvlText w:val="%1."/>
      <w:lvlJc w:val="left"/>
      <w:pPr>
        <w:ind w:left="720" w:hanging="360"/>
      </w:pPr>
    </w:lvl>
    <w:lvl w:ilvl="1" w:tplc="8D80F6EC">
      <w:start w:val="1"/>
      <w:numFmt w:val="lowerLetter"/>
      <w:lvlText w:val="%2."/>
      <w:lvlJc w:val="left"/>
      <w:pPr>
        <w:ind w:left="1440" w:hanging="360"/>
      </w:pPr>
    </w:lvl>
    <w:lvl w:ilvl="2" w:tplc="3DFA29F8">
      <w:start w:val="1"/>
      <w:numFmt w:val="lowerRoman"/>
      <w:lvlText w:val="%3."/>
      <w:lvlJc w:val="right"/>
      <w:pPr>
        <w:ind w:left="2160" w:hanging="180"/>
      </w:pPr>
    </w:lvl>
    <w:lvl w:ilvl="3" w:tplc="5C022F6C">
      <w:start w:val="1"/>
      <w:numFmt w:val="decimal"/>
      <w:lvlText w:val="%4."/>
      <w:lvlJc w:val="left"/>
      <w:pPr>
        <w:ind w:left="2880" w:hanging="360"/>
      </w:pPr>
    </w:lvl>
    <w:lvl w:ilvl="4" w:tplc="BBB81D08">
      <w:start w:val="1"/>
      <w:numFmt w:val="lowerLetter"/>
      <w:lvlText w:val="%5."/>
      <w:lvlJc w:val="left"/>
      <w:pPr>
        <w:ind w:left="3600" w:hanging="360"/>
      </w:pPr>
    </w:lvl>
    <w:lvl w:ilvl="5" w:tplc="3F0C1D30">
      <w:start w:val="1"/>
      <w:numFmt w:val="lowerRoman"/>
      <w:lvlText w:val="%6."/>
      <w:lvlJc w:val="right"/>
      <w:pPr>
        <w:ind w:left="4320" w:hanging="180"/>
      </w:pPr>
    </w:lvl>
    <w:lvl w:ilvl="6" w:tplc="12A232C8">
      <w:start w:val="1"/>
      <w:numFmt w:val="decimal"/>
      <w:lvlText w:val="%7."/>
      <w:lvlJc w:val="left"/>
      <w:pPr>
        <w:ind w:left="5040" w:hanging="360"/>
      </w:pPr>
    </w:lvl>
    <w:lvl w:ilvl="7" w:tplc="6C92B96E">
      <w:start w:val="1"/>
      <w:numFmt w:val="lowerLetter"/>
      <w:lvlText w:val="%8."/>
      <w:lvlJc w:val="left"/>
      <w:pPr>
        <w:ind w:left="5760" w:hanging="360"/>
      </w:pPr>
    </w:lvl>
    <w:lvl w:ilvl="8" w:tplc="256863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65212"/>
    <w:multiLevelType w:val="hybridMultilevel"/>
    <w:tmpl w:val="81F87D8C"/>
    <w:lvl w:ilvl="0" w:tplc="CD304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F208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F61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22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A9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C6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49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8A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3C0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2426D"/>
    <w:multiLevelType w:val="hybridMultilevel"/>
    <w:tmpl w:val="0C7403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50050C"/>
    <w:multiLevelType w:val="hybridMultilevel"/>
    <w:tmpl w:val="FEC67B00"/>
    <w:lvl w:ilvl="0" w:tplc="31C48448">
      <w:start w:val="1"/>
      <w:numFmt w:val="decimal"/>
      <w:pStyle w:val="Tabelanumerowanie1"/>
      <w:lvlText w:val="%1."/>
      <w:lvlJc w:val="left"/>
      <w:pPr>
        <w:ind w:left="777" w:hanging="360"/>
      </w:pPr>
    </w:lvl>
    <w:lvl w:ilvl="1" w:tplc="04150019" w:tentative="1">
      <w:start w:val="1"/>
      <w:numFmt w:val="lowerLetter"/>
      <w:lvlText w:val="%2."/>
      <w:lvlJc w:val="left"/>
      <w:pPr>
        <w:ind w:left="1497" w:hanging="360"/>
      </w:pPr>
    </w:lvl>
    <w:lvl w:ilvl="2" w:tplc="0415001B" w:tentative="1">
      <w:start w:val="1"/>
      <w:numFmt w:val="lowerRoman"/>
      <w:lvlText w:val="%3."/>
      <w:lvlJc w:val="right"/>
      <w:pPr>
        <w:ind w:left="2217" w:hanging="180"/>
      </w:pPr>
    </w:lvl>
    <w:lvl w:ilvl="3" w:tplc="0415000F" w:tentative="1">
      <w:start w:val="1"/>
      <w:numFmt w:val="decimal"/>
      <w:lvlText w:val="%4."/>
      <w:lvlJc w:val="left"/>
      <w:pPr>
        <w:ind w:left="2937" w:hanging="360"/>
      </w:pPr>
    </w:lvl>
    <w:lvl w:ilvl="4" w:tplc="04150019" w:tentative="1">
      <w:start w:val="1"/>
      <w:numFmt w:val="lowerLetter"/>
      <w:lvlText w:val="%5."/>
      <w:lvlJc w:val="left"/>
      <w:pPr>
        <w:ind w:left="3657" w:hanging="360"/>
      </w:pPr>
    </w:lvl>
    <w:lvl w:ilvl="5" w:tplc="0415001B" w:tentative="1">
      <w:start w:val="1"/>
      <w:numFmt w:val="lowerRoman"/>
      <w:lvlText w:val="%6."/>
      <w:lvlJc w:val="right"/>
      <w:pPr>
        <w:ind w:left="4377" w:hanging="180"/>
      </w:pPr>
    </w:lvl>
    <w:lvl w:ilvl="6" w:tplc="0415000F" w:tentative="1">
      <w:start w:val="1"/>
      <w:numFmt w:val="decimal"/>
      <w:lvlText w:val="%7."/>
      <w:lvlJc w:val="left"/>
      <w:pPr>
        <w:ind w:left="5097" w:hanging="360"/>
      </w:pPr>
    </w:lvl>
    <w:lvl w:ilvl="7" w:tplc="04150019" w:tentative="1">
      <w:start w:val="1"/>
      <w:numFmt w:val="lowerLetter"/>
      <w:lvlText w:val="%8."/>
      <w:lvlJc w:val="left"/>
      <w:pPr>
        <w:ind w:left="5817" w:hanging="360"/>
      </w:pPr>
    </w:lvl>
    <w:lvl w:ilvl="8" w:tplc="0415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2181071B"/>
    <w:multiLevelType w:val="hybridMultilevel"/>
    <w:tmpl w:val="9EEA02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30192"/>
    <w:multiLevelType w:val="hybridMultilevel"/>
    <w:tmpl w:val="34642F1C"/>
    <w:lvl w:ilvl="0" w:tplc="8EE67D5A">
      <w:numFmt w:val="bullet"/>
      <w:pStyle w:val="Tabelapunktowanie1"/>
      <w:lvlText w:val="•"/>
      <w:lvlJc w:val="left"/>
      <w:pPr>
        <w:ind w:left="1174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4CB30A9"/>
    <w:multiLevelType w:val="hybridMultilevel"/>
    <w:tmpl w:val="98F0A34E"/>
    <w:lvl w:ilvl="0" w:tplc="4E3A9B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8CA4BA4">
      <w:start w:val="1"/>
      <w:numFmt w:val="lowerLetter"/>
      <w:lvlText w:val="%2."/>
      <w:lvlJc w:val="left"/>
      <w:pPr>
        <w:ind w:left="1495" w:hanging="360"/>
      </w:pPr>
      <w:rPr>
        <w:b w:val="0"/>
      </w:rPr>
    </w:lvl>
    <w:lvl w:ilvl="2" w:tplc="0C2A0628">
      <w:start w:val="1"/>
      <w:numFmt w:val="lowerRoman"/>
      <w:lvlText w:val="%3."/>
      <w:lvlJc w:val="right"/>
      <w:pPr>
        <w:ind w:left="2160" w:hanging="180"/>
      </w:pPr>
    </w:lvl>
    <w:lvl w:ilvl="3" w:tplc="673E40E6">
      <w:start w:val="1"/>
      <w:numFmt w:val="decimal"/>
      <w:lvlText w:val="%4."/>
      <w:lvlJc w:val="left"/>
      <w:pPr>
        <w:ind w:left="2880" w:hanging="360"/>
      </w:pPr>
    </w:lvl>
    <w:lvl w:ilvl="4" w:tplc="25D6EE8A">
      <w:start w:val="1"/>
      <w:numFmt w:val="lowerLetter"/>
      <w:lvlText w:val="%5."/>
      <w:lvlJc w:val="left"/>
      <w:pPr>
        <w:ind w:left="3600" w:hanging="360"/>
      </w:pPr>
    </w:lvl>
    <w:lvl w:ilvl="5" w:tplc="CF081656">
      <w:start w:val="1"/>
      <w:numFmt w:val="lowerRoman"/>
      <w:lvlText w:val="%6."/>
      <w:lvlJc w:val="right"/>
      <w:pPr>
        <w:ind w:left="4320" w:hanging="180"/>
      </w:pPr>
    </w:lvl>
    <w:lvl w:ilvl="6" w:tplc="4F723574">
      <w:start w:val="1"/>
      <w:numFmt w:val="decimal"/>
      <w:lvlText w:val="%7."/>
      <w:lvlJc w:val="left"/>
      <w:pPr>
        <w:ind w:left="5040" w:hanging="360"/>
      </w:pPr>
    </w:lvl>
    <w:lvl w:ilvl="7" w:tplc="098C7BE0">
      <w:start w:val="1"/>
      <w:numFmt w:val="lowerLetter"/>
      <w:lvlText w:val="%8."/>
      <w:lvlJc w:val="left"/>
      <w:pPr>
        <w:ind w:left="5760" w:hanging="360"/>
      </w:pPr>
    </w:lvl>
    <w:lvl w:ilvl="8" w:tplc="C5284CF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806F4"/>
    <w:multiLevelType w:val="hybridMultilevel"/>
    <w:tmpl w:val="1024B632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7C5580"/>
    <w:multiLevelType w:val="hybridMultilevel"/>
    <w:tmpl w:val="7E342FF6"/>
    <w:lvl w:ilvl="0" w:tplc="6D30476A">
      <w:start w:val="1"/>
      <w:numFmt w:val="bullet"/>
      <w:pStyle w:val="Punktowaniepoz1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C84007A"/>
    <w:multiLevelType w:val="hybridMultilevel"/>
    <w:tmpl w:val="0C2EB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417ED"/>
    <w:multiLevelType w:val="hybridMultilevel"/>
    <w:tmpl w:val="342E38DA"/>
    <w:lvl w:ilvl="0" w:tplc="5D3C5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23E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00C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04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04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EE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65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84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E4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15AC3"/>
    <w:multiLevelType w:val="multilevel"/>
    <w:tmpl w:val="B89CCFA6"/>
    <w:lvl w:ilvl="0">
      <w:start w:val="1"/>
      <w:numFmt w:val="decimal"/>
      <w:lvlText w:val="%1."/>
      <w:lvlJc w:val="left"/>
      <w:pPr>
        <w:tabs>
          <w:tab w:val="num" w:pos="7230"/>
        </w:tabs>
        <w:ind w:left="7230" w:hanging="851"/>
      </w:pPr>
      <w:rPr>
        <w:b/>
        <w:i w:val="0"/>
        <w:color w:val="002776"/>
        <w:sz w:val="52"/>
        <w:szCs w:val="52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b/>
        <w:i w:val="0"/>
        <w:color w:val="1F497D" w:themeColor="text2"/>
        <w:sz w:val="36"/>
        <w:szCs w:val="32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5955"/>
        </w:tabs>
        <w:ind w:left="5955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"/>
      <w:lvlJc w:val="left"/>
      <w:pPr>
        <w:tabs>
          <w:tab w:val="num" w:pos="360"/>
        </w:tabs>
      </w:p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</w:lvl>
  </w:abstractNum>
  <w:abstractNum w:abstractNumId="18" w15:restartNumberingAfterBreak="0">
    <w:nsid w:val="3AD12BFD"/>
    <w:multiLevelType w:val="hybridMultilevel"/>
    <w:tmpl w:val="AA40DC96"/>
    <w:lvl w:ilvl="0" w:tplc="05F49BCE">
      <w:start w:val="1"/>
      <w:numFmt w:val="decimal"/>
      <w:lvlText w:val="%1."/>
      <w:lvlJc w:val="left"/>
      <w:pPr>
        <w:ind w:left="720" w:hanging="360"/>
      </w:pPr>
    </w:lvl>
    <w:lvl w:ilvl="1" w:tplc="CD5A89B0">
      <w:start w:val="1"/>
      <w:numFmt w:val="lowerLetter"/>
      <w:lvlText w:val="%2."/>
      <w:lvlJc w:val="left"/>
      <w:pPr>
        <w:ind w:left="1440" w:hanging="360"/>
      </w:pPr>
    </w:lvl>
    <w:lvl w:ilvl="2" w:tplc="9D123DA4">
      <w:start w:val="1"/>
      <w:numFmt w:val="lowerRoman"/>
      <w:lvlText w:val="%3."/>
      <w:lvlJc w:val="right"/>
      <w:pPr>
        <w:ind w:left="2160" w:hanging="180"/>
      </w:pPr>
    </w:lvl>
    <w:lvl w:ilvl="3" w:tplc="2F58970A">
      <w:start w:val="1"/>
      <w:numFmt w:val="decimal"/>
      <w:lvlText w:val="%4."/>
      <w:lvlJc w:val="left"/>
      <w:pPr>
        <w:ind w:left="2880" w:hanging="360"/>
      </w:pPr>
    </w:lvl>
    <w:lvl w:ilvl="4" w:tplc="F724DDA8">
      <w:start w:val="1"/>
      <w:numFmt w:val="lowerLetter"/>
      <w:lvlText w:val="%5."/>
      <w:lvlJc w:val="left"/>
      <w:pPr>
        <w:ind w:left="3600" w:hanging="360"/>
      </w:pPr>
    </w:lvl>
    <w:lvl w:ilvl="5" w:tplc="2FFAD5FE">
      <w:start w:val="1"/>
      <w:numFmt w:val="lowerRoman"/>
      <w:lvlText w:val="%6."/>
      <w:lvlJc w:val="right"/>
      <w:pPr>
        <w:ind w:left="4320" w:hanging="180"/>
      </w:pPr>
    </w:lvl>
    <w:lvl w:ilvl="6" w:tplc="04F2F378">
      <w:start w:val="1"/>
      <w:numFmt w:val="decimal"/>
      <w:lvlText w:val="%7."/>
      <w:lvlJc w:val="left"/>
      <w:pPr>
        <w:ind w:left="5040" w:hanging="360"/>
      </w:pPr>
    </w:lvl>
    <w:lvl w:ilvl="7" w:tplc="E1C61270">
      <w:start w:val="1"/>
      <w:numFmt w:val="lowerLetter"/>
      <w:lvlText w:val="%8."/>
      <w:lvlJc w:val="left"/>
      <w:pPr>
        <w:ind w:left="5760" w:hanging="360"/>
      </w:pPr>
    </w:lvl>
    <w:lvl w:ilvl="8" w:tplc="90104F6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35D0D"/>
    <w:multiLevelType w:val="multilevel"/>
    <w:tmpl w:val="BF664DE8"/>
    <w:lvl w:ilvl="0">
      <w:start w:val="1"/>
      <w:numFmt w:val="decimal"/>
      <w:pStyle w:val="Nagwek1"/>
      <w:lvlText w:val="%1."/>
      <w:lvlJc w:val="left"/>
      <w:pPr>
        <w:ind w:left="1080" w:hanging="720"/>
      </w:pPr>
      <w:rPr>
        <w:b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CB77367"/>
    <w:multiLevelType w:val="hybridMultilevel"/>
    <w:tmpl w:val="34C03970"/>
    <w:lvl w:ilvl="0" w:tplc="DDC8F8A0">
      <w:start w:val="1"/>
      <w:numFmt w:val="bullet"/>
      <w:pStyle w:val="Tabela-punktowanie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9C3083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14141"/>
    <w:multiLevelType w:val="hybridMultilevel"/>
    <w:tmpl w:val="424A94D6"/>
    <w:lvl w:ilvl="0" w:tplc="79BE0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A5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4E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E1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EB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29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E7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45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C1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D79E2"/>
    <w:multiLevelType w:val="hybridMultilevel"/>
    <w:tmpl w:val="51AA6154"/>
    <w:lvl w:ilvl="0" w:tplc="59DA9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09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0B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E7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25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00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4C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67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8D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973F1"/>
    <w:multiLevelType w:val="hybridMultilevel"/>
    <w:tmpl w:val="6480F12C"/>
    <w:lvl w:ilvl="0" w:tplc="CB147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44B0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14E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2F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4E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84A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CC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0B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8D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120CC"/>
    <w:multiLevelType w:val="hybridMultilevel"/>
    <w:tmpl w:val="C478B066"/>
    <w:lvl w:ilvl="0" w:tplc="AD7E3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8D0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620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07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CF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45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A9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0C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6D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F75453"/>
    <w:multiLevelType w:val="hybridMultilevel"/>
    <w:tmpl w:val="48DCA8AE"/>
    <w:lvl w:ilvl="0" w:tplc="BB58BA7E">
      <w:start w:val="1"/>
      <w:numFmt w:val="decimal"/>
      <w:pStyle w:val="tabelanumeracja"/>
      <w:lvlText w:val="%1"/>
      <w:lvlJc w:val="left"/>
      <w:pPr>
        <w:ind w:left="6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46F5A"/>
    <w:multiLevelType w:val="hybridMultilevel"/>
    <w:tmpl w:val="1D3CEE60"/>
    <w:lvl w:ilvl="0" w:tplc="7D128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62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04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28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E9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AE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E0D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44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36A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B0034"/>
    <w:multiLevelType w:val="hybridMultilevel"/>
    <w:tmpl w:val="DBAAA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42790"/>
    <w:multiLevelType w:val="hybridMultilevel"/>
    <w:tmpl w:val="CE9AA1A4"/>
    <w:lvl w:ilvl="0" w:tplc="BF944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091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C4E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A7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4C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03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0E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47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4F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72B5F"/>
    <w:multiLevelType w:val="hybridMultilevel"/>
    <w:tmpl w:val="891A39F8"/>
    <w:lvl w:ilvl="0" w:tplc="28361E08">
      <w:start w:val="1"/>
      <w:numFmt w:val="decimal"/>
      <w:pStyle w:val="Numerowaniepoz1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12E15"/>
    <w:multiLevelType w:val="hybridMultilevel"/>
    <w:tmpl w:val="F48A1D6C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E3A1321"/>
    <w:multiLevelType w:val="hybridMultilevel"/>
    <w:tmpl w:val="0EB8EE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0352D0"/>
    <w:multiLevelType w:val="hybridMultilevel"/>
    <w:tmpl w:val="E328F90C"/>
    <w:lvl w:ilvl="0" w:tplc="0922AC40">
      <w:start w:val="1"/>
      <w:numFmt w:val="bullet"/>
      <w:pStyle w:val="Punktowaniepoz3"/>
      <w:lvlText w:val=""/>
      <w:lvlJc w:val="left"/>
      <w:pPr>
        <w:ind w:left="230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33" w15:restartNumberingAfterBreak="0">
    <w:nsid w:val="62D95A9C"/>
    <w:multiLevelType w:val="hybridMultilevel"/>
    <w:tmpl w:val="BF7689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13726"/>
    <w:multiLevelType w:val="multilevel"/>
    <w:tmpl w:val="34B2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4F33D3"/>
    <w:multiLevelType w:val="hybridMultilevel"/>
    <w:tmpl w:val="65A86586"/>
    <w:lvl w:ilvl="0" w:tplc="347CEBFC">
      <w:start w:val="1"/>
      <w:numFmt w:val="bullet"/>
      <w:pStyle w:val="Punktowaniepoz2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 w15:restartNumberingAfterBreak="0">
    <w:nsid w:val="6AB60858"/>
    <w:multiLevelType w:val="hybridMultilevel"/>
    <w:tmpl w:val="8A020ECA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749D04E3"/>
    <w:multiLevelType w:val="hybridMultilevel"/>
    <w:tmpl w:val="55668600"/>
    <w:lvl w:ilvl="0" w:tplc="4268F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E82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CE7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46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EC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E7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44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4E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49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07754"/>
    <w:multiLevelType w:val="hybridMultilevel"/>
    <w:tmpl w:val="FFFFFFFF"/>
    <w:lvl w:ilvl="0" w:tplc="678E2924">
      <w:start w:val="1"/>
      <w:numFmt w:val="decimal"/>
      <w:lvlText w:val="%1."/>
      <w:lvlJc w:val="left"/>
      <w:pPr>
        <w:ind w:left="720" w:hanging="360"/>
      </w:pPr>
    </w:lvl>
    <w:lvl w:ilvl="1" w:tplc="BB24C978">
      <w:start w:val="1"/>
      <w:numFmt w:val="lowerLetter"/>
      <w:lvlText w:val="%2."/>
      <w:lvlJc w:val="left"/>
      <w:pPr>
        <w:ind w:left="1440" w:hanging="360"/>
      </w:pPr>
    </w:lvl>
    <w:lvl w:ilvl="2" w:tplc="BB3690A0">
      <w:start w:val="1"/>
      <w:numFmt w:val="lowerRoman"/>
      <w:lvlText w:val="%3."/>
      <w:lvlJc w:val="right"/>
      <w:pPr>
        <w:ind w:left="2160" w:hanging="180"/>
      </w:pPr>
    </w:lvl>
    <w:lvl w:ilvl="3" w:tplc="BB1E1E9E">
      <w:start w:val="1"/>
      <w:numFmt w:val="decimal"/>
      <w:lvlText w:val="%4."/>
      <w:lvlJc w:val="left"/>
      <w:pPr>
        <w:ind w:left="2880" w:hanging="360"/>
      </w:pPr>
    </w:lvl>
    <w:lvl w:ilvl="4" w:tplc="EA3CB2F0">
      <w:start w:val="1"/>
      <w:numFmt w:val="lowerLetter"/>
      <w:lvlText w:val="%5."/>
      <w:lvlJc w:val="left"/>
      <w:pPr>
        <w:ind w:left="3600" w:hanging="360"/>
      </w:pPr>
    </w:lvl>
    <w:lvl w:ilvl="5" w:tplc="112E81CA">
      <w:start w:val="1"/>
      <w:numFmt w:val="lowerRoman"/>
      <w:lvlText w:val="%6."/>
      <w:lvlJc w:val="right"/>
      <w:pPr>
        <w:ind w:left="4320" w:hanging="180"/>
      </w:pPr>
    </w:lvl>
    <w:lvl w:ilvl="6" w:tplc="B3427448">
      <w:start w:val="1"/>
      <w:numFmt w:val="decimal"/>
      <w:lvlText w:val="%7."/>
      <w:lvlJc w:val="left"/>
      <w:pPr>
        <w:ind w:left="5040" w:hanging="360"/>
      </w:pPr>
    </w:lvl>
    <w:lvl w:ilvl="7" w:tplc="563EE5FE">
      <w:start w:val="1"/>
      <w:numFmt w:val="lowerLetter"/>
      <w:lvlText w:val="%8."/>
      <w:lvlJc w:val="left"/>
      <w:pPr>
        <w:ind w:left="5760" w:hanging="360"/>
      </w:pPr>
    </w:lvl>
    <w:lvl w:ilvl="8" w:tplc="022A7AA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84DE5"/>
    <w:multiLevelType w:val="hybridMultilevel"/>
    <w:tmpl w:val="36A00C20"/>
    <w:lvl w:ilvl="0" w:tplc="A9EA1C58">
      <w:start w:val="1"/>
      <w:numFmt w:val="decimal"/>
      <w:lvlText w:val="%1."/>
      <w:lvlJc w:val="left"/>
      <w:pPr>
        <w:ind w:left="720" w:hanging="360"/>
      </w:pPr>
    </w:lvl>
    <w:lvl w:ilvl="1" w:tplc="D98A3E0E">
      <w:start w:val="1"/>
      <w:numFmt w:val="lowerLetter"/>
      <w:lvlText w:val="%2."/>
      <w:lvlJc w:val="left"/>
      <w:pPr>
        <w:ind w:left="1440" w:hanging="360"/>
      </w:pPr>
    </w:lvl>
    <w:lvl w:ilvl="2" w:tplc="0C686914">
      <w:start w:val="1"/>
      <w:numFmt w:val="lowerRoman"/>
      <w:lvlText w:val="%3."/>
      <w:lvlJc w:val="right"/>
      <w:pPr>
        <w:ind w:left="2160" w:hanging="180"/>
      </w:pPr>
    </w:lvl>
    <w:lvl w:ilvl="3" w:tplc="989AEDF8">
      <w:start w:val="1"/>
      <w:numFmt w:val="decimal"/>
      <w:lvlText w:val="%4."/>
      <w:lvlJc w:val="left"/>
      <w:pPr>
        <w:ind w:left="2880" w:hanging="360"/>
      </w:pPr>
    </w:lvl>
    <w:lvl w:ilvl="4" w:tplc="F8429072">
      <w:start w:val="1"/>
      <w:numFmt w:val="lowerLetter"/>
      <w:lvlText w:val="%5."/>
      <w:lvlJc w:val="left"/>
      <w:pPr>
        <w:ind w:left="3600" w:hanging="360"/>
      </w:pPr>
    </w:lvl>
    <w:lvl w:ilvl="5" w:tplc="071AEB3C">
      <w:start w:val="1"/>
      <w:numFmt w:val="lowerRoman"/>
      <w:lvlText w:val="%6."/>
      <w:lvlJc w:val="right"/>
      <w:pPr>
        <w:ind w:left="4320" w:hanging="180"/>
      </w:pPr>
    </w:lvl>
    <w:lvl w:ilvl="6" w:tplc="2398DD20">
      <w:start w:val="1"/>
      <w:numFmt w:val="decimal"/>
      <w:lvlText w:val="%7."/>
      <w:lvlJc w:val="left"/>
      <w:pPr>
        <w:ind w:left="5040" w:hanging="360"/>
      </w:pPr>
    </w:lvl>
    <w:lvl w:ilvl="7" w:tplc="D3BA28A4">
      <w:start w:val="1"/>
      <w:numFmt w:val="lowerLetter"/>
      <w:lvlText w:val="%8."/>
      <w:lvlJc w:val="left"/>
      <w:pPr>
        <w:ind w:left="5760" w:hanging="360"/>
      </w:pPr>
    </w:lvl>
    <w:lvl w:ilvl="8" w:tplc="786E95B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E726D"/>
    <w:multiLevelType w:val="hybridMultilevel"/>
    <w:tmpl w:val="8BDE50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AD771C"/>
    <w:multiLevelType w:val="hybridMultilevel"/>
    <w:tmpl w:val="6D12E3BE"/>
    <w:lvl w:ilvl="0" w:tplc="99A493B0">
      <w:start w:val="1"/>
      <w:numFmt w:val="upperRoman"/>
      <w:lvlText w:val="%1."/>
      <w:lvlJc w:val="right"/>
      <w:pPr>
        <w:ind w:left="720" w:hanging="360"/>
      </w:pPr>
    </w:lvl>
    <w:lvl w:ilvl="1" w:tplc="6E84285E">
      <w:start w:val="1"/>
      <w:numFmt w:val="lowerLetter"/>
      <w:lvlText w:val="%2."/>
      <w:lvlJc w:val="left"/>
      <w:pPr>
        <w:ind w:left="1440" w:hanging="360"/>
      </w:pPr>
    </w:lvl>
    <w:lvl w:ilvl="2" w:tplc="F8FEE648">
      <w:start w:val="1"/>
      <w:numFmt w:val="lowerRoman"/>
      <w:lvlText w:val="%3."/>
      <w:lvlJc w:val="right"/>
      <w:pPr>
        <w:ind w:left="2160" w:hanging="180"/>
      </w:pPr>
    </w:lvl>
    <w:lvl w:ilvl="3" w:tplc="E0B05D2A">
      <w:start w:val="1"/>
      <w:numFmt w:val="decimal"/>
      <w:lvlText w:val="%4."/>
      <w:lvlJc w:val="left"/>
      <w:pPr>
        <w:ind w:left="2880" w:hanging="360"/>
      </w:pPr>
    </w:lvl>
    <w:lvl w:ilvl="4" w:tplc="89029992">
      <w:start w:val="1"/>
      <w:numFmt w:val="lowerLetter"/>
      <w:lvlText w:val="%5."/>
      <w:lvlJc w:val="left"/>
      <w:pPr>
        <w:ind w:left="3600" w:hanging="360"/>
      </w:pPr>
    </w:lvl>
    <w:lvl w:ilvl="5" w:tplc="208E6CB4">
      <w:start w:val="1"/>
      <w:numFmt w:val="lowerRoman"/>
      <w:lvlText w:val="%6."/>
      <w:lvlJc w:val="right"/>
      <w:pPr>
        <w:ind w:left="4320" w:hanging="180"/>
      </w:pPr>
    </w:lvl>
    <w:lvl w:ilvl="6" w:tplc="BA70DD22">
      <w:start w:val="1"/>
      <w:numFmt w:val="decimal"/>
      <w:lvlText w:val="%7."/>
      <w:lvlJc w:val="left"/>
      <w:pPr>
        <w:ind w:left="5040" w:hanging="360"/>
      </w:pPr>
    </w:lvl>
    <w:lvl w:ilvl="7" w:tplc="1AD8483A">
      <w:start w:val="1"/>
      <w:numFmt w:val="lowerLetter"/>
      <w:lvlText w:val="%8."/>
      <w:lvlJc w:val="left"/>
      <w:pPr>
        <w:ind w:left="5760" w:hanging="360"/>
      </w:pPr>
    </w:lvl>
    <w:lvl w:ilvl="8" w:tplc="6352ACFC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573655">
    <w:abstractNumId w:val="4"/>
  </w:num>
  <w:num w:numId="2" w16cid:durableId="197859188">
    <w:abstractNumId w:val="12"/>
  </w:num>
  <w:num w:numId="3" w16cid:durableId="1735620279">
    <w:abstractNumId w:val="38"/>
  </w:num>
  <w:num w:numId="4" w16cid:durableId="1096945529">
    <w:abstractNumId w:val="29"/>
  </w:num>
  <w:num w:numId="5" w16cid:durableId="620963135">
    <w:abstractNumId w:val="17"/>
  </w:num>
  <w:num w:numId="6" w16cid:durableId="1973831081">
    <w:abstractNumId w:val="34"/>
  </w:num>
  <w:num w:numId="7" w16cid:durableId="253511452">
    <w:abstractNumId w:val="14"/>
  </w:num>
  <w:num w:numId="8" w16cid:durableId="445274387">
    <w:abstractNumId w:val="35"/>
  </w:num>
  <w:num w:numId="9" w16cid:durableId="976110199">
    <w:abstractNumId w:val="32"/>
  </w:num>
  <w:num w:numId="10" w16cid:durableId="597060848">
    <w:abstractNumId w:val="20"/>
  </w:num>
  <w:num w:numId="11" w16cid:durableId="796409782">
    <w:abstractNumId w:val="11"/>
  </w:num>
  <w:num w:numId="12" w16cid:durableId="556090314">
    <w:abstractNumId w:val="25"/>
  </w:num>
  <w:num w:numId="13" w16cid:durableId="1103649040">
    <w:abstractNumId w:val="2"/>
  </w:num>
  <w:num w:numId="14" w16cid:durableId="1419641035">
    <w:abstractNumId w:val="1"/>
  </w:num>
  <w:num w:numId="15" w16cid:durableId="1592547336">
    <w:abstractNumId w:val="9"/>
  </w:num>
  <w:num w:numId="16" w16cid:durableId="1664509404">
    <w:abstractNumId w:val="5"/>
  </w:num>
  <w:num w:numId="17" w16cid:durableId="1770273927">
    <w:abstractNumId w:val="41"/>
  </w:num>
  <w:num w:numId="18" w16cid:durableId="1712417927">
    <w:abstractNumId w:val="19"/>
  </w:num>
  <w:num w:numId="19" w16cid:durableId="758133790">
    <w:abstractNumId w:val="28"/>
  </w:num>
  <w:num w:numId="20" w16cid:durableId="256914445">
    <w:abstractNumId w:val="26"/>
  </w:num>
  <w:num w:numId="21" w16cid:durableId="247158958">
    <w:abstractNumId w:val="22"/>
  </w:num>
  <w:num w:numId="22" w16cid:durableId="1205603938">
    <w:abstractNumId w:val="37"/>
  </w:num>
  <w:num w:numId="23" w16cid:durableId="880627514">
    <w:abstractNumId w:val="7"/>
  </w:num>
  <w:num w:numId="24" w16cid:durableId="1640450325">
    <w:abstractNumId w:val="24"/>
  </w:num>
  <w:num w:numId="25" w16cid:durableId="282463207">
    <w:abstractNumId w:val="23"/>
  </w:num>
  <w:num w:numId="26" w16cid:durableId="297154382">
    <w:abstractNumId w:val="16"/>
  </w:num>
  <w:num w:numId="27" w16cid:durableId="2071421536">
    <w:abstractNumId w:val="40"/>
  </w:num>
  <w:num w:numId="28" w16cid:durableId="1058357044">
    <w:abstractNumId w:val="13"/>
  </w:num>
  <w:num w:numId="29" w16cid:durableId="1828861124">
    <w:abstractNumId w:val="3"/>
  </w:num>
  <w:num w:numId="30" w16cid:durableId="1418676096">
    <w:abstractNumId w:val="31"/>
  </w:num>
  <w:num w:numId="31" w16cid:durableId="1748648902">
    <w:abstractNumId w:val="8"/>
  </w:num>
  <w:num w:numId="32" w16cid:durableId="1141532601">
    <w:abstractNumId w:val="33"/>
  </w:num>
  <w:num w:numId="33" w16cid:durableId="742871094">
    <w:abstractNumId w:val="15"/>
  </w:num>
  <w:num w:numId="34" w16cid:durableId="372390001">
    <w:abstractNumId w:val="10"/>
  </w:num>
  <w:num w:numId="35" w16cid:durableId="558826354">
    <w:abstractNumId w:val="27"/>
  </w:num>
  <w:num w:numId="36" w16cid:durableId="1412577046">
    <w:abstractNumId w:val="36"/>
  </w:num>
  <w:num w:numId="37" w16cid:durableId="1832792024">
    <w:abstractNumId w:val="21"/>
  </w:num>
  <w:num w:numId="38" w16cid:durableId="262498431">
    <w:abstractNumId w:val="30"/>
  </w:num>
  <w:num w:numId="39" w16cid:durableId="285553158">
    <w:abstractNumId w:val="6"/>
  </w:num>
  <w:num w:numId="40" w16cid:durableId="1176116318">
    <w:abstractNumId w:val="18"/>
  </w:num>
  <w:num w:numId="41" w16cid:durableId="1387678246">
    <w:abstractNumId w:val="39"/>
  </w:num>
  <w:num w:numId="42" w16cid:durableId="171909125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pl-PL" w:vendorID="12" w:dllVersion="512" w:checkStyle="1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CAF"/>
    <w:rsid w:val="000004AF"/>
    <w:rsid w:val="00000645"/>
    <w:rsid w:val="00000902"/>
    <w:rsid w:val="00000BCB"/>
    <w:rsid w:val="000013C2"/>
    <w:rsid w:val="00001B88"/>
    <w:rsid w:val="00002175"/>
    <w:rsid w:val="00004DA2"/>
    <w:rsid w:val="00005571"/>
    <w:rsid w:val="0000591C"/>
    <w:rsid w:val="000061B9"/>
    <w:rsid w:val="000064E2"/>
    <w:rsid w:val="00006D6A"/>
    <w:rsid w:val="000073AD"/>
    <w:rsid w:val="000115B9"/>
    <w:rsid w:val="0001199F"/>
    <w:rsid w:val="00011AD2"/>
    <w:rsid w:val="000128BF"/>
    <w:rsid w:val="00012B2C"/>
    <w:rsid w:val="000134FE"/>
    <w:rsid w:val="000145A6"/>
    <w:rsid w:val="0001492F"/>
    <w:rsid w:val="00014A17"/>
    <w:rsid w:val="00015A68"/>
    <w:rsid w:val="00015FF8"/>
    <w:rsid w:val="00016BEE"/>
    <w:rsid w:val="00017C82"/>
    <w:rsid w:val="00017E5E"/>
    <w:rsid w:val="000204BA"/>
    <w:rsid w:val="0002099F"/>
    <w:rsid w:val="00020D9A"/>
    <w:rsid w:val="0002193B"/>
    <w:rsid w:val="000227A6"/>
    <w:rsid w:val="00023591"/>
    <w:rsid w:val="0002379E"/>
    <w:rsid w:val="000250BC"/>
    <w:rsid w:val="00025282"/>
    <w:rsid w:val="00026CB1"/>
    <w:rsid w:val="00027BF5"/>
    <w:rsid w:val="000306E6"/>
    <w:rsid w:val="0003235E"/>
    <w:rsid w:val="00032641"/>
    <w:rsid w:val="000326CF"/>
    <w:rsid w:val="000340A6"/>
    <w:rsid w:val="00034184"/>
    <w:rsid w:val="000345B1"/>
    <w:rsid w:val="00036BEF"/>
    <w:rsid w:val="00037BFA"/>
    <w:rsid w:val="000409E8"/>
    <w:rsid w:val="00041247"/>
    <w:rsid w:val="0004165B"/>
    <w:rsid w:val="00041873"/>
    <w:rsid w:val="00041F32"/>
    <w:rsid w:val="00042461"/>
    <w:rsid w:val="0004332B"/>
    <w:rsid w:val="000436C5"/>
    <w:rsid w:val="00043F8A"/>
    <w:rsid w:val="00044B9B"/>
    <w:rsid w:val="00045515"/>
    <w:rsid w:val="0004748E"/>
    <w:rsid w:val="00047CD1"/>
    <w:rsid w:val="00047F3B"/>
    <w:rsid w:val="0005028A"/>
    <w:rsid w:val="00050999"/>
    <w:rsid w:val="00050B0B"/>
    <w:rsid w:val="00050CE8"/>
    <w:rsid w:val="00051183"/>
    <w:rsid w:val="00051187"/>
    <w:rsid w:val="0005212B"/>
    <w:rsid w:val="0005216B"/>
    <w:rsid w:val="000525BF"/>
    <w:rsid w:val="00054191"/>
    <w:rsid w:val="000541A3"/>
    <w:rsid w:val="000541F9"/>
    <w:rsid w:val="00055752"/>
    <w:rsid w:val="0005690B"/>
    <w:rsid w:val="00056A0C"/>
    <w:rsid w:val="00057FB2"/>
    <w:rsid w:val="00060040"/>
    <w:rsid w:val="00060FFF"/>
    <w:rsid w:val="00061413"/>
    <w:rsid w:val="000627DF"/>
    <w:rsid w:val="000628DC"/>
    <w:rsid w:val="00063468"/>
    <w:rsid w:val="0006441A"/>
    <w:rsid w:val="00064F47"/>
    <w:rsid w:val="000653A7"/>
    <w:rsid w:val="00065A52"/>
    <w:rsid w:val="00065C3E"/>
    <w:rsid w:val="00066BD7"/>
    <w:rsid w:val="00067862"/>
    <w:rsid w:val="00070230"/>
    <w:rsid w:val="000709EA"/>
    <w:rsid w:val="00070D1B"/>
    <w:rsid w:val="00071602"/>
    <w:rsid w:val="00071DBF"/>
    <w:rsid w:val="00072CC5"/>
    <w:rsid w:val="00073646"/>
    <w:rsid w:val="00073CFC"/>
    <w:rsid w:val="00074069"/>
    <w:rsid w:val="0007438B"/>
    <w:rsid w:val="00075A3D"/>
    <w:rsid w:val="0007796A"/>
    <w:rsid w:val="00077F50"/>
    <w:rsid w:val="00080CA8"/>
    <w:rsid w:val="00081081"/>
    <w:rsid w:val="00081C9D"/>
    <w:rsid w:val="00083E78"/>
    <w:rsid w:val="000849CA"/>
    <w:rsid w:val="00084A94"/>
    <w:rsid w:val="000854FB"/>
    <w:rsid w:val="000856A0"/>
    <w:rsid w:val="0008620F"/>
    <w:rsid w:val="00086744"/>
    <w:rsid w:val="00086BCC"/>
    <w:rsid w:val="00087100"/>
    <w:rsid w:val="0008720A"/>
    <w:rsid w:val="00087910"/>
    <w:rsid w:val="00087B25"/>
    <w:rsid w:val="00090333"/>
    <w:rsid w:val="00090CF3"/>
    <w:rsid w:val="000923FD"/>
    <w:rsid w:val="00092F3C"/>
    <w:rsid w:val="00092FFA"/>
    <w:rsid w:val="00093E99"/>
    <w:rsid w:val="000959FE"/>
    <w:rsid w:val="00095E2D"/>
    <w:rsid w:val="00096335"/>
    <w:rsid w:val="0009634A"/>
    <w:rsid w:val="000A0090"/>
    <w:rsid w:val="000A109A"/>
    <w:rsid w:val="000A15E7"/>
    <w:rsid w:val="000A1D7F"/>
    <w:rsid w:val="000A20A6"/>
    <w:rsid w:val="000A2A48"/>
    <w:rsid w:val="000A2DF8"/>
    <w:rsid w:val="000A43B0"/>
    <w:rsid w:val="000A58EE"/>
    <w:rsid w:val="000A5AE4"/>
    <w:rsid w:val="000A6329"/>
    <w:rsid w:val="000A687B"/>
    <w:rsid w:val="000A6CE0"/>
    <w:rsid w:val="000A7106"/>
    <w:rsid w:val="000B01D6"/>
    <w:rsid w:val="000B0B1F"/>
    <w:rsid w:val="000B0B28"/>
    <w:rsid w:val="000B1422"/>
    <w:rsid w:val="000B2D57"/>
    <w:rsid w:val="000B39F3"/>
    <w:rsid w:val="000B5686"/>
    <w:rsid w:val="000B5C16"/>
    <w:rsid w:val="000B5F8F"/>
    <w:rsid w:val="000B65C8"/>
    <w:rsid w:val="000B7613"/>
    <w:rsid w:val="000C0555"/>
    <w:rsid w:val="000C151E"/>
    <w:rsid w:val="000C1781"/>
    <w:rsid w:val="000C1BB8"/>
    <w:rsid w:val="000C285B"/>
    <w:rsid w:val="000C2C77"/>
    <w:rsid w:val="000C33C7"/>
    <w:rsid w:val="000C39AF"/>
    <w:rsid w:val="000C427C"/>
    <w:rsid w:val="000C4D08"/>
    <w:rsid w:val="000C5938"/>
    <w:rsid w:val="000C6C18"/>
    <w:rsid w:val="000D01D3"/>
    <w:rsid w:val="000D2300"/>
    <w:rsid w:val="000D26EA"/>
    <w:rsid w:val="000D279A"/>
    <w:rsid w:val="000D302D"/>
    <w:rsid w:val="000D4B68"/>
    <w:rsid w:val="000D4FD6"/>
    <w:rsid w:val="000D6D2F"/>
    <w:rsid w:val="000E07FB"/>
    <w:rsid w:val="000E0999"/>
    <w:rsid w:val="000E1257"/>
    <w:rsid w:val="000E20EF"/>
    <w:rsid w:val="000E25D9"/>
    <w:rsid w:val="000E2612"/>
    <w:rsid w:val="000E2A22"/>
    <w:rsid w:val="000E2FE3"/>
    <w:rsid w:val="000E379F"/>
    <w:rsid w:val="000E3D5A"/>
    <w:rsid w:val="000E40AE"/>
    <w:rsid w:val="000E4EE8"/>
    <w:rsid w:val="000E4F6E"/>
    <w:rsid w:val="000E556A"/>
    <w:rsid w:val="000E595B"/>
    <w:rsid w:val="000E7E0B"/>
    <w:rsid w:val="000F0E0A"/>
    <w:rsid w:val="000F146A"/>
    <w:rsid w:val="000F1A31"/>
    <w:rsid w:val="000F1BC0"/>
    <w:rsid w:val="000F2849"/>
    <w:rsid w:val="000F2AF5"/>
    <w:rsid w:val="000F3C7E"/>
    <w:rsid w:val="000F4412"/>
    <w:rsid w:val="000F460C"/>
    <w:rsid w:val="000F4AEB"/>
    <w:rsid w:val="000F5ADB"/>
    <w:rsid w:val="000F628B"/>
    <w:rsid w:val="000F71E2"/>
    <w:rsid w:val="000F7249"/>
    <w:rsid w:val="001007F2"/>
    <w:rsid w:val="00102B6C"/>
    <w:rsid w:val="00103CD6"/>
    <w:rsid w:val="00104A69"/>
    <w:rsid w:val="00107604"/>
    <w:rsid w:val="00107F60"/>
    <w:rsid w:val="0011038B"/>
    <w:rsid w:val="001103D4"/>
    <w:rsid w:val="00114119"/>
    <w:rsid w:val="001141A8"/>
    <w:rsid w:val="001142E4"/>
    <w:rsid w:val="00114DEF"/>
    <w:rsid w:val="00114E5C"/>
    <w:rsid w:val="0011535F"/>
    <w:rsid w:val="0011613B"/>
    <w:rsid w:val="001163DB"/>
    <w:rsid w:val="0011677E"/>
    <w:rsid w:val="001173E2"/>
    <w:rsid w:val="001209C8"/>
    <w:rsid w:val="00121B73"/>
    <w:rsid w:val="00121BB7"/>
    <w:rsid w:val="00121DBF"/>
    <w:rsid w:val="00122010"/>
    <w:rsid w:val="00122335"/>
    <w:rsid w:val="0012441E"/>
    <w:rsid w:val="00124FA1"/>
    <w:rsid w:val="001269AE"/>
    <w:rsid w:val="0013028E"/>
    <w:rsid w:val="00130EC3"/>
    <w:rsid w:val="00131E90"/>
    <w:rsid w:val="00134405"/>
    <w:rsid w:val="00135227"/>
    <w:rsid w:val="00136CA0"/>
    <w:rsid w:val="00137388"/>
    <w:rsid w:val="00137992"/>
    <w:rsid w:val="00140A70"/>
    <w:rsid w:val="00140BD2"/>
    <w:rsid w:val="00140F62"/>
    <w:rsid w:val="001422E4"/>
    <w:rsid w:val="00142F61"/>
    <w:rsid w:val="00143C96"/>
    <w:rsid w:val="00144105"/>
    <w:rsid w:val="0014434F"/>
    <w:rsid w:val="00144E6D"/>
    <w:rsid w:val="001452DB"/>
    <w:rsid w:val="00146224"/>
    <w:rsid w:val="00146B93"/>
    <w:rsid w:val="0014770F"/>
    <w:rsid w:val="001477B9"/>
    <w:rsid w:val="00147F45"/>
    <w:rsid w:val="0015065E"/>
    <w:rsid w:val="00151083"/>
    <w:rsid w:val="001516D4"/>
    <w:rsid w:val="001518BC"/>
    <w:rsid w:val="0015206D"/>
    <w:rsid w:val="00155B1D"/>
    <w:rsid w:val="00157840"/>
    <w:rsid w:val="00162AF3"/>
    <w:rsid w:val="001642B3"/>
    <w:rsid w:val="00164611"/>
    <w:rsid w:val="00164BB3"/>
    <w:rsid w:val="001650A3"/>
    <w:rsid w:val="00165F17"/>
    <w:rsid w:val="001660E6"/>
    <w:rsid w:val="001669A7"/>
    <w:rsid w:val="00167941"/>
    <w:rsid w:val="00167AF1"/>
    <w:rsid w:val="00167DAD"/>
    <w:rsid w:val="00167F1F"/>
    <w:rsid w:val="00170271"/>
    <w:rsid w:val="001711C0"/>
    <w:rsid w:val="00171F57"/>
    <w:rsid w:val="001777EF"/>
    <w:rsid w:val="00177DA6"/>
    <w:rsid w:val="00181071"/>
    <w:rsid w:val="00181DB5"/>
    <w:rsid w:val="00181E0A"/>
    <w:rsid w:val="001828D3"/>
    <w:rsid w:val="00182A3B"/>
    <w:rsid w:val="00182AA2"/>
    <w:rsid w:val="00182DC5"/>
    <w:rsid w:val="00183EC8"/>
    <w:rsid w:val="001846D9"/>
    <w:rsid w:val="00184AD9"/>
    <w:rsid w:val="00184B0E"/>
    <w:rsid w:val="00184C2A"/>
    <w:rsid w:val="00184C79"/>
    <w:rsid w:val="00184D9A"/>
    <w:rsid w:val="00185296"/>
    <w:rsid w:val="00186036"/>
    <w:rsid w:val="0018635B"/>
    <w:rsid w:val="001868A0"/>
    <w:rsid w:val="00186AC6"/>
    <w:rsid w:val="0018746A"/>
    <w:rsid w:val="0018794A"/>
    <w:rsid w:val="00190C87"/>
    <w:rsid w:val="001911CD"/>
    <w:rsid w:val="00192549"/>
    <w:rsid w:val="00192769"/>
    <w:rsid w:val="00193703"/>
    <w:rsid w:val="00194A21"/>
    <w:rsid w:val="001959C3"/>
    <w:rsid w:val="00195F83"/>
    <w:rsid w:val="00196075"/>
    <w:rsid w:val="0019628D"/>
    <w:rsid w:val="00196D6B"/>
    <w:rsid w:val="00197156"/>
    <w:rsid w:val="001A2016"/>
    <w:rsid w:val="001A3CFB"/>
    <w:rsid w:val="001A4882"/>
    <w:rsid w:val="001A4BC6"/>
    <w:rsid w:val="001A4E88"/>
    <w:rsid w:val="001A56DE"/>
    <w:rsid w:val="001A7551"/>
    <w:rsid w:val="001B0202"/>
    <w:rsid w:val="001B06A2"/>
    <w:rsid w:val="001B087A"/>
    <w:rsid w:val="001B0D2A"/>
    <w:rsid w:val="001B17BD"/>
    <w:rsid w:val="001B1B12"/>
    <w:rsid w:val="001B1F1C"/>
    <w:rsid w:val="001B47CF"/>
    <w:rsid w:val="001B5BAF"/>
    <w:rsid w:val="001B6314"/>
    <w:rsid w:val="001B64E2"/>
    <w:rsid w:val="001B7187"/>
    <w:rsid w:val="001C05E4"/>
    <w:rsid w:val="001C0641"/>
    <w:rsid w:val="001C179D"/>
    <w:rsid w:val="001C1B2F"/>
    <w:rsid w:val="001C2A80"/>
    <w:rsid w:val="001C3E1A"/>
    <w:rsid w:val="001C4FA7"/>
    <w:rsid w:val="001C5476"/>
    <w:rsid w:val="001C580F"/>
    <w:rsid w:val="001C6BBA"/>
    <w:rsid w:val="001C6FB2"/>
    <w:rsid w:val="001D1456"/>
    <w:rsid w:val="001D1B72"/>
    <w:rsid w:val="001D2178"/>
    <w:rsid w:val="001D4D56"/>
    <w:rsid w:val="001D5BA0"/>
    <w:rsid w:val="001D606A"/>
    <w:rsid w:val="001E069B"/>
    <w:rsid w:val="001E0864"/>
    <w:rsid w:val="001E0C06"/>
    <w:rsid w:val="001E25AE"/>
    <w:rsid w:val="001E273C"/>
    <w:rsid w:val="001E2C26"/>
    <w:rsid w:val="001E33F8"/>
    <w:rsid w:val="001E3A92"/>
    <w:rsid w:val="001E4B98"/>
    <w:rsid w:val="001E57E2"/>
    <w:rsid w:val="001E7622"/>
    <w:rsid w:val="001F0924"/>
    <w:rsid w:val="001F1FA6"/>
    <w:rsid w:val="001F4050"/>
    <w:rsid w:val="001F40A7"/>
    <w:rsid w:val="001F440B"/>
    <w:rsid w:val="001F50D2"/>
    <w:rsid w:val="001F5411"/>
    <w:rsid w:val="001F551B"/>
    <w:rsid w:val="001F5B87"/>
    <w:rsid w:val="001F6748"/>
    <w:rsid w:val="001F6C0C"/>
    <w:rsid w:val="001F6F45"/>
    <w:rsid w:val="001F7940"/>
    <w:rsid w:val="002013DA"/>
    <w:rsid w:val="002016EA"/>
    <w:rsid w:val="00202448"/>
    <w:rsid w:val="00202D98"/>
    <w:rsid w:val="00203493"/>
    <w:rsid w:val="00203F11"/>
    <w:rsid w:val="002043B1"/>
    <w:rsid w:val="00205B73"/>
    <w:rsid w:val="00205BF3"/>
    <w:rsid w:val="00207CED"/>
    <w:rsid w:val="00210889"/>
    <w:rsid w:val="002112A3"/>
    <w:rsid w:val="00211FF3"/>
    <w:rsid w:val="00212ACC"/>
    <w:rsid w:val="002136AB"/>
    <w:rsid w:val="00213EF7"/>
    <w:rsid w:val="00213FB8"/>
    <w:rsid w:val="00214180"/>
    <w:rsid w:val="00214295"/>
    <w:rsid w:val="00214AC2"/>
    <w:rsid w:val="00214CC2"/>
    <w:rsid w:val="0021566C"/>
    <w:rsid w:val="0021737A"/>
    <w:rsid w:val="00220CA1"/>
    <w:rsid w:val="0022134D"/>
    <w:rsid w:val="00221750"/>
    <w:rsid w:val="00222457"/>
    <w:rsid w:val="0022286B"/>
    <w:rsid w:val="00222ACD"/>
    <w:rsid w:val="00223129"/>
    <w:rsid w:val="002235B3"/>
    <w:rsid w:val="00225171"/>
    <w:rsid w:val="002303B7"/>
    <w:rsid w:val="0023247C"/>
    <w:rsid w:val="00232B52"/>
    <w:rsid w:val="00233151"/>
    <w:rsid w:val="00234008"/>
    <w:rsid w:val="002343DB"/>
    <w:rsid w:val="00234D49"/>
    <w:rsid w:val="002371B1"/>
    <w:rsid w:val="002404B7"/>
    <w:rsid w:val="00240F35"/>
    <w:rsid w:val="00242390"/>
    <w:rsid w:val="00243051"/>
    <w:rsid w:val="002435E2"/>
    <w:rsid w:val="00246141"/>
    <w:rsid w:val="00246470"/>
    <w:rsid w:val="002469A5"/>
    <w:rsid w:val="0024736D"/>
    <w:rsid w:val="00247858"/>
    <w:rsid w:val="00247A03"/>
    <w:rsid w:val="00247C68"/>
    <w:rsid w:val="00247C93"/>
    <w:rsid w:val="00247D4D"/>
    <w:rsid w:val="0025027C"/>
    <w:rsid w:val="002503A7"/>
    <w:rsid w:val="002503B2"/>
    <w:rsid w:val="002506D1"/>
    <w:rsid w:val="002510AB"/>
    <w:rsid w:val="002518CA"/>
    <w:rsid w:val="00251E40"/>
    <w:rsid w:val="00252F7C"/>
    <w:rsid w:val="0025366C"/>
    <w:rsid w:val="00253EC9"/>
    <w:rsid w:val="00255AE0"/>
    <w:rsid w:val="00256DA3"/>
    <w:rsid w:val="00261420"/>
    <w:rsid w:val="002614A4"/>
    <w:rsid w:val="0026228E"/>
    <w:rsid w:val="002625C7"/>
    <w:rsid w:val="0026370D"/>
    <w:rsid w:val="002642C5"/>
    <w:rsid w:val="002645B6"/>
    <w:rsid w:val="00265372"/>
    <w:rsid w:val="002664EA"/>
    <w:rsid w:val="0026750F"/>
    <w:rsid w:val="002679BE"/>
    <w:rsid w:val="00267D30"/>
    <w:rsid w:val="00267E33"/>
    <w:rsid w:val="00270017"/>
    <w:rsid w:val="002710C9"/>
    <w:rsid w:val="00271B24"/>
    <w:rsid w:val="00271C67"/>
    <w:rsid w:val="00271E39"/>
    <w:rsid w:val="0027317D"/>
    <w:rsid w:val="00274385"/>
    <w:rsid w:val="00274592"/>
    <w:rsid w:val="00275A21"/>
    <w:rsid w:val="002761AB"/>
    <w:rsid w:val="00276E7F"/>
    <w:rsid w:val="002814AB"/>
    <w:rsid w:val="0028252B"/>
    <w:rsid w:val="0028301F"/>
    <w:rsid w:val="00283097"/>
    <w:rsid w:val="0028339F"/>
    <w:rsid w:val="002839E4"/>
    <w:rsid w:val="002846C6"/>
    <w:rsid w:val="002847B2"/>
    <w:rsid w:val="0028503D"/>
    <w:rsid w:val="002865A8"/>
    <w:rsid w:val="002865C8"/>
    <w:rsid w:val="002866FC"/>
    <w:rsid w:val="002867B8"/>
    <w:rsid w:val="002912E0"/>
    <w:rsid w:val="00291C95"/>
    <w:rsid w:val="00292AAF"/>
    <w:rsid w:val="00292E88"/>
    <w:rsid w:val="00293025"/>
    <w:rsid w:val="002932BE"/>
    <w:rsid w:val="00293557"/>
    <w:rsid w:val="00294D78"/>
    <w:rsid w:val="00295C5F"/>
    <w:rsid w:val="00295F71"/>
    <w:rsid w:val="00297B0C"/>
    <w:rsid w:val="00297BD9"/>
    <w:rsid w:val="002A0610"/>
    <w:rsid w:val="002A0D29"/>
    <w:rsid w:val="002A120C"/>
    <w:rsid w:val="002A1309"/>
    <w:rsid w:val="002A1358"/>
    <w:rsid w:val="002A19E0"/>
    <w:rsid w:val="002A1C92"/>
    <w:rsid w:val="002A1D57"/>
    <w:rsid w:val="002A2650"/>
    <w:rsid w:val="002A3093"/>
    <w:rsid w:val="002A3580"/>
    <w:rsid w:val="002A49D8"/>
    <w:rsid w:val="002A4A66"/>
    <w:rsid w:val="002A4A86"/>
    <w:rsid w:val="002A4AF8"/>
    <w:rsid w:val="002A4EFC"/>
    <w:rsid w:val="002A7950"/>
    <w:rsid w:val="002A7ABC"/>
    <w:rsid w:val="002A7F7B"/>
    <w:rsid w:val="002B1232"/>
    <w:rsid w:val="002B139D"/>
    <w:rsid w:val="002B1764"/>
    <w:rsid w:val="002B269A"/>
    <w:rsid w:val="002B2EA2"/>
    <w:rsid w:val="002B52D3"/>
    <w:rsid w:val="002B5D01"/>
    <w:rsid w:val="002B5F50"/>
    <w:rsid w:val="002B6F6B"/>
    <w:rsid w:val="002B70AD"/>
    <w:rsid w:val="002B7A5F"/>
    <w:rsid w:val="002B7B92"/>
    <w:rsid w:val="002C0EC2"/>
    <w:rsid w:val="002C1365"/>
    <w:rsid w:val="002C1428"/>
    <w:rsid w:val="002C26EB"/>
    <w:rsid w:val="002C2FEF"/>
    <w:rsid w:val="002C3B82"/>
    <w:rsid w:val="002C3C68"/>
    <w:rsid w:val="002C4577"/>
    <w:rsid w:val="002C56B9"/>
    <w:rsid w:val="002C5C46"/>
    <w:rsid w:val="002C5D4F"/>
    <w:rsid w:val="002C6DC6"/>
    <w:rsid w:val="002D0F30"/>
    <w:rsid w:val="002D26CB"/>
    <w:rsid w:val="002D2729"/>
    <w:rsid w:val="002D2F21"/>
    <w:rsid w:val="002D34ED"/>
    <w:rsid w:val="002D4581"/>
    <w:rsid w:val="002D5D4B"/>
    <w:rsid w:val="002D5FF6"/>
    <w:rsid w:val="002D6DC9"/>
    <w:rsid w:val="002D7649"/>
    <w:rsid w:val="002E11B8"/>
    <w:rsid w:val="002E2CFC"/>
    <w:rsid w:val="002E2DCA"/>
    <w:rsid w:val="002E2E17"/>
    <w:rsid w:val="002E3748"/>
    <w:rsid w:val="002E42BD"/>
    <w:rsid w:val="002E4C71"/>
    <w:rsid w:val="002E68A4"/>
    <w:rsid w:val="002E6F83"/>
    <w:rsid w:val="002E796E"/>
    <w:rsid w:val="002E7FE8"/>
    <w:rsid w:val="002F0419"/>
    <w:rsid w:val="002F2128"/>
    <w:rsid w:val="002F3782"/>
    <w:rsid w:val="002F3F87"/>
    <w:rsid w:val="002F43D7"/>
    <w:rsid w:val="002F4AEC"/>
    <w:rsid w:val="002F77B8"/>
    <w:rsid w:val="00300430"/>
    <w:rsid w:val="003014D2"/>
    <w:rsid w:val="00301821"/>
    <w:rsid w:val="00302F0E"/>
    <w:rsid w:val="00304077"/>
    <w:rsid w:val="003041BB"/>
    <w:rsid w:val="00305139"/>
    <w:rsid w:val="00305F9C"/>
    <w:rsid w:val="00306104"/>
    <w:rsid w:val="003062FD"/>
    <w:rsid w:val="00306BFA"/>
    <w:rsid w:val="0030763F"/>
    <w:rsid w:val="00309D49"/>
    <w:rsid w:val="00310363"/>
    <w:rsid w:val="00311349"/>
    <w:rsid w:val="0031155A"/>
    <w:rsid w:val="00311886"/>
    <w:rsid w:val="003118C9"/>
    <w:rsid w:val="00311FC6"/>
    <w:rsid w:val="0031220A"/>
    <w:rsid w:val="00312F13"/>
    <w:rsid w:val="00313286"/>
    <w:rsid w:val="00313560"/>
    <w:rsid w:val="00313925"/>
    <w:rsid w:val="00313E54"/>
    <w:rsid w:val="00313FFE"/>
    <w:rsid w:val="003148D6"/>
    <w:rsid w:val="0031605E"/>
    <w:rsid w:val="00316893"/>
    <w:rsid w:val="00320B0B"/>
    <w:rsid w:val="00320BBE"/>
    <w:rsid w:val="00321485"/>
    <w:rsid w:val="00321906"/>
    <w:rsid w:val="003220D1"/>
    <w:rsid w:val="00322CE3"/>
    <w:rsid w:val="0032365E"/>
    <w:rsid w:val="003240BF"/>
    <w:rsid w:val="003242BD"/>
    <w:rsid w:val="00324499"/>
    <w:rsid w:val="00325C91"/>
    <w:rsid w:val="00325DFE"/>
    <w:rsid w:val="00325E49"/>
    <w:rsid w:val="00326093"/>
    <w:rsid w:val="003266BF"/>
    <w:rsid w:val="00326C78"/>
    <w:rsid w:val="00327381"/>
    <w:rsid w:val="00327719"/>
    <w:rsid w:val="00327EBB"/>
    <w:rsid w:val="0033035D"/>
    <w:rsid w:val="00331283"/>
    <w:rsid w:val="00331824"/>
    <w:rsid w:val="0033188E"/>
    <w:rsid w:val="00331A40"/>
    <w:rsid w:val="00332896"/>
    <w:rsid w:val="00333EF2"/>
    <w:rsid w:val="003341B4"/>
    <w:rsid w:val="00334704"/>
    <w:rsid w:val="00334997"/>
    <w:rsid w:val="00335B45"/>
    <w:rsid w:val="003367FF"/>
    <w:rsid w:val="00336A86"/>
    <w:rsid w:val="003373BE"/>
    <w:rsid w:val="00342054"/>
    <w:rsid w:val="00342B9C"/>
    <w:rsid w:val="00342D0A"/>
    <w:rsid w:val="0034345D"/>
    <w:rsid w:val="0034553B"/>
    <w:rsid w:val="003464AC"/>
    <w:rsid w:val="00346824"/>
    <w:rsid w:val="00347880"/>
    <w:rsid w:val="00347D91"/>
    <w:rsid w:val="0035013A"/>
    <w:rsid w:val="0035127C"/>
    <w:rsid w:val="00351F79"/>
    <w:rsid w:val="00352774"/>
    <w:rsid w:val="003527B3"/>
    <w:rsid w:val="00352941"/>
    <w:rsid w:val="00352A7C"/>
    <w:rsid w:val="003530DA"/>
    <w:rsid w:val="0035516F"/>
    <w:rsid w:val="00356CFD"/>
    <w:rsid w:val="0035701C"/>
    <w:rsid w:val="003574A5"/>
    <w:rsid w:val="003577F6"/>
    <w:rsid w:val="00360C29"/>
    <w:rsid w:val="00361B82"/>
    <w:rsid w:val="00361CFF"/>
    <w:rsid w:val="00362328"/>
    <w:rsid w:val="00362453"/>
    <w:rsid w:val="003638DA"/>
    <w:rsid w:val="003640B4"/>
    <w:rsid w:val="00364573"/>
    <w:rsid w:val="0036488F"/>
    <w:rsid w:val="003653A9"/>
    <w:rsid w:val="003655DF"/>
    <w:rsid w:val="0036635C"/>
    <w:rsid w:val="00366C62"/>
    <w:rsid w:val="0036701D"/>
    <w:rsid w:val="00367107"/>
    <w:rsid w:val="00367752"/>
    <w:rsid w:val="00370507"/>
    <w:rsid w:val="00370AC9"/>
    <w:rsid w:val="0037136F"/>
    <w:rsid w:val="003713C9"/>
    <w:rsid w:val="00371ACE"/>
    <w:rsid w:val="0037234D"/>
    <w:rsid w:val="00372D24"/>
    <w:rsid w:val="0037328B"/>
    <w:rsid w:val="00373368"/>
    <w:rsid w:val="00374148"/>
    <w:rsid w:val="00374333"/>
    <w:rsid w:val="00374CB5"/>
    <w:rsid w:val="00375841"/>
    <w:rsid w:val="00375969"/>
    <w:rsid w:val="003761B4"/>
    <w:rsid w:val="00376B94"/>
    <w:rsid w:val="00376CFB"/>
    <w:rsid w:val="00377028"/>
    <w:rsid w:val="0037702C"/>
    <w:rsid w:val="00377DC6"/>
    <w:rsid w:val="003801A3"/>
    <w:rsid w:val="00380E1D"/>
    <w:rsid w:val="00381BF1"/>
    <w:rsid w:val="003828A5"/>
    <w:rsid w:val="00382D59"/>
    <w:rsid w:val="003838D3"/>
    <w:rsid w:val="003838FE"/>
    <w:rsid w:val="00384083"/>
    <w:rsid w:val="00386079"/>
    <w:rsid w:val="00386FAC"/>
    <w:rsid w:val="00387481"/>
    <w:rsid w:val="00390408"/>
    <w:rsid w:val="00390C2A"/>
    <w:rsid w:val="00390F25"/>
    <w:rsid w:val="00391444"/>
    <w:rsid w:val="00392C6E"/>
    <w:rsid w:val="0039330C"/>
    <w:rsid w:val="00393DBA"/>
    <w:rsid w:val="00394298"/>
    <w:rsid w:val="00395603"/>
    <w:rsid w:val="00395AEF"/>
    <w:rsid w:val="00395FE8"/>
    <w:rsid w:val="00396135"/>
    <w:rsid w:val="0039652B"/>
    <w:rsid w:val="003972E5"/>
    <w:rsid w:val="00397439"/>
    <w:rsid w:val="0039783A"/>
    <w:rsid w:val="003978CA"/>
    <w:rsid w:val="00397D6B"/>
    <w:rsid w:val="003A0065"/>
    <w:rsid w:val="003A097E"/>
    <w:rsid w:val="003A0B36"/>
    <w:rsid w:val="003A0BB9"/>
    <w:rsid w:val="003A180B"/>
    <w:rsid w:val="003A1DF5"/>
    <w:rsid w:val="003A2C18"/>
    <w:rsid w:val="003A48BB"/>
    <w:rsid w:val="003A51A8"/>
    <w:rsid w:val="003A5342"/>
    <w:rsid w:val="003A5506"/>
    <w:rsid w:val="003A5D63"/>
    <w:rsid w:val="003A64A2"/>
    <w:rsid w:val="003A6835"/>
    <w:rsid w:val="003B04FE"/>
    <w:rsid w:val="003B0886"/>
    <w:rsid w:val="003B0F49"/>
    <w:rsid w:val="003B24A1"/>
    <w:rsid w:val="003B486D"/>
    <w:rsid w:val="003B562E"/>
    <w:rsid w:val="003B5FEA"/>
    <w:rsid w:val="003B6D6E"/>
    <w:rsid w:val="003B7A6E"/>
    <w:rsid w:val="003B7B73"/>
    <w:rsid w:val="003C05BD"/>
    <w:rsid w:val="003C0F93"/>
    <w:rsid w:val="003C12DB"/>
    <w:rsid w:val="003C38E4"/>
    <w:rsid w:val="003C5D77"/>
    <w:rsid w:val="003C6A02"/>
    <w:rsid w:val="003C6C64"/>
    <w:rsid w:val="003C6EC7"/>
    <w:rsid w:val="003D00C7"/>
    <w:rsid w:val="003D1A36"/>
    <w:rsid w:val="003D1ABB"/>
    <w:rsid w:val="003D2274"/>
    <w:rsid w:val="003D2A73"/>
    <w:rsid w:val="003D2D4E"/>
    <w:rsid w:val="003D47FF"/>
    <w:rsid w:val="003D5115"/>
    <w:rsid w:val="003E15EF"/>
    <w:rsid w:val="003E1DEB"/>
    <w:rsid w:val="003E23F5"/>
    <w:rsid w:val="003E2D47"/>
    <w:rsid w:val="003E3217"/>
    <w:rsid w:val="003E3FB2"/>
    <w:rsid w:val="003E51A4"/>
    <w:rsid w:val="003E591F"/>
    <w:rsid w:val="003E68A5"/>
    <w:rsid w:val="003E6C8D"/>
    <w:rsid w:val="003E6CEC"/>
    <w:rsid w:val="003E7681"/>
    <w:rsid w:val="003F02D7"/>
    <w:rsid w:val="003F0C07"/>
    <w:rsid w:val="003F1630"/>
    <w:rsid w:val="003F2F4C"/>
    <w:rsid w:val="003F2F53"/>
    <w:rsid w:val="003F3BAD"/>
    <w:rsid w:val="003F3D05"/>
    <w:rsid w:val="003F46B7"/>
    <w:rsid w:val="003F4E38"/>
    <w:rsid w:val="003F5984"/>
    <w:rsid w:val="003F6399"/>
    <w:rsid w:val="004008A0"/>
    <w:rsid w:val="004008CD"/>
    <w:rsid w:val="00400CBA"/>
    <w:rsid w:val="00401DA5"/>
    <w:rsid w:val="004024CE"/>
    <w:rsid w:val="00402910"/>
    <w:rsid w:val="004029CC"/>
    <w:rsid w:val="00402D8F"/>
    <w:rsid w:val="0040436F"/>
    <w:rsid w:val="004049FA"/>
    <w:rsid w:val="00404B7B"/>
    <w:rsid w:val="004056DC"/>
    <w:rsid w:val="00405E8A"/>
    <w:rsid w:val="00406C5B"/>
    <w:rsid w:val="0041021D"/>
    <w:rsid w:val="004107A7"/>
    <w:rsid w:val="00410D90"/>
    <w:rsid w:val="00410DBD"/>
    <w:rsid w:val="004123B4"/>
    <w:rsid w:val="00413F03"/>
    <w:rsid w:val="00414131"/>
    <w:rsid w:val="0041423E"/>
    <w:rsid w:val="004143DE"/>
    <w:rsid w:val="00414EBF"/>
    <w:rsid w:val="00416247"/>
    <w:rsid w:val="00416B9E"/>
    <w:rsid w:val="00416FCE"/>
    <w:rsid w:val="00417379"/>
    <w:rsid w:val="00417C81"/>
    <w:rsid w:val="00420252"/>
    <w:rsid w:val="00420466"/>
    <w:rsid w:val="004207CF"/>
    <w:rsid w:val="00422865"/>
    <w:rsid w:val="00422E4F"/>
    <w:rsid w:val="00422E5D"/>
    <w:rsid w:val="00423354"/>
    <w:rsid w:val="00424824"/>
    <w:rsid w:val="00425658"/>
    <w:rsid w:val="00425736"/>
    <w:rsid w:val="00425D51"/>
    <w:rsid w:val="00425E74"/>
    <w:rsid w:val="004261AD"/>
    <w:rsid w:val="004263DA"/>
    <w:rsid w:val="0042676B"/>
    <w:rsid w:val="0042679F"/>
    <w:rsid w:val="00426937"/>
    <w:rsid w:val="00427E0A"/>
    <w:rsid w:val="00430E6E"/>
    <w:rsid w:val="004310AF"/>
    <w:rsid w:val="00432E47"/>
    <w:rsid w:val="00433902"/>
    <w:rsid w:val="00433D83"/>
    <w:rsid w:val="00434632"/>
    <w:rsid w:val="00434D9F"/>
    <w:rsid w:val="00435E92"/>
    <w:rsid w:val="00435E9F"/>
    <w:rsid w:val="004362FC"/>
    <w:rsid w:val="00436326"/>
    <w:rsid w:val="004364A3"/>
    <w:rsid w:val="00437556"/>
    <w:rsid w:val="00437F1F"/>
    <w:rsid w:val="004407B4"/>
    <w:rsid w:val="0044141A"/>
    <w:rsid w:val="00441A4E"/>
    <w:rsid w:val="00442A7F"/>
    <w:rsid w:val="00442E0F"/>
    <w:rsid w:val="00444125"/>
    <w:rsid w:val="004441DD"/>
    <w:rsid w:val="00444261"/>
    <w:rsid w:val="00444C75"/>
    <w:rsid w:val="00445F03"/>
    <w:rsid w:val="00446035"/>
    <w:rsid w:val="00446B7C"/>
    <w:rsid w:val="00447113"/>
    <w:rsid w:val="004515F4"/>
    <w:rsid w:val="00451803"/>
    <w:rsid w:val="004519EE"/>
    <w:rsid w:val="00452CFF"/>
    <w:rsid w:val="00452D11"/>
    <w:rsid w:val="00455508"/>
    <w:rsid w:val="00457523"/>
    <w:rsid w:val="0045761D"/>
    <w:rsid w:val="004579A9"/>
    <w:rsid w:val="0046001C"/>
    <w:rsid w:val="00460391"/>
    <w:rsid w:val="00461B7B"/>
    <w:rsid w:val="00462BE3"/>
    <w:rsid w:val="004638CD"/>
    <w:rsid w:val="00463B39"/>
    <w:rsid w:val="00463D94"/>
    <w:rsid w:val="00464F63"/>
    <w:rsid w:val="00470621"/>
    <w:rsid w:val="004726C8"/>
    <w:rsid w:val="00472FCA"/>
    <w:rsid w:val="00473910"/>
    <w:rsid w:val="004744F8"/>
    <w:rsid w:val="00474E75"/>
    <w:rsid w:val="00475136"/>
    <w:rsid w:val="004752B4"/>
    <w:rsid w:val="004756B7"/>
    <w:rsid w:val="00475969"/>
    <w:rsid w:val="004762A4"/>
    <w:rsid w:val="004770F4"/>
    <w:rsid w:val="00477108"/>
    <w:rsid w:val="004777B3"/>
    <w:rsid w:val="00477B4A"/>
    <w:rsid w:val="00480747"/>
    <w:rsid w:val="004816F3"/>
    <w:rsid w:val="00482F84"/>
    <w:rsid w:val="004836D1"/>
    <w:rsid w:val="00483814"/>
    <w:rsid w:val="00483A40"/>
    <w:rsid w:val="004847FD"/>
    <w:rsid w:val="0048520B"/>
    <w:rsid w:val="004852A0"/>
    <w:rsid w:val="004858B9"/>
    <w:rsid w:val="00486119"/>
    <w:rsid w:val="004865F7"/>
    <w:rsid w:val="00486A6D"/>
    <w:rsid w:val="0048727E"/>
    <w:rsid w:val="004878CE"/>
    <w:rsid w:val="00487FD5"/>
    <w:rsid w:val="0049058F"/>
    <w:rsid w:val="004911D1"/>
    <w:rsid w:val="00491C84"/>
    <w:rsid w:val="004926B7"/>
    <w:rsid w:val="00494021"/>
    <w:rsid w:val="00494412"/>
    <w:rsid w:val="00495045"/>
    <w:rsid w:val="00495EAB"/>
    <w:rsid w:val="00496312"/>
    <w:rsid w:val="004969B1"/>
    <w:rsid w:val="00496CAD"/>
    <w:rsid w:val="00497063"/>
    <w:rsid w:val="004A01E3"/>
    <w:rsid w:val="004A1C13"/>
    <w:rsid w:val="004A21A4"/>
    <w:rsid w:val="004A2B1A"/>
    <w:rsid w:val="004A2C58"/>
    <w:rsid w:val="004A3461"/>
    <w:rsid w:val="004A3EC8"/>
    <w:rsid w:val="004A4EF4"/>
    <w:rsid w:val="004A5664"/>
    <w:rsid w:val="004A5C55"/>
    <w:rsid w:val="004B000B"/>
    <w:rsid w:val="004B099B"/>
    <w:rsid w:val="004B1532"/>
    <w:rsid w:val="004B1D51"/>
    <w:rsid w:val="004B301A"/>
    <w:rsid w:val="004B3904"/>
    <w:rsid w:val="004B3A97"/>
    <w:rsid w:val="004B485C"/>
    <w:rsid w:val="004B4E91"/>
    <w:rsid w:val="004B5719"/>
    <w:rsid w:val="004B5F8F"/>
    <w:rsid w:val="004B744B"/>
    <w:rsid w:val="004C14A9"/>
    <w:rsid w:val="004C1E5A"/>
    <w:rsid w:val="004C1F16"/>
    <w:rsid w:val="004C2B4D"/>
    <w:rsid w:val="004C33E4"/>
    <w:rsid w:val="004C4337"/>
    <w:rsid w:val="004C61F1"/>
    <w:rsid w:val="004D0A03"/>
    <w:rsid w:val="004D2235"/>
    <w:rsid w:val="004D314E"/>
    <w:rsid w:val="004D3469"/>
    <w:rsid w:val="004D3577"/>
    <w:rsid w:val="004D5617"/>
    <w:rsid w:val="004D6F8A"/>
    <w:rsid w:val="004D7B83"/>
    <w:rsid w:val="004E100F"/>
    <w:rsid w:val="004E104F"/>
    <w:rsid w:val="004E12DA"/>
    <w:rsid w:val="004E197B"/>
    <w:rsid w:val="004E32FD"/>
    <w:rsid w:val="004E346F"/>
    <w:rsid w:val="004E4458"/>
    <w:rsid w:val="004E4F03"/>
    <w:rsid w:val="004E5CDE"/>
    <w:rsid w:val="004E68EC"/>
    <w:rsid w:val="004E735A"/>
    <w:rsid w:val="004E7839"/>
    <w:rsid w:val="004E7D03"/>
    <w:rsid w:val="004E7E98"/>
    <w:rsid w:val="004E7EAD"/>
    <w:rsid w:val="004F178B"/>
    <w:rsid w:val="004F2BAA"/>
    <w:rsid w:val="004F385F"/>
    <w:rsid w:val="004F3CD8"/>
    <w:rsid w:val="004F464D"/>
    <w:rsid w:val="004F51FB"/>
    <w:rsid w:val="004F5667"/>
    <w:rsid w:val="004F6888"/>
    <w:rsid w:val="004F6B16"/>
    <w:rsid w:val="004F6FA6"/>
    <w:rsid w:val="004F70AE"/>
    <w:rsid w:val="004F7670"/>
    <w:rsid w:val="00501FC8"/>
    <w:rsid w:val="005027B4"/>
    <w:rsid w:val="005033F0"/>
    <w:rsid w:val="005040DF"/>
    <w:rsid w:val="0050434E"/>
    <w:rsid w:val="0050440A"/>
    <w:rsid w:val="0050481A"/>
    <w:rsid w:val="00504F56"/>
    <w:rsid w:val="005057CE"/>
    <w:rsid w:val="0050733C"/>
    <w:rsid w:val="0051013E"/>
    <w:rsid w:val="0051150F"/>
    <w:rsid w:val="00512347"/>
    <w:rsid w:val="005130DC"/>
    <w:rsid w:val="00513A4D"/>
    <w:rsid w:val="00513B2B"/>
    <w:rsid w:val="00513DF4"/>
    <w:rsid w:val="005143FD"/>
    <w:rsid w:val="00515AA7"/>
    <w:rsid w:val="0051760C"/>
    <w:rsid w:val="00520407"/>
    <w:rsid w:val="00520866"/>
    <w:rsid w:val="00520B6F"/>
    <w:rsid w:val="00522295"/>
    <w:rsid w:val="005230C3"/>
    <w:rsid w:val="005231E5"/>
    <w:rsid w:val="00523558"/>
    <w:rsid w:val="005249D4"/>
    <w:rsid w:val="00524C4B"/>
    <w:rsid w:val="005254D7"/>
    <w:rsid w:val="0052609A"/>
    <w:rsid w:val="00526555"/>
    <w:rsid w:val="00526682"/>
    <w:rsid w:val="00526BB9"/>
    <w:rsid w:val="00527433"/>
    <w:rsid w:val="005318BF"/>
    <w:rsid w:val="005329BA"/>
    <w:rsid w:val="00533763"/>
    <w:rsid w:val="00533ECB"/>
    <w:rsid w:val="00534883"/>
    <w:rsid w:val="00534CF6"/>
    <w:rsid w:val="0053594A"/>
    <w:rsid w:val="00536724"/>
    <w:rsid w:val="0053676D"/>
    <w:rsid w:val="00537537"/>
    <w:rsid w:val="00537D21"/>
    <w:rsid w:val="00541138"/>
    <w:rsid w:val="00541D91"/>
    <w:rsid w:val="00541E4E"/>
    <w:rsid w:val="00542696"/>
    <w:rsid w:val="00542892"/>
    <w:rsid w:val="00543101"/>
    <w:rsid w:val="00543310"/>
    <w:rsid w:val="00543325"/>
    <w:rsid w:val="00543B1F"/>
    <w:rsid w:val="00544306"/>
    <w:rsid w:val="00545122"/>
    <w:rsid w:val="00546B69"/>
    <w:rsid w:val="00547BE4"/>
    <w:rsid w:val="00550116"/>
    <w:rsid w:val="00550B9B"/>
    <w:rsid w:val="0055129B"/>
    <w:rsid w:val="00552048"/>
    <w:rsid w:val="0055205C"/>
    <w:rsid w:val="005538FD"/>
    <w:rsid w:val="0055498C"/>
    <w:rsid w:val="00555010"/>
    <w:rsid w:val="00557D01"/>
    <w:rsid w:val="00557ECE"/>
    <w:rsid w:val="00560082"/>
    <w:rsid w:val="00560855"/>
    <w:rsid w:val="00563EBB"/>
    <w:rsid w:val="005640F7"/>
    <w:rsid w:val="00564F3C"/>
    <w:rsid w:val="0056550F"/>
    <w:rsid w:val="00566324"/>
    <w:rsid w:val="00566844"/>
    <w:rsid w:val="00566D3A"/>
    <w:rsid w:val="005673ED"/>
    <w:rsid w:val="00567FC5"/>
    <w:rsid w:val="00570113"/>
    <w:rsid w:val="00570CF0"/>
    <w:rsid w:val="00570EED"/>
    <w:rsid w:val="00571FEA"/>
    <w:rsid w:val="00573321"/>
    <w:rsid w:val="005737D9"/>
    <w:rsid w:val="00574247"/>
    <w:rsid w:val="00575AF5"/>
    <w:rsid w:val="005760D0"/>
    <w:rsid w:val="005762AA"/>
    <w:rsid w:val="00576529"/>
    <w:rsid w:val="0057677C"/>
    <w:rsid w:val="005774E0"/>
    <w:rsid w:val="00577D82"/>
    <w:rsid w:val="00577DF5"/>
    <w:rsid w:val="005805BA"/>
    <w:rsid w:val="00580760"/>
    <w:rsid w:val="0058096A"/>
    <w:rsid w:val="00581231"/>
    <w:rsid w:val="00581F78"/>
    <w:rsid w:val="00582AA7"/>
    <w:rsid w:val="00582CE6"/>
    <w:rsid w:val="00583308"/>
    <w:rsid w:val="005836DD"/>
    <w:rsid w:val="005837EF"/>
    <w:rsid w:val="005838DB"/>
    <w:rsid w:val="00583BC9"/>
    <w:rsid w:val="005840F7"/>
    <w:rsid w:val="005861F6"/>
    <w:rsid w:val="0058727C"/>
    <w:rsid w:val="0058746F"/>
    <w:rsid w:val="0058758D"/>
    <w:rsid w:val="00587B9A"/>
    <w:rsid w:val="00590E0B"/>
    <w:rsid w:val="00591CEA"/>
    <w:rsid w:val="00591F05"/>
    <w:rsid w:val="0059229B"/>
    <w:rsid w:val="00593E02"/>
    <w:rsid w:val="00594E1B"/>
    <w:rsid w:val="00595BC8"/>
    <w:rsid w:val="0059677A"/>
    <w:rsid w:val="00596FF2"/>
    <w:rsid w:val="005A0023"/>
    <w:rsid w:val="005A0CCF"/>
    <w:rsid w:val="005A11A1"/>
    <w:rsid w:val="005A1BDF"/>
    <w:rsid w:val="005A226A"/>
    <w:rsid w:val="005A2354"/>
    <w:rsid w:val="005A29FB"/>
    <w:rsid w:val="005A2DA2"/>
    <w:rsid w:val="005A3255"/>
    <w:rsid w:val="005A41D7"/>
    <w:rsid w:val="005A4E6C"/>
    <w:rsid w:val="005A76FA"/>
    <w:rsid w:val="005A78ED"/>
    <w:rsid w:val="005A7BAA"/>
    <w:rsid w:val="005B0A85"/>
    <w:rsid w:val="005B310F"/>
    <w:rsid w:val="005B3762"/>
    <w:rsid w:val="005B450A"/>
    <w:rsid w:val="005B78B4"/>
    <w:rsid w:val="005B7F4C"/>
    <w:rsid w:val="005C0CEB"/>
    <w:rsid w:val="005C176C"/>
    <w:rsid w:val="005C2614"/>
    <w:rsid w:val="005C468F"/>
    <w:rsid w:val="005C5573"/>
    <w:rsid w:val="005C5FF8"/>
    <w:rsid w:val="005C6A74"/>
    <w:rsid w:val="005C725D"/>
    <w:rsid w:val="005C755A"/>
    <w:rsid w:val="005D369A"/>
    <w:rsid w:val="005D4A9D"/>
    <w:rsid w:val="005D4C9B"/>
    <w:rsid w:val="005D61F4"/>
    <w:rsid w:val="005D65DC"/>
    <w:rsid w:val="005D67DF"/>
    <w:rsid w:val="005D6E7A"/>
    <w:rsid w:val="005D7226"/>
    <w:rsid w:val="005D7B5A"/>
    <w:rsid w:val="005D7CA3"/>
    <w:rsid w:val="005D7D85"/>
    <w:rsid w:val="005E10CC"/>
    <w:rsid w:val="005E132E"/>
    <w:rsid w:val="005E14E3"/>
    <w:rsid w:val="005E679F"/>
    <w:rsid w:val="005F231E"/>
    <w:rsid w:val="005F24B4"/>
    <w:rsid w:val="005F2772"/>
    <w:rsid w:val="005F3A63"/>
    <w:rsid w:val="005F3BC3"/>
    <w:rsid w:val="005F4563"/>
    <w:rsid w:val="005F47F1"/>
    <w:rsid w:val="005F595D"/>
    <w:rsid w:val="005F634A"/>
    <w:rsid w:val="005F683F"/>
    <w:rsid w:val="005F7CD7"/>
    <w:rsid w:val="00600237"/>
    <w:rsid w:val="006004B4"/>
    <w:rsid w:val="00600BFC"/>
    <w:rsid w:val="006011A6"/>
    <w:rsid w:val="00601497"/>
    <w:rsid w:val="00604505"/>
    <w:rsid w:val="00604865"/>
    <w:rsid w:val="0060592C"/>
    <w:rsid w:val="00605F7A"/>
    <w:rsid w:val="006073B8"/>
    <w:rsid w:val="00607C3E"/>
    <w:rsid w:val="006104D0"/>
    <w:rsid w:val="00610540"/>
    <w:rsid w:val="00613A23"/>
    <w:rsid w:val="00615C85"/>
    <w:rsid w:val="00615CFC"/>
    <w:rsid w:val="00617B57"/>
    <w:rsid w:val="00620038"/>
    <w:rsid w:val="00620093"/>
    <w:rsid w:val="00621BDB"/>
    <w:rsid w:val="00621D53"/>
    <w:rsid w:val="00622B54"/>
    <w:rsid w:val="006234AA"/>
    <w:rsid w:val="0062491B"/>
    <w:rsid w:val="00624BE1"/>
    <w:rsid w:val="00624EB2"/>
    <w:rsid w:val="00625C16"/>
    <w:rsid w:val="00625C29"/>
    <w:rsid w:val="006263E9"/>
    <w:rsid w:val="00627D26"/>
    <w:rsid w:val="00630068"/>
    <w:rsid w:val="006305BC"/>
    <w:rsid w:val="00633CEE"/>
    <w:rsid w:val="00634391"/>
    <w:rsid w:val="0063462F"/>
    <w:rsid w:val="00634AAA"/>
    <w:rsid w:val="00635463"/>
    <w:rsid w:val="00640C40"/>
    <w:rsid w:val="00641C5A"/>
    <w:rsid w:val="00642300"/>
    <w:rsid w:val="00643731"/>
    <w:rsid w:val="006448C8"/>
    <w:rsid w:val="00646006"/>
    <w:rsid w:val="00647080"/>
    <w:rsid w:val="00647C0A"/>
    <w:rsid w:val="0065028A"/>
    <w:rsid w:val="006507A0"/>
    <w:rsid w:val="0065140E"/>
    <w:rsid w:val="006522A2"/>
    <w:rsid w:val="00652C7D"/>
    <w:rsid w:val="00653976"/>
    <w:rsid w:val="00656814"/>
    <w:rsid w:val="00657365"/>
    <w:rsid w:val="00657D81"/>
    <w:rsid w:val="00657FE7"/>
    <w:rsid w:val="0066014A"/>
    <w:rsid w:val="0066028B"/>
    <w:rsid w:val="006602A4"/>
    <w:rsid w:val="006618BA"/>
    <w:rsid w:val="00661E67"/>
    <w:rsid w:val="00661F05"/>
    <w:rsid w:val="00662FAD"/>
    <w:rsid w:val="00664706"/>
    <w:rsid w:val="006658A5"/>
    <w:rsid w:val="00666D89"/>
    <w:rsid w:val="006703EA"/>
    <w:rsid w:val="00670A67"/>
    <w:rsid w:val="0067349B"/>
    <w:rsid w:val="0067503D"/>
    <w:rsid w:val="0067547D"/>
    <w:rsid w:val="0067564B"/>
    <w:rsid w:val="00675B51"/>
    <w:rsid w:val="00675B9B"/>
    <w:rsid w:val="0067630F"/>
    <w:rsid w:val="00677997"/>
    <w:rsid w:val="006779D9"/>
    <w:rsid w:val="0068019C"/>
    <w:rsid w:val="0068073A"/>
    <w:rsid w:val="00680A48"/>
    <w:rsid w:val="00681BAE"/>
    <w:rsid w:val="006830F2"/>
    <w:rsid w:val="00683AA2"/>
    <w:rsid w:val="00683AE1"/>
    <w:rsid w:val="006845D3"/>
    <w:rsid w:val="00684996"/>
    <w:rsid w:val="00686769"/>
    <w:rsid w:val="00686895"/>
    <w:rsid w:val="00687310"/>
    <w:rsid w:val="00687BC9"/>
    <w:rsid w:val="00690506"/>
    <w:rsid w:val="006911B2"/>
    <w:rsid w:val="00691874"/>
    <w:rsid w:val="00693249"/>
    <w:rsid w:val="0069390A"/>
    <w:rsid w:val="006946D5"/>
    <w:rsid w:val="00694A86"/>
    <w:rsid w:val="00695131"/>
    <w:rsid w:val="00695915"/>
    <w:rsid w:val="00696DBD"/>
    <w:rsid w:val="006A028A"/>
    <w:rsid w:val="006A0B86"/>
    <w:rsid w:val="006A1089"/>
    <w:rsid w:val="006A1559"/>
    <w:rsid w:val="006A1A41"/>
    <w:rsid w:val="006A2348"/>
    <w:rsid w:val="006A68D4"/>
    <w:rsid w:val="006A7004"/>
    <w:rsid w:val="006A7B51"/>
    <w:rsid w:val="006A7CCF"/>
    <w:rsid w:val="006A7E91"/>
    <w:rsid w:val="006B1B9D"/>
    <w:rsid w:val="006B1FC7"/>
    <w:rsid w:val="006B29CB"/>
    <w:rsid w:val="006B2A9D"/>
    <w:rsid w:val="006B3EE5"/>
    <w:rsid w:val="006B4D9E"/>
    <w:rsid w:val="006B5D8E"/>
    <w:rsid w:val="006B6008"/>
    <w:rsid w:val="006B6C02"/>
    <w:rsid w:val="006B7929"/>
    <w:rsid w:val="006B7D29"/>
    <w:rsid w:val="006C06B5"/>
    <w:rsid w:val="006C08F7"/>
    <w:rsid w:val="006C0FED"/>
    <w:rsid w:val="006C1AFB"/>
    <w:rsid w:val="006C24A0"/>
    <w:rsid w:val="006C2F0F"/>
    <w:rsid w:val="006C2FD1"/>
    <w:rsid w:val="006C4699"/>
    <w:rsid w:val="006C617D"/>
    <w:rsid w:val="006C70DC"/>
    <w:rsid w:val="006D13C0"/>
    <w:rsid w:val="006D22A0"/>
    <w:rsid w:val="006D2C6F"/>
    <w:rsid w:val="006D37CF"/>
    <w:rsid w:val="006D40A0"/>
    <w:rsid w:val="006D4D6D"/>
    <w:rsid w:val="006D77BE"/>
    <w:rsid w:val="006D7D21"/>
    <w:rsid w:val="006E05ED"/>
    <w:rsid w:val="006E1286"/>
    <w:rsid w:val="006E1C13"/>
    <w:rsid w:val="006E2477"/>
    <w:rsid w:val="006E4BC0"/>
    <w:rsid w:val="006E758B"/>
    <w:rsid w:val="006E76D0"/>
    <w:rsid w:val="006E7B29"/>
    <w:rsid w:val="006F0438"/>
    <w:rsid w:val="006F08FB"/>
    <w:rsid w:val="006F16E4"/>
    <w:rsid w:val="006F1F7B"/>
    <w:rsid w:val="006F26A3"/>
    <w:rsid w:val="006F3203"/>
    <w:rsid w:val="006F371C"/>
    <w:rsid w:val="006F4A83"/>
    <w:rsid w:val="006F4C49"/>
    <w:rsid w:val="006F56DD"/>
    <w:rsid w:val="006F5DA9"/>
    <w:rsid w:val="006F6936"/>
    <w:rsid w:val="006F6EFF"/>
    <w:rsid w:val="006F7492"/>
    <w:rsid w:val="006F7808"/>
    <w:rsid w:val="006F7B57"/>
    <w:rsid w:val="00700390"/>
    <w:rsid w:val="00700FE5"/>
    <w:rsid w:val="00701877"/>
    <w:rsid w:val="00701F6E"/>
    <w:rsid w:val="00703C7A"/>
    <w:rsid w:val="00705616"/>
    <w:rsid w:val="00707513"/>
    <w:rsid w:val="007102D9"/>
    <w:rsid w:val="0071152F"/>
    <w:rsid w:val="00711941"/>
    <w:rsid w:val="00712B33"/>
    <w:rsid w:val="00714208"/>
    <w:rsid w:val="00714494"/>
    <w:rsid w:val="007145F6"/>
    <w:rsid w:val="007148BB"/>
    <w:rsid w:val="00714A3F"/>
    <w:rsid w:val="007150A7"/>
    <w:rsid w:val="007158A2"/>
    <w:rsid w:val="00715919"/>
    <w:rsid w:val="00716083"/>
    <w:rsid w:val="007167E1"/>
    <w:rsid w:val="00716E4A"/>
    <w:rsid w:val="007170EF"/>
    <w:rsid w:val="007179E3"/>
    <w:rsid w:val="00717DD3"/>
    <w:rsid w:val="0072031E"/>
    <w:rsid w:val="007209CB"/>
    <w:rsid w:val="007209D7"/>
    <w:rsid w:val="00721464"/>
    <w:rsid w:val="00721CBD"/>
    <w:rsid w:val="00721F6A"/>
    <w:rsid w:val="00722020"/>
    <w:rsid w:val="00722A38"/>
    <w:rsid w:val="00722C13"/>
    <w:rsid w:val="00722C99"/>
    <w:rsid w:val="00723139"/>
    <w:rsid w:val="007234A7"/>
    <w:rsid w:val="00723DD1"/>
    <w:rsid w:val="0072438E"/>
    <w:rsid w:val="007271F1"/>
    <w:rsid w:val="00727D10"/>
    <w:rsid w:val="00730F1E"/>
    <w:rsid w:val="00730F56"/>
    <w:rsid w:val="00731499"/>
    <w:rsid w:val="00731751"/>
    <w:rsid w:val="00731E1A"/>
    <w:rsid w:val="007328CB"/>
    <w:rsid w:val="00732B00"/>
    <w:rsid w:val="00732CE2"/>
    <w:rsid w:val="00733345"/>
    <w:rsid w:val="00733A43"/>
    <w:rsid w:val="00733F06"/>
    <w:rsid w:val="00734AA2"/>
    <w:rsid w:val="00734D4A"/>
    <w:rsid w:val="00735D24"/>
    <w:rsid w:val="00735EDA"/>
    <w:rsid w:val="007360E7"/>
    <w:rsid w:val="007362D1"/>
    <w:rsid w:val="007370E3"/>
    <w:rsid w:val="00737330"/>
    <w:rsid w:val="00741028"/>
    <w:rsid w:val="007419B8"/>
    <w:rsid w:val="00742080"/>
    <w:rsid w:val="00743854"/>
    <w:rsid w:val="00743879"/>
    <w:rsid w:val="007452A0"/>
    <w:rsid w:val="00745396"/>
    <w:rsid w:val="00745522"/>
    <w:rsid w:val="00745F5B"/>
    <w:rsid w:val="00746FB0"/>
    <w:rsid w:val="0074745E"/>
    <w:rsid w:val="0074785C"/>
    <w:rsid w:val="00750131"/>
    <w:rsid w:val="00750AA2"/>
    <w:rsid w:val="00750BB8"/>
    <w:rsid w:val="0075108D"/>
    <w:rsid w:val="0075116B"/>
    <w:rsid w:val="0075121B"/>
    <w:rsid w:val="00751894"/>
    <w:rsid w:val="00751F1A"/>
    <w:rsid w:val="0075225B"/>
    <w:rsid w:val="00752588"/>
    <w:rsid w:val="007527EA"/>
    <w:rsid w:val="00752942"/>
    <w:rsid w:val="007531DA"/>
    <w:rsid w:val="007534AF"/>
    <w:rsid w:val="0075442A"/>
    <w:rsid w:val="007548A5"/>
    <w:rsid w:val="007552A1"/>
    <w:rsid w:val="007557AF"/>
    <w:rsid w:val="00757EEB"/>
    <w:rsid w:val="007602EB"/>
    <w:rsid w:val="0076168C"/>
    <w:rsid w:val="007618B3"/>
    <w:rsid w:val="00762AE1"/>
    <w:rsid w:val="00763788"/>
    <w:rsid w:val="0076421F"/>
    <w:rsid w:val="007649A5"/>
    <w:rsid w:val="00764DC0"/>
    <w:rsid w:val="00765112"/>
    <w:rsid w:val="0076660B"/>
    <w:rsid w:val="00767A44"/>
    <w:rsid w:val="00771081"/>
    <w:rsid w:val="00771628"/>
    <w:rsid w:val="0077185C"/>
    <w:rsid w:val="007722F9"/>
    <w:rsid w:val="007723AA"/>
    <w:rsid w:val="00773F3F"/>
    <w:rsid w:val="007740EE"/>
    <w:rsid w:val="00774AFA"/>
    <w:rsid w:val="00775993"/>
    <w:rsid w:val="00776B63"/>
    <w:rsid w:val="00781A5B"/>
    <w:rsid w:val="00781BFD"/>
    <w:rsid w:val="007830B5"/>
    <w:rsid w:val="0078331B"/>
    <w:rsid w:val="007837BC"/>
    <w:rsid w:val="007838EA"/>
    <w:rsid w:val="00783DA8"/>
    <w:rsid w:val="00783DB2"/>
    <w:rsid w:val="007844E5"/>
    <w:rsid w:val="00784594"/>
    <w:rsid w:val="007851AB"/>
    <w:rsid w:val="00787E6F"/>
    <w:rsid w:val="007905B1"/>
    <w:rsid w:val="00790E8B"/>
    <w:rsid w:val="00790EC9"/>
    <w:rsid w:val="00791B2D"/>
    <w:rsid w:val="00791E50"/>
    <w:rsid w:val="00793AB3"/>
    <w:rsid w:val="00793F19"/>
    <w:rsid w:val="00794148"/>
    <w:rsid w:val="00794D1E"/>
    <w:rsid w:val="007957EF"/>
    <w:rsid w:val="0079684C"/>
    <w:rsid w:val="007968B0"/>
    <w:rsid w:val="00796F5C"/>
    <w:rsid w:val="00797051"/>
    <w:rsid w:val="00797F2B"/>
    <w:rsid w:val="007A0734"/>
    <w:rsid w:val="007A0A45"/>
    <w:rsid w:val="007A0F0D"/>
    <w:rsid w:val="007A26ED"/>
    <w:rsid w:val="007A417B"/>
    <w:rsid w:val="007A4950"/>
    <w:rsid w:val="007A5BB4"/>
    <w:rsid w:val="007A6DE2"/>
    <w:rsid w:val="007A7201"/>
    <w:rsid w:val="007A73F5"/>
    <w:rsid w:val="007A7623"/>
    <w:rsid w:val="007A7FBC"/>
    <w:rsid w:val="007B217E"/>
    <w:rsid w:val="007B3746"/>
    <w:rsid w:val="007B3C10"/>
    <w:rsid w:val="007B3E49"/>
    <w:rsid w:val="007B4AAC"/>
    <w:rsid w:val="007B4E8B"/>
    <w:rsid w:val="007B558D"/>
    <w:rsid w:val="007B712B"/>
    <w:rsid w:val="007B725D"/>
    <w:rsid w:val="007B7359"/>
    <w:rsid w:val="007B7FC8"/>
    <w:rsid w:val="007C0613"/>
    <w:rsid w:val="007C14D9"/>
    <w:rsid w:val="007C1553"/>
    <w:rsid w:val="007C1CC2"/>
    <w:rsid w:val="007C33BF"/>
    <w:rsid w:val="007C37CA"/>
    <w:rsid w:val="007C4494"/>
    <w:rsid w:val="007C4773"/>
    <w:rsid w:val="007C53F2"/>
    <w:rsid w:val="007C58D5"/>
    <w:rsid w:val="007C5E74"/>
    <w:rsid w:val="007C6584"/>
    <w:rsid w:val="007C6D71"/>
    <w:rsid w:val="007C7E47"/>
    <w:rsid w:val="007D065A"/>
    <w:rsid w:val="007D108B"/>
    <w:rsid w:val="007D2E25"/>
    <w:rsid w:val="007D2E4C"/>
    <w:rsid w:val="007D3068"/>
    <w:rsid w:val="007D55B9"/>
    <w:rsid w:val="007D61A6"/>
    <w:rsid w:val="007D61F4"/>
    <w:rsid w:val="007D6812"/>
    <w:rsid w:val="007D6A36"/>
    <w:rsid w:val="007E0345"/>
    <w:rsid w:val="007E0B85"/>
    <w:rsid w:val="007E181C"/>
    <w:rsid w:val="007E1C5F"/>
    <w:rsid w:val="007E3151"/>
    <w:rsid w:val="007E4498"/>
    <w:rsid w:val="007E5031"/>
    <w:rsid w:val="007E51F2"/>
    <w:rsid w:val="007E6CD7"/>
    <w:rsid w:val="007E7695"/>
    <w:rsid w:val="007F00A9"/>
    <w:rsid w:val="007F0692"/>
    <w:rsid w:val="007F106C"/>
    <w:rsid w:val="007F139C"/>
    <w:rsid w:val="007F2297"/>
    <w:rsid w:val="007F25E7"/>
    <w:rsid w:val="007F27B4"/>
    <w:rsid w:val="007F354D"/>
    <w:rsid w:val="007F3596"/>
    <w:rsid w:val="007F3983"/>
    <w:rsid w:val="007F3B5C"/>
    <w:rsid w:val="007F48C7"/>
    <w:rsid w:val="007F4EC2"/>
    <w:rsid w:val="007F504D"/>
    <w:rsid w:val="007F52C4"/>
    <w:rsid w:val="007F5379"/>
    <w:rsid w:val="007F5A01"/>
    <w:rsid w:val="007F5F7F"/>
    <w:rsid w:val="007F64BC"/>
    <w:rsid w:val="007F66B5"/>
    <w:rsid w:val="007F69F2"/>
    <w:rsid w:val="007F7599"/>
    <w:rsid w:val="007F7713"/>
    <w:rsid w:val="008003DC"/>
    <w:rsid w:val="0080104F"/>
    <w:rsid w:val="00801B2A"/>
    <w:rsid w:val="00801B95"/>
    <w:rsid w:val="0080242D"/>
    <w:rsid w:val="00802C1C"/>
    <w:rsid w:val="008033A3"/>
    <w:rsid w:val="00803915"/>
    <w:rsid w:val="00803A6E"/>
    <w:rsid w:val="0080521B"/>
    <w:rsid w:val="0080538B"/>
    <w:rsid w:val="008053F2"/>
    <w:rsid w:val="008054BD"/>
    <w:rsid w:val="008060AD"/>
    <w:rsid w:val="008068DB"/>
    <w:rsid w:val="00806DCD"/>
    <w:rsid w:val="008074EF"/>
    <w:rsid w:val="0081013A"/>
    <w:rsid w:val="0081071D"/>
    <w:rsid w:val="0081197B"/>
    <w:rsid w:val="00813A18"/>
    <w:rsid w:val="00813B64"/>
    <w:rsid w:val="00814378"/>
    <w:rsid w:val="00814AA9"/>
    <w:rsid w:val="00814EB9"/>
    <w:rsid w:val="00816335"/>
    <w:rsid w:val="008167F1"/>
    <w:rsid w:val="00816F20"/>
    <w:rsid w:val="00820308"/>
    <w:rsid w:val="0082040D"/>
    <w:rsid w:val="00820410"/>
    <w:rsid w:val="00820FE6"/>
    <w:rsid w:val="00821478"/>
    <w:rsid w:val="00822D19"/>
    <w:rsid w:val="00822F1F"/>
    <w:rsid w:val="008232BA"/>
    <w:rsid w:val="008239BD"/>
    <w:rsid w:val="008239C3"/>
    <w:rsid w:val="00823B66"/>
    <w:rsid w:val="008246B1"/>
    <w:rsid w:val="00825AF5"/>
    <w:rsid w:val="00826A6A"/>
    <w:rsid w:val="00827515"/>
    <w:rsid w:val="0082755F"/>
    <w:rsid w:val="00827627"/>
    <w:rsid w:val="00830558"/>
    <w:rsid w:val="00830E88"/>
    <w:rsid w:val="00831408"/>
    <w:rsid w:val="00831475"/>
    <w:rsid w:val="00831596"/>
    <w:rsid w:val="00831E7B"/>
    <w:rsid w:val="00833AA5"/>
    <w:rsid w:val="00833D61"/>
    <w:rsid w:val="008349BA"/>
    <w:rsid w:val="00834B33"/>
    <w:rsid w:val="008354C3"/>
    <w:rsid w:val="0083577A"/>
    <w:rsid w:val="008358C3"/>
    <w:rsid w:val="00835AF7"/>
    <w:rsid w:val="00835BE3"/>
    <w:rsid w:val="00835E48"/>
    <w:rsid w:val="00836D7A"/>
    <w:rsid w:val="008400F3"/>
    <w:rsid w:val="00840A5B"/>
    <w:rsid w:val="00842540"/>
    <w:rsid w:val="0084363C"/>
    <w:rsid w:val="00843E79"/>
    <w:rsid w:val="00843F1B"/>
    <w:rsid w:val="00844169"/>
    <w:rsid w:val="00846616"/>
    <w:rsid w:val="00847321"/>
    <w:rsid w:val="008477E0"/>
    <w:rsid w:val="00847B48"/>
    <w:rsid w:val="00850264"/>
    <w:rsid w:val="00850452"/>
    <w:rsid w:val="008505A7"/>
    <w:rsid w:val="00850ECB"/>
    <w:rsid w:val="00852DFF"/>
    <w:rsid w:val="00853A3E"/>
    <w:rsid w:val="00853F5D"/>
    <w:rsid w:val="00854B1E"/>
    <w:rsid w:val="008556CC"/>
    <w:rsid w:val="00855A46"/>
    <w:rsid w:val="00855A59"/>
    <w:rsid w:val="008573F7"/>
    <w:rsid w:val="008576A9"/>
    <w:rsid w:val="00857A3A"/>
    <w:rsid w:val="00857CF5"/>
    <w:rsid w:val="00860882"/>
    <w:rsid w:val="008609E1"/>
    <w:rsid w:val="00861198"/>
    <w:rsid w:val="0086139F"/>
    <w:rsid w:val="00863181"/>
    <w:rsid w:val="00863CAA"/>
    <w:rsid w:val="00863CB4"/>
    <w:rsid w:val="00864178"/>
    <w:rsid w:val="0086434B"/>
    <w:rsid w:val="00864EE0"/>
    <w:rsid w:val="00865DAC"/>
    <w:rsid w:val="00866985"/>
    <w:rsid w:val="00866B24"/>
    <w:rsid w:val="008675CE"/>
    <w:rsid w:val="00867C65"/>
    <w:rsid w:val="00867C9F"/>
    <w:rsid w:val="00870504"/>
    <w:rsid w:val="0087146E"/>
    <w:rsid w:val="00871849"/>
    <w:rsid w:val="00872198"/>
    <w:rsid w:val="008727E3"/>
    <w:rsid w:val="00872C59"/>
    <w:rsid w:val="00872C62"/>
    <w:rsid w:val="00873490"/>
    <w:rsid w:val="00873A55"/>
    <w:rsid w:val="008743B3"/>
    <w:rsid w:val="008749DD"/>
    <w:rsid w:val="00875A68"/>
    <w:rsid w:val="00875E00"/>
    <w:rsid w:val="00876AA7"/>
    <w:rsid w:val="00877E08"/>
    <w:rsid w:val="00877E3D"/>
    <w:rsid w:val="0088036F"/>
    <w:rsid w:val="00880700"/>
    <w:rsid w:val="00880D1A"/>
    <w:rsid w:val="00881E09"/>
    <w:rsid w:val="00882361"/>
    <w:rsid w:val="008827F7"/>
    <w:rsid w:val="008844D3"/>
    <w:rsid w:val="00885192"/>
    <w:rsid w:val="00885DC4"/>
    <w:rsid w:val="00885FE7"/>
    <w:rsid w:val="008867CF"/>
    <w:rsid w:val="00886A44"/>
    <w:rsid w:val="008902B0"/>
    <w:rsid w:val="00890475"/>
    <w:rsid w:val="0089161F"/>
    <w:rsid w:val="008927D7"/>
    <w:rsid w:val="0089337E"/>
    <w:rsid w:val="00894813"/>
    <w:rsid w:val="00895279"/>
    <w:rsid w:val="00896174"/>
    <w:rsid w:val="008968B0"/>
    <w:rsid w:val="00896F34"/>
    <w:rsid w:val="008974B7"/>
    <w:rsid w:val="008A3EA5"/>
    <w:rsid w:val="008A522B"/>
    <w:rsid w:val="008A5877"/>
    <w:rsid w:val="008A6B29"/>
    <w:rsid w:val="008A7557"/>
    <w:rsid w:val="008A7943"/>
    <w:rsid w:val="008A7F35"/>
    <w:rsid w:val="008B0A41"/>
    <w:rsid w:val="008B4FE7"/>
    <w:rsid w:val="008B55B1"/>
    <w:rsid w:val="008C0286"/>
    <w:rsid w:val="008C028E"/>
    <w:rsid w:val="008C043D"/>
    <w:rsid w:val="008C147E"/>
    <w:rsid w:val="008C1C45"/>
    <w:rsid w:val="008C2770"/>
    <w:rsid w:val="008C3EE4"/>
    <w:rsid w:val="008C4F03"/>
    <w:rsid w:val="008C5EC0"/>
    <w:rsid w:val="008C71E7"/>
    <w:rsid w:val="008C7725"/>
    <w:rsid w:val="008D0F7D"/>
    <w:rsid w:val="008D10C1"/>
    <w:rsid w:val="008D1623"/>
    <w:rsid w:val="008D1978"/>
    <w:rsid w:val="008D1E9C"/>
    <w:rsid w:val="008D3151"/>
    <w:rsid w:val="008D371B"/>
    <w:rsid w:val="008D3AB8"/>
    <w:rsid w:val="008D48EE"/>
    <w:rsid w:val="008D5055"/>
    <w:rsid w:val="008D514F"/>
    <w:rsid w:val="008D5229"/>
    <w:rsid w:val="008D5235"/>
    <w:rsid w:val="008D59E2"/>
    <w:rsid w:val="008D6561"/>
    <w:rsid w:val="008D73A2"/>
    <w:rsid w:val="008D740E"/>
    <w:rsid w:val="008D7FD2"/>
    <w:rsid w:val="008E013D"/>
    <w:rsid w:val="008E025E"/>
    <w:rsid w:val="008E0563"/>
    <w:rsid w:val="008E0960"/>
    <w:rsid w:val="008E1321"/>
    <w:rsid w:val="008E2078"/>
    <w:rsid w:val="008E22E1"/>
    <w:rsid w:val="008E3A20"/>
    <w:rsid w:val="008E5125"/>
    <w:rsid w:val="008E5661"/>
    <w:rsid w:val="008E611D"/>
    <w:rsid w:val="008E6F9A"/>
    <w:rsid w:val="008E77DD"/>
    <w:rsid w:val="008E7866"/>
    <w:rsid w:val="008E7958"/>
    <w:rsid w:val="008F05C5"/>
    <w:rsid w:val="008F1F45"/>
    <w:rsid w:val="008F1FE6"/>
    <w:rsid w:val="008F225E"/>
    <w:rsid w:val="008F34B5"/>
    <w:rsid w:val="008F37A1"/>
    <w:rsid w:val="008F3F1C"/>
    <w:rsid w:val="008F478B"/>
    <w:rsid w:val="008F51A3"/>
    <w:rsid w:val="008F6D86"/>
    <w:rsid w:val="008F7B8C"/>
    <w:rsid w:val="0090066B"/>
    <w:rsid w:val="00900EAB"/>
    <w:rsid w:val="009014F3"/>
    <w:rsid w:val="00901676"/>
    <w:rsid w:val="00903B16"/>
    <w:rsid w:val="00903B3B"/>
    <w:rsid w:val="00903FE1"/>
    <w:rsid w:val="0090471F"/>
    <w:rsid w:val="00904E90"/>
    <w:rsid w:val="00905061"/>
    <w:rsid w:val="009058ED"/>
    <w:rsid w:val="009100B5"/>
    <w:rsid w:val="009103CA"/>
    <w:rsid w:val="00910E95"/>
    <w:rsid w:val="0091126B"/>
    <w:rsid w:val="0091152D"/>
    <w:rsid w:val="00911709"/>
    <w:rsid w:val="009117B6"/>
    <w:rsid w:val="00911D30"/>
    <w:rsid w:val="00912389"/>
    <w:rsid w:val="00912C70"/>
    <w:rsid w:val="00912D1A"/>
    <w:rsid w:val="0091323E"/>
    <w:rsid w:val="00913720"/>
    <w:rsid w:val="00914ED8"/>
    <w:rsid w:val="0091761C"/>
    <w:rsid w:val="00917883"/>
    <w:rsid w:val="009203B1"/>
    <w:rsid w:val="0092293D"/>
    <w:rsid w:val="00922EBA"/>
    <w:rsid w:val="00922FC7"/>
    <w:rsid w:val="009234D6"/>
    <w:rsid w:val="00923EA6"/>
    <w:rsid w:val="009254A7"/>
    <w:rsid w:val="009257FE"/>
    <w:rsid w:val="009303CC"/>
    <w:rsid w:val="009316F3"/>
    <w:rsid w:val="009317BD"/>
    <w:rsid w:val="009318A1"/>
    <w:rsid w:val="0093193C"/>
    <w:rsid w:val="00931DB8"/>
    <w:rsid w:val="00931DCA"/>
    <w:rsid w:val="00931F3C"/>
    <w:rsid w:val="00932072"/>
    <w:rsid w:val="00932F1B"/>
    <w:rsid w:val="00932FC0"/>
    <w:rsid w:val="009336FF"/>
    <w:rsid w:val="009344EF"/>
    <w:rsid w:val="00935A74"/>
    <w:rsid w:val="00936D0B"/>
    <w:rsid w:val="00937049"/>
    <w:rsid w:val="009406AC"/>
    <w:rsid w:val="00940BAA"/>
    <w:rsid w:val="00941392"/>
    <w:rsid w:val="00941EBD"/>
    <w:rsid w:val="009424B3"/>
    <w:rsid w:val="00942E2D"/>
    <w:rsid w:val="00943073"/>
    <w:rsid w:val="009431FC"/>
    <w:rsid w:val="00943DD7"/>
    <w:rsid w:val="009443EF"/>
    <w:rsid w:val="00944C92"/>
    <w:rsid w:val="00945177"/>
    <w:rsid w:val="009452F0"/>
    <w:rsid w:val="00946A04"/>
    <w:rsid w:val="00946AF7"/>
    <w:rsid w:val="009514B2"/>
    <w:rsid w:val="0095154D"/>
    <w:rsid w:val="0095297A"/>
    <w:rsid w:val="00952E3C"/>
    <w:rsid w:val="009530BC"/>
    <w:rsid w:val="00953E10"/>
    <w:rsid w:val="009552E7"/>
    <w:rsid w:val="00955394"/>
    <w:rsid w:val="0095583E"/>
    <w:rsid w:val="00955E45"/>
    <w:rsid w:val="009565AD"/>
    <w:rsid w:val="0095675E"/>
    <w:rsid w:val="00956898"/>
    <w:rsid w:val="0095723E"/>
    <w:rsid w:val="009608E3"/>
    <w:rsid w:val="009612D2"/>
    <w:rsid w:val="00962160"/>
    <w:rsid w:val="00962182"/>
    <w:rsid w:val="00962F9C"/>
    <w:rsid w:val="0096386E"/>
    <w:rsid w:val="00963EC8"/>
    <w:rsid w:val="00964112"/>
    <w:rsid w:val="00965570"/>
    <w:rsid w:val="00966B99"/>
    <w:rsid w:val="009671D3"/>
    <w:rsid w:val="00967BCA"/>
    <w:rsid w:val="00970E53"/>
    <w:rsid w:val="00970F97"/>
    <w:rsid w:val="00971042"/>
    <w:rsid w:val="00971EBD"/>
    <w:rsid w:val="009721B1"/>
    <w:rsid w:val="0097354A"/>
    <w:rsid w:val="009742B7"/>
    <w:rsid w:val="00974984"/>
    <w:rsid w:val="009761C9"/>
    <w:rsid w:val="00977E2A"/>
    <w:rsid w:val="009807CE"/>
    <w:rsid w:val="009808DE"/>
    <w:rsid w:val="0098216E"/>
    <w:rsid w:val="0098267F"/>
    <w:rsid w:val="00985596"/>
    <w:rsid w:val="0098659F"/>
    <w:rsid w:val="00986A10"/>
    <w:rsid w:val="009876B3"/>
    <w:rsid w:val="009877B8"/>
    <w:rsid w:val="00990CC8"/>
    <w:rsid w:val="0099108B"/>
    <w:rsid w:val="00992368"/>
    <w:rsid w:val="00993C87"/>
    <w:rsid w:val="00994FCB"/>
    <w:rsid w:val="00996345"/>
    <w:rsid w:val="00996847"/>
    <w:rsid w:val="00997761"/>
    <w:rsid w:val="009977D8"/>
    <w:rsid w:val="00997830"/>
    <w:rsid w:val="009A01C8"/>
    <w:rsid w:val="009A1ACE"/>
    <w:rsid w:val="009A1B75"/>
    <w:rsid w:val="009A1F4F"/>
    <w:rsid w:val="009A2D40"/>
    <w:rsid w:val="009A55B0"/>
    <w:rsid w:val="009A5AB3"/>
    <w:rsid w:val="009A6362"/>
    <w:rsid w:val="009A6965"/>
    <w:rsid w:val="009A6AF2"/>
    <w:rsid w:val="009A6B97"/>
    <w:rsid w:val="009A6E7A"/>
    <w:rsid w:val="009B0099"/>
    <w:rsid w:val="009B02AB"/>
    <w:rsid w:val="009B0B4A"/>
    <w:rsid w:val="009B109F"/>
    <w:rsid w:val="009B1250"/>
    <w:rsid w:val="009B1F99"/>
    <w:rsid w:val="009B33A9"/>
    <w:rsid w:val="009B51F9"/>
    <w:rsid w:val="009B5729"/>
    <w:rsid w:val="009B5C23"/>
    <w:rsid w:val="009B6066"/>
    <w:rsid w:val="009B6369"/>
    <w:rsid w:val="009B6707"/>
    <w:rsid w:val="009C0A67"/>
    <w:rsid w:val="009C23C2"/>
    <w:rsid w:val="009C25BF"/>
    <w:rsid w:val="009C2DB3"/>
    <w:rsid w:val="009C2F34"/>
    <w:rsid w:val="009C3339"/>
    <w:rsid w:val="009C33DE"/>
    <w:rsid w:val="009C3F32"/>
    <w:rsid w:val="009C4093"/>
    <w:rsid w:val="009C435D"/>
    <w:rsid w:val="009C4A74"/>
    <w:rsid w:val="009C555B"/>
    <w:rsid w:val="009C5C4A"/>
    <w:rsid w:val="009D0C72"/>
    <w:rsid w:val="009D0C9D"/>
    <w:rsid w:val="009D0DFC"/>
    <w:rsid w:val="009D100F"/>
    <w:rsid w:val="009D3325"/>
    <w:rsid w:val="009D35DF"/>
    <w:rsid w:val="009D36FF"/>
    <w:rsid w:val="009D439D"/>
    <w:rsid w:val="009D48FF"/>
    <w:rsid w:val="009D5620"/>
    <w:rsid w:val="009D56D0"/>
    <w:rsid w:val="009D5B13"/>
    <w:rsid w:val="009D5B9B"/>
    <w:rsid w:val="009D65D1"/>
    <w:rsid w:val="009D67C2"/>
    <w:rsid w:val="009D69F2"/>
    <w:rsid w:val="009E0D86"/>
    <w:rsid w:val="009E2C95"/>
    <w:rsid w:val="009E3098"/>
    <w:rsid w:val="009E394B"/>
    <w:rsid w:val="009E3C29"/>
    <w:rsid w:val="009E3F12"/>
    <w:rsid w:val="009E51EA"/>
    <w:rsid w:val="009E6CBB"/>
    <w:rsid w:val="009E7142"/>
    <w:rsid w:val="009E74BA"/>
    <w:rsid w:val="009F037F"/>
    <w:rsid w:val="009F0740"/>
    <w:rsid w:val="009F1582"/>
    <w:rsid w:val="009F15F3"/>
    <w:rsid w:val="009F1A32"/>
    <w:rsid w:val="009F2528"/>
    <w:rsid w:val="009F32A7"/>
    <w:rsid w:val="009F503C"/>
    <w:rsid w:val="009F5A53"/>
    <w:rsid w:val="009F5C59"/>
    <w:rsid w:val="009F708B"/>
    <w:rsid w:val="00A00F04"/>
    <w:rsid w:val="00A0183E"/>
    <w:rsid w:val="00A01B23"/>
    <w:rsid w:val="00A020DA"/>
    <w:rsid w:val="00A0342C"/>
    <w:rsid w:val="00A03470"/>
    <w:rsid w:val="00A04001"/>
    <w:rsid w:val="00A04021"/>
    <w:rsid w:val="00A065F6"/>
    <w:rsid w:val="00A100E5"/>
    <w:rsid w:val="00A1053B"/>
    <w:rsid w:val="00A10548"/>
    <w:rsid w:val="00A105B0"/>
    <w:rsid w:val="00A10A54"/>
    <w:rsid w:val="00A119D4"/>
    <w:rsid w:val="00A1214F"/>
    <w:rsid w:val="00A12E24"/>
    <w:rsid w:val="00A140AE"/>
    <w:rsid w:val="00A17683"/>
    <w:rsid w:val="00A17713"/>
    <w:rsid w:val="00A1D83B"/>
    <w:rsid w:val="00A2004D"/>
    <w:rsid w:val="00A211C8"/>
    <w:rsid w:val="00A214B5"/>
    <w:rsid w:val="00A21BE7"/>
    <w:rsid w:val="00A224BD"/>
    <w:rsid w:val="00A22C75"/>
    <w:rsid w:val="00A231EE"/>
    <w:rsid w:val="00A25172"/>
    <w:rsid w:val="00A26DAF"/>
    <w:rsid w:val="00A26E4A"/>
    <w:rsid w:val="00A31DCC"/>
    <w:rsid w:val="00A321AC"/>
    <w:rsid w:val="00A32799"/>
    <w:rsid w:val="00A331B9"/>
    <w:rsid w:val="00A33F0F"/>
    <w:rsid w:val="00A340C1"/>
    <w:rsid w:val="00A350CA"/>
    <w:rsid w:val="00A3540F"/>
    <w:rsid w:val="00A3611A"/>
    <w:rsid w:val="00A36534"/>
    <w:rsid w:val="00A373D7"/>
    <w:rsid w:val="00A40C1A"/>
    <w:rsid w:val="00A40E03"/>
    <w:rsid w:val="00A420D8"/>
    <w:rsid w:val="00A42462"/>
    <w:rsid w:val="00A4429F"/>
    <w:rsid w:val="00A4490C"/>
    <w:rsid w:val="00A4675C"/>
    <w:rsid w:val="00A472C9"/>
    <w:rsid w:val="00A4746D"/>
    <w:rsid w:val="00A47DE6"/>
    <w:rsid w:val="00A51A7A"/>
    <w:rsid w:val="00A529E7"/>
    <w:rsid w:val="00A53480"/>
    <w:rsid w:val="00A54C12"/>
    <w:rsid w:val="00A54E69"/>
    <w:rsid w:val="00A54F45"/>
    <w:rsid w:val="00A606F7"/>
    <w:rsid w:val="00A614F6"/>
    <w:rsid w:val="00A61E85"/>
    <w:rsid w:val="00A62212"/>
    <w:rsid w:val="00A6306C"/>
    <w:rsid w:val="00A64843"/>
    <w:rsid w:val="00A65B30"/>
    <w:rsid w:val="00A6701C"/>
    <w:rsid w:val="00A6746B"/>
    <w:rsid w:val="00A67AC7"/>
    <w:rsid w:val="00A70467"/>
    <w:rsid w:val="00A715C4"/>
    <w:rsid w:val="00A71C80"/>
    <w:rsid w:val="00A71EB1"/>
    <w:rsid w:val="00A71FD7"/>
    <w:rsid w:val="00A720C0"/>
    <w:rsid w:val="00A729CA"/>
    <w:rsid w:val="00A72B7A"/>
    <w:rsid w:val="00A73274"/>
    <w:rsid w:val="00A735E4"/>
    <w:rsid w:val="00A737C7"/>
    <w:rsid w:val="00A760EC"/>
    <w:rsid w:val="00A76ED9"/>
    <w:rsid w:val="00A77192"/>
    <w:rsid w:val="00A777F0"/>
    <w:rsid w:val="00A779C5"/>
    <w:rsid w:val="00A81335"/>
    <w:rsid w:val="00A81E92"/>
    <w:rsid w:val="00A8261C"/>
    <w:rsid w:val="00A83201"/>
    <w:rsid w:val="00A83E31"/>
    <w:rsid w:val="00A83F87"/>
    <w:rsid w:val="00A84D6E"/>
    <w:rsid w:val="00A855ED"/>
    <w:rsid w:val="00A85679"/>
    <w:rsid w:val="00A85B34"/>
    <w:rsid w:val="00A87A87"/>
    <w:rsid w:val="00A87E58"/>
    <w:rsid w:val="00A90085"/>
    <w:rsid w:val="00A901CD"/>
    <w:rsid w:val="00A905AA"/>
    <w:rsid w:val="00A907B7"/>
    <w:rsid w:val="00A9222C"/>
    <w:rsid w:val="00A9374C"/>
    <w:rsid w:val="00A93BA7"/>
    <w:rsid w:val="00A96D65"/>
    <w:rsid w:val="00A97478"/>
    <w:rsid w:val="00A9793F"/>
    <w:rsid w:val="00A97AB3"/>
    <w:rsid w:val="00AA159F"/>
    <w:rsid w:val="00AA1B42"/>
    <w:rsid w:val="00AA20E4"/>
    <w:rsid w:val="00AA2267"/>
    <w:rsid w:val="00AA2E8E"/>
    <w:rsid w:val="00AA3C94"/>
    <w:rsid w:val="00AA46BF"/>
    <w:rsid w:val="00AA4958"/>
    <w:rsid w:val="00AA5E57"/>
    <w:rsid w:val="00AA7232"/>
    <w:rsid w:val="00AA78DC"/>
    <w:rsid w:val="00AA7BD3"/>
    <w:rsid w:val="00AB0324"/>
    <w:rsid w:val="00AB04EB"/>
    <w:rsid w:val="00AB0B46"/>
    <w:rsid w:val="00AB13D1"/>
    <w:rsid w:val="00AB2EB5"/>
    <w:rsid w:val="00AB34A4"/>
    <w:rsid w:val="00AB385F"/>
    <w:rsid w:val="00AB3FF5"/>
    <w:rsid w:val="00AB4BDB"/>
    <w:rsid w:val="00AB5159"/>
    <w:rsid w:val="00AB671C"/>
    <w:rsid w:val="00AB6D7C"/>
    <w:rsid w:val="00AC0821"/>
    <w:rsid w:val="00AC1CFC"/>
    <w:rsid w:val="00AC31BF"/>
    <w:rsid w:val="00AC3A79"/>
    <w:rsid w:val="00AC4650"/>
    <w:rsid w:val="00AC4CA0"/>
    <w:rsid w:val="00AC4CF5"/>
    <w:rsid w:val="00AC5938"/>
    <w:rsid w:val="00AC5AA8"/>
    <w:rsid w:val="00AC5DA5"/>
    <w:rsid w:val="00AC66AF"/>
    <w:rsid w:val="00AC6E26"/>
    <w:rsid w:val="00AC75D2"/>
    <w:rsid w:val="00AD0CC6"/>
    <w:rsid w:val="00AD0D4D"/>
    <w:rsid w:val="00AD1128"/>
    <w:rsid w:val="00AD123F"/>
    <w:rsid w:val="00AD289B"/>
    <w:rsid w:val="00AD466E"/>
    <w:rsid w:val="00AD4B5C"/>
    <w:rsid w:val="00AD64F1"/>
    <w:rsid w:val="00AD6A36"/>
    <w:rsid w:val="00AD6A4F"/>
    <w:rsid w:val="00AD6C60"/>
    <w:rsid w:val="00AD7567"/>
    <w:rsid w:val="00AE11BB"/>
    <w:rsid w:val="00AE1598"/>
    <w:rsid w:val="00AE16A7"/>
    <w:rsid w:val="00AE1D14"/>
    <w:rsid w:val="00AE21F5"/>
    <w:rsid w:val="00AE36E0"/>
    <w:rsid w:val="00AE373B"/>
    <w:rsid w:val="00AE4641"/>
    <w:rsid w:val="00AE4D98"/>
    <w:rsid w:val="00AE540F"/>
    <w:rsid w:val="00AE5A82"/>
    <w:rsid w:val="00AE5B7E"/>
    <w:rsid w:val="00AE672E"/>
    <w:rsid w:val="00AE77B2"/>
    <w:rsid w:val="00AF0897"/>
    <w:rsid w:val="00AF2C4D"/>
    <w:rsid w:val="00AF3468"/>
    <w:rsid w:val="00AF3F83"/>
    <w:rsid w:val="00AF60B8"/>
    <w:rsid w:val="00AF6441"/>
    <w:rsid w:val="00AF7523"/>
    <w:rsid w:val="00AF7F64"/>
    <w:rsid w:val="00B02113"/>
    <w:rsid w:val="00B02A9D"/>
    <w:rsid w:val="00B032FB"/>
    <w:rsid w:val="00B049B6"/>
    <w:rsid w:val="00B04DCD"/>
    <w:rsid w:val="00B05C01"/>
    <w:rsid w:val="00B05CA9"/>
    <w:rsid w:val="00B10BFA"/>
    <w:rsid w:val="00B112CF"/>
    <w:rsid w:val="00B11425"/>
    <w:rsid w:val="00B1192B"/>
    <w:rsid w:val="00B1248B"/>
    <w:rsid w:val="00B12EC2"/>
    <w:rsid w:val="00B12EC8"/>
    <w:rsid w:val="00B13540"/>
    <w:rsid w:val="00B14FC0"/>
    <w:rsid w:val="00B15611"/>
    <w:rsid w:val="00B20598"/>
    <w:rsid w:val="00B20FC5"/>
    <w:rsid w:val="00B21D10"/>
    <w:rsid w:val="00B22201"/>
    <w:rsid w:val="00B22747"/>
    <w:rsid w:val="00B23325"/>
    <w:rsid w:val="00B24041"/>
    <w:rsid w:val="00B244B8"/>
    <w:rsid w:val="00B266F0"/>
    <w:rsid w:val="00B303F7"/>
    <w:rsid w:val="00B32E07"/>
    <w:rsid w:val="00B3341F"/>
    <w:rsid w:val="00B33780"/>
    <w:rsid w:val="00B34F8D"/>
    <w:rsid w:val="00B356EC"/>
    <w:rsid w:val="00B362C6"/>
    <w:rsid w:val="00B36405"/>
    <w:rsid w:val="00B374B9"/>
    <w:rsid w:val="00B37839"/>
    <w:rsid w:val="00B40C32"/>
    <w:rsid w:val="00B4145B"/>
    <w:rsid w:val="00B41B1A"/>
    <w:rsid w:val="00B41FA1"/>
    <w:rsid w:val="00B421C2"/>
    <w:rsid w:val="00B43014"/>
    <w:rsid w:val="00B43073"/>
    <w:rsid w:val="00B44037"/>
    <w:rsid w:val="00B447E0"/>
    <w:rsid w:val="00B44832"/>
    <w:rsid w:val="00B4488F"/>
    <w:rsid w:val="00B449D1"/>
    <w:rsid w:val="00B46549"/>
    <w:rsid w:val="00B47835"/>
    <w:rsid w:val="00B47D99"/>
    <w:rsid w:val="00B502E2"/>
    <w:rsid w:val="00B50C1D"/>
    <w:rsid w:val="00B513AC"/>
    <w:rsid w:val="00B51879"/>
    <w:rsid w:val="00B51914"/>
    <w:rsid w:val="00B51ACA"/>
    <w:rsid w:val="00B51BAF"/>
    <w:rsid w:val="00B5287D"/>
    <w:rsid w:val="00B529F8"/>
    <w:rsid w:val="00B53E74"/>
    <w:rsid w:val="00B549D8"/>
    <w:rsid w:val="00B54CC1"/>
    <w:rsid w:val="00B56A83"/>
    <w:rsid w:val="00B56AA6"/>
    <w:rsid w:val="00B60768"/>
    <w:rsid w:val="00B60BEA"/>
    <w:rsid w:val="00B61E38"/>
    <w:rsid w:val="00B63037"/>
    <w:rsid w:val="00B65107"/>
    <w:rsid w:val="00B6569E"/>
    <w:rsid w:val="00B65BF8"/>
    <w:rsid w:val="00B66115"/>
    <w:rsid w:val="00B6613A"/>
    <w:rsid w:val="00B6632F"/>
    <w:rsid w:val="00B669AB"/>
    <w:rsid w:val="00B670B3"/>
    <w:rsid w:val="00B67CA2"/>
    <w:rsid w:val="00B67EF5"/>
    <w:rsid w:val="00B70C50"/>
    <w:rsid w:val="00B70EA6"/>
    <w:rsid w:val="00B70F03"/>
    <w:rsid w:val="00B72097"/>
    <w:rsid w:val="00B725D0"/>
    <w:rsid w:val="00B72CD8"/>
    <w:rsid w:val="00B72E6B"/>
    <w:rsid w:val="00B73487"/>
    <w:rsid w:val="00B737A0"/>
    <w:rsid w:val="00B7380D"/>
    <w:rsid w:val="00B74379"/>
    <w:rsid w:val="00B754C1"/>
    <w:rsid w:val="00B75CAF"/>
    <w:rsid w:val="00B77F20"/>
    <w:rsid w:val="00B80662"/>
    <w:rsid w:val="00B80783"/>
    <w:rsid w:val="00B80976"/>
    <w:rsid w:val="00B81219"/>
    <w:rsid w:val="00B813DD"/>
    <w:rsid w:val="00B818E0"/>
    <w:rsid w:val="00B826DA"/>
    <w:rsid w:val="00B841F0"/>
    <w:rsid w:val="00B8462C"/>
    <w:rsid w:val="00B848CC"/>
    <w:rsid w:val="00B848F3"/>
    <w:rsid w:val="00B849F6"/>
    <w:rsid w:val="00B854A8"/>
    <w:rsid w:val="00B85900"/>
    <w:rsid w:val="00B862FE"/>
    <w:rsid w:val="00B90504"/>
    <w:rsid w:val="00B90544"/>
    <w:rsid w:val="00B91732"/>
    <w:rsid w:val="00B91C2E"/>
    <w:rsid w:val="00B9213D"/>
    <w:rsid w:val="00B92CA5"/>
    <w:rsid w:val="00B930DA"/>
    <w:rsid w:val="00B93221"/>
    <w:rsid w:val="00B934DF"/>
    <w:rsid w:val="00B93964"/>
    <w:rsid w:val="00B94845"/>
    <w:rsid w:val="00B94D14"/>
    <w:rsid w:val="00B952F5"/>
    <w:rsid w:val="00B95534"/>
    <w:rsid w:val="00B95B1C"/>
    <w:rsid w:val="00B9741E"/>
    <w:rsid w:val="00BA286F"/>
    <w:rsid w:val="00BA4E02"/>
    <w:rsid w:val="00BA4F86"/>
    <w:rsid w:val="00BA55B3"/>
    <w:rsid w:val="00BA5B33"/>
    <w:rsid w:val="00BA5F22"/>
    <w:rsid w:val="00BA66C4"/>
    <w:rsid w:val="00BA6733"/>
    <w:rsid w:val="00BA734D"/>
    <w:rsid w:val="00BB0225"/>
    <w:rsid w:val="00BB0FD5"/>
    <w:rsid w:val="00BB1D41"/>
    <w:rsid w:val="00BB2C69"/>
    <w:rsid w:val="00BB2C93"/>
    <w:rsid w:val="00BB3414"/>
    <w:rsid w:val="00BC0A84"/>
    <w:rsid w:val="00BC0ABA"/>
    <w:rsid w:val="00BC0CEC"/>
    <w:rsid w:val="00BC0D02"/>
    <w:rsid w:val="00BC1D95"/>
    <w:rsid w:val="00BC3573"/>
    <w:rsid w:val="00BC36BD"/>
    <w:rsid w:val="00BC57DB"/>
    <w:rsid w:val="00BC5E62"/>
    <w:rsid w:val="00BC6496"/>
    <w:rsid w:val="00BC766B"/>
    <w:rsid w:val="00BD040A"/>
    <w:rsid w:val="00BD04FC"/>
    <w:rsid w:val="00BD097B"/>
    <w:rsid w:val="00BD26BD"/>
    <w:rsid w:val="00BD27DF"/>
    <w:rsid w:val="00BD400C"/>
    <w:rsid w:val="00BD507B"/>
    <w:rsid w:val="00BD556E"/>
    <w:rsid w:val="00BD6690"/>
    <w:rsid w:val="00BD6F08"/>
    <w:rsid w:val="00BD772C"/>
    <w:rsid w:val="00BE01CE"/>
    <w:rsid w:val="00BE0761"/>
    <w:rsid w:val="00BE15D9"/>
    <w:rsid w:val="00BE1890"/>
    <w:rsid w:val="00BE20E7"/>
    <w:rsid w:val="00BE29F8"/>
    <w:rsid w:val="00BE4327"/>
    <w:rsid w:val="00BE46E0"/>
    <w:rsid w:val="00BE4F71"/>
    <w:rsid w:val="00BE518B"/>
    <w:rsid w:val="00BE5CB0"/>
    <w:rsid w:val="00BE5E78"/>
    <w:rsid w:val="00BE6595"/>
    <w:rsid w:val="00BE6B9A"/>
    <w:rsid w:val="00BE7290"/>
    <w:rsid w:val="00BE7489"/>
    <w:rsid w:val="00BF00BE"/>
    <w:rsid w:val="00BF11EF"/>
    <w:rsid w:val="00BF1AB0"/>
    <w:rsid w:val="00BF1BEF"/>
    <w:rsid w:val="00BF1F40"/>
    <w:rsid w:val="00BF2BB8"/>
    <w:rsid w:val="00BF3C2A"/>
    <w:rsid w:val="00BF3E1B"/>
    <w:rsid w:val="00BF41A7"/>
    <w:rsid w:val="00BF4CF2"/>
    <w:rsid w:val="00BF5201"/>
    <w:rsid w:val="00BF5C17"/>
    <w:rsid w:val="00BF64D7"/>
    <w:rsid w:val="00C0076D"/>
    <w:rsid w:val="00C0080B"/>
    <w:rsid w:val="00C00DBE"/>
    <w:rsid w:val="00C01599"/>
    <w:rsid w:val="00C01F91"/>
    <w:rsid w:val="00C04842"/>
    <w:rsid w:val="00C05BA4"/>
    <w:rsid w:val="00C06E0C"/>
    <w:rsid w:val="00C10582"/>
    <w:rsid w:val="00C10D08"/>
    <w:rsid w:val="00C10FE0"/>
    <w:rsid w:val="00C115F3"/>
    <w:rsid w:val="00C12395"/>
    <w:rsid w:val="00C126B0"/>
    <w:rsid w:val="00C133B8"/>
    <w:rsid w:val="00C14267"/>
    <w:rsid w:val="00C14D0F"/>
    <w:rsid w:val="00C15534"/>
    <w:rsid w:val="00C155C7"/>
    <w:rsid w:val="00C1588E"/>
    <w:rsid w:val="00C15C9F"/>
    <w:rsid w:val="00C16E29"/>
    <w:rsid w:val="00C17667"/>
    <w:rsid w:val="00C17DE5"/>
    <w:rsid w:val="00C20502"/>
    <w:rsid w:val="00C20C4C"/>
    <w:rsid w:val="00C2105F"/>
    <w:rsid w:val="00C21BDA"/>
    <w:rsid w:val="00C21F2F"/>
    <w:rsid w:val="00C22AEF"/>
    <w:rsid w:val="00C2409D"/>
    <w:rsid w:val="00C24617"/>
    <w:rsid w:val="00C252C7"/>
    <w:rsid w:val="00C254B6"/>
    <w:rsid w:val="00C25874"/>
    <w:rsid w:val="00C26011"/>
    <w:rsid w:val="00C27955"/>
    <w:rsid w:val="00C27C14"/>
    <w:rsid w:val="00C30202"/>
    <w:rsid w:val="00C30341"/>
    <w:rsid w:val="00C30901"/>
    <w:rsid w:val="00C31A1C"/>
    <w:rsid w:val="00C3212D"/>
    <w:rsid w:val="00C3255E"/>
    <w:rsid w:val="00C326CA"/>
    <w:rsid w:val="00C3362E"/>
    <w:rsid w:val="00C33EF0"/>
    <w:rsid w:val="00C348E6"/>
    <w:rsid w:val="00C348F8"/>
    <w:rsid w:val="00C35586"/>
    <w:rsid w:val="00C355FA"/>
    <w:rsid w:val="00C402E9"/>
    <w:rsid w:val="00C43E6C"/>
    <w:rsid w:val="00C46733"/>
    <w:rsid w:val="00C46967"/>
    <w:rsid w:val="00C47DBC"/>
    <w:rsid w:val="00C513CF"/>
    <w:rsid w:val="00C51BDA"/>
    <w:rsid w:val="00C52576"/>
    <w:rsid w:val="00C52720"/>
    <w:rsid w:val="00C52878"/>
    <w:rsid w:val="00C52A16"/>
    <w:rsid w:val="00C52B20"/>
    <w:rsid w:val="00C53161"/>
    <w:rsid w:val="00C535FC"/>
    <w:rsid w:val="00C54611"/>
    <w:rsid w:val="00C5479E"/>
    <w:rsid w:val="00C557C6"/>
    <w:rsid w:val="00C6215B"/>
    <w:rsid w:val="00C62B36"/>
    <w:rsid w:val="00C63FAE"/>
    <w:rsid w:val="00C64FF7"/>
    <w:rsid w:val="00C65794"/>
    <w:rsid w:val="00C661C2"/>
    <w:rsid w:val="00C662D5"/>
    <w:rsid w:val="00C66A34"/>
    <w:rsid w:val="00C706D1"/>
    <w:rsid w:val="00C71034"/>
    <w:rsid w:val="00C718C8"/>
    <w:rsid w:val="00C71B27"/>
    <w:rsid w:val="00C7202D"/>
    <w:rsid w:val="00C72461"/>
    <w:rsid w:val="00C731CE"/>
    <w:rsid w:val="00C74EFE"/>
    <w:rsid w:val="00C75049"/>
    <w:rsid w:val="00C760C0"/>
    <w:rsid w:val="00C761CE"/>
    <w:rsid w:val="00C77FA7"/>
    <w:rsid w:val="00C80C20"/>
    <w:rsid w:val="00C81351"/>
    <w:rsid w:val="00C828FC"/>
    <w:rsid w:val="00C82E2B"/>
    <w:rsid w:val="00C8423D"/>
    <w:rsid w:val="00C84257"/>
    <w:rsid w:val="00C85787"/>
    <w:rsid w:val="00C8583C"/>
    <w:rsid w:val="00C85E1B"/>
    <w:rsid w:val="00C861EB"/>
    <w:rsid w:val="00C866BD"/>
    <w:rsid w:val="00C871CD"/>
    <w:rsid w:val="00C9128E"/>
    <w:rsid w:val="00C914DA"/>
    <w:rsid w:val="00C91A3E"/>
    <w:rsid w:val="00C921FB"/>
    <w:rsid w:val="00C93E94"/>
    <w:rsid w:val="00C977FD"/>
    <w:rsid w:val="00CA105D"/>
    <w:rsid w:val="00CA1B97"/>
    <w:rsid w:val="00CA1D2B"/>
    <w:rsid w:val="00CA2252"/>
    <w:rsid w:val="00CA291F"/>
    <w:rsid w:val="00CA3455"/>
    <w:rsid w:val="00CA3AEE"/>
    <w:rsid w:val="00CA40F0"/>
    <w:rsid w:val="00CA48FD"/>
    <w:rsid w:val="00CA4A9B"/>
    <w:rsid w:val="00CA5059"/>
    <w:rsid w:val="00CA5994"/>
    <w:rsid w:val="00CA607D"/>
    <w:rsid w:val="00CA7A6E"/>
    <w:rsid w:val="00CB05AF"/>
    <w:rsid w:val="00CB06C1"/>
    <w:rsid w:val="00CB0F71"/>
    <w:rsid w:val="00CB1132"/>
    <w:rsid w:val="00CB1489"/>
    <w:rsid w:val="00CB2730"/>
    <w:rsid w:val="00CB340A"/>
    <w:rsid w:val="00CB43D3"/>
    <w:rsid w:val="00CB46C4"/>
    <w:rsid w:val="00CB49BB"/>
    <w:rsid w:val="00CB4C5C"/>
    <w:rsid w:val="00CB5F1E"/>
    <w:rsid w:val="00CB69AC"/>
    <w:rsid w:val="00CB6CD4"/>
    <w:rsid w:val="00CC0944"/>
    <w:rsid w:val="00CC0987"/>
    <w:rsid w:val="00CC0F3A"/>
    <w:rsid w:val="00CC1207"/>
    <w:rsid w:val="00CC191F"/>
    <w:rsid w:val="00CC1FB6"/>
    <w:rsid w:val="00CC2EDC"/>
    <w:rsid w:val="00CC3570"/>
    <w:rsid w:val="00CC4241"/>
    <w:rsid w:val="00CC4FC3"/>
    <w:rsid w:val="00CC7755"/>
    <w:rsid w:val="00CD03C5"/>
    <w:rsid w:val="00CD0DB2"/>
    <w:rsid w:val="00CD4969"/>
    <w:rsid w:val="00CD4A61"/>
    <w:rsid w:val="00CD4C60"/>
    <w:rsid w:val="00CD5912"/>
    <w:rsid w:val="00CD6C6B"/>
    <w:rsid w:val="00CD6E75"/>
    <w:rsid w:val="00CD7070"/>
    <w:rsid w:val="00CD7E62"/>
    <w:rsid w:val="00CE1114"/>
    <w:rsid w:val="00CE35F0"/>
    <w:rsid w:val="00CE400B"/>
    <w:rsid w:val="00CE45C0"/>
    <w:rsid w:val="00CE5929"/>
    <w:rsid w:val="00CE68FD"/>
    <w:rsid w:val="00CE7B67"/>
    <w:rsid w:val="00CF05E0"/>
    <w:rsid w:val="00CF11E8"/>
    <w:rsid w:val="00CF3164"/>
    <w:rsid w:val="00CF3366"/>
    <w:rsid w:val="00CF39FF"/>
    <w:rsid w:val="00CF3B48"/>
    <w:rsid w:val="00CF3C1D"/>
    <w:rsid w:val="00CF4416"/>
    <w:rsid w:val="00CF51FB"/>
    <w:rsid w:val="00CF6A4D"/>
    <w:rsid w:val="00CF751A"/>
    <w:rsid w:val="00D02B27"/>
    <w:rsid w:val="00D02DD8"/>
    <w:rsid w:val="00D03758"/>
    <w:rsid w:val="00D03B69"/>
    <w:rsid w:val="00D03D36"/>
    <w:rsid w:val="00D0411D"/>
    <w:rsid w:val="00D053B1"/>
    <w:rsid w:val="00D05597"/>
    <w:rsid w:val="00D055DC"/>
    <w:rsid w:val="00D057EC"/>
    <w:rsid w:val="00D07D72"/>
    <w:rsid w:val="00D10A7E"/>
    <w:rsid w:val="00D12618"/>
    <w:rsid w:val="00D1297E"/>
    <w:rsid w:val="00D12F8F"/>
    <w:rsid w:val="00D13AC1"/>
    <w:rsid w:val="00D142F7"/>
    <w:rsid w:val="00D15914"/>
    <w:rsid w:val="00D16A84"/>
    <w:rsid w:val="00D16CAB"/>
    <w:rsid w:val="00D170AA"/>
    <w:rsid w:val="00D1742D"/>
    <w:rsid w:val="00D17561"/>
    <w:rsid w:val="00D1773E"/>
    <w:rsid w:val="00D17AB7"/>
    <w:rsid w:val="00D17B69"/>
    <w:rsid w:val="00D2007E"/>
    <w:rsid w:val="00D20DE0"/>
    <w:rsid w:val="00D20E9B"/>
    <w:rsid w:val="00D22B25"/>
    <w:rsid w:val="00D23558"/>
    <w:rsid w:val="00D24083"/>
    <w:rsid w:val="00D24220"/>
    <w:rsid w:val="00D24A5F"/>
    <w:rsid w:val="00D25720"/>
    <w:rsid w:val="00D25AC5"/>
    <w:rsid w:val="00D27E40"/>
    <w:rsid w:val="00D31C5C"/>
    <w:rsid w:val="00D33FEF"/>
    <w:rsid w:val="00D34249"/>
    <w:rsid w:val="00D3519F"/>
    <w:rsid w:val="00D35B6B"/>
    <w:rsid w:val="00D36809"/>
    <w:rsid w:val="00D37E96"/>
    <w:rsid w:val="00D40C3C"/>
    <w:rsid w:val="00D40E93"/>
    <w:rsid w:val="00D41204"/>
    <w:rsid w:val="00D41602"/>
    <w:rsid w:val="00D41609"/>
    <w:rsid w:val="00D419A3"/>
    <w:rsid w:val="00D4223A"/>
    <w:rsid w:val="00D42CE5"/>
    <w:rsid w:val="00D4349F"/>
    <w:rsid w:val="00D4422C"/>
    <w:rsid w:val="00D44484"/>
    <w:rsid w:val="00D44F9F"/>
    <w:rsid w:val="00D45046"/>
    <w:rsid w:val="00D45D2D"/>
    <w:rsid w:val="00D45E0F"/>
    <w:rsid w:val="00D4701C"/>
    <w:rsid w:val="00D47390"/>
    <w:rsid w:val="00D50311"/>
    <w:rsid w:val="00D51217"/>
    <w:rsid w:val="00D519A9"/>
    <w:rsid w:val="00D53600"/>
    <w:rsid w:val="00D53A2B"/>
    <w:rsid w:val="00D55466"/>
    <w:rsid w:val="00D5671E"/>
    <w:rsid w:val="00D56959"/>
    <w:rsid w:val="00D571E8"/>
    <w:rsid w:val="00D573E7"/>
    <w:rsid w:val="00D6098D"/>
    <w:rsid w:val="00D60A1A"/>
    <w:rsid w:val="00D614BB"/>
    <w:rsid w:val="00D633E5"/>
    <w:rsid w:val="00D63527"/>
    <w:rsid w:val="00D6382B"/>
    <w:rsid w:val="00D63D35"/>
    <w:rsid w:val="00D64C76"/>
    <w:rsid w:val="00D657FE"/>
    <w:rsid w:val="00D67329"/>
    <w:rsid w:val="00D70156"/>
    <w:rsid w:val="00D716D1"/>
    <w:rsid w:val="00D72678"/>
    <w:rsid w:val="00D727B3"/>
    <w:rsid w:val="00D72DD8"/>
    <w:rsid w:val="00D73E42"/>
    <w:rsid w:val="00D74250"/>
    <w:rsid w:val="00D75714"/>
    <w:rsid w:val="00D75E9A"/>
    <w:rsid w:val="00D77717"/>
    <w:rsid w:val="00D77D84"/>
    <w:rsid w:val="00D77DDA"/>
    <w:rsid w:val="00D77EE6"/>
    <w:rsid w:val="00D80109"/>
    <w:rsid w:val="00D808A7"/>
    <w:rsid w:val="00D81065"/>
    <w:rsid w:val="00D816D6"/>
    <w:rsid w:val="00D81A8C"/>
    <w:rsid w:val="00D81C53"/>
    <w:rsid w:val="00D82FE8"/>
    <w:rsid w:val="00D8307A"/>
    <w:rsid w:val="00D84569"/>
    <w:rsid w:val="00D84767"/>
    <w:rsid w:val="00D85214"/>
    <w:rsid w:val="00D853F9"/>
    <w:rsid w:val="00D87FA9"/>
    <w:rsid w:val="00D8C078"/>
    <w:rsid w:val="00D90CFE"/>
    <w:rsid w:val="00D9375C"/>
    <w:rsid w:val="00D9499E"/>
    <w:rsid w:val="00D9505A"/>
    <w:rsid w:val="00D955A4"/>
    <w:rsid w:val="00D9599E"/>
    <w:rsid w:val="00D95DCE"/>
    <w:rsid w:val="00D9615C"/>
    <w:rsid w:val="00D9645A"/>
    <w:rsid w:val="00D97267"/>
    <w:rsid w:val="00DA052A"/>
    <w:rsid w:val="00DA0C49"/>
    <w:rsid w:val="00DA0F21"/>
    <w:rsid w:val="00DA2ACE"/>
    <w:rsid w:val="00DA31E3"/>
    <w:rsid w:val="00DA35F2"/>
    <w:rsid w:val="00DA66A5"/>
    <w:rsid w:val="00DA78B1"/>
    <w:rsid w:val="00DB00E9"/>
    <w:rsid w:val="00DB02DF"/>
    <w:rsid w:val="00DB072D"/>
    <w:rsid w:val="00DB07CA"/>
    <w:rsid w:val="00DB09FF"/>
    <w:rsid w:val="00DB1071"/>
    <w:rsid w:val="00DB15AB"/>
    <w:rsid w:val="00DB1BC0"/>
    <w:rsid w:val="00DB2CC2"/>
    <w:rsid w:val="00DB3D3B"/>
    <w:rsid w:val="00DB46F6"/>
    <w:rsid w:val="00DB4A9A"/>
    <w:rsid w:val="00DB4D97"/>
    <w:rsid w:val="00DB4F36"/>
    <w:rsid w:val="00DB56BF"/>
    <w:rsid w:val="00DB6010"/>
    <w:rsid w:val="00DB61D6"/>
    <w:rsid w:val="00DB6974"/>
    <w:rsid w:val="00DB7B15"/>
    <w:rsid w:val="00DC018E"/>
    <w:rsid w:val="00DC26A7"/>
    <w:rsid w:val="00DC292D"/>
    <w:rsid w:val="00DC2FE1"/>
    <w:rsid w:val="00DC355B"/>
    <w:rsid w:val="00DC35D6"/>
    <w:rsid w:val="00DC379F"/>
    <w:rsid w:val="00DC44D0"/>
    <w:rsid w:val="00DC4B45"/>
    <w:rsid w:val="00DC50CA"/>
    <w:rsid w:val="00DC546E"/>
    <w:rsid w:val="00DC696C"/>
    <w:rsid w:val="00DC69D7"/>
    <w:rsid w:val="00DC73E6"/>
    <w:rsid w:val="00DC785C"/>
    <w:rsid w:val="00DD0C7A"/>
    <w:rsid w:val="00DD0CF5"/>
    <w:rsid w:val="00DD1310"/>
    <w:rsid w:val="00DD2440"/>
    <w:rsid w:val="00DD3397"/>
    <w:rsid w:val="00DD5CB8"/>
    <w:rsid w:val="00DD7178"/>
    <w:rsid w:val="00DD744A"/>
    <w:rsid w:val="00DD7972"/>
    <w:rsid w:val="00DD7D32"/>
    <w:rsid w:val="00DD7E9E"/>
    <w:rsid w:val="00DE0186"/>
    <w:rsid w:val="00DE06BB"/>
    <w:rsid w:val="00DE1085"/>
    <w:rsid w:val="00DE164E"/>
    <w:rsid w:val="00DE1B42"/>
    <w:rsid w:val="00DE2EC6"/>
    <w:rsid w:val="00DE3716"/>
    <w:rsid w:val="00DE3913"/>
    <w:rsid w:val="00DE45AE"/>
    <w:rsid w:val="00DE5C4F"/>
    <w:rsid w:val="00DE6711"/>
    <w:rsid w:val="00DE7C66"/>
    <w:rsid w:val="00DE7E99"/>
    <w:rsid w:val="00DF0C14"/>
    <w:rsid w:val="00DF1DC9"/>
    <w:rsid w:val="00DF2E6F"/>
    <w:rsid w:val="00DF3418"/>
    <w:rsid w:val="00DF3787"/>
    <w:rsid w:val="00DF3B2A"/>
    <w:rsid w:val="00DF4C98"/>
    <w:rsid w:val="00DF5666"/>
    <w:rsid w:val="00DF5B8C"/>
    <w:rsid w:val="00DF606D"/>
    <w:rsid w:val="00DF6941"/>
    <w:rsid w:val="00E008F4"/>
    <w:rsid w:val="00E00EC2"/>
    <w:rsid w:val="00E02672"/>
    <w:rsid w:val="00E02CB5"/>
    <w:rsid w:val="00E03AF2"/>
    <w:rsid w:val="00E03E0F"/>
    <w:rsid w:val="00E05778"/>
    <w:rsid w:val="00E05FF8"/>
    <w:rsid w:val="00E062F1"/>
    <w:rsid w:val="00E0636B"/>
    <w:rsid w:val="00E067C4"/>
    <w:rsid w:val="00E069F8"/>
    <w:rsid w:val="00E06A8E"/>
    <w:rsid w:val="00E06EA6"/>
    <w:rsid w:val="00E06F22"/>
    <w:rsid w:val="00E07E2C"/>
    <w:rsid w:val="00E10506"/>
    <w:rsid w:val="00E10B49"/>
    <w:rsid w:val="00E113DE"/>
    <w:rsid w:val="00E1145E"/>
    <w:rsid w:val="00E11D1B"/>
    <w:rsid w:val="00E128A5"/>
    <w:rsid w:val="00E130A1"/>
    <w:rsid w:val="00E14549"/>
    <w:rsid w:val="00E14DE4"/>
    <w:rsid w:val="00E15099"/>
    <w:rsid w:val="00E166AF"/>
    <w:rsid w:val="00E172F7"/>
    <w:rsid w:val="00E17F45"/>
    <w:rsid w:val="00E2031E"/>
    <w:rsid w:val="00E20574"/>
    <w:rsid w:val="00E20840"/>
    <w:rsid w:val="00E209BB"/>
    <w:rsid w:val="00E20B4B"/>
    <w:rsid w:val="00E226C6"/>
    <w:rsid w:val="00E22986"/>
    <w:rsid w:val="00E22C78"/>
    <w:rsid w:val="00E23AC2"/>
    <w:rsid w:val="00E2458A"/>
    <w:rsid w:val="00E248A6"/>
    <w:rsid w:val="00E24CDF"/>
    <w:rsid w:val="00E24F04"/>
    <w:rsid w:val="00E25A10"/>
    <w:rsid w:val="00E268AA"/>
    <w:rsid w:val="00E26C29"/>
    <w:rsid w:val="00E273FE"/>
    <w:rsid w:val="00E278D8"/>
    <w:rsid w:val="00E30B20"/>
    <w:rsid w:val="00E321FA"/>
    <w:rsid w:val="00E32389"/>
    <w:rsid w:val="00E337D9"/>
    <w:rsid w:val="00E33B0E"/>
    <w:rsid w:val="00E340E0"/>
    <w:rsid w:val="00E34F59"/>
    <w:rsid w:val="00E35C83"/>
    <w:rsid w:val="00E35E47"/>
    <w:rsid w:val="00E36506"/>
    <w:rsid w:val="00E36668"/>
    <w:rsid w:val="00E37AD7"/>
    <w:rsid w:val="00E401F9"/>
    <w:rsid w:val="00E4047B"/>
    <w:rsid w:val="00E40C19"/>
    <w:rsid w:val="00E40EC5"/>
    <w:rsid w:val="00E40EDB"/>
    <w:rsid w:val="00E4189A"/>
    <w:rsid w:val="00E42375"/>
    <w:rsid w:val="00E430E0"/>
    <w:rsid w:val="00E43884"/>
    <w:rsid w:val="00E445D7"/>
    <w:rsid w:val="00E46697"/>
    <w:rsid w:val="00E46FA3"/>
    <w:rsid w:val="00E50123"/>
    <w:rsid w:val="00E506E4"/>
    <w:rsid w:val="00E5121D"/>
    <w:rsid w:val="00E513EE"/>
    <w:rsid w:val="00E5185F"/>
    <w:rsid w:val="00E54498"/>
    <w:rsid w:val="00E55D35"/>
    <w:rsid w:val="00E56579"/>
    <w:rsid w:val="00E566D7"/>
    <w:rsid w:val="00E56B85"/>
    <w:rsid w:val="00E56DF9"/>
    <w:rsid w:val="00E574D9"/>
    <w:rsid w:val="00E60A87"/>
    <w:rsid w:val="00E60ECF"/>
    <w:rsid w:val="00E613E6"/>
    <w:rsid w:val="00E62F79"/>
    <w:rsid w:val="00E637D3"/>
    <w:rsid w:val="00E63E72"/>
    <w:rsid w:val="00E6513D"/>
    <w:rsid w:val="00E6526F"/>
    <w:rsid w:val="00E65656"/>
    <w:rsid w:val="00E65939"/>
    <w:rsid w:val="00E65D95"/>
    <w:rsid w:val="00E661DD"/>
    <w:rsid w:val="00E6688C"/>
    <w:rsid w:val="00E66A48"/>
    <w:rsid w:val="00E676B2"/>
    <w:rsid w:val="00E67E5B"/>
    <w:rsid w:val="00E70758"/>
    <w:rsid w:val="00E71403"/>
    <w:rsid w:val="00E722F6"/>
    <w:rsid w:val="00E729F6"/>
    <w:rsid w:val="00E72EAD"/>
    <w:rsid w:val="00E7392C"/>
    <w:rsid w:val="00E74BA5"/>
    <w:rsid w:val="00E75A6A"/>
    <w:rsid w:val="00E7707D"/>
    <w:rsid w:val="00E7741B"/>
    <w:rsid w:val="00E804AB"/>
    <w:rsid w:val="00E807D0"/>
    <w:rsid w:val="00E807F8"/>
    <w:rsid w:val="00E8099B"/>
    <w:rsid w:val="00E82BCB"/>
    <w:rsid w:val="00E838DA"/>
    <w:rsid w:val="00E8521F"/>
    <w:rsid w:val="00E85652"/>
    <w:rsid w:val="00E85BFD"/>
    <w:rsid w:val="00E87C30"/>
    <w:rsid w:val="00E90C6D"/>
    <w:rsid w:val="00E90D44"/>
    <w:rsid w:val="00E90FDE"/>
    <w:rsid w:val="00E92282"/>
    <w:rsid w:val="00E92F39"/>
    <w:rsid w:val="00E939AE"/>
    <w:rsid w:val="00E94EA3"/>
    <w:rsid w:val="00E95034"/>
    <w:rsid w:val="00E95344"/>
    <w:rsid w:val="00E96164"/>
    <w:rsid w:val="00E96818"/>
    <w:rsid w:val="00EA0569"/>
    <w:rsid w:val="00EA1889"/>
    <w:rsid w:val="00EA193D"/>
    <w:rsid w:val="00EA1B6E"/>
    <w:rsid w:val="00EA1CFC"/>
    <w:rsid w:val="00EA1E87"/>
    <w:rsid w:val="00EA2C7C"/>
    <w:rsid w:val="00EA309A"/>
    <w:rsid w:val="00EA3808"/>
    <w:rsid w:val="00EA3BC0"/>
    <w:rsid w:val="00EA40D4"/>
    <w:rsid w:val="00EA492B"/>
    <w:rsid w:val="00EA4CBA"/>
    <w:rsid w:val="00EA526E"/>
    <w:rsid w:val="00EA62DF"/>
    <w:rsid w:val="00EA6B41"/>
    <w:rsid w:val="00EA6B42"/>
    <w:rsid w:val="00EA6C97"/>
    <w:rsid w:val="00EB43D0"/>
    <w:rsid w:val="00EB503D"/>
    <w:rsid w:val="00EB51C5"/>
    <w:rsid w:val="00EB52EF"/>
    <w:rsid w:val="00EB56B1"/>
    <w:rsid w:val="00EB57AD"/>
    <w:rsid w:val="00EB5FEF"/>
    <w:rsid w:val="00EB6110"/>
    <w:rsid w:val="00EB6E49"/>
    <w:rsid w:val="00EB7A1E"/>
    <w:rsid w:val="00EC1B5A"/>
    <w:rsid w:val="00EC20BA"/>
    <w:rsid w:val="00EC2ABB"/>
    <w:rsid w:val="00EC2F3F"/>
    <w:rsid w:val="00EC3204"/>
    <w:rsid w:val="00EC3660"/>
    <w:rsid w:val="00EC3D00"/>
    <w:rsid w:val="00EC44DD"/>
    <w:rsid w:val="00EC4C99"/>
    <w:rsid w:val="00EC643B"/>
    <w:rsid w:val="00EC7294"/>
    <w:rsid w:val="00EC7E01"/>
    <w:rsid w:val="00ED05AD"/>
    <w:rsid w:val="00ED0F0C"/>
    <w:rsid w:val="00ED1025"/>
    <w:rsid w:val="00ED1D82"/>
    <w:rsid w:val="00ED2398"/>
    <w:rsid w:val="00ED288D"/>
    <w:rsid w:val="00ED2C78"/>
    <w:rsid w:val="00ED2DA6"/>
    <w:rsid w:val="00ED3902"/>
    <w:rsid w:val="00ED4E6D"/>
    <w:rsid w:val="00ED609A"/>
    <w:rsid w:val="00ED6195"/>
    <w:rsid w:val="00ED6D41"/>
    <w:rsid w:val="00ED738E"/>
    <w:rsid w:val="00ED7889"/>
    <w:rsid w:val="00ED7D33"/>
    <w:rsid w:val="00EE04DF"/>
    <w:rsid w:val="00EE06AB"/>
    <w:rsid w:val="00EE0D23"/>
    <w:rsid w:val="00EE1250"/>
    <w:rsid w:val="00EE1BF1"/>
    <w:rsid w:val="00EE3FCA"/>
    <w:rsid w:val="00EE4763"/>
    <w:rsid w:val="00EE50E5"/>
    <w:rsid w:val="00EE5134"/>
    <w:rsid w:val="00EE5375"/>
    <w:rsid w:val="00EE59B9"/>
    <w:rsid w:val="00EE5CAF"/>
    <w:rsid w:val="00EF10F9"/>
    <w:rsid w:val="00EF1B89"/>
    <w:rsid w:val="00EF314D"/>
    <w:rsid w:val="00EF3261"/>
    <w:rsid w:val="00EF43D6"/>
    <w:rsid w:val="00EF5A03"/>
    <w:rsid w:val="00EF63C8"/>
    <w:rsid w:val="00EF6950"/>
    <w:rsid w:val="00EF6C9F"/>
    <w:rsid w:val="00EF710B"/>
    <w:rsid w:val="00EF7B60"/>
    <w:rsid w:val="00EF7B6D"/>
    <w:rsid w:val="00F00F86"/>
    <w:rsid w:val="00F01F73"/>
    <w:rsid w:val="00F02664"/>
    <w:rsid w:val="00F0648B"/>
    <w:rsid w:val="00F06D0F"/>
    <w:rsid w:val="00F07FE9"/>
    <w:rsid w:val="00F105D4"/>
    <w:rsid w:val="00F115AA"/>
    <w:rsid w:val="00F12615"/>
    <w:rsid w:val="00F1272C"/>
    <w:rsid w:val="00F128C2"/>
    <w:rsid w:val="00F12A29"/>
    <w:rsid w:val="00F12DDA"/>
    <w:rsid w:val="00F13757"/>
    <w:rsid w:val="00F13A4C"/>
    <w:rsid w:val="00F173D0"/>
    <w:rsid w:val="00F20E75"/>
    <w:rsid w:val="00F21499"/>
    <w:rsid w:val="00F22AFB"/>
    <w:rsid w:val="00F24A2F"/>
    <w:rsid w:val="00F25241"/>
    <w:rsid w:val="00F25F9D"/>
    <w:rsid w:val="00F26268"/>
    <w:rsid w:val="00F2678F"/>
    <w:rsid w:val="00F26BE3"/>
    <w:rsid w:val="00F26F92"/>
    <w:rsid w:val="00F27107"/>
    <w:rsid w:val="00F277E1"/>
    <w:rsid w:val="00F309C0"/>
    <w:rsid w:val="00F309DD"/>
    <w:rsid w:val="00F30B09"/>
    <w:rsid w:val="00F30F6E"/>
    <w:rsid w:val="00F313A6"/>
    <w:rsid w:val="00F32B8A"/>
    <w:rsid w:val="00F32DBF"/>
    <w:rsid w:val="00F3321A"/>
    <w:rsid w:val="00F33AD2"/>
    <w:rsid w:val="00F33EEE"/>
    <w:rsid w:val="00F3440D"/>
    <w:rsid w:val="00F34A35"/>
    <w:rsid w:val="00F35051"/>
    <w:rsid w:val="00F35150"/>
    <w:rsid w:val="00F35634"/>
    <w:rsid w:val="00F36965"/>
    <w:rsid w:val="00F377C8"/>
    <w:rsid w:val="00F37C57"/>
    <w:rsid w:val="00F40628"/>
    <w:rsid w:val="00F40D33"/>
    <w:rsid w:val="00F40FC5"/>
    <w:rsid w:val="00F41BDF"/>
    <w:rsid w:val="00F439C8"/>
    <w:rsid w:val="00F43AA3"/>
    <w:rsid w:val="00F44D51"/>
    <w:rsid w:val="00F45163"/>
    <w:rsid w:val="00F4518D"/>
    <w:rsid w:val="00F45A00"/>
    <w:rsid w:val="00F46BDB"/>
    <w:rsid w:val="00F50D14"/>
    <w:rsid w:val="00F5100C"/>
    <w:rsid w:val="00F52473"/>
    <w:rsid w:val="00F52AB2"/>
    <w:rsid w:val="00F54252"/>
    <w:rsid w:val="00F542FF"/>
    <w:rsid w:val="00F545CF"/>
    <w:rsid w:val="00F5493B"/>
    <w:rsid w:val="00F572DD"/>
    <w:rsid w:val="00F57504"/>
    <w:rsid w:val="00F57565"/>
    <w:rsid w:val="00F57FED"/>
    <w:rsid w:val="00F603A9"/>
    <w:rsid w:val="00F603E8"/>
    <w:rsid w:val="00F6087A"/>
    <w:rsid w:val="00F6103F"/>
    <w:rsid w:val="00F613B6"/>
    <w:rsid w:val="00F628A3"/>
    <w:rsid w:val="00F63231"/>
    <w:rsid w:val="00F652AC"/>
    <w:rsid w:val="00F65914"/>
    <w:rsid w:val="00F665FC"/>
    <w:rsid w:val="00F67DA7"/>
    <w:rsid w:val="00F705B0"/>
    <w:rsid w:val="00F70B5B"/>
    <w:rsid w:val="00F722A3"/>
    <w:rsid w:val="00F72F9F"/>
    <w:rsid w:val="00F73206"/>
    <w:rsid w:val="00F73582"/>
    <w:rsid w:val="00F74148"/>
    <w:rsid w:val="00F7455D"/>
    <w:rsid w:val="00F75EAA"/>
    <w:rsid w:val="00F76581"/>
    <w:rsid w:val="00F76758"/>
    <w:rsid w:val="00F76C42"/>
    <w:rsid w:val="00F7763C"/>
    <w:rsid w:val="00F77A74"/>
    <w:rsid w:val="00F80BD5"/>
    <w:rsid w:val="00F80C40"/>
    <w:rsid w:val="00F821C9"/>
    <w:rsid w:val="00F83038"/>
    <w:rsid w:val="00F8397D"/>
    <w:rsid w:val="00F83A17"/>
    <w:rsid w:val="00F83A94"/>
    <w:rsid w:val="00F862BC"/>
    <w:rsid w:val="00F8664A"/>
    <w:rsid w:val="00F866B7"/>
    <w:rsid w:val="00F86784"/>
    <w:rsid w:val="00F907EF"/>
    <w:rsid w:val="00F915A2"/>
    <w:rsid w:val="00F91633"/>
    <w:rsid w:val="00F938B1"/>
    <w:rsid w:val="00F94370"/>
    <w:rsid w:val="00F9481C"/>
    <w:rsid w:val="00F94B6B"/>
    <w:rsid w:val="00F950CC"/>
    <w:rsid w:val="00F95FE9"/>
    <w:rsid w:val="00F96355"/>
    <w:rsid w:val="00FA0FBE"/>
    <w:rsid w:val="00FA2411"/>
    <w:rsid w:val="00FA2424"/>
    <w:rsid w:val="00FA2E37"/>
    <w:rsid w:val="00FA3387"/>
    <w:rsid w:val="00FA3434"/>
    <w:rsid w:val="00FA37F8"/>
    <w:rsid w:val="00FA41F0"/>
    <w:rsid w:val="00FA41F6"/>
    <w:rsid w:val="00FA49CE"/>
    <w:rsid w:val="00FA4D7C"/>
    <w:rsid w:val="00FA5E7D"/>
    <w:rsid w:val="00FA64F7"/>
    <w:rsid w:val="00FB01AF"/>
    <w:rsid w:val="00FB05B2"/>
    <w:rsid w:val="00FB1347"/>
    <w:rsid w:val="00FB13DE"/>
    <w:rsid w:val="00FB1820"/>
    <w:rsid w:val="00FB18A6"/>
    <w:rsid w:val="00FB1D88"/>
    <w:rsid w:val="00FB1F04"/>
    <w:rsid w:val="00FB36E7"/>
    <w:rsid w:val="00FB38C8"/>
    <w:rsid w:val="00FB4023"/>
    <w:rsid w:val="00FB5B4A"/>
    <w:rsid w:val="00FB66B8"/>
    <w:rsid w:val="00FC144D"/>
    <w:rsid w:val="00FC1875"/>
    <w:rsid w:val="00FC1D7A"/>
    <w:rsid w:val="00FC1FB3"/>
    <w:rsid w:val="00FC2824"/>
    <w:rsid w:val="00FC2F75"/>
    <w:rsid w:val="00FC3671"/>
    <w:rsid w:val="00FC41FB"/>
    <w:rsid w:val="00FC44F3"/>
    <w:rsid w:val="00FC4626"/>
    <w:rsid w:val="00FC46F0"/>
    <w:rsid w:val="00FC499D"/>
    <w:rsid w:val="00FC4F50"/>
    <w:rsid w:val="00FC5E71"/>
    <w:rsid w:val="00FC6036"/>
    <w:rsid w:val="00FC704F"/>
    <w:rsid w:val="00FD0137"/>
    <w:rsid w:val="00FD047B"/>
    <w:rsid w:val="00FD0626"/>
    <w:rsid w:val="00FD080E"/>
    <w:rsid w:val="00FD0908"/>
    <w:rsid w:val="00FD0E79"/>
    <w:rsid w:val="00FD1A28"/>
    <w:rsid w:val="00FD1F35"/>
    <w:rsid w:val="00FD2473"/>
    <w:rsid w:val="00FD3B8D"/>
    <w:rsid w:val="00FD3D1F"/>
    <w:rsid w:val="00FD5231"/>
    <w:rsid w:val="00FD5DE9"/>
    <w:rsid w:val="00FD6372"/>
    <w:rsid w:val="00FD7724"/>
    <w:rsid w:val="00FE1803"/>
    <w:rsid w:val="00FE3C8F"/>
    <w:rsid w:val="00FE5CEC"/>
    <w:rsid w:val="00FE5EE0"/>
    <w:rsid w:val="00FE7323"/>
    <w:rsid w:val="00FF13F2"/>
    <w:rsid w:val="00FF2296"/>
    <w:rsid w:val="00FF3317"/>
    <w:rsid w:val="00FF52C8"/>
    <w:rsid w:val="00FF55FC"/>
    <w:rsid w:val="00FF58AF"/>
    <w:rsid w:val="00FF671A"/>
    <w:rsid w:val="00FF6B51"/>
    <w:rsid w:val="00FF6C5F"/>
    <w:rsid w:val="00FF7828"/>
    <w:rsid w:val="011F1509"/>
    <w:rsid w:val="01366496"/>
    <w:rsid w:val="0139FA9F"/>
    <w:rsid w:val="013E0A6C"/>
    <w:rsid w:val="0162BB1C"/>
    <w:rsid w:val="01C2896A"/>
    <w:rsid w:val="01E35B4B"/>
    <w:rsid w:val="01E76759"/>
    <w:rsid w:val="02044F17"/>
    <w:rsid w:val="024690E7"/>
    <w:rsid w:val="024DE921"/>
    <w:rsid w:val="0276CCF8"/>
    <w:rsid w:val="029F2535"/>
    <w:rsid w:val="02A8BA6E"/>
    <w:rsid w:val="02C2A0F8"/>
    <w:rsid w:val="02F081D0"/>
    <w:rsid w:val="030B833D"/>
    <w:rsid w:val="032F2062"/>
    <w:rsid w:val="035374E4"/>
    <w:rsid w:val="0364CEA8"/>
    <w:rsid w:val="036EA9AF"/>
    <w:rsid w:val="03A6C82E"/>
    <w:rsid w:val="03B06157"/>
    <w:rsid w:val="03B4F8CE"/>
    <w:rsid w:val="03B6B663"/>
    <w:rsid w:val="03BED1C3"/>
    <w:rsid w:val="03D32E46"/>
    <w:rsid w:val="0410F369"/>
    <w:rsid w:val="041162C5"/>
    <w:rsid w:val="042097EE"/>
    <w:rsid w:val="0424F47B"/>
    <w:rsid w:val="044C3418"/>
    <w:rsid w:val="0451DD91"/>
    <w:rsid w:val="0457D08F"/>
    <w:rsid w:val="04738C25"/>
    <w:rsid w:val="04BB5692"/>
    <w:rsid w:val="04D79C7E"/>
    <w:rsid w:val="04DD1D9F"/>
    <w:rsid w:val="04E446EE"/>
    <w:rsid w:val="05341715"/>
    <w:rsid w:val="05358B92"/>
    <w:rsid w:val="054113DB"/>
    <w:rsid w:val="054744D7"/>
    <w:rsid w:val="05529885"/>
    <w:rsid w:val="05914DE6"/>
    <w:rsid w:val="05B2A0E4"/>
    <w:rsid w:val="05E48C1E"/>
    <w:rsid w:val="05EF9E0F"/>
    <w:rsid w:val="061069DB"/>
    <w:rsid w:val="066BBAD6"/>
    <w:rsid w:val="0684195C"/>
    <w:rsid w:val="06981F8E"/>
    <w:rsid w:val="069918DF"/>
    <w:rsid w:val="069F59A9"/>
    <w:rsid w:val="06A8CD02"/>
    <w:rsid w:val="06AE5FD5"/>
    <w:rsid w:val="06CAED8C"/>
    <w:rsid w:val="06EA2078"/>
    <w:rsid w:val="0703D18D"/>
    <w:rsid w:val="071034CF"/>
    <w:rsid w:val="0747277A"/>
    <w:rsid w:val="074C3D8F"/>
    <w:rsid w:val="07553881"/>
    <w:rsid w:val="077B8C09"/>
    <w:rsid w:val="07A95649"/>
    <w:rsid w:val="07BBD4A6"/>
    <w:rsid w:val="07D06F71"/>
    <w:rsid w:val="0861181C"/>
    <w:rsid w:val="087BF894"/>
    <w:rsid w:val="089B1B33"/>
    <w:rsid w:val="08A057CB"/>
    <w:rsid w:val="08D5DC90"/>
    <w:rsid w:val="093F1266"/>
    <w:rsid w:val="095D6FA9"/>
    <w:rsid w:val="095EF44B"/>
    <w:rsid w:val="095FF3F4"/>
    <w:rsid w:val="09766E66"/>
    <w:rsid w:val="097C4A31"/>
    <w:rsid w:val="097C6D31"/>
    <w:rsid w:val="0987300D"/>
    <w:rsid w:val="09A9EEE4"/>
    <w:rsid w:val="09B839E7"/>
    <w:rsid w:val="09B8BB32"/>
    <w:rsid w:val="09C164EA"/>
    <w:rsid w:val="09C2487F"/>
    <w:rsid w:val="0A29CC9A"/>
    <w:rsid w:val="0A44A812"/>
    <w:rsid w:val="0A487ADE"/>
    <w:rsid w:val="0A7BF0C8"/>
    <w:rsid w:val="0A948382"/>
    <w:rsid w:val="0A9A5F06"/>
    <w:rsid w:val="0AA29930"/>
    <w:rsid w:val="0ABC7552"/>
    <w:rsid w:val="0AD881EF"/>
    <w:rsid w:val="0ADE50AC"/>
    <w:rsid w:val="0AFCD88B"/>
    <w:rsid w:val="0B03B3B0"/>
    <w:rsid w:val="0B094CB5"/>
    <w:rsid w:val="0B09BC10"/>
    <w:rsid w:val="0B2E1FFF"/>
    <w:rsid w:val="0B505115"/>
    <w:rsid w:val="0B7EE247"/>
    <w:rsid w:val="0B84E469"/>
    <w:rsid w:val="0B8EA0C5"/>
    <w:rsid w:val="0B9715E6"/>
    <w:rsid w:val="0BA178B8"/>
    <w:rsid w:val="0BAF51B7"/>
    <w:rsid w:val="0BD14BD4"/>
    <w:rsid w:val="0BD2B253"/>
    <w:rsid w:val="0BD8EC89"/>
    <w:rsid w:val="0BF8BAAD"/>
    <w:rsid w:val="0C18E2CA"/>
    <w:rsid w:val="0C1B58CA"/>
    <w:rsid w:val="0C417715"/>
    <w:rsid w:val="0C8FB8FB"/>
    <w:rsid w:val="0CD349A1"/>
    <w:rsid w:val="0CDD1479"/>
    <w:rsid w:val="0CDF60FF"/>
    <w:rsid w:val="0D42A88F"/>
    <w:rsid w:val="0D536310"/>
    <w:rsid w:val="0D67F814"/>
    <w:rsid w:val="0D81575A"/>
    <w:rsid w:val="0D974D78"/>
    <w:rsid w:val="0DAA3D06"/>
    <w:rsid w:val="0DD94C74"/>
    <w:rsid w:val="0DE23EFF"/>
    <w:rsid w:val="0DEA02DA"/>
    <w:rsid w:val="0E3A13FD"/>
    <w:rsid w:val="0E3C29ED"/>
    <w:rsid w:val="0E77D2E4"/>
    <w:rsid w:val="0EA042F2"/>
    <w:rsid w:val="0EB0D33C"/>
    <w:rsid w:val="0EB885F5"/>
    <w:rsid w:val="0ED62342"/>
    <w:rsid w:val="0EE85DBE"/>
    <w:rsid w:val="0EF1660E"/>
    <w:rsid w:val="0F0AD12C"/>
    <w:rsid w:val="0F538DA4"/>
    <w:rsid w:val="0F87FE74"/>
    <w:rsid w:val="0F93AD55"/>
    <w:rsid w:val="0FBDBD47"/>
    <w:rsid w:val="0FDB9AD0"/>
    <w:rsid w:val="0FE622A6"/>
    <w:rsid w:val="0FEACF59"/>
    <w:rsid w:val="0FF6085B"/>
    <w:rsid w:val="100431EF"/>
    <w:rsid w:val="101884B3"/>
    <w:rsid w:val="101BD891"/>
    <w:rsid w:val="1023C9FF"/>
    <w:rsid w:val="1024BA3A"/>
    <w:rsid w:val="1025D977"/>
    <w:rsid w:val="102F69DD"/>
    <w:rsid w:val="1037BE95"/>
    <w:rsid w:val="1039F051"/>
    <w:rsid w:val="10560CA9"/>
    <w:rsid w:val="1072B824"/>
    <w:rsid w:val="10A0CD1C"/>
    <w:rsid w:val="10A857FD"/>
    <w:rsid w:val="10BD3136"/>
    <w:rsid w:val="10CDA0BC"/>
    <w:rsid w:val="1107761A"/>
    <w:rsid w:val="1112B7E8"/>
    <w:rsid w:val="11133749"/>
    <w:rsid w:val="11223CD5"/>
    <w:rsid w:val="113B29DC"/>
    <w:rsid w:val="115CEEDA"/>
    <w:rsid w:val="116EDCEA"/>
    <w:rsid w:val="11753766"/>
    <w:rsid w:val="117A9BC3"/>
    <w:rsid w:val="11889465"/>
    <w:rsid w:val="119986D2"/>
    <w:rsid w:val="11B0C60C"/>
    <w:rsid w:val="11B219DC"/>
    <w:rsid w:val="11B421A7"/>
    <w:rsid w:val="11DCFCBB"/>
    <w:rsid w:val="11E02F26"/>
    <w:rsid w:val="11F0B139"/>
    <w:rsid w:val="12067634"/>
    <w:rsid w:val="122A6DF5"/>
    <w:rsid w:val="124E54B8"/>
    <w:rsid w:val="12643DE7"/>
    <w:rsid w:val="1287AA18"/>
    <w:rsid w:val="1291CCCC"/>
    <w:rsid w:val="1339E54E"/>
    <w:rsid w:val="138936F8"/>
    <w:rsid w:val="13C6582E"/>
    <w:rsid w:val="13CE47DC"/>
    <w:rsid w:val="1405CB73"/>
    <w:rsid w:val="14091695"/>
    <w:rsid w:val="1409DA30"/>
    <w:rsid w:val="14175701"/>
    <w:rsid w:val="141C5162"/>
    <w:rsid w:val="1423A832"/>
    <w:rsid w:val="1437B76F"/>
    <w:rsid w:val="14493FBB"/>
    <w:rsid w:val="144D3AF1"/>
    <w:rsid w:val="1478B257"/>
    <w:rsid w:val="148EBBAC"/>
    <w:rsid w:val="149034F3"/>
    <w:rsid w:val="14B896F6"/>
    <w:rsid w:val="14C37F36"/>
    <w:rsid w:val="14DE6784"/>
    <w:rsid w:val="150D417D"/>
    <w:rsid w:val="1512079A"/>
    <w:rsid w:val="1585F15D"/>
    <w:rsid w:val="15A22E3B"/>
    <w:rsid w:val="15AB303A"/>
    <w:rsid w:val="15CCC935"/>
    <w:rsid w:val="15D16EB4"/>
    <w:rsid w:val="15E3AB87"/>
    <w:rsid w:val="15F3E6F1"/>
    <w:rsid w:val="15F47142"/>
    <w:rsid w:val="15F89C34"/>
    <w:rsid w:val="1615E673"/>
    <w:rsid w:val="161AA679"/>
    <w:rsid w:val="164CD1B0"/>
    <w:rsid w:val="165D0AB6"/>
    <w:rsid w:val="166739C1"/>
    <w:rsid w:val="16889E93"/>
    <w:rsid w:val="16BF179C"/>
    <w:rsid w:val="16E0142B"/>
    <w:rsid w:val="17058FBE"/>
    <w:rsid w:val="170A777A"/>
    <w:rsid w:val="170D4439"/>
    <w:rsid w:val="17108554"/>
    <w:rsid w:val="1715BE99"/>
    <w:rsid w:val="1722F3F6"/>
    <w:rsid w:val="17276FC9"/>
    <w:rsid w:val="17664CB5"/>
    <w:rsid w:val="178965DA"/>
    <w:rsid w:val="17B80440"/>
    <w:rsid w:val="17F603E9"/>
    <w:rsid w:val="184CE971"/>
    <w:rsid w:val="1854C8BD"/>
    <w:rsid w:val="18557A6A"/>
    <w:rsid w:val="18AE4949"/>
    <w:rsid w:val="18CEF9BC"/>
    <w:rsid w:val="191D60D7"/>
    <w:rsid w:val="19212722"/>
    <w:rsid w:val="1926EDD8"/>
    <w:rsid w:val="193B6046"/>
    <w:rsid w:val="1941E130"/>
    <w:rsid w:val="1942DFBF"/>
    <w:rsid w:val="19591291"/>
    <w:rsid w:val="1970B1E3"/>
    <w:rsid w:val="19711CC0"/>
    <w:rsid w:val="19B1C77B"/>
    <w:rsid w:val="19C3018E"/>
    <w:rsid w:val="19F23CC7"/>
    <w:rsid w:val="1A100CDA"/>
    <w:rsid w:val="1A5736A8"/>
    <w:rsid w:val="1A86C7D0"/>
    <w:rsid w:val="1ACD920D"/>
    <w:rsid w:val="1B0A52E9"/>
    <w:rsid w:val="1B356178"/>
    <w:rsid w:val="1B7DDEB2"/>
    <w:rsid w:val="1BB3673D"/>
    <w:rsid w:val="1BD17375"/>
    <w:rsid w:val="1BD9FB6B"/>
    <w:rsid w:val="1C0652C3"/>
    <w:rsid w:val="1C07900B"/>
    <w:rsid w:val="1C2E5B18"/>
    <w:rsid w:val="1C3064F0"/>
    <w:rsid w:val="1C3CE735"/>
    <w:rsid w:val="1C4B33BF"/>
    <w:rsid w:val="1C6914C4"/>
    <w:rsid w:val="1C749141"/>
    <w:rsid w:val="1CB10DD6"/>
    <w:rsid w:val="1CB48CFE"/>
    <w:rsid w:val="1CDAC2C8"/>
    <w:rsid w:val="1D2F08AD"/>
    <w:rsid w:val="1D3C3FF0"/>
    <w:rsid w:val="1D807224"/>
    <w:rsid w:val="1D88ADF2"/>
    <w:rsid w:val="1D8EAD48"/>
    <w:rsid w:val="1DA72293"/>
    <w:rsid w:val="1DC2196C"/>
    <w:rsid w:val="1DE709DA"/>
    <w:rsid w:val="1DE94EC3"/>
    <w:rsid w:val="1DEA77F7"/>
    <w:rsid w:val="1E1EFE9E"/>
    <w:rsid w:val="1E29BB72"/>
    <w:rsid w:val="1E4805ED"/>
    <w:rsid w:val="1E8DDDC0"/>
    <w:rsid w:val="1EA04553"/>
    <w:rsid w:val="1F173992"/>
    <w:rsid w:val="1F4501CD"/>
    <w:rsid w:val="1F56107D"/>
    <w:rsid w:val="1F783E6A"/>
    <w:rsid w:val="1F88C433"/>
    <w:rsid w:val="1FE66BA2"/>
    <w:rsid w:val="1FFFC8BC"/>
    <w:rsid w:val="20058C0D"/>
    <w:rsid w:val="20206E02"/>
    <w:rsid w:val="20400EC5"/>
    <w:rsid w:val="2072CF5E"/>
    <w:rsid w:val="208170AF"/>
    <w:rsid w:val="20875364"/>
    <w:rsid w:val="20A52725"/>
    <w:rsid w:val="20CF3F36"/>
    <w:rsid w:val="20F772B7"/>
    <w:rsid w:val="210DECB2"/>
    <w:rsid w:val="213DD370"/>
    <w:rsid w:val="21966372"/>
    <w:rsid w:val="21982D6D"/>
    <w:rsid w:val="21B01444"/>
    <w:rsid w:val="2200409D"/>
    <w:rsid w:val="22392F2B"/>
    <w:rsid w:val="2239B9C3"/>
    <w:rsid w:val="224E0199"/>
    <w:rsid w:val="227881A0"/>
    <w:rsid w:val="2284763A"/>
    <w:rsid w:val="22887583"/>
    <w:rsid w:val="22A5FAA3"/>
    <w:rsid w:val="22B91CBF"/>
    <w:rsid w:val="22C6AB55"/>
    <w:rsid w:val="22FF30E4"/>
    <w:rsid w:val="2313CDB9"/>
    <w:rsid w:val="23184A8F"/>
    <w:rsid w:val="23601BD6"/>
    <w:rsid w:val="23703C4B"/>
    <w:rsid w:val="23740E13"/>
    <w:rsid w:val="238776B7"/>
    <w:rsid w:val="238A8529"/>
    <w:rsid w:val="23BCC148"/>
    <w:rsid w:val="240907CB"/>
    <w:rsid w:val="2436B7BC"/>
    <w:rsid w:val="244415FA"/>
    <w:rsid w:val="244D1E55"/>
    <w:rsid w:val="246B46A9"/>
    <w:rsid w:val="247E76FA"/>
    <w:rsid w:val="24868EAC"/>
    <w:rsid w:val="2493FC9E"/>
    <w:rsid w:val="24D0CC69"/>
    <w:rsid w:val="24E8585E"/>
    <w:rsid w:val="24F0C9D6"/>
    <w:rsid w:val="253A3D16"/>
    <w:rsid w:val="254A6348"/>
    <w:rsid w:val="254E4023"/>
    <w:rsid w:val="255597DC"/>
    <w:rsid w:val="2557DFA8"/>
    <w:rsid w:val="2569D925"/>
    <w:rsid w:val="25715A85"/>
    <w:rsid w:val="257D7AAF"/>
    <w:rsid w:val="257F2603"/>
    <w:rsid w:val="25B2C3EB"/>
    <w:rsid w:val="25BA37DE"/>
    <w:rsid w:val="25BA5CDA"/>
    <w:rsid w:val="25D1257F"/>
    <w:rsid w:val="260C0DAE"/>
    <w:rsid w:val="26208900"/>
    <w:rsid w:val="262CFB5F"/>
    <w:rsid w:val="2630939C"/>
    <w:rsid w:val="269330AA"/>
    <w:rsid w:val="269A13CB"/>
    <w:rsid w:val="26B6C9E9"/>
    <w:rsid w:val="26E4881A"/>
    <w:rsid w:val="27186103"/>
    <w:rsid w:val="2722C1D0"/>
    <w:rsid w:val="274078F8"/>
    <w:rsid w:val="27614B35"/>
    <w:rsid w:val="277A4723"/>
    <w:rsid w:val="27943DCD"/>
    <w:rsid w:val="27B43FDA"/>
    <w:rsid w:val="27DE447B"/>
    <w:rsid w:val="28069AAB"/>
    <w:rsid w:val="280E09C6"/>
    <w:rsid w:val="283AD856"/>
    <w:rsid w:val="284CB21D"/>
    <w:rsid w:val="28603FD6"/>
    <w:rsid w:val="2878A9F8"/>
    <w:rsid w:val="288C60BB"/>
    <w:rsid w:val="28B90AF7"/>
    <w:rsid w:val="28C9CF34"/>
    <w:rsid w:val="28D4522F"/>
    <w:rsid w:val="28F0054D"/>
    <w:rsid w:val="29010AF2"/>
    <w:rsid w:val="290B890B"/>
    <w:rsid w:val="291FB08B"/>
    <w:rsid w:val="292EE331"/>
    <w:rsid w:val="29626C4B"/>
    <w:rsid w:val="2989B60D"/>
    <w:rsid w:val="29B15EA8"/>
    <w:rsid w:val="29CFF406"/>
    <w:rsid w:val="29E3CEB3"/>
    <w:rsid w:val="29EE275B"/>
    <w:rsid w:val="2A113DBE"/>
    <w:rsid w:val="2A17C441"/>
    <w:rsid w:val="2A193C90"/>
    <w:rsid w:val="2A30A619"/>
    <w:rsid w:val="2A3D9E25"/>
    <w:rsid w:val="2A4D8A11"/>
    <w:rsid w:val="2A873CAC"/>
    <w:rsid w:val="2AD08618"/>
    <w:rsid w:val="2ADE3F7D"/>
    <w:rsid w:val="2AEB9608"/>
    <w:rsid w:val="2AF7F3EC"/>
    <w:rsid w:val="2B1538EE"/>
    <w:rsid w:val="2B15EADB"/>
    <w:rsid w:val="2B1F6BDF"/>
    <w:rsid w:val="2B4EC444"/>
    <w:rsid w:val="2B4EEFFB"/>
    <w:rsid w:val="2B54204D"/>
    <w:rsid w:val="2B6534F5"/>
    <w:rsid w:val="2B7284D2"/>
    <w:rsid w:val="2BA7EFEC"/>
    <w:rsid w:val="2BD3C963"/>
    <w:rsid w:val="2C214937"/>
    <w:rsid w:val="2C521E81"/>
    <w:rsid w:val="2C6F091B"/>
    <w:rsid w:val="2C7F5400"/>
    <w:rsid w:val="2CA0DEB0"/>
    <w:rsid w:val="2CB7695D"/>
    <w:rsid w:val="2CCAD211"/>
    <w:rsid w:val="2CEF7348"/>
    <w:rsid w:val="2CF8F0F5"/>
    <w:rsid w:val="2D19B49C"/>
    <w:rsid w:val="2D1FA190"/>
    <w:rsid w:val="2D2B6B32"/>
    <w:rsid w:val="2D6FD03B"/>
    <w:rsid w:val="2D78432B"/>
    <w:rsid w:val="2D78A44E"/>
    <w:rsid w:val="2D918E45"/>
    <w:rsid w:val="2DA19B3C"/>
    <w:rsid w:val="2DABD01F"/>
    <w:rsid w:val="2DC75330"/>
    <w:rsid w:val="2DE87398"/>
    <w:rsid w:val="2DFFF36B"/>
    <w:rsid w:val="2E3453A0"/>
    <w:rsid w:val="2E41777B"/>
    <w:rsid w:val="2E603E42"/>
    <w:rsid w:val="2E849770"/>
    <w:rsid w:val="2E8DE63F"/>
    <w:rsid w:val="2EB7975A"/>
    <w:rsid w:val="2ED9ED38"/>
    <w:rsid w:val="2EFC5851"/>
    <w:rsid w:val="2F12953E"/>
    <w:rsid w:val="2F12C56B"/>
    <w:rsid w:val="2F2433DC"/>
    <w:rsid w:val="2F4A4389"/>
    <w:rsid w:val="2F8C9221"/>
    <w:rsid w:val="2F9999DA"/>
    <w:rsid w:val="2FB362E3"/>
    <w:rsid w:val="2FCC1183"/>
    <w:rsid w:val="2FE62936"/>
    <w:rsid w:val="3011CBC1"/>
    <w:rsid w:val="30150ECC"/>
    <w:rsid w:val="3037D5F3"/>
    <w:rsid w:val="3041A530"/>
    <w:rsid w:val="30868B0A"/>
    <w:rsid w:val="30AACC78"/>
    <w:rsid w:val="30C1100C"/>
    <w:rsid w:val="30E0BE7A"/>
    <w:rsid w:val="310AC5D4"/>
    <w:rsid w:val="3115E580"/>
    <w:rsid w:val="311C185E"/>
    <w:rsid w:val="3179DC89"/>
    <w:rsid w:val="3180BB70"/>
    <w:rsid w:val="319858F6"/>
    <w:rsid w:val="31A4A59D"/>
    <w:rsid w:val="31B32DA3"/>
    <w:rsid w:val="31D281CB"/>
    <w:rsid w:val="31D6C668"/>
    <w:rsid w:val="31E98675"/>
    <w:rsid w:val="3218BD93"/>
    <w:rsid w:val="323A5975"/>
    <w:rsid w:val="329914C8"/>
    <w:rsid w:val="32B1C84B"/>
    <w:rsid w:val="32BE1A48"/>
    <w:rsid w:val="330F288F"/>
    <w:rsid w:val="3331DFB9"/>
    <w:rsid w:val="333C0092"/>
    <w:rsid w:val="3341AFA2"/>
    <w:rsid w:val="3343AB14"/>
    <w:rsid w:val="3356E5D2"/>
    <w:rsid w:val="337886F6"/>
    <w:rsid w:val="338AA416"/>
    <w:rsid w:val="33C191B4"/>
    <w:rsid w:val="33E7F25B"/>
    <w:rsid w:val="33ECE5C6"/>
    <w:rsid w:val="33F028F0"/>
    <w:rsid w:val="33F653EB"/>
    <w:rsid w:val="33FB9C27"/>
    <w:rsid w:val="3416ED8C"/>
    <w:rsid w:val="34330763"/>
    <w:rsid w:val="3471571C"/>
    <w:rsid w:val="347ED246"/>
    <w:rsid w:val="34AAFCBA"/>
    <w:rsid w:val="34CC17EE"/>
    <w:rsid w:val="34E93589"/>
    <w:rsid w:val="34EC384D"/>
    <w:rsid w:val="34FA8C09"/>
    <w:rsid w:val="350C2190"/>
    <w:rsid w:val="3511B351"/>
    <w:rsid w:val="352AC14D"/>
    <w:rsid w:val="352B4F0A"/>
    <w:rsid w:val="353C6DED"/>
    <w:rsid w:val="354BA3D6"/>
    <w:rsid w:val="354C0E4E"/>
    <w:rsid w:val="357A6DB2"/>
    <w:rsid w:val="358E506C"/>
    <w:rsid w:val="35A688CF"/>
    <w:rsid w:val="35C5FF8E"/>
    <w:rsid w:val="35E54981"/>
    <w:rsid w:val="360E5B2F"/>
    <w:rsid w:val="362209F6"/>
    <w:rsid w:val="3650A4F4"/>
    <w:rsid w:val="3670E581"/>
    <w:rsid w:val="368CC327"/>
    <w:rsid w:val="36CFB751"/>
    <w:rsid w:val="372E6986"/>
    <w:rsid w:val="375AB16F"/>
    <w:rsid w:val="3778FA86"/>
    <w:rsid w:val="37BAFABA"/>
    <w:rsid w:val="37D0DF9F"/>
    <w:rsid w:val="380AB713"/>
    <w:rsid w:val="3831D4C5"/>
    <w:rsid w:val="3832B532"/>
    <w:rsid w:val="3839D96C"/>
    <w:rsid w:val="385D7445"/>
    <w:rsid w:val="38B45018"/>
    <w:rsid w:val="38C06838"/>
    <w:rsid w:val="38C48C38"/>
    <w:rsid w:val="38C71A6D"/>
    <w:rsid w:val="38E98A98"/>
    <w:rsid w:val="38EFE848"/>
    <w:rsid w:val="3953B150"/>
    <w:rsid w:val="39616C7F"/>
    <w:rsid w:val="396A6D2B"/>
    <w:rsid w:val="39CA4800"/>
    <w:rsid w:val="3A12AAFC"/>
    <w:rsid w:val="3A442F6B"/>
    <w:rsid w:val="3A672B65"/>
    <w:rsid w:val="3AA17ADA"/>
    <w:rsid w:val="3AB58AE0"/>
    <w:rsid w:val="3AD6BC6E"/>
    <w:rsid w:val="3AE87FD9"/>
    <w:rsid w:val="3AFF6774"/>
    <w:rsid w:val="3B41EBFB"/>
    <w:rsid w:val="3B5EF61F"/>
    <w:rsid w:val="3B686F1A"/>
    <w:rsid w:val="3B827C7A"/>
    <w:rsid w:val="3B9DCFD5"/>
    <w:rsid w:val="3B9E6A1B"/>
    <w:rsid w:val="3BD3FA9D"/>
    <w:rsid w:val="3BDA9031"/>
    <w:rsid w:val="3C06BCDB"/>
    <w:rsid w:val="3C06CE8D"/>
    <w:rsid w:val="3C1EBA09"/>
    <w:rsid w:val="3C26ABB0"/>
    <w:rsid w:val="3C4BE387"/>
    <w:rsid w:val="3C642D12"/>
    <w:rsid w:val="3C73279B"/>
    <w:rsid w:val="3C832923"/>
    <w:rsid w:val="3C8D5DDD"/>
    <w:rsid w:val="3C8FC267"/>
    <w:rsid w:val="3CCF5846"/>
    <w:rsid w:val="3D139ED7"/>
    <w:rsid w:val="3D5343D5"/>
    <w:rsid w:val="3D63313B"/>
    <w:rsid w:val="3D809ACD"/>
    <w:rsid w:val="3D87EEE4"/>
    <w:rsid w:val="3D887424"/>
    <w:rsid w:val="3DB1D462"/>
    <w:rsid w:val="3DB7D535"/>
    <w:rsid w:val="3DD6FF5B"/>
    <w:rsid w:val="3DE36987"/>
    <w:rsid w:val="3DE7584F"/>
    <w:rsid w:val="3DEA53CA"/>
    <w:rsid w:val="3DF064C8"/>
    <w:rsid w:val="3DFF9AC6"/>
    <w:rsid w:val="3E491DC4"/>
    <w:rsid w:val="3E6236C4"/>
    <w:rsid w:val="3E76C175"/>
    <w:rsid w:val="3ECB52A3"/>
    <w:rsid w:val="3ED76581"/>
    <w:rsid w:val="3EF95A55"/>
    <w:rsid w:val="3F0079DF"/>
    <w:rsid w:val="3F02430C"/>
    <w:rsid w:val="3F1C9305"/>
    <w:rsid w:val="3F2BC729"/>
    <w:rsid w:val="3F4FF429"/>
    <w:rsid w:val="3F71C6A4"/>
    <w:rsid w:val="3F75990A"/>
    <w:rsid w:val="3F870D62"/>
    <w:rsid w:val="3FAD5774"/>
    <w:rsid w:val="3FC654CD"/>
    <w:rsid w:val="3FE18BE9"/>
    <w:rsid w:val="3FF647D8"/>
    <w:rsid w:val="400EC545"/>
    <w:rsid w:val="40219CF6"/>
    <w:rsid w:val="4036F310"/>
    <w:rsid w:val="4095F9F8"/>
    <w:rsid w:val="40A157A6"/>
    <w:rsid w:val="40B425B5"/>
    <w:rsid w:val="40B605F1"/>
    <w:rsid w:val="40B98A00"/>
    <w:rsid w:val="40CAA226"/>
    <w:rsid w:val="40EB73B0"/>
    <w:rsid w:val="40EDCE90"/>
    <w:rsid w:val="4138A337"/>
    <w:rsid w:val="41422F4C"/>
    <w:rsid w:val="4173BA14"/>
    <w:rsid w:val="41A1F73F"/>
    <w:rsid w:val="41C83CAD"/>
    <w:rsid w:val="421637AF"/>
    <w:rsid w:val="429673CA"/>
    <w:rsid w:val="42AA35FC"/>
    <w:rsid w:val="42C65A3A"/>
    <w:rsid w:val="42D23932"/>
    <w:rsid w:val="42D7C625"/>
    <w:rsid w:val="42E19ADB"/>
    <w:rsid w:val="42FA40A4"/>
    <w:rsid w:val="4303618B"/>
    <w:rsid w:val="43091D1E"/>
    <w:rsid w:val="43187E29"/>
    <w:rsid w:val="433C12C3"/>
    <w:rsid w:val="433C56FE"/>
    <w:rsid w:val="435776A3"/>
    <w:rsid w:val="4358EA16"/>
    <w:rsid w:val="435A5AB6"/>
    <w:rsid w:val="4363BB1E"/>
    <w:rsid w:val="437A66FB"/>
    <w:rsid w:val="43BD6529"/>
    <w:rsid w:val="43E52808"/>
    <w:rsid w:val="43F096E1"/>
    <w:rsid w:val="43FA3F26"/>
    <w:rsid w:val="442D1B82"/>
    <w:rsid w:val="445324A5"/>
    <w:rsid w:val="44576809"/>
    <w:rsid w:val="445AC446"/>
    <w:rsid w:val="44A136C9"/>
    <w:rsid w:val="44A69579"/>
    <w:rsid w:val="44E36A5F"/>
    <w:rsid w:val="45071866"/>
    <w:rsid w:val="451B3A63"/>
    <w:rsid w:val="451D8FED"/>
    <w:rsid w:val="45489BAC"/>
    <w:rsid w:val="45B994F4"/>
    <w:rsid w:val="45E690A1"/>
    <w:rsid w:val="463484D1"/>
    <w:rsid w:val="46CBFEA8"/>
    <w:rsid w:val="46EBBBFC"/>
    <w:rsid w:val="470887F3"/>
    <w:rsid w:val="4758FB0F"/>
    <w:rsid w:val="477F1E50"/>
    <w:rsid w:val="47C6707D"/>
    <w:rsid w:val="47E63F82"/>
    <w:rsid w:val="482B64B3"/>
    <w:rsid w:val="48894313"/>
    <w:rsid w:val="48A05A07"/>
    <w:rsid w:val="48A9BE39"/>
    <w:rsid w:val="48C3CDD3"/>
    <w:rsid w:val="48C4C3D6"/>
    <w:rsid w:val="48E63558"/>
    <w:rsid w:val="48F35E94"/>
    <w:rsid w:val="49284F88"/>
    <w:rsid w:val="493DA222"/>
    <w:rsid w:val="49428347"/>
    <w:rsid w:val="4952E3ED"/>
    <w:rsid w:val="497F7D8C"/>
    <w:rsid w:val="4987ABE0"/>
    <w:rsid w:val="49DE2D68"/>
    <w:rsid w:val="49E2642A"/>
    <w:rsid w:val="49FD00C8"/>
    <w:rsid w:val="4A3F153C"/>
    <w:rsid w:val="4A61E5F9"/>
    <w:rsid w:val="4A674AD2"/>
    <w:rsid w:val="4A74AC14"/>
    <w:rsid w:val="4A7C7F48"/>
    <w:rsid w:val="4A834D6E"/>
    <w:rsid w:val="4A930F16"/>
    <w:rsid w:val="4ABACA35"/>
    <w:rsid w:val="4AC866A3"/>
    <w:rsid w:val="4AE19102"/>
    <w:rsid w:val="4AE2678B"/>
    <w:rsid w:val="4B2ECE8B"/>
    <w:rsid w:val="4B528C23"/>
    <w:rsid w:val="4B6DF8E0"/>
    <w:rsid w:val="4BA3A1CD"/>
    <w:rsid w:val="4BC11FE8"/>
    <w:rsid w:val="4BC8EA0B"/>
    <w:rsid w:val="4BE4F707"/>
    <w:rsid w:val="4BE9B89B"/>
    <w:rsid w:val="4BEDFAA7"/>
    <w:rsid w:val="4C03CEA0"/>
    <w:rsid w:val="4C1B2DFA"/>
    <w:rsid w:val="4C3367F1"/>
    <w:rsid w:val="4C363CDA"/>
    <w:rsid w:val="4C9747F3"/>
    <w:rsid w:val="4CA46AEB"/>
    <w:rsid w:val="4CAFD284"/>
    <w:rsid w:val="4CC3BBEB"/>
    <w:rsid w:val="4CD55D52"/>
    <w:rsid w:val="4CE64F36"/>
    <w:rsid w:val="4CE8CDFC"/>
    <w:rsid w:val="4D211B40"/>
    <w:rsid w:val="4D4F1134"/>
    <w:rsid w:val="4D5483F1"/>
    <w:rsid w:val="4D8E69AC"/>
    <w:rsid w:val="4DBC06CC"/>
    <w:rsid w:val="4DBF8605"/>
    <w:rsid w:val="4DCD931E"/>
    <w:rsid w:val="4E0E4004"/>
    <w:rsid w:val="4E150256"/>
    <w:rsid w:val="4E36463C"/>
    <w:rsid w:val="4E51C895"/>
    <w:rsid w:val="4E5FA202"/>
    <w:rsid w:val="4E624430"/>
    <w:rsid w:val="4E97DD0E"/>
    <w:rsid w:val="4EC75673"/>
    <w:rsid w:val="4ED65595"/>
    <w:rsid w:val="4EE9F1F0"/>
    <w:rsid w:val="4EFD4240"/>
    <w:rsid w:val="4F402C41"/>
    <w:rsid w:val="4F62B071"/>
    <w:rsid w:val="4F873CCE"/>
    <w:rsid w:val="4F8FB7C4"/>
    <w:rsid w:val="4F911880"/>
    <w:rsid w:val="4FB3D34B"/>
    <w:rsid w:val="4FD4FF7E"/>
    <w:rsid w:val="4FD85B8C"/>
    <w:rsid w:val="5001DFED"/>
    <w:rsid w:val="50308217"/>
    <w:rsid w:val="50435F17"/>
    <w:rsid w:val="50818A07"/>
    <w:rsid w:val="508464A5"/>
    <w:rsid w:val="5085A78F"/>
    <w:rsid w:val="5089D1A4"/>
    <w:rsid w:val="5092B534"/>
    <w:rsid w:val="50A0EAD6"/>
    <w:rsid w:val="50AD45C5"/>
    <w:rsid w:val="50DEBFF3"/>
    <w:rsid w:val="50EB0D28"/>
    <w:rsid w:val="51050D80"/>
    <w:rsid w:val="511315C0"/>
    <w:rsid w:val="51132410"/>
    <w:rsid w:val="51295715"/>
    <w:rsid w:val="513BF58A"/>
    <w:rsid w:val="517A232A"/>
    <w:rsid w:val="5181C573"/>
    <w:rsid w:val="51D4CDD3"/>
    <w:rsid w:val="51E936B2"/>
    <w:rsid w:val="52130405"/>
    <w:rsid w:val="5229559D"/>
    <w:rsid w:val="524E5102"/>
    <w:rsid w:val="527217D5"/>
    <w:rsid w:val="5275EF4E"/>
    <w:rsid w:val="528A937B"/>
    <w:rsid w:val="52913CF2"/>
    <w:rsid w:val="52C9C30A"/>
    <w:rsid w:val="52EA1A75"/>
    <w:rsid w:val="52EC4821"/>
    <w:rsid w:val="530624B4"/>
    <w:rsid w:val="531DF485"/>
    <w:rsid w:val="5329F331"/>
    <w:rsid w:val="53544F05"/>
    <w:rsid w:val="535531C1"/>
    <w:rsid w:val="53E5992E"/>
    <w:rsid w:val="53F2E10F"/>
    <w:rsid w:val="541A12CF"/>
    <w:rsid w:val="54270688"/>
    <w:rsid w:val="542A01A6"/>
    <w:rsid w:val="5440ABE6"/>
    <w:rsid w:val="544B71A5"/>
    <w:rsid w:val="548D5DF9"/>
    <w:rsid w:val="54AFE899"/>
    <w:rsid w:val="54D33CB2"/>
    <w:rsid w:val="54EBCC8B"/>
    <w:rsid w:val="54FEAA25"/>
    <w:rsid w:val="55084288"/>
    <w:rsid w:val="55217D5B"/>
    <w:rsid w:val="552F0FBC"/>
    <w:rsid w:val="553F71D6"/>
    <w:rsid w:val="5544FE28"/>
    <w:rsid w:val="55633380"/>
    <w:rsid w:val="55C22ADB"/>
    <w:rsid w:val="562B2EBF"/>
    <w:rsid w:val="5630AD63"/>
    <w:rsid w:val="56393245"/>
    <w:rsid w:val="56B719B8"/>
    <w:rsid w:val="56BF4A73"/>
    <w:rsid w:val="56C16F65"/>
    <w:rsid w:val="56CF30CA"/>
    <w:rsid w:val="56EC16B5"/>
    <w:rsid w:val="56F6B41E"/>
    <w:rsid w:val="5702DB17"/>
    <w:rsid w:val="571BE0C0"/>
    <w:rsid w:val="57348126"/>
    <w:rsid w:val="575F304B"/>
    <w:rsid w:val="577E2882"/>
    <w:rsid w:val="578B5CB8"/>
    <w:rsid w:val="578DD699"/>
    <w:rsid w:val="579371BE"/>
    <w:rsid w:val="57C7F85B"/>
    <w:rsid w:val="57DDB2D9"/>
    <w:rsid w:val="57DEE2E5"/>
    <w:rsid w:val="57ED8405"/>
    <w:rsid w:val="5822CE15"/>
    <w:rsid w:val="584023AE"/>
    <w:rsid w:val="5842CA12"/>
    <w:rsid w:val="586B71FF"/>
    <w:rsid w:val="586EACE9"/>
    <w:rsid w:val="58717857"/>
    <w:rsid w:val="58893E6D"/>
    <w:rsid w:val="58CC0458"/>
    <w:rsid w:val="58D1F488"/>
    <w:rsid w:val="59296F00"/>
    <w:rsid w:val="59379B8E"/>
    <w:rsid w:val="59604112"/>
    <w:rsid w:val="596BF61A"/>
    <w:rsid w:val="59746A19"/>
    <w:rsid w:val="598E557A"/>
    <w:rsid w:val="59B7906E"/>
    <w:rsid w:val="59EA5CB1"/>
    <w:rsid w:val="5A293DF1"/>
    <w:rsid w:val="5A359236"/>
    <w:rsid w:val="5A389961"/>
    <w:rsid w:val="5A744484"/>
    <w:rsid w:val="5A845551"/>
    <w:rsid w:val="5A9995F5"/>
    <w:rsid w:val="5A9A70AF"/>
    <w:rsid w:val="5AAAADC8"/>
    <w:rsid w:val="5AB18E99"/>
    <w:rsid w:val="5AFF3BC0"/>
    <w:rsid w:val="5AFF6C81"/>
    <w:rsid w:val="5B1F85D3"/>
    <w:rsid w:val="5B6010F7"/>
    <w:rsid w:val="5B9387C6"/>
    <w:rsid w:val="5BBA52F8"/>
    <w:rsid w:val="5BE26D97"/>
    <w:rsid w:val="5C09AD77"/>
    <w:rsid w:val="5C5FDBA8"/>
    <w:rsid w:val="5C6EF6E8"/>
    <w:rsid w:val="5C837510"/>
    <w:rsid w:val="5CBD9FC1"/>
    <w:rsid w:val="5CF17C80"/>
    <w:rsid w:val="5D044893"/>
    <w:rsid w:val="5D2CF8A3"/>
    <w:rsid w:val="5D366CCA"/>
    <w:rsid w:val="5D3DCA70"/>
    <w:rsid w:val="5D6AE6B6"/>
    <w:rsid w:val="5D6F056B"/>
    <w:rsid w:val="5D787D9C"/>
    <w:rsid w:val="5D80553D"/>
    <w:rsid w:val="5D8D4BC1"/>
    <w:rsid w:val="5D927AD3"/>
    <w:rsid w:val="5DA1762C"/>
    <w:rsid w:val="5DB4079A"/>
    <w:rsid w:val="5DCB2604"/>
    <w:rsid w:val="5DDC45B1"/>
    <w:rsid w:val="5DE807F2"/>
    <w:rsid w:val="5E0F9B90"/>
    <w:rsid w:val="5E19EE75"/>
    <w:rsid w:val="5E2D56A5"/>
    <w:rsid w:val="5E4F7B20"/>
    <w:rsid w:val="5E560229"/>
    <w:rsid w:val="5E63B6CF"/>
    <w:rsid w:val="5E679191"/>
    <w:rsid w:val="5E6BE580"/>
    <w:rsid w:val="5E7C43A3"/>
    <w:rsid w:val="5E8B9506"/>
    <w:rsid w:val="5E9FC297"/>
    <w:rsid w:val="5EBBBEA2"/>
    <w:rsid w:val="5EBDC213"/>
    <w:rsid w:val="5F0C5F3D"/>
    <w:rsid w:val="5F1A969D"/>
    <w:rsid w:val="5F2DF1F9"/>
    <w:rsid w:val="5F3B24E4"/>
    <w:rsid w:val="5F5CC466"/>
    <w:rsid w:val="5F698EF7"/>
    <w:rsid w:val="5F6AE5C3"/>
    <w:rsid w:val="5F74DB70"/>
    <w:rsid w:val="5F90526D"/>
    <w:rsid w:val="5F92D920"/>
    <w:rsid w:val="5F931474"/>
    <w:rsid w:val="5FA2F9F9"/>
    <w:rsid w:val="5FAB8437"/>
    <w:rsid w:val="5FEC2558"/>
    <w:rsid w:val="6002E9F3"/>
    <w:rsid w:val="60825443"/>
    <w:rsid w:val="60903746"/>
    <w:rsid w:val="60BF2321"/>
    <w:rsid w:val="60C7FEAB"/>
    <w:rsid w:val="612F2914"/>
    <w:rsid w:val="6138A34C"/>
    <w:rsid w:val="615D0B79"/>
    <w:rsid w:val="618FCA77"/>
    <w:rsid w:val="619CBE0D"/>
    <w:rsid w:val="61A05B8A"/>
    <w:rsid w:val="61C1EDBA"/>
    <w:rsid w:val="61C34844"/>
    <w:rsid w:val="61C3FFD0"/>
    <w:rsid w:val="61FA376A"/>
    <w:rsid w:val="6224FF22"/>
    <w:rsid w:val="6227C477"/>
    <w:rsid w:val="62775EB8"/>
    <w:rsid w:val="6295B88F"/>
    <w:rsid w:val="62CE9816"/>
    <w:rsid w:val="62EF897C"/>
    <w:rsid w:val="63115AA6"/>
    <w:rsid w:val="6316A85D"/>
    <w:rsid w:val="6333200B"/>
    <w:rsid w:val="634A29B9"/>
    <w:rsid w:val="634AFC05"/>
    <w:rsid w:val="634C760D"/>
    <w:rsid w:val="635E4C25"/>
    <w:rsid w:val="635F504B"/>
    <w:rsid w:val="637D74DA"/>
    <w:rsid w:val="638A8CD1"/>
    <w:rsid w:val="6390A4DE"/>
    <w:rsid w:val="63AC5C7F"/>
    <w:rsid w:val="63B0D601"/>
    <w:rsid w:val="63B34447"/>
    <w:rsid w:val="63BD3BE4"/>
    <w:rsid w:val="63C0FA9F"/>
    <w:rsid w:val="63CAD721"/>
    <w:rsid w:val="63E01218"/>
    <w:rsid w:val="640A7258"/>
    <w:rsid w:val="64495EBA"/>
    <w:rsid w:val="645631BD"/>
    <w:rsid w:val="64617EC1"/>
    <w:rsid w:val="64724551"/>
    <w:rsid w:val="64781333"/>
    <w:rsid w:val="6497B9CE"/>
    <w:rsid w:val="64C9A14B"/>
    <w:rsid w:val="64D170F7"/>
    <w:rsid w:val="65076270"/>
    <w:rsid w:val="6522AC7D"/>
    <w:rsid w:val="652C3398"/>
    <w:rsid w:val="65678295"/>
    <w:rsid w:val="65AB1996"/>
    <w:rsid w:val="65BC5446"/>
    <w:rsid w:val="65CFAABC"/>
    <w:rsid w:val="65D42083"/>
    <w:rsid w:val="65EC6AA8"/>
    <w:rsid w:val="661723A4"/>
    <w:rsid w:val="662AFD3F"/>
    <w:rsid w:val="663E3996"/>
    <w:rsid w:val="665A9C43"/>
    <w:rsid w:val="66770AB9"/>
    <w:rsid w:val="6683B677"/>
    <w:rsid w:val="668DC73E"/>
    <w:rsid w:val="669A4512"/>
    <w:rsid w:val="66D4FAB2"/>
    <w:rsid w:val="66D96FD1"/>
    <w:rsid w:val="67041F3F"/>
    <w:rsid w:val="6715D413"/>
    <w:rsid w:val="673A7D02"/>
    <w:rsid w:val="673F69F9"/>
    <w:rsid w:val="6743024E"/>
    <w:rsid w:val="674DE985"/>
    <w:rsid w:val="675ACF70"/>
    <w:rsid w:val="675AF6A9"/>
    <w:rsid w:val="677DCB48"/>
    <w:rsid w:val="6799757A"/>
    <w:rsid w:val="67C5CDB9"/>
    <w:rsid w:val="67CD1BFD"/>
    <w:rsid w:val="67E6D918"/>
    <w:rsid w:val="67ECF206"/>
    <w:rsid w:val="67F3AB52"/>
    <w:rsid w:val="6806EC2F"/>
    <w:rsid w:val="684199BC"/>
    <w:rsid w:val="684521CB"/>
    <w:rsid w:val="684B5F46"/>
    <w:rsid w:val="686BD543"/>
    <w:rsid w:val="686E3759"/>
    <w:rsid w:val="689FD50F"/>
    <w:rsid w:val="68BE50CC"/>
    <w:rsid w:val="68EC1E73"/>
    <w:rsid w:val="68FB6E5E"/>
    <w:rsid w:val="6913A6B0"/>
    <w:rsid w:val="694D0CC3"/>
    <w:rsid w:val="697B1F37"/>
    <w:rsid w:val="69ADE95A"/>
    <w:rsid w:val="69BAF836"/>
    <w:rsid w:val="69DE58C0"/>
    <w:rsid w:val="6A9B2AF6"/>
    <w:rsid w:val="6AAD9300"/>
    <w:rsid w:val="6AB1E6FA"/>
    <w:rsid w:val="6AB70D56"/>
    <w:rsid w:val="6AC3B635"/>
    <w:rsid w:val="6ACC13DF"/>
    <w:rsid w:val="6AD54152"/>
    <w:rsid w:val="6B3363E8"/>
    <w:rsid w:val="6B3ABB8E"/>
    <w:rsid w:val="6B4EBB4B"/>
    <w:rsid w:val="6B9D60F2"/>
    <w:rsid w:val="6B9DD626"/>
    <w:rsid w:val="6BA4FE7B"/>
    <w:rsid w:val="6BA90FE4"/>
    <w:rsid w:val="6BB74726"/>
    <w:rsid w:val="6BD5AFD6"/>
    <w:rsid w:val="6BEAAAFF"/>
    <w:rsid w:val="6C087BAB"/>
    <w:rsid w:val="6C7F6FD1"/>
    <w:rsid w:val="6D035321"/>
    <w:rsid w:val="6D1BF9FD"/>
    <w:rsid w:val="6D26A6E5"/>
    <w:rsid w:val="6D5217B6"/>
    <w:rsid w:val="6D545978"/>
    <w:rsid w:val="6D62F9D2"/>
    <w:rsid w:val="6D71936D"/>
    <w:rsid w:val="6D77DF55"/>
    <w:rsid w:val="6D8E3F36"/>
    <w:rsid w:val="6D90E40B"/>
    <w:rsid w:val="6DB35CDD"/>
    <w:rsid w:val="6DE9DD28"/>
    <w:rsid w:val="6DF28837"/>
    <w:rsid w:val="6DF7C5B9"/>
    <w:rsid w:val="6E01E5E9"/>
    <w:rsid w:val="6E08E57C"/>
    <w:rsid w:val="6E507742"/>
    <w:rsid w:val="6E9E11B7"/>
    <w:rsid w:val="6E9FCF06"/>
    <w:rsid w:val="6EBC46B4"/>
    <w:rsid w:val="6ED62B5F"/>
    <w:rsid w:val="6EFC5C6B"/>
    <w:rsid w:val="6F0FC43F"/>
    <w:rsid w:val="6F592F0C"/>
    <w:rsid w:val="6F877322"/>
    <w:rsid w:val="6FF53F3C"/>
    <w:rsid w:val="7014967F"/>
    <w:rsid w:val="704C699B"/>
    <w:rsid w:val="70618AD9"/>
    <w:rsid w:val="707222BE"/>
    <w:rsid w:val="7077F184"/>
    <w:rsid w:val="708110CD"/>
    <w:rsid w:val="70886522"/>
    <w:rsid w:val="70A97BC3"/>
    <w:rsid w:val="70B012BA"/>
    <w:rsid w:val="70C9EB5E"/>
    <w:rsid w:val="70CD88E5"/>
    <w:rsid w:val="70DF9471"/>
    <w:rsid w:val="70FFF2B8"/>
    <w:rsid w:val="7106EEC3"/>
    <w:rsid w:val="71137F87"/>
    <w:rsid w:val="713C20CC"/>
    <w:rsid w:val="7142AAFF"/>
    <w:rsid w:val="71612404"/>
    <w:rsid w:val="719AE4D8"/>
    <w:rsid w:val="71BA9CD0"/>
    <w:rsid w:val="71FDBB54"/>
    <w:rsid w:val="721AAA48"/>
    <w:rsid w:val="7226ED81"/>
    <w:rsid w:val="72360AD4"/>
    <w:rsid w:val="7274072E"/>
    <w:rsid w:val="72938856"/>
    <w:rsid w:val="72BDB725"/>
    <w:rsid w:val="7304FE9A"/>
    <w:rsid w:val="73129C5F"/>
    <w:rsid w:val="73328217"/>
    <w:rsid w:val="73404DBF"/>
    <w:rsid w:val="734E472A"/>
    <w:rsid w:val="735D44AD"/>
    <w:rsid w:val="73C3475F"/>
    <w:rsid w:val="74485198"/>
    <w:rsid w:val="745E738A"/>
    <w:rsid w:val="7471997C"/>
    <w:rsid w:val="74B4734F"/>
    <w:rsid w:val="74E4537C"/>
    <w:rsid w:val="74FE01AE"/>
    <w:rsid w:val="7505568C"/>
    <w:rsid w:val="7518F4F1"/>
    <w:rsid w:val="7552A579"/>
    <w:rsid w:val="7575E84A"/>
    <w:rsid w:val="75E6093A"/>
    <w:rsid w:val="76047CE4"/>
    <w:rsid w:val="766D68B0"/>
    <w:rsid w:val="767C8466"/>
    <w:rsid w:val="7687ED02"/>
    <w:rsid w:val="76902EF8"/>
    <w:rsid w:val="76AC8492"/>
    <w:rsid w:val="76B15ABC"/>
    <w:rsid w:val="76B70451"/>
    <w:rsid w:val="76E6919F"/>
    <w:rsid w:val="77224282"/>
    <w:rsid w:val="77258A72"/>
    <w:rsid w:val="772D82E7"/>
    <w:rsid w:val="7735B961"/>
    <w:rsid w:val="773E2510"/>
    <w:rsid w:val="77600135"/>
    <w:rsid w:val="7768D49D"/>
    <w:rsid w:val="7779BEFE"/>
    <w:rsid w:val="7782892A"/>
    <w:rsid w:val="782BE909"/>
    <w:rsid w:val="784385EC"/>
    <w:rsid w:val="78529C5E"/>
    <w:rsid w:val="787DF871"/>
    <w:rsid w:val="78A2D3F2"/>
    <w:rsid w:val="78C66FBB"/>
    <w:rsid w:val="78D6EE21"/>
    <w:rsid w:val="78DC0C97"/>
    <w:rsid w:val="78E27DA7"/>
    <w:rsid w:val="791D780A"/>
    <w:rsid w:val="79F5EC60"/>
    <w:rsid w:val="7A0285CB"/>
    <w:rsid w:val="7A0E394C"/>
    <w:rsid w:val="7A11E50A"/>
    <w:rsid w:val="7A233EE5"/>
    <w:rsid w:val="7A2CAB7D"/>
    <w:rsid w:val="7A57D812"/>
    <w:rsid w:val="7A735D5A"/>
    <w:rsid w:val="7A7EE14D"/>
    <w:rsid w:val="7A872328"/>
    <w:rsid w:val="7AB21D80"/>
    <w:rsid w:val="7AC1CDDC"/>
    <w:rsid w:val="7AC7E6DA"/>
    <w:rsid w:val="7AC9A335"/>
    <w:rsid w:val="7B1BB606"/>
    <w:rsid w:val="7B64244D"/>
    <w:rsid w:val="7B7E20B7"/>
    <w:rsid w:val="7B84D64D"/>
    <w:rsid w:val="7BA46D7E"/>
    <w:rsid w:val="7BB7B991"/>
    <w:rsid w:val="7BDC98C6"/>
    <w:rsid w:val="7C433178"/>
    <w:rsid w:val="7C619BF2"/>
    <w:rsid w:val="7C941AD5"/>
    <w:rsid w:val="7CA159B8"/>
    <w:rsid w:val="7CA20F0B"/>
    <w:rsid w:val="7CC16C2B"/>
    <w:rsid w:val="7D2098A9"/>
    <w:rsid w:val="7D378B70"/>
    <w:rsid w:val="7D4D3EEA"/>
    <w:rsid w:val="7D56B4A9"/>
    <w:rsid w:val="7D9C769F"/>
    <w:rsid w:val="7DC9E36B"/>
    <w:rsid w:val="7DCDE404"/>
    <w:rsid w:val="7DDCC072"/>
    <w:rsid w:val="7DDE5D83"/>
    <w:rsid w:val="7DF90754"/>
    <w:rsid w:val="7E0ACA62"/>
    <w:rsid w:val="7E1E2BA5"/>
    <w:rsid w:val="7E255812"/>
    <w:rsid w:val="7E50EDE0"/>
    <w:rsid w:val="7EA6910A"/>
    <w:rsid w:val="7EB9C409"/>
    <w:rsid w:val="7ED1584F"/>
    <w:rsid w:val="7EF4CB8A"/>
    <w:rsid w:val="7F06C519"/>
    <w:rsid w:val="7F3B983A"/>
    <w:rsid w:val="7F3EDBE4"/>
    <w:rsid w:val="7F6FB6BD"/>
    <w:rsid w:val="7F77A8E5"/>
    <w:rsid w:val="7F8F5624"/>
    <w:rsid w:val="7F9914F3"/>
    <w:rsid w:val="7FC28DB2"/>
    <w:rsid w:val="7FCCF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61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2" w:unhideWhenUsed="1" w:qFormat="1"/>
    <w:lsdException w:name="heading 7" w:semiHidden="1" w:uiPriority="0" w:unhideWhenUsed="1" w:qFormat="1"/>
    <w:lsdException w:name="heading 8" w:semiHidden="1" w:uiPriority="0" w:unhideWhenUsed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7C0A"/>
    <w:pPr>
      <w:spacing w:before="120" w:after="120" w:line="312" w:lineRule="auto"/>
      <w:jc w:val="both"/>
    </w:pPr>
    <w:rPr>
      <w:rFonts w:asciiTheme="minorHAnsi" w:eastAsia="Times New Roman" w:hAnsiTheme="minorHAnsi" w:cstheme="minorBidi"/>
      <w:sz w:val="22"/>
      <w:szCs w:val="24"/>
      <w:lang w:eastAsia="en-US"/>
    </w:rPr>
  </w:style>
  <w:style w:type="paragraph" w:styleId="Nagwek1">
    <w:name w:val="heading 1"/>
    <w:basedOn w:val="Normalny"/>
    <w:next w:val="Normalny"/>
    <w:link w:val="Nagwek1Znak"/>
    <w:autoRedefine/>
    <w:qFormat/>
    <w:rsid w:val="0076660B"/>
    <w:pPr>
      <w:keepNext/>
      <w:pageBreakBefore/>
      <w:numPr>
        <w:numId w:val="18"/>
      </w:numPr>
      <w:spacing w:before="240" w:line="288" w:lineRule="auto"/>
      <w:outlineLvl w:val="0"/>
    </w:pPr>
    <w:rPr>
      <w:b/>
      <w:bCs/>
      <w:smallCaps/>
      <w:color w:val="17365D"/>
      <w:kern w:val="32"/>
      <w:sz w:val="52"/>
      <w:szCs w:val="32"/>
    </w:rPr>
  </w:style>
  <w:style w:type="paragraph" w:styleId="Nagwek2">
    <w:name w:val="heading 2"/>
    <w:basedOn w:val="Normalny"/>
    <w:next w:val="Normalny"/>
    <w:link w:val="Nagwek2Znak"/>
    <w:autoRedefine/>
    <w:qFormat/>
    <w:rsid w:val="009F0740"/>
    <w:pPr>
      <w:keepNext/>
      <w:jc w:val="left"/>
      <w:outlineLvl w:val="1"/>
    </w:pPr>
    <w:rPr>
      <w:b/>
      <w:bCs/>
      <w:smallCaps/>
      <w:color w:val="1F497D" w:themeColor="text2"/>
      <w:sz w:val="36"/>
      <w:szCs w:val="28"/>
      <w:lang w:eastAsia="pl-PL"/>
    </w:rPr>
  </w:style>
  <w:style w:type="paragraph" w:styleId="Nagwek3">
    <w:name w:val="heading 3"/>
    <w:basedOn w:val="Normalny"/>
    <w:next w:val="Normalny"/>
    <w:link w:val="Nagwek3Znak"/>
    <w:autoRedefine/>
    <w:qFormat/>
    <w:rsid w:val="00BC1D95"/>
    <w:pPr>
      <w:keepNext/>
      <w:numPr>
        <w:ilvl w:val="2"/>
        <w:numId w:val="5"/>
      </w:numPr>
      <w:tabs>
        <w:tab w:val="clear" w:pos="5955"/>
        <w:tab w:val="num" w:pos="4112"/>
      </w:tabs>
      <w:spacing w:before="240" w:after="240"/>
      <w:ind w:left="4112"/>
      <w:outlineLvl w:val="2"/>
    </w:pPr>
    <w:rPr>
      <w:b/>
      <w:bCs/>
      <w:color w:val="1F497D" w:themeColor="text2"/>
      <w:sz w:val="28"/>
      <w:szCs w:val="26"/>
    </w:rPr>
  </w:style>
  <w:style w:type="paragraph" w:styleId="Nagwek4">
    <w:name w:val="heading 4"/>
    <w:basedOn w:val="Normalny"/>
    <w:next w:val="Normalny"/>
    <w:link w:val="Nagwek4Znak"/>
    <w:qFormat/>
    <w:rsid w:val="00DC018E"/>
    <w:pPr>
      <w:keepNext/>
      <w:numPr>
        <w:ilvl w:val="3"/>
        <w:numId w:val="5"/>
      </w:numPr>
      <w:spacing w:before="240" w:after="240"/>
      <w:jc w:val="left"/>
      <w:outlineLvl w:val="3"/>
    </w:pPr>
    <w:rPr>
      <w:b/>
      <w:bCs/>
      <w:color w:val="17365D"/>
      <w:sz w:val="24"/>
      <w:szCs w:val="28"/>
    </w:rPr>
  </w:style>
  <w:style w:type="paragraph" w:styleId="Nagwek5">
    <w:name w:val="heading 5"/>
    <w:basedOn w:val="Normalny"/>
    <w:next w:val="Normalny"/>
    <w:link w:val="Nagwek5Znak"/>
    <w:qFormat/>
    <w:rsid w:val="00B51BAF"/>
    <w:pPr>
      <w:numPr>
        <w:ilvl w:val="4"/>
        <w:numId w:val="6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autoRedefine/>
    <w:uiPriority w:val="2"/>
    <w:semiHidden/>
    <w:qFormat/>
    <w:rsid w:val="00B51BAF"/>
    <w:pPr>
      <w:keepNext/>
      <w:keepLines/>
      <w:spacing w:before="200"/>
      <w:outlineLvl w:val="5"/>
    </w:pPr>
    <w:rPr>
      <w:b/>
      <w:bCs/>
      <w:color w:val="8B8178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B51BAF"/>
    <w:pPr>
      <w:spacing w:before="240"/>
      <w:outlineLvl w:val="6"/>
    </w:pPr>
  </w:style>
  <w:style w:type="paragraph" w:styleId="Nagwek8">
    <w:name w:val="heading 8"/>
    <w:basedOn w:val="Normalny"/>
    <w:next w:val="Normalny"/>
    <w:link w:val="Nagwek8Znak"/>
    <w:unhideWhenUsed/>
    <w:rsid w:val="00B51BAF"/>
    <w:pPr>
      <w:numPr>
        <w:ilvl w:val="7"/>
        <w:numId w:val="14"/>
      </w:numPr>
      <w:spacing w:before="24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B51BAF"/>
    <w:pPr>
      <w:numPr>
        <w:ilvl w:val="8"/>
        <w:numId w:val="14"/>
      </w:numPr>
      <w:spacing w:before="240"/>
      <w:outlineLvl w:val="8"/>
    </w:pPr>
    <w:rPr>
      <w:rFonts w:ascii="Cambria" w:hAnsi="Cambr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76660B"/>
    <w:rPr>
      <w:rFonts w:asciiTheme="minorHAnsi" w:eastAsia="Times New Roman" w:hAnsiTheme="minorHAnsi" w:cstheme="minorBidi"/>
      <w:b/>
      <w:bCs/>
      <w:smallCaps/>
      <w:color w:val="17365D"/>
      <w:kern w:val="32"/>
      <w:sz w:val="52"/>
      <w:szCs w:val="32"/>
      <w:lang w:eastAsia="en-US"/>
    </w:rPr>
  </w:style>
  <w:style w:type="character" w:customStyle="1" w:styleId="Nagwek2Znak">
    <w:name w:val="Nagłówek 2 Znak"/>
    <w:link w:val="Nagwek2"/>
    <w:rsid w:val="009F0740"/>
    <w:rPr>
      <w:rFonts w:asciiTheme="minorHAnsi" w:eastAsia="Times New Roman" w:hAnsiTheme="minorHAnsi" w:cstheme="minorBidi"/>
      <w:b/>
      <w:bCs/>
      <w:smallCaps/>
      <w:color w:val="1F497D" w:themeColor="text2"/>
      <w:sz w:val="36"/>
      <w:szCs w:val="28"/>
    </w:rPr>
  </w:style>
  <w:style w:type="character" w:customStyle="1" w:styleId="Nagwek3Znak">
    <w:name w:val="Nagłówek 3 Znak"/>
    <w:link w:val="Nagwek3"/>
    <w:rsid w:val="00BC1D95"/>
    <w:rPr>
      <w:rFonts w:asciiTheme="minorHAnsi" w:eastAsia="Times New Roman" w:hAnsiTheme="minorHAnsi" w:cstheme="minorBidi"/>
      <w:b/>
      <w:bCs/>
      <w:color w:val="1F497D" w:themeColor="text2"/>
      <w:sz w:val="28"/>
      <w:szCs w:val="26"/>
      <w:lang w:eastAsia="en-US"/>
    </w:rPr>
  </w:style>
  <w:style w:type="character" w:customStyle="1" w:styleId="Nagwek4Znak">
    <w:name w:val="Nagłówek 4 Znak"/>
    <w:link w:val="Nagwek4"/>
    <w:rsid w:val="00DC018E"/>
    <w:rPr>
      <w:rFonts w:asciiTheme="minorHAnsi" w:eastAsia="Times New Roman" w:hAnsiTheme="minorHAnsi" w:cstheme="minorBidi"/>
      <w:b/>
      <w:bCs/>
      <w:color w:val="17365D"/>
      <w:sz w:val="24"/>
      <w:szCs w:val="28"/>
      <w:lang w:eastAsia="en-US"/>
    </w:rPr>
  </w:style>
  <w:style w:type="character" w:customStyle="1" w:styleId="Nagwek5Znak">
    <w:name w:val="Nagłówek 5 Znak"/>
    <w:link w:val="Nagwek5"/>
    <w:rsid w:val="00B51BAF"/>
    <w:rPr>
      <w:rFonts w:asciiTheme="minorHAnsi" w:eastAsia="Times New Roman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link w:val="Nagwek6"/>
    <w:uiPriority w:val="2"/>
    <w:semiHidden/>
    <w:rsid w:val="00B51BAF"/>
    <w:rPr>
      <w:rFonts w:eastAsia="Times New Roman"/>
      <w:b/>
      <w:bCs/>
      <w:color w:val="8B8178"/>
      <w:sz w:val="22"/>
      <w:szCs w:val="24"/>
      <w:lang w:eastAsia="en-US"/>
    </w:rPr>
  </w:style>
  <w:style w:type="character" w:customStyle="1" w:styleId="Nagwek7Znak">
    <w:name w:val="Nagłówek 7 Znak"/>
    <w:link w:val="Nagwek7"/>
    <w:semiHidden/>
    <w:rsid w:val="00B51BAF"/>
    <w:rPr>
      <w:rFonts w:eastAsia="Times New Roman"/>
      <w:sz w:val="22"/>
      <w:szCs w:val="24"/>
      <w:lang w:eastAsia="en-US"/>
    </w:rPr>
  </w:style>
  <w:style w:type="character" w:customStyle="1" w:styleId="Nagwek8Znak">
    <w:name w:val="Nagłówek 8 Znak"/>
    <w:link w:val="Nagwek8"/>
    <w:rsid w:val="00B51BAF"/>
    <w:rPr>
      <w:rFonts w:asciiTheme="minorHAnsi" w:eastAsia="Times New Roman" w:hAnsiTheme="minorHAnsi" w:cstheme="minorBidi"/>
      <w:i/>
      <w:iCs/>
      <w:sz w:val="22"/>
      <w:szCs w:val="24"/>
      <w:lang w:eastAsia="en-US"/>
    </w:rPr>
  </w:style>
  <w:style w:type="character" w:customStyle="1" w:styleId="Nagwek9Znak">
    <w:name w:val="Nagłówek 9 Znak"/>
    <w:link w:val="Nagwek9"/>
    <w:semiHidden/>
    <w:rsid w:val="00B51BAF"/>
    <w:rPr>
      <w:rFonts w:ascii="Cambria" w:eastAsia="Times New Roman" w:hAnsi="Cambria" w:cstheme="minorBidi"/>
      <w:sz w:val="22"/>
      <w:szCs w:val="24"/>
      <w:lang w:eastAsia="en-US"/>
    </w:rPr>
  </w:style>
  <w:style w:type="paragraph" w:customStyle="1" w:styleId="Tabelapunktowanie2">
    <w:name w:val="Tabela_punktowanie_2"/>
    <w:basedOn w:val="Tabelapunktowanie1"/>
    <w:qFormat/>
    <w:rsid w:val="00EC643B"/>
    <w:pPr>
      <w:ind w:left="567" w:hanging="227"/>
    </w:pPr>
  </w:style>
  <w:style w:type="paragraph" w:customStyle="1" w:styleId="Tabelapunktowanie1">
    <w:name w:val="Tabela_punktowanie_1"/>
    <w:basedOn w:val="Tabela-punktowanie"/>
    <w:autoRedefine/>
    <w:qFormat/>
    <w:rsid w:val="00EC643B"/>
    <w:pPr>
      <w:numPr>
        <w:numId w:val="11"/>
      </w:numPr>
      <w:ind w:left="227" w:hanging="170"/>
    </w:pPr>
  </w:style>
  <w:style w:type="paragraph" w:customStyle="1" w:styleId="Tabela-punktowanie">
    <w:name w:val="Tabela-punktowanie"/>
    <w:basedOn w:val="Normalny"/>
    <w:autoRedefine/>
    <w:qFormat/>
    <w:rsid w:val="00B51BAF"/>
    <w:pPr>
      <w:numPr>
        <w:numId w:val="10"/>
      </w:numPr>
      <w:spacing w:before="20" w:after="20"/>
      <w:jc w:val="left"/>
    </w:pPr>
    <w:rPr>
      <w:bCs/>
      <w:sz w:val="20"/>
      <w:szCs w:val="20"/>
    </w:rPr>
  </w:style>
  <w:style w:type="paragraph" w:customStyle="1" w:styleId="Spisdiagramw">
    <w:name w:val="Spis diagramów"/>
    <w:basedOn w:val="Spisilustracji"/>
    <w:autoRedefine/>
    <w:uiPriority w:val="2"/>
    <w:qFormat/>
    <w:rsid w:val="00B51BAF"/>
    <w:pPr>
      <w:tabs>
        <w:tab w:val="left" w:pos="2268"/>
        <w:tab w:val="right" w:leader="dot" w:pos="9072"/>
      </w:tabs>
      <w:ind w:left="1701" w:right="1134" w:hanging="1134"/>
      <w:jc w:val="left"/>
    </w:pPr>
    <w:rPr>
      <w:lang w:eastAsia="ar-SA"/>
    </w:rPr>
  </w:style>
  <w:style w:type="paragraph" w:styleId="Spisilustracji">
    <w:name w:val="table of figures"/>
    <w:basedOn w:val="Normalny"/>
    <w:next w:val="Normalny"/>
    <w:uiPriority w:val="99"/>
    <w:unhideWhenUsed/>
    <w:rsid w:val="00B51BAF"/>
  </w:style>
  <w:style w:type="paragraph" w:customStyle="1" w:styleId="tabelanormalny">
    <w:name w:val="tabela_normalny"/>
    <w:basedOn w:val="Normalny"/>
    <w:autoRedefine/>
    <w:uiPriority w:val="99"/>
    <w:qFormat/>
    <w:rsid w:val="00FF7828"/>
    <w:pPr>
      <w:spacing w:before="40" w:after="40" w:line="264" w:lineRule="auto"/>
      <w:jc w:val="left"/>
    </w:pPr>
    <w:rPr>
      <w:bCs/>
      <w:szCs w:val="20"/>
    </w:rPr>
  </w:style>
  <w:style w:type="paragraph" w:customStyle="1" w:styleId="wypunktowanie">
    <w:name w:val="wypunktowanie"/>
    <w:basedOn w:val="Normalny"/>
    <w:link w:val="wypunktowanieZnak"/>
    <w:uiPriority w:val="1"/>
    <w:qFormat/>
    <w:rsid w:val="00B51BAF"/>
    <w:pPr>
      <w:numPr>
        <w:numId w:val="13"/>
      </w:numPr>
    </w:pPr>
    <w:rPr>
      <w:lang w:val="x-none"/>
    </w:rPr>
  </w:style>
  <w:style w:type="character" w:customStyle="1" w:styleId="wypunktowanieZnak">
    <w:name w:val="wypunktowanie Znak"/>
    <w:link w:val="wypunktowanie"/>
    <w:uiPriority w:val="1"/>
    <w:rsid w:val="00B51BAF"/>
    <w:rPr>
      <w:rFonts w:asciiTheme="minorHAnsi" w:eastAsia="Times New Roman" w:hAnsiTheme="minorHAnsi" w:cstheme="minorBidi"/>
      <w:sz w:val="22"/>
      <w:szCs w:val="24"/>
      <w:lang w:val="x-none" w:eastAsia="en-US"/>
    </w:rPr>
  </w:style>
  <w:style w:type="paragraph" w:customStyle="1" w:styleId="metrykatabela">
    <w:name w:val="metryka_tabela"/>
    <w:basedOn w:val="Normalny"/>
    <w:autoRedefine/>
    <w:uiPriority w:val="1"/>
    <w:qFormat/>
    <w:rsid w:val="00FF6B51"/>
    <w:pPr>
      <w:spacing w:before="40" w:after="40"/>
      <w:jc w:val="left"/>
    </w:pPr>
    <w:rPr>
      <w:noProof/>
      <w:sz w:val="20"/>
      <w:lang w:eastAsia="pl-PL"/>
    </w:rPr>
  </w:style>
  <w:style w:type="paragraph" w:customStyle="1" w:styleId="metrykatabelanaglowek">
    <w:name w:val="metryka_tabela_naglowek"/>
    <w:basedOn w:val="Normalny"/>
    <w:autoRedefine/>
    <w:uiPriority w:val="1"/>
    <w:qFormat/>
    <w:rsid w:val="00FF6B51"/>
    <w:pPr>
      <w:spacing w:before="0" w:after="0"/>
      <w:jc w:val="left"/>
    </w:pPr>
    <w:rPr>
      <w:b/>
      <w:noProof/>
      <w:sz w:val="20"/>
      <w:lang w:eastAsia="pl-PL"/>
    </w:rPr>
  </w:style>
  <w:style w:type="paragraph" w:customStyle="1" w:styleId="tabelanumeracja">
    <w:name w:val="tabela_numeracja"/>
    <w:basedOn w:val="Normalny"/>
    <w:qFormat/>
    <w:rsid w:val="00DC018E"/>
    <w:pPr>
      <w:numPr>
        <w:numId w:val="12"/>
      </w:numPr>
    </w:pPr>
    <w:rPr>
      <w:szCs w:val="20"/>
    </w:rPr>
  </w:style>
  <w:style w:type="paragraph" w:customStyle="1" w:styleId="metrykanaglowek">
    <w:name w:val="metryka_naglowek"/>
    <w:basedOn w:val="Normalny"/>
    <w:link w:val="metrykanaglowekZnak"/>
    <w:autoRedefine/>
    <w:uiPriority w:val="1"/>
    <w:qFormat/>
    <w:rsid w:val="00694A86"/>
    <w:pPr>
      <w:keepNext/>
    </w:pPr>
    <w:rPr>
      <w:rFonts w:ascii="Trebuchet MS" w:hAnsi="Trebuchet MS"/>
      <w:b/>
      <w:color w:val="17365D"/>
      <w:szCs w:val="26"/>
      <w:lang w:eastAsia="pl-PL"/>
    </w:rPr>
  </w:style>
  <w:style w:type="character" w:customStyle="1" w:styleId="metrykanaglowekZnak">
    <w:name w:val="metryka_naglowek Znak"/>
    <w:link w:val="metrykanaglowek"/>
    <w:uiPriority w:val="1"/>
    <w:rsid w:val="00694A86"/>
    <w:rPr>
      <w:rFonts w:ascii="Trebuchet MS" w:eastAsia="Times New Roman" w:hAnsi="Trebuchet MS"/>
      <w:b/>
      <w:color w:val="17365D"/>
      <w:sz w:val="22"/>
      <w:szCs w:val="26"/>
    </w:rPr>
  </w:style>
  <w:style w:type="paragraph" w:customStyle="1" w:styleId="stopkastrony">
    <w:name w:val="stopka_strony"/>
    <w:basedOn w:val="Stopka"/>
    <w:uiPriority w:val="1"/>
    <w:qFormat/>
    <w:rsid w:val="00B51BAF"/>
    <w:pPr>
      <w:tabs>
        <w:tab w:val="left" w:pos="4678"/>
      </w:tabs>
      <w:spacing w:before="0"/>
      <w:jc w:val="center"/>
    </w:pPr>
    <w:rPr>
      <w:b w:val="0"/>
      <w:sz w:val="24"/>
      <w:lang w:val="x-none" w:eastAsia="x-none"/>
    </w:rPr>
  </w:style>
  <w:style w:type="paragraph" w:styleId="Stopka">
    <w:name w:val="footer"/>
    <w:basedOn w:val="Normalny"/>
    <w:link w:val="StopkaZnak"/>
    <w:autoRedefine/>
    <w:uiPriority w:val="99"/>
    <w:unhideWhenUsed/>
    <w:qFormat/>
    <w:rsid w:val="00B51BAF"/>
    <w:pPr>
      <w:tabs>
        <w:tab w:val="right" w:pos="9639"/>
      </w:tabs>
      <w:spacing w:before="240"/>
      <w:contextualSpacing/>
      <w:jc w:val="right"/>
    </w:pPr>
    <w:rPr>
      <w:b/>
      <w:noProof/>
      <w:szCs w:val="20"/>
      <w:lang w:eastAsia="pl-PL"/>
    </w:rPr>
  </w:style>
  <w:style w:type="character" w:customStyle="1" w:styleId="StopkaZnak">
    <w:name w:val="Stopka Znak"/>
    <w:link w:val="Stopka"/>
    <w:uiPriority w:val="99"/>
    <w:rsid w:val="00B51BAF"/>
    <w:rPr>
      <w:rFonts w:ascii="Arial" w:eastAsia="Times New Roman" w:hAnsi="Arial" w:cs="Arial"/>
      <w:b/>
      <w:noProof/>
      <w:sz w:val="22"/>
    </w:rPr>
  </w:style>
  <w:style w:type="paragraph" w:customStyle="1" w:styleId="przypisdolny">
    <w:name w:val="przypis_dolny"/>
    <w:basedOn w:val="Tekstprzypisudolnego"/>
    <w:uiPriority w:val="1"/>
    <w:qFormat/>
    <w:rsid w:val="00B51BAF"/>
    <w:pPr>
      <w:tabs>
        <w:tab w:val="right" w:pos="-142"/>
      </w:tabs>
      <w:ind w:left="142" w:hanging="142"/>
    </w:pPr>
    <w:rPr>
      <w:sz w:val="18"/>
      <w:szCs w:val="20"/>
      <w:lang w:val="x-none" w:eastAsia="x-none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B51BAF"/>
  </w:style>
  <w:style w:type="character" w:customStyle="1" w:styleId="TekstprzypisudolnegoZnak">
    <w:name w:val="Tekst przypisu dolnego Znak"/>
    <w:link w:val="Tekstprzypisudolnego"/>
    <w:uiPriority w:val="99"/>
    <w:rsid w:val="00B51BAF"/>
    <w:rPr>
      <w:rFonts w:eastAsia="Times New Roman"/>
      <w:sz w:val="22"/>
      <w:szCs w:val="24"/>
      <w:lang w:eastAsia="en-US"/>
    </w:rPr>
  </w:style>
  <w:style w:type="paragraph" w:customStyle="1" w:styleId="Wymagania-sekcja">
    <w:name w:val="Wymagania - sekcja"/>
    <w:basedOn w:val="Normalny"/>
    <w:qFormat/>
    <w:rsid w:val="00B51BAF"/>
    <w:rPr>
      <w:b/>
    </w:rPr>
  </w:style>
  <w:style w:type="paragraph" w:customStyle="1" w:styleId="WymaganieL1">
    <w:name w:val="Wymaganie L1"/>
    <w:basedOn w:val="Normalny"/>
    <w:link w:val="WymaganieL1Znak"/>
    <w:qFormat/>
    <w:rsid w:val="00B51BAF"/>
    <w:pPr>
      <w:numPr>
        <w:ilvl w:val="3"/>
        <w:numId w:val="14"/>
      </w:numPr>
      <w:jc w:val="left"/>
    </w:pPr>
    <w:rPr>
      <w:lang w:val="x-none"/>
    </w:rPr>
  </w:style>
  <w:style w:type="character" w:customStyle="1" w:styleId="WymaganieL1Znak">
    <w:name w:val="Wymaganie L1 Znak"/>
    <w:link w:val="WymaganieL1"/>
    <w:rsid w:val="00B51BAF"/>
    <w:rPr>
      <w:rFonts w:asciiTheme="minorHAnsi" w:eastAsia="Times New Roman" w:hAnsiTheme="minorHAnsi" w:cstheme="minorBidi"/>
      <w:sz w:val="22"/>
      <w:szCs w:val="24"/>
      <w:lang w:val="x-none" w:eastAsia="en-US"/>
    </w:rPr>
  </w:style>
  <w:style w:type="paragraph" w:customStyle="1" w:styleId="WymaganieL2">
    <w:name w:val="Wymaganie L2"/>
    <w:basedOn w:val="WymaganieL1"/>
    <w:link w:val="WymaganieL2Znak"/>
    <w:qFormat/>
    <w:rsid w:val="00B51BAF"/>
    <w:pPr>
      <w:numPr>
        <w:ilvl w:val="4"/>
      </w:numPr>
      <w:spacing w:before="60"/>
    </w:pPr>
  </w:style>
  <w:style w:type="character" w:customStyle="1" w:styleId="WymaganieL2Znak">
    <w:name w:val="Wymaganie L2 Znak"/>
    <w:link w:val="WymaganieL2"/>
    <w:rsid w:val="00B51BAF"/>
    <w:rPr>
      <w:rFonts w:asciiTheme="minorHAnsi" w:eastAsia="Times New Roman" w:hAnsiTheme="minorHAnsi" w:cstheme="minorBidi"/>
      <w:sz w:val="22"/>
      <w:szCs w:val="24"/>
      <w:lang w:val="x-none" w:eastAsia="en-US"/>
    </w:rPr>
  </w:style>
  <w:style w:type="paragraph" w:customStyle="1" w:styleId="wymagania-punkty">
    <w:name w:val="wymagania - punkty"/>
    <w:basedOn w:val="WymaganieL2"/>
    <w:link w:val="wymagania-punktyZnak"/>
    <w:qFormat/>
    <w:rsid w:val="00B51BAF"/>
    <w:pPr>
      <w:numPr>
        <w:ilvl w:val="5"/>
      </w:numPr>
      <w:spacing w:before="0"/>
    </w:pPr>
  </w:style>
  <w:style w:type="character" w:customStyle="1" w:styleId="wymagania-punktyZnak">
    <w:name w:val="wymagania - punkty Znak"/>
    <w:link w:val="wymagania-punkty"/>
    <w:rsid w:val="00B51BAF"/>
    <w:rPr>
      <w:rFonts w:asciiTheme="minorHAnsi" w:eastAsia="Times New Roman" w:hAnsiTheme="minorHAnsi" w:cstheme="minorBidi"/>
      <w:sz w:val="22"/>
      <w:szCs w:val="24"/>
      <w:lang w:val="x-none" w:eastAsia="en-US"/>
    </w:rPr>
  </w:style>
  <w:style w:type="paragraph" w:customStyle="1" w:styleId="Wymagania-punkyL2">
    <w:name w:val="Wymagania - punky L2"/>
    <w:basedOn w:val="wymagania-punkty"/>
    <w:qFormat/>
    <w:rsid w:val="00B51BAF"/>
    <w:pPr>
      <w:numPr>
        <w:ilvl w:val="6"/>
      </w:numPr>
    </w:pPr>
    <w:rPr>
      <w:lang w:eastAsia="pl-PL"/>
    </w:rPr>
  </w:style>
  <w:style w:type="paragraph" w:styleId="Legenda">
    <w:name w:val="caption"/>
    <w:basedOn w:val="Normalny"/>
    <w:next w:val="Normalny"/>
    <w:autoRedefine/>
    <w:qFormat/>
    <w:rsid w:val="0035127C"/>
    <w:pPr>
      <w:keepNext/>
      <w:keepLines/>
      <w:spacing w:before="0" w:after="240"/>
      <w:jc w:val="center"/>
    </w:pPr>
    <w:rPr>
      <w:szCs w:val="22"/>
      <w:lang w:eastAsia="pl-PL"/>
    </w:rPr>
  </w:style>
  <w:style w:type="paragraph" w:styleId="Tytu">
    <w:name w:val="Title"/>
    <w:basedOn w:val="Normalny"/>
    <w:next w:val="Normalny"/>
    <w:link w:val="TytuZnak"/>
    <w:autoRedefine/>
    <w:qFormat/>
    <w:rsid w:val="00694A86"/>
    <w:pPr>
      <w:keepNext/>
      <w:keepLines/>
      <w:spacing w:before="5400" w:after="1800"/>
      <w:contextualSpacing/>
      <w:jc w:val="left"/>
    </w:pPr>
    <w:rPr>
      <w:b/>
      <w:caps/>
      <w:color w:val="17365D"/>
      <w:kern w:val="28"/>
      <w:sz w:val="48"/>
      <w:szCs w:val="64"/>
      <w:lang w:val="cs-CZ" w:eastAsia="pl-PL"/>
    </w:rPr>
  </w:style>
  <w:style w:type="character" w:customStyle="1" w:styleId="TytuZnak">
    <w:name w:val="Tytuł Znak"/>
    <w:link w:val="Tytu"/>
    <w:rsid w:val="00694A86"/>
    <w:rPr>
      <w:rFonts w:eastAsia="Times New Roman"/>
      <w:b/>
      <w:caps/>
      <w:color w:val="17365D"/>
      <w:kern w:val="28"/>
      <w:sz w:val="48"/>
      <w:szCs w:val="64"/>
      <w:lang w:val="cs-CZ"/>
    </w:rPr>
  </w:style>
  <w:style w:type="paragraph" w:styleId="Podtytu">
    <w:name w:val="Subtitle"/>
    <w:basedOn w:val="Nagwek5"/>
    <w:next w:val="Normalny"/>
    <w:link w:val="PodtytuZnak"/>
    <w:autoRedefine/>
    <w:qFormat/>
    <w:rsid w:val="00313560"/>
    <w:pPr>
      <w:keepNext/>
      <w:keepLines/>
      <w:numPr>
        <w:ilvl w:val="0"/>
        <w:numId w:val="0"/>
      </w:numPr>
      <w:spacing w:before="0" w:line="264" w:lineRule="auto"/>
      <w:jc w:val="right"/>
      <w:outlineLvl w:val="9"/>
    </w:pPr>
    <w:rPr>
      <w:bCs w:val="0"/>
      <w:i w:val="0"/>
      <w:iCs w:val="0"/>
      <w:smallCaps/>
      <w:color w:val="17365D"/>
      <w:sz w:val="36"/>
      <w:szCs w:val="20"/>
    </w:rPr>
  </w:style>
  <w:style w:type="character" w:customStyle="1" w:styleId="PodtytuZnak">
    <w:name w:val="Podtytuł Znak"/>
    <w:link w:val="Podtytu"/>
    <w:rsid w:val="00313560"/>
    <w:rPr>
      <w:rFonts w:ascii="Arial" w:eastAsia="Times New Roman" w:hAnsi="Arial" w:cs="Arial"/>
      <w:b/>
      <w:smallCaps/>
      <w:color w:val="17365D"/>
      <w:sz w:val="36"/>
      <w:lang w:eastAsia="en-US"/>
    </w:rPr>
  </w:style>
  <w:style w:type="character" w:styleId="Pogrubienie">
    <w:name w:val="Strong"/>
    <w:uiPriority w:val="22"/>
    <w:qFormat/>
    <w:rsid w:val="00B51BAF"/>
    <w:rPr>
      <w:b/>
      <w:bCs/>
    </w:rPr>
  </w:style>
  <w:style w:type="character" w:styleId="Uwydatnienie">
    <w:name w:val="Emphasis"/>
    <w:qFormat/>
    <w:rsid w:val="00B51BAF"/>
    <w:rPr>
      <w:rFonts w:ascii="Calibri" w:hAnsi="Calibri"/>
      <w:i/>
      <w:iCs/>
      <w:color w:val="8B8178"/>
      <w:sz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51BAF"/>
    <w:rPr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B51BAF"/>
    <w:rPr>
      <w:rFonts w:eastAsia="Times New Roman"/>
      <w:sz w:val="22"/>
      <w:lang w:eastAsia="en-US"/>
    </w:rPr>
  </w:style>
  <w:style w:type="character" w:styleId="Odwoanieprzypisukocowego">
    <w:name w:val="endnote reference"/>
    <w:uiPriority w:val="99"/>
    <w:semiHidden/>
    <w:unhideWhenUsed/>
    <w:rsid w:val="00B51BAF"/>
    <w:rPr>
      <w:vertAlign w:val="superscript"/>
    </w:rPr>
  </w:style>
  <w:style w:type="character" w:styleId="Odwoanieprzypisudolnego">
    <w:name w:val="footnote reference"/>
    <w:uiPriority w:val="99"/>
    <w:unhideWhenUsed/>
    <w:rsid w:val="00B51BAF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1BA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B51BAF"/>
    <w:rPr>
      <w:rFonts w:ascii="Tahoma" w:eastAsia="Times New Roman" w:hAnsi="Tahoma" w:cs="Tahoma"/>
      <w:sz w:val="16"/>
      <w:szCs w:val="16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B51B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B51BAF"/>
    <w:rPr>
      <w:rFonts w:eastAsia="Times New Roman"/>
      <w:sz w:val="22"/>
      <w:szCs w:val="24"/>
      <w:lang w:eastAsia="en-US"/>
    </w:rPr>
  </w:style>
  <w:style w:type="character" w:styleId="Odwoaniedokomentarza">
    <w:name w:val="annotation reference"/>
    <w:uiPriority w:val="99"/>
    <w:semiHidden/>
    <w:unhideWhenUsed/>
    <w:rsid w:val="00B51B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51BAF"/>
    <w:rPr>
      <w:szCs w:val="20"/>
    </w:rPr>
  </w:style>
  <w:style w:type="character" w:customStyle="1" w:styleId="TekstkomentarzaZnak">
    <w:name w:val="Tekst komentarza Znak"/>
    <w:link w:val="Tekstkomentarza"/>
    <w:uiPriority w:val="99"/>
    <w:rsid w:val="00B51BAF"/>
    <w:rPr>
      <w:rFonts w:eastAsia="Times New Roman"/>
      <w:sz w:val="22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51BAF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B51BAF"/>
    <w:rPr>
      <w:rFonts w:eastAsia="Times New Roman"/>
      <w:b/>
      <w:bCs/>
      <w:sz w:val="22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FF7828"/>
    <w:pPr>
      <w:tabs>
        <w:tab w:val="left" w:pos="400"/>
        <w:tab w:val="right" w:leader="dot" w:pos="9062"/>
      </w:tabs>
      <w:spacing w:after="60"/>
      <w:ind w:left="57" w:hanging="57"/>
      <w:jc w:val="left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731E1A"/>
    <w:pPr>
      <w:spacing w:after="60"/>
      <w:ind w:left="907" w:hanging="51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731E1A"/>
    <w:pPr>
      <w:tabs>
        <w:tab w:val="left" w:pos="1320"/>
        <w:tab w:val="right" w:leader="dot" w:pos="9062"/>
      </w:tabs>
      <w:spacing w:after="100"/>
      <w:ind w:left="1474" w:hanging="567"/>
    </w:pPr>
  </w:style>
  <w:style w:type="character" w:styleId="Hipercze">
    <w:name w:val="Hyperlink"/>
    <w:uiPriority w:val="99"/>
    <w:unhideWhenUsed/>
    <w:rsid w:val="007B3E49"/>
    <w:rPr>
      <w:rFonts w:ascii="Calibri" w:hAnsi="Calibri"/>
      <w:color w:val="auto"/>
      <w:sz w:val="22"/>
      <w:u w:val="single"/>
    </w:rPr>
  </w:style>
  <w:style w:type="character" w:styleId="UyteHipercze">
    <w:name w:val="FollowedHyperlink"/>
    <w:uiPriority w:val="99"/>
    <w:semiHidden/>
    <w:unhideWhenUsed/>
    <w:rsid w:val="00B51BAF"/>
    <w:rPr>
      <w:color w:val="800080"/>
      <w:u w:val="single"/>
    </w:rPr>
  </w:style>
  <w:style w:type="paragraph" w:customStyle="1" w:styleId="Numerowaniepoz1">
    <w:name w:val="Numerowanie_poz_1"/>
    <w:basedOn w:val="Normalny"/>
    <w:link w:val="Numerowaniepoz1Znak"/>
    <w:autoRedefine/>
    <w:qFormat/>
    <w:rsid w:val="00F7455D"/>
    <w:pPr>
      <w:numPr>
        <w:numId w:val="4"/>
      </w:numPr>
      <w:spacing w:line="288" w:lineRule="auto"/>
    </w:pPr>
  </w:style>
  <w:style w:type="character" w:customStyle="1" w:styleId="Numerowaniepoz1Znak">
    <w:name w:val="Numerowanie_poz_1 Znak"/>
    <w:link w:val="Numerowaniepoz1"/>
    <w:rsid w:val="00F7455D"/>
    <w:rPr>
      <w:rFonts w:asciiTheme="minorHAnsi" w:eastAsia="Times New Roman" w:hAnsiTheme="minorHAnsi" w:cstheme="minorBidi"/>
      <w:sz w:val="22"/>
      <w:szCs w:val="24"/>
      <w:lang w:eastAsia="en-US"/>
    </w:rPr>
  </w:style>
  <w:style w:type="paragraph" w:customStyle="1" w:styleId="spistreci-tytu">
    <w:name w:val="spis treści-tytuł"/>
    <w:basedOn w:val="Normalny"/>
    <w:qFormat/>
    <w:rsid w:val="00B51BAF"/>
    <w:pPr>
      <w:pageBreakBefore/>
    </w:pPr>
    <w:rPr>
      <w:b/>
      <w:color w:val="17365D"/>
    </w:rPr>
  </w:style>
  <w:style w:type="paragraph" w:customStyle="1" w:styleId="Tabelanagwekdolewej">
    <w:name w:val="Tabela nagłówek do lewej"/>
    <w:basedOn w:val="Normalny"/>
    <w:autoRedefine/>
    <w:uiPriority w:val="99"/>
    <w:qFormat/>
    <w:rsid w:val="00DE1B42"/>
    <w:pPr>
      <w:spacing w:beforeLines="20" w:before="48" w:afterLines="20" w:after="48" w:line="240" w:lineRule="auto"/>
      <w:jc w:val="left"/>
    </w:pPr>
    <w:rPr>
      <w:b/>
      <w:color w:val="FFFFFF"/>
      <w:sz w:val="20"/>
      <w:szCs w:val="20"/>
      <w:lang w:eastAsia="pl-PL"/>
    </w:rPr>
  </w:style>
  <w:style w:type="paragraph" w:customStyle="1" w:styleId="Tabelanagwekdorodka">
    <w:name w:val="Tabela nagłówek do środka"/>
    <w:basedOn w:val="Tabelanagwekdolewej"/>
    <w:next w:val="Normalny"/>
    <w:autoRedefine/>
    <w:qFormat/>
    <w:rsid w:val="00B51BAF"/>
    <w:pPr>
      <w:jc w:val="center"/>
    </w:pPr>
  </w:style>
  <w:style w:type="paragraph" w:customStyle="1" w:styleId="Tabelanumerowanie1">
    <w:name w:val="Tabela_numerowanie_1"/>
    <w:basedOn w:val="Tabelapunktowanie1"/>
    <w:autoRedefine/>
    <w:qFormat/>
    <w:rsid w:val="00EC643B"/>
    <w:pPr>
      <w:numPr>
        <w:numId w:val="15"/>
      </w:numPr>
      <w:spacing w:before="40" w:after="40" w:line="264" w:lineRule="auto"/>
      <w:ind w:left="340" w:hanging="227"/>
    </w:pPr>
    <w:rPr>
      <w:lang w:eastAsia="pl-PL"/>
    </w:rPr>
  </w:style>
  <w:style w:type="paragraph" w:customStyle="1" w:styleId="Tytudokumentu">
    <w:name w:val="Tytuł dokumentu"/>
    <w:basedOn w:val="Podtytu"/>
    <w:qFormat/>
    <w:rsid w:val="00B51BAF"/>
    <w:pPr>
      <w:spacing w:before="6000"/>
    </w:pPr>
    <w:rPr>
      <w:smallCaps w:val="0"/>
      <w:sz w:val="72"/>
    </w:rPr>
  </w:style>
  <w:style w:type="paragraph" w:customStyle="1" w:styleId="Wyrnienie">
    <w:name w:val="Wyróżnienie"/>
    <w:basedOn w:val="Normalny"/>
    <w:autoRedefine/>
    <w:qFormat/>
    <w:rsid w:val="00B51BAF"/>
    <w:pPr>
      <w:spacing w:before="360"/>
    </w:pPr>
    <w:rPr>
      <w:b/>
      <w:color w:val="000000"/>
    </w:rPr>
  </w:style>
  <w:style w:type="paragraph" w:customStyle="1" w:styleId="Wyrnienie2">
    <w:name w:val="Wyróżnienie_2"/>
    <w:basedOn w:val="Podtytu"/>
    <w:autoRedefine/>
    <w:qFormat/>
    <w:rsid w:val="00B51BAF"/>
    <w:pPr>
      <w:spacing w:before="120"/>
    </w:pPr>
    <w:rPr>
      <w:sz w:val="28"/>
    </w:rPr>
  </w:style>
  <w:style w:type="paragraph" w:customStyle="1" w:styleId="Punktowaniepoz1">
    <w:name w:val="Punktowanie_poz_1"/>
    <w:basedOn w:val="Normalny"/>
    <w:autoRedefine/>
    <w:qFormat/>
    <w:rsid w:val="00DC018E"/>
    <w:pPr>
      <w:numPr>
        <w:numId w:val="7"/>
      </w:numPr>
      <w:ind w:left="738" w:hanging="284"/>
      <w:jc w:val="left"/>
    </w:pPr>
    <w:rPr>
      <w:lang w:eastAsia="pl-PL"/>
    </w:rPr>
  </w:style>
  <w:style w:type="paragraph" w:customStyle="1" w:styleId="Punktowaniepoz2">
    <w:name w:val="Punktowanie_poz_2"/>
    <w:basedOn w:val="Punktowaniepoz1"/>
    <w:autoRedefine/>
    <w:qFormat/>
    <w:rsid w:val="00DC018E"/>
    <w:pPr>
      <w:numPr>
        <w:numId w:val="8"/>
      </w:numPr>
      <w:ind w:left="1418" w:hanging="284"/>
    </w:pPr>
  </w:style>
  <w:style w:type="paragraph" w:customStyle="1" w:styleId="Punktowaniepoz3">
    <w:name w:val="Punktowanie_poz_3"/>
    <w:basedOn w:val="Punktowaniepoz2"/>
    <w:autoRedefine/>
    <w:qFormat/>
    <w:rsid w:val="00DC018E"/>
    <w:pPr>
      <w:numPr>
        <w:numId w:val="9"/>
      </w:numPr>
      <w:spacing w:before="60" w:after="60"/>
      <w:ind w:left="1985" w:hanging="284"/>
    </w:pPr>
  </w:style>
  <w:style w:type="paragraph" w:customStyle="1" w:styleId="Spistrecinagwek">
    <w:name w:val="Spis treści_nagłówek"/>
    <w:basedOn w:val="Normalny"/>
    <w:qFormat/>
    <w:rsid w:val="00EC643B"/>
    <w:pPr>
      <w:jc w:val="left"/>
    </w:pPr>
    <w:rPr>
      <w:b/>
      <w:color w:val="17365D"/>
    </w:rPr>
  </w:style>
  <w:style w:type="character" w:styleId="Tekstzastpczy">
    <w:name w:val="Placeholder Text"/>
    <w:uiPriority w:val="99"/>
    <w:semiHidden/>
    <w:rsid w:val="00B51BAF"/>
    <w:rPr>
      <w:color w:val="808080"/>
    </w:rPr>
  </w:style>
  <w:style w:type="paragraph" w:customStyle="1" w:styleId="WTekstpodstawowy">
    <w:name w:val="W_Tekst podstawowy"/>
    <w:basedOn w:val="Normalny"/>
    <w:rsid w:val="00FF6B51"/>
    <w:pPr>
      <w:spacing w:before="40" w:after="60" w:line="240" w:lineRule="auto"/>
      <w:ind w:left="1134"/>
    </w:pPr>
    <w:rPr>
      <w:rFonts w:ascii="Arial Narrow" w:hAnsi="Arial Narrow"/>
      <w:szCs w:val="22"/>
      <w:lang w:val="x-none" w:eastAsia="pl-PL"/>
    </w:rPr>
  </w:style>
  <w:style w:type="paragraph" w:styleId="Akapitzlist">
    <w:name w:val="List Paragraph"/>
    <w:aliases w:val="Numerowanie,L1,Akapit z listą5,Akapit normalny,Akapit z listą1"/>
    <w:basedOn w:val="Normalny"/>
    <w:link w:val="AkapitzlistZnak"/>
    <w:uiPriority w:val="34"/>
    <w:qFormat/>
    <w:rsid w:val="00E46697"/>
    <w:pPr>
      <w:spacing w:line="276" w:lineRule="auto"/>
      <w:ind w:left="720"/>
      <w:contextualSpacing/>
    </w:pPr>
    <w:rPr>
      <w:rFonts w:ascii="Calibri" w:hAnsi="Calibri" w:cs="Times New Roman"/>
    </w:rPr>
  </w:style>
  <w:style w:type="paragraph" w:customStyle="1" w:styleId="Default">
    <w:name w:val="Default"/>
    <w:rsid w:val="00E46697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sz w:val="24"/>
      <w:szCs w:val="24"/>
    </w:rPr>
  </w:style>
  <w:style w:type="character" w:customStyle="1" w:styleId="AkapitzlistZnak">
    <w:name w:val="Akapit z listą Znak"/>
    <w:aliases w:val="Numerowanie Znak,L1 Znak,Akapit z listą5 Znak,Akapit normalny Znak,Akapit z listą1 Znak"/>
    <w:link w:val="Akapitzlist"/>
    <w:uiPriority w:val="34"/>
    <w:locked/>
    <w:rsid w:val="00E46697"/>
    <w:rPr>
      <w:rFonts w:eastAsia="Times New Roman"/>
      <w:sz w:val="22"/>
      <w:szCs w:val="24"/>
      <w:lang w:eastAsia="en-US"/>
    </w:rPr>
  </w:style>
  <w:style w:type="paragraph" w:styleId="Poprawka">
    <w:name w:val="Revision"/>
    <w:hidden/>
    <w:uiPriority w:val="99"/>
    <w:semiHidden/>
    <w:rsid w:val="00E46697"/>
    <w:rPr>
      <w:rFonts w:eastAsia="Times New Roman"/>
      <w:sz w:val="22"/>
      <w:szCs w:val="24"/>
      <w:lang w:eastAsia="en-US"/>
    </w:rPr>
  </w:style>
  <w:style w:type="table" w:styleId="Tabela-Siatka">
    <w:name w:val="Table Grid"/>
    <w:basedOn w:val="Standardowy"/>
    <w:uiPriority w:val="39"/>
    <w:rsid w:val="00E4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r-only1">
    <w:name w:val="sr-only1"/>
    <w:basedOn w:val="Domylnaczcionkaakapitu"/>
    <w:rsid w:val="00E46697"/>
    <w:rPr>
      <w:bdr w:val="none" w:sz="0" w:space="0" w:color="auto" w:frame="1"/>
    </w:rPr>
  </w:style>
  <w:style w:type="character" w:customStyle="1" w:styleId="highlight">
    <w:name w:val="highlight"/>
    <w:basedOn w:val="Domylnaczcionkaakapitu"/>
    <w:rsid w:val="00E46697"/>
  </w:style>
  <w:style w:type="table" w:styleId="redniasiatka2akcent1">
    <w:name w:val="Medium Grid 2 Accent 1"/>
    <w:basedOn w:val="Standardowy"/>
    <w:uiPriority w:val="68"/>
    <w:rsid w:val="00745F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647C0A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sz w:val="32"/>
      <w:lang w:eastAsia="pl-PL"/>
    </w:rPr>
  </w:style>
  <w:style w:type="character" w:customStyle="1" w:styleId="tlid-translation">
    <w:name w:val="tlid-translation"/>
    <w:basedOn w:val="Domylnaczcionkaakapitu"/>
    <w:rsid w:val="004726C8"/>
  </w:style>
  <w:style w:type="paragraph" w:styleId="NormalnyWeb">
    <w:name w:val="Normal (Web)"/>
    <w:basedOn w:val="Normalny"/>
    <w:uiPriority w:val="99"/>
    <w:semiHidden/>
    <w:unhideWhenUsed/>
    <w:rsid w:val="004519E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D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D1ABB"/>
    <w:rPr>
      <w:rFonts w:ascii="Courier New" w:eastAsia="Times New Roman" w:hAnsi="Courier New" w:cs="Courier New"/>
    </w:rPr>
  </w:style>
  <w:style w:type="character" w:customStyle="1" w:styleId="hlquot">
    <w:name w:val="hlquot"/>
    <w:basedOn w:val="Domylnaczcionkaakapitu"/>
    <w:rsid w:val="003D1ABB"/>
  </w:style>
  <w:style w:type="character" w:customStyle="1" w:styleId="st">
    <w:name w:val="st"/>
    <w:basedOn w:val="Domylnaczcionkaakapitu"/>
    <w:rsid w:val="00184B0E"/>
  </w:style>
  <w:style w:type="paragraph" w:customStyle="1" w:styleId="paragraph">
    <w:name w:val="paragraph"/>
    <w:basedOn w:val="Normalny"/>
    <w:rsid w:val="00B41B1A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eastAsia="pl-PL"/>
    </w:rPr>
  </w:style>
  <w:style w:type="character" w:customStyle="1" w:styleId="normaltextrun">
    <w:name w:val="normaltextrun"/>
    <w:basedOn w:val="Domylnaczcionkaakapitu"/>
    <w:rsid w:val="00B41B1A"/>
  </w:style>
  <w:style w:type="character" w:customStyle="1" w:styleId="eop">
    <w:name w:val="eop"/>
    <w:basedOn w:val="Domylnaczcionkaakapitu"/>
    <w:rsid w:val="00B41B1A"/>
  </w:style>
  <w:style w:type="character" w:customStyle="1" w:styleId="spellingerror">
    <w:name w:val="spellingerror"/>
    <w:basedOn w:val="Domylnaczcionkaakapitu"/>
    <w:rsid w:val="00B41B1A"/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760D0"/>
    <w:rPr>
      <w:color w:val="605E5C"/>
      <w:shd w:val="clear" w:color="auto" w:fill="E1DFDD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F2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2465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1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397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663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0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6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4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13833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2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9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2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3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5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7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5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50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9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711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6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2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31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22853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34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258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203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5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534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585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7198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0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penid.net/specs/openid-connect-core-1_0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ools.ietf.org/html/rfc6749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zdrowie.gov.pl/fhir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l7.org/fhir/http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jwtk/jjwt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zdrowie.gov.pl/token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ca5e60ef-252a-49be-96a6-99735f95980c">
  <we:reference id="WA104379821" version="1.0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c74927f-2f07-45c2-8c27-d33f1e79f432" xsi:nil="true"/>
    <datigodzina xmlns="9c74927f-2f07-45c2-8c27-d33f1e79f432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9c74927f-2f07-45c2-8c27-d33f1e79f432">
      <Terms xmlns="http://schemas.microsoft.com/office/infopath/2007/PartnerControls"/>
    </lcf76f155ced4ddcb4097134ff3c332f>
    <TaxCatchAll xmlns="2b4fec8c-6342-430f-9a53-83f3fffa36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52E7702E84604F837A707BBC573350" ma:contentTypeVersion="23" ma:contentTypeDescription="Utwórz nowy dokument." ma:contentTypeScope="" ma:versionID="1e6627b8a5a8181bcfa480ee105d4d7e">
  <xsd:schema xmlns:xsd="http://www.w3.org/2001/XMLSchema" xmlns:xs="http://www.w3.org/2001/XMLSchema" xmlns:p="http://schemas.microsoft.com/office/2006/metadata/properties" xmlns:ns1="http://schemas.microsoft.com/sharepoint/v3" xmlns:ns2="9c74927f-2f07-45c2-8c27-d33f1e79f432" xmlns:ns3="2b4fec8c-6342-430f-9a53-83f3fffa3636" targetNamespace="http://schemas.microsoft.com/office/2006/metadata/properties" ma:root="true" ma:fieldsID="cfd05182cf43fe4f8f5807ad9baf6f48" ns1:_="" ns2:_="" ns3:_="">
    <xsd:import namespace="http://schemas.microsoft.com/sharepoint/v3"/>
    <xsd:import namespace="9c74927f-2f07-45c2-8c27-d33f1e79f432"/>
    <xsd:import namespace="2b4fec8c-6342-430f-9a53-83f3fffa3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datigodzina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4927f-2f07-45c2-8c27-d33f1e79f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7" nillable="true" ma:displayName="Stan zatwierdzenia" ma:internalName="Stan_x0020_zatwierdzenia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igodzina" ma:index="20" nillable="true" ma:displayName="dat i godzina" ma:format="DateTime" ma:internalName="datigodzina">
      <xsd:simpleType>
        <xsd:restriction base="dms:DateTime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Tagi obrazów" ma:readOnly="false" ma:fieldId="{5cf76f15-5ced-4ddc-b409-7134ff3c332f}" ma:taxonomyMulti="true" ma:sspId="6203b583-8050-4136-8cdf-9dc75ae04d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fec8c-6342-430f-9a53-83f3fffa36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bdea8094-9afe-449c-8a5e-929e236c2c81}" ma:internalName="TaxCatchAll" ma:showField="CatchAllData" ma:web="2b4fec8c-6342-430f-9a53-83f3fffa36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122A8C-9F7A-4592-BDD6-0660B974BD39}">
  <ds:schemaRefs>
    <ds:schemaRef ds:uri="http://schemas.microsoft.com/office/2006/metadata/properties"/>
    <ds:schemaRef ds:uri="http://schemas.microsoft.com/office/infopath/2007/PartnerControls"/>
    <ds:schemaRef ds:uri="9c74927f-2f07-45c2-8c27-d33f1e79f432"/>
    <ds:schemaRef ds:uri="http://schemas.microsoft.com/sharepoint/v3"/>
    <ds:schemaRef ds:uri="2b4fec8c-6342-430f-9a53-83f3fffa3636"/>
  </ds:schemaRefs>
</ds:datastoreItem>
</file>

<file path=customXml/itemProps2.xml><?xml version="1.0" encoding="utf-8"?>
<ds:datastoreItem xmlns:ds="http://schemas.openxmlformats.org/officeDocument/2006/customXml" ds:itemID="{5DA90DC1-C4C3-4C81-AC7A-F8A197F4F8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DEEED-A8AC-4C8F-A63A-1DFB623F98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668E6D-184B-4B31-AF4B-AA5AF4906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c74927f-2f07-45c2-8c27-d33f1e79f432"/>
    <ds:schemaRef ds:uri="2b4fec8c-6342-430f-9a53-83f3fffa3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3256</Words>
  <Characters>19542</Characters>
  <Application>Microsoft Office Word</Application>
  <DocSecurity>0</DocSecurity>
  <Lines>162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2022-02-17T12:09:00Z</dcterms:created>
  <dcterms:modified xsi:type="dcterms:W3CDTF">2022-07-14T12:44:00Z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0x010100D052E7702E84604F837A707BBC573350</vt:lpwstr>
  </property>
</Properties>
</file>