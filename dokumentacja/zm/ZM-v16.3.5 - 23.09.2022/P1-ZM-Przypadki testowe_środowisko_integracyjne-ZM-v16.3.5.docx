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8723" w14:textId="06969A2E" w:rsidR="6ED62B5F" w:rsidRDefault="1A8FB4DF" w:rsidP="6C776227">
      <w:pPr>
        <w:pStyle w:val="Tytudokumentu"/>
      </w:pPr>
      <w:r>
        <w:t>Zdarzenia Medyczne</w:t>
      </w:r>
      <w:r>
        <w:br/>
        <w:t>Przypadki testowe</w:t>
      </w:r>
    </w:p>
    <w:p w14:paraId="7CEC1AF3" w14:textId="489B685C" w:rsidR="00E46697" w:rsidRPr="00460391" w:rsidRDefault="00E46697" w:rsidP="00B854A8">
      <w:pPr>
        <w:pStyle w:val="Podtytu"/>
        <w:jc w:val="center"/>
      </w:pPr>
    </w:p>
    <w:p w14:paraId="0CFF61E6" w14:textId="77777777" w:rsidR="00567FC5" w:rsidRPr="00460391" w:rsidRDefault="00567FC5" w:rsidP="00647C0A"/>
    <w:p w14:paraId="08D2DEBB" w14:textId="66A15D3D" w:rsidR="00E46697" w:rsidRPr="00460391" w:rsidRDefault="00E46697" w:rsidP="00647C0A">
      <w:pPr>
        <w:pStyle w:val="Podtytu"/>
      </w:pPr>
      <w:r w:rsidRPr="00460391">
        <w:t xml:space="preserve">„Elektroniczna Platforma Gromadzenia, Analizy </w:t>
      </w:r>
      <w:r w:rsidRPr="00460391">
        <w:br/>
        <w:t>i Udostępniania zasobów cyfr</w:t>
      </w:r>
      <w:r w:rsidR="00B854A8">
        <w:t>owych o Zdarzeniach Medycznych"</w:t>
      </w:r>
    </w:p>
    <w:p w14:paraId="0ACCD155" w14:textId="61365497" w:rsidR="003C05BD" w:rsidRDefault="003C05BD" w:rsidP="00647C0A"/>
    <w:p w14:paraId="1B308AA2" w14:textId="0CA352C5" w:rsidR="0A948382" w:rsidRDefault="0A948382" w:rsidP="00647C0A"/>
    <w:p w14:paraId="70AB171F" w14:textId="1DDF98FA" w:rsidR="00D00377" w:rsidRDefault="00D00377" w:rsidP="00647C0A"/>
    <w:p w14:paraId="25FC624C" w14:textId="77777777" w:rsidR="00D00377" w:rsidRDefault="00D00377" w:rsidP="00647C0A"/>
    <w:p w14:paraId="7C57FC85" w14:textId="77777777" w:rsidR="00CF11E8" w:rsidRPr="00460391" w:rsidRDefault="00CF11E8" w:rsidP="00647C0A"/>
    <w:p w14:paraId="1CB7688E" w14:textId="77777777" w:rsidR="00E46697" w:rsidRPr="00460391" w:rsidRDefault="00E46697" w:rsidP="00647C0A"/>
    <w:tbl>
      <w:tblPr>
        <w:tblW w:w="9072" w:type="dxa"/>
        <w:tblInd w:w="-45" w:type="dxa"/>
        <w:tblBorders>
          <w:top w:val="single" w:sz="18" w:space="0" w:color="8B8178"/>
          <w:left w:val="single" w:sz="18" w:space="0" w:color="8B8178"/>
          <w:bottom w:val="single" w:sz="18" w:space="0" w:color="8B8178"/>
          <w:right w:val="single" w:sz="18" w:space="0" w:color="8B8178"/>
          <w:insideH w:val="single" w:sz="6" w:space="0" w:color="8B8178"/>
          <w:insideV w:val="single" w:sz="6" w:space="0" w:color="8B8178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054"/>
        <w:gridCol w:w="2410"/>
        <w:gridCol w:w="2126"/>
      </w:tblGrid>
      <w:tr w:rsidR="00E46697" w:rsidRPr="00460391" w14:paraId="4A355963" w14:textId="77777777" w:rsidTr="18779202">
        <w:trPr>
          <w:trHeight w:val="340"/>
        </w:trPr>
        <w:tc>
          <w:tcPr>
            <w:tcW w:w="9072" w:type="dxa"/>
            <w:gridSpan w:val="4"/>
            <w:shd w:val="clear" w:color="auto" w:fill="17365D" w:themeFill="text2" w:themeFillShade="BF"/>
          </w:tcPr>
          <w:p w14:paraId="0D2471FB" w14:textId="5634AE70" w:rsidR="00E46697" w:rsidRPr="00460391" w:rsidRDefault="00E46697" w:rsidP="00647C0A">
            <w:pPr>
              <w:rPr>
                <w:rFonts w:eastAsia="Calibri"/>
              </w:rPr>
            </w:pPr>
            <w:r w:rsidRPr="00460391">
              <w:lastRenderedPageBreak/>
              <w:br w:type="page"/>
            </w:r>
            <w:r w:rsidRPr="00460391">
              <w:br w:type="page"/>
            </w:r>
            <w:r w:rsidRPr="00460391">
              <w:rPr>
                <w:rFonts w:eastAsia="Calibri"/>
              </w:rPr>
              <w:t>Metryka</w:t>
            </w:r>
          </w:p>
        </w:tc>
      </w:tr>
      <w:tr w:rsidR="005B706D" w:rsidRPr="00460391" w14:paraId="5CB13C58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7BB3156F" w14:textId="77777777" w:rsidR="005B706D" w:rsidRPr="00460391" w:rsidRDefault="005B706D" w:rsidP="007267F6">
            <w:pPr>
              <w:pStyle w:val="Tabelanagwekdolewej"/>
            </w:pPr>
            <w:r w:rsidRPr="00460391">
              <w:t>Właściciel</w:t>
            </w:r>
          </w:p>
        </w:tc>
        <w:tc>
          <w:tcPr>
            <w:tcW w:w="6590" w:type="dxa"/>
            <w:gridSpan w:val="3"/>
          </w:tcPr>
          <w:p w14:paraId="204A47CD" w14:textId="2AFFB108" w:rsidR="005B706D" w:rsidRPr="00460391" w:rsidRDefault="005B706D" w:rsidP="005B706D">
            <w:pPr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5B706D" w:rsidRPr="00460391" w14:paraId="3450B4F2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1664D0A4" w14:textId="77777777" w:rsidR="005B706D" w:rsidRPr="00460391" w:rsidRDefault="005B706D" w:rsidP="007267F6">
            <w:pPr>
              <w:pStyle w:val="Tabelanagwekdolewej"/>
            </w:pPr>
            <w:r w:rsidRPr="00460391">
              <w:t>Autor</w:t>
            </w:r>
          </w:p>
        </w:tc>
        <w:tc>
          <w:tcPr>
            <w:tcW w:w="6590" w:type="dxa"/>
            <w:gridSpan w:val="3"/>
          </w:tcPr>
          <w:p w14:paraId="34A4E0CC" w14:textId="194D4AA9" w:rsidR="005B706D" w:rsidRPr="00460391" w:rsidRDefault="005B706D" w:rsidP="005B706D">
            <w:pPr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5B706D" w:rsidRPr="00460391" w14:paraId="03DBE11A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173A82A8" w14:textId="77777777" w:rsidR="005B706D" w:rsidRPr="00460391" w:rsidRDefault="005B706D" w:rsidP="007267F6">
            <w:pPr>
              <w:pStyle w:val="Tabelanagwekdolewej"/>
            </w:pPr>
            <w:r w:rsidRPr="00460391">
              <w:t>Recenzent</w:t>
            </w:r>
          </w:p>
        </w:tc>
        <w:tc>
          <w:tcPr>
            <w:tcW w:w="6590" w:type="dxa"/>
            <w:gridSpan w:val="3"/>
          </w:tcPr>
          <w:p w14:paraId="3AB3193C" w14:textId="426F8AF3" w:rsidR="005B706D" w:rsidRPr="00460391" w:rsidRDefault="005B706D" w:rsidP="005B706D">
            <w:pPr>
              <w:rPr>
                <w:rFonts w:eastAsia="Calibri"/>
              </w:rPr>
            </w:pPr>
            <w:r w:rsidRPr="0C5B0ADB">
              <w:rPr>
                <w:rFonts w:eastAsia="Calibri"/>
              </w:rPr>
              <w:t>Centrum e-Zdrowia</w:t>
            </w:r>
          </w:p>
        </w:tc>
      </w:tr>
      <w:tr w:rsidR="00E46697" w:rsidRPr="00460391" w14:paraId="6CC8F38E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25574ECE" w14:textId="77777777" w:rsidR="00E46697" w:rsidRPr="00460391" w:rsidRDefault="00E46697" w:rsidP="007267F6">
            <w:pPr>
              <w:pStyle w:val="Tabelanagwekdolewej"/>
            </w:pPr>
            <w:r w:rsidRPr="00460391">
              <w:t>Liczba stron</w:t>
            </w:r>
          </w:p>
        </w:tc>
        <w:tc>
          <w:tcPr>
            <w:tcW w:w="6590" w:type="dxa"/>
            <w:gridSpan w:val="3"/>
          </w:tcPr>
          <w:p w14:paraId="2176FCB2" w14:textId="2669BC89" w:rsidR="00E46697" w:rsidRPr="00460391" w:rsidRDefault="00A15BE9" w:rsidP="00647C0A">
            <w:pPr>
              <w:rPr>
                <w:rFonts w:eastAsia="Calibri"/>
              </w:rPr>
            </w:pPr>
            <w:r>
              <w:rPr>
                <w:rFonts w:eastAsia="Calibri"/>
              </w:rPr>
              <w:t>57</w:t>
            </w:r>
          </w:p>
        </w:tc>
      </w:tr>
      <w:tr w:rsidR="00E46697" w:rsidRPr="00460391" w14:paraId="365F9C2A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743485F2" w14:textId="77777777" w:rsidR="00E46697" w:rsidRPr="00460391" w:rsidRDefault="00E46697" w:rsidP="007267F6">
            <w:pPr>
              <w:pStyle w:val="Tabelanagwekdolewej"/>
            </w:pPr>
            <w:r w:rsidRPr="00460391">
              <w:t>Zatwierdzający</w:t>
            </w:r>
          </w:p>
        </w:tc>
        <w:tc>
          <w:tcPr>
            <w:tcW w:w="2054" w:type="dxa"/>
            <w:shd w:val="clear" w:color="auto" w:fill="FFFFFF" w:themeFill="background1"/>
          </w:tcPr>
          <w:p w14:paraId="1E037C64" w14:textId="3E4592DB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C</w:t>
            </w:r>
            <w:r w:rsidR="005B706D">
              <w:rPr>
                <w:rFonts w:eastAsia="Calibri"/>
              </w:rPr>
              <w:t>eZ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06C7DC54" w14:textId="28A062A3" w:rsidR="00E46697" w:rsidRPr="007267F6" w:rsidRDefault="001A3CFB" w:rsidP="007267F6">
            <w:pPr>
              <w:jc w:val="left"/>
              <w:rPr>
                <w:rFonts w:eastAsia="Calibri"/>
                <w:b/>
              </w:rPr>
            </w:pPr>
            <w:r w:rsidRPr="007267F6">
              <w:rPr>
                <w:rFonts w:eastAsia="Calibri"/>
                <w:b/>
              </w:rPr>
              <w:t>Data akceptacji</w:t>
            </w:r>
          </w:p>
        </w:tc>
        <w:tc>
          <w:tcPr>
            <w:tcW w:w="2126" w:type="dxa"/>
          </w:tcPr>
          <w:p w14:paraId="3C5C2762" w14:textId="0D3E0505" w:rsidR="00E46697" w:rsidRPr="00460391" w:rsidRDefault="00E46697" w:rsidP="00647C0A">
            <w:pPr>
              <w:rPr>
                <w:rFonts w:eastAsia="Calibri"/>
              </w:rPr>
            </w:pPr>
          </w:p>
        </w:tc>
      </w:tr>
      <w:tr w:rsidR="00E46697" w:rsidRPr="00460391" w14:paraId="30DA4FEF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0CF6CEA1" w14:textId="77777777" w:rsidR="00E46697" w:rsidRPr="00460391" w:rsidRDefault="00E46697" w:rsidP="007267F6">
            <w:pPr>
              <w:pStyle w:val="Tabelanagwekdolewej"/>
            </w:pPr>
            <w:r w:rsidRPr="00460391">
              <w:t>Wersja</w:t>
            </w:r>
          </w:p>
        </w:tc>
        <w:tc>
          <w:tcPr>
            <w:tcW w:w="2054" w:type="dxa"/>
            <w:shd w:val="clear" w:color="auto" w:fill="FFFFFF" w:themeFill="background1"/>
          </w:tcPr>
          <w:p w14:paraId="7361A205" w14:textId="7BD73D48" w:rsidR="00E46697" w:rsidRPr="00460391" w:rsidRDefault="007656ED" w:rsidP="44EF7044">
            <w:r>
              <w:rPr>
                <w:rFonts w:eastAsia="Calibri"/>
              </w:rPr>
              <w:t>16</w:t>
            </w:r>
            <w:r w:rsidR="007267F6">
              <w:rPr>
                <w:rFonts w:eastAsia="Calibri"/>
              </w:rPr>
              <w:t>.</w:t>
            </w:r>
            <w:r w:rsidR="001F12F2">
              <w:rPr>
                <w:rFonts w:eastAsia="Calibri"/>
              </w:rPr>
              <w:t>3</w:t>
            </w:r>
            <w:r w:rsidR="002A1270">
              <w:rPr>
                <w:rFonts w:eastAsia="Calibri"/>
              </w:rPr>
              <w:t>.</w:t>
            </w:r>
            <w:ins w:id="0" w:author="Autor">
              <w:r w:rsidR="00082A56">
                <w:rPr>
                  <w:rFonts w:eastAsia="Calibri"/>
                </w:rPr>
                <w:t>5</w:t>
              </w:r>
            </w:ins>
            <w:del w:id="1" w:author="Autor">
              <w:r w:rsidR="00EA7EBA" w:rsidDel="00082A56">
                <w:rPr>
                  <w:rFonts w:eastAsia="Calibri"/>
                </w:rPr>
                <w:delText>4</w:delText>
              </w:r>
            </w:del>
          </w:p>
        </w:tc>
        <w:tc>
          <w:tcPr>
            <w:tcW w:w="2410" w:type="dxa"/>
            <w:shd w:val="clear" w:color="auto" w:fill="17365D" w:themeFill="text2" w:themeFillShade="BF"/>
          </w:tcPr>
          <w:p w14:paraId="0391881D" w14:textId="77777777" w:rsidR="00E46697" w:rsidRPr="007267F6" w:rsidRDefault="00E46697" w:rsidP="007267F6">
            <w:pPr>
              <w:jc w:val="left"/>
              <w:rPr>
                <w:rFonts w:eastAsia="Calibri"/>
                <w:b/>
              </w:rPr>
            </w:pPr>
            <w:r w:rsidRPr="007267F6">
              <w:rPr>
                <w:rFonts w:eastAsia="Calibri"/>
                <w:b/>
              </w:rPr>
              <w:t>Status dokumentu</w:t>
            </w:r>
          </w:p>
        </w:tc>
        <w:tc>
          <w:tcPr>
            <w:tcW w:w="2126" w:type="dxa"/>
          </w:tcPr>
          <w:p w14:paraId="011F8267" w14:textId="01ECFAC9" w:rsidR="00E46697" w:rsidRPr="00460391" w:rsidRDefault="00E46697" w:rsidP="1F88C433">
            <w:pPr>
              <w:rPr>
                <w:rFonts w:eastAsia="Calibri"/>
              </w:rPr>
            </w:pPr>
          </w:p>
        </w:tc>
      </w:tr>
      <w:tr w:rsidR="00E46697" w:rsidRPr="00460391" w14:paraId="5265CC73" w14:textId="77777777" w:rsidTr="18779202">
        <w:trPr>
          <w:trHeight w:val="340"/>
        </w:trPr>
        <w:tc>
          <w:tcPr>
            <w:tcW w:w="2482" w:type="dxa"/>
            <w:shd w:val="clear" w:color="auto" w:fill="17365D" w:themeFill="text2" w:themeFillShade="BF"/>
          </w:tcPr>
          <w:p w14:paraId="4239453D" w14:textId="77777777" w:rsidR="00E46697" w:rsidRPr="00460391" w:rsidRDefault="00E46697" w:rsidP="007267F6">
            <w:pPr>
              <w:pStyle w:val="Tabelanagwekdolewej"/>
            </w:pPr>
            <w:r w:rsidRPr="00460391">
              <w:t>Data utworzenia</w:t>
            </w:r>
          </w:p>
        </w:tc>
        <w:tc>
          <w:tcPr>
            <w:tcW w:w="2054" w:type="dxa"/>
            <w:shd w:val="clear" w:color="auto" w:fill="FFFFFF" w:themeFill="background1"/>
          </w:tcPr>
          <w:p w14:paraId="2A220A18" w14:textId="0B8B4B72" w:rsidR="00E46697" w:rsidRPr="00460391" w:rsidRDefault="00F1130D" w:rsidP="5A359236">
            <w:pPr>
              <w:rPr>
                <w:rFonts w:eastAsia="Calibri"/>
              </w:rPr>
            </w:pPr>
            <w:r>
              <w:rPr>
                <w:rFonts w:eastAsia="Calibri"/>
              </w:rPr>
              <w:t>2019</w:t>
            </w:r>
            <w:r w:rsidR="00A2140C">
              <w:rPr>
                <w:rFonts w:eastAsia="Calibri"/>
              </w:rPr>
              <w:t>-08-09</w:t>
            </w:r>
          </w:p>
        </w:tc>
        <w:tc>
          <w:tcPr>
            <w:tcW w:w="2410" w:type="dxa"/>
            <w:shd w:val="clear" w:color="auto" w:fill="17365D" w:themeFill="text2" w:themeFillShade="BF"/>
          </w:tcPr>
          <w:p w14:paraId="76E9FD1A" w14:textId="77777777" w:rsidR="00E46697" w:rsidRPr="007267F6" w:rsidRDefault="00E46697" w:rsidP="007267F6">
            <w:pPr>
              <w:jc w:val="left"/>
              <w:rPr>
                <w:rFonts w:eastAsia="Calibri"/>
                <w:b/>
              </w:rPr>
            </w:pPr>
            <w:r w:rsidRPr="007267F6">
              <w:rPr>
                <w:rFonts w:eastAsia="Calibri"/>
                <w:b/>
              </w:rPr>
              <w:t>Data ostatniej modyfikacji</w:t>
            </w:r>
          </w:p>
        </w:tc>
        <w:tc>
          <w:tcPr>
            <w:tcW w:w="2126" w:type="dxa"/>
          </w:tcPr>
          <w:p w14:paraId="099FCC1B" w14:textId="5928F2FF" w:rsidR="00E46697" w:rsidRPr="00460391" w:rsidRDefault="00F1130D" w:rsidP="008B03B9">
            <w:pPr>
              <w:rPr>
                <w:rFonts w:eastAsia="Calibri"/>
              </w:rPr>
            </w:pPr>
            <w:r>
              <w:rPr>
                <w:rFonts w:eastAsia="Calibri"/>
              </w:rPr>
              <w:t>202</w:t>
            </w:r>
            <w:r w:rsidR="00914B9C">
              <w:rPr>
                <w:rFonts w:eastAsia="Calibri"/>
              </w:rPr>
              <w:t>2</w:t>
            </w:r>
            <w:r w:rsidR="0146BAC3" w:rsidRPr="18779202">
              <w:rPr>
                <w:rFonts w:eastAsia="Calibri"/>
              </w:rPr>
              <w:t>-</w:t>
            </w:r>
            <w:r w:rsidR="00EA7EBA">
              <w:rPr>
                <w:rFonts w:eastAsia="Calibri"/>
              </w:rPr>
              <w:t>09</w:t>
            </w:r>
            <w:r w:rsidR="00CF02A9">
              <w:rPr>
                <w:rFonts w:eastAsia="Calibri"/>
              </w:rPr>
              <w:t>-</w:t>
            </w:r>
            <w:ins w:id="2" w:author="Autor">
              <w:r w:rsidR="00082A56">
                <w:rPr>
                  <w:rFonts w:eastAsia="Calibri"/>
                </w:rPr>
                <w:t>15</w:t>
              </w:r>
            </w:ins>
            <w:del w:id="3" w:author="Autor">
              <w:r w:rsidR="00EA7EBA" w:rsidDel="00082A56">
                <w:rPr>
                  <w:rFonts w:eastAsia="Calibri"/>
                </w:rPr>
                <w:delText>02</w:delText>
              </w:r>
            </w:del>
          </w:p>
        </w:tc>
      </w:tr>
    </w:tbl>
    <w:p w14:paraId="26612ACD" w14:textId="77777777" w:rsidR="00E46697" w:rsidRPr="00460391" w:rsidRDefault="00E46697" w:rsidP="00647C0A">
      <w:pPr>
        <w:rPr>
          <w:rFonts w:eastAsia="Calibri"/>
        </w:rPr>
      </w:pPr>
    </w:p>
    <w:tbl>
      <w:tblPr>
        <w:tblW w:w="9062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997"/>
        <w:gridCol w:w="1432"/>
        <w:gridCol w:w="5234"/>
      </w:tblGrid>
      <w:tr w:rsidR="00E46697" w:rsidRPr="00460391" w14:paraId="21A083E1" w14:textId="77777777" w:rsidTr="6D7CBBA6">
        <w:trPr>
          <w:trHeight w:val="340"/>
        </w:trPr>
        <w:tc>
          <w:tcPr>
            <w:tcW w:w="9062" w:type="dxa"/>
            <w:gridSpan w:val="4"/>
            <w:shd w:val="clear" w:color="auto" w:fill="17365D" w:themeFill="text2" w:themeFillShade="BF"/>
          </w:tcPr>
          <w:p w14:paraId="78B3B7D6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Historia zmian</w:t>
            </w:r>
          </w:p>
        </w:tc>
      </w:tr>
      <w:tr w:rsidR="00E46697" w:rsidRPr="00460391" w14:paraId="79E83819" w14:textId="77777777" w:rsidTr="6D7CBBA6">
        <w:trPr>
          <w:trHeight w:val="340"/>
        </w:trPr>
        <w:tc>
          <w:tcPr>
            <w:tcW w:w="1399" w:type="dxa"/>
            <w:shd w:val="clear" w:color="auto" w:fill="17365D" w:themeFill="text2" w:themeFillShade="BF"/>
          </w:tcPr>
          <w:p w14:paraId="25F02163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Data</w:t>
            </w:r>
          </w:p>
        </w:tc>
        <w:tc>
          <w:tcPr>
            <w:tcW w:w="997" w:type="dxa"/>
            <w:shd w:val="clear" w:color="auto" w:fill="17365D" w:themeFill="text2" w:themeFillShade="BF"/>
          </w:tcPr>
          <w:p w14:paraId="083D93DB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Wersja</w:t>
            </w:r>
          </w:p>
        </w:tc>
        <w:tc>
          <w:tcPr>
            <w:tcW w:w="1432" w:type="dxa"/>
            <w:shd w:val="clear" w:color="auto" w:fill="17365D" w:themeFill="text2" w:themeFillShade="BF"/>
          </w:tcPr>
          <w:p w14:paraId="3D5DF793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Autor zmiany</w:t>
            </w:r>
          </w:p>
        </w:tc>
        <w:tc>
          <w:tcPr>
            <w:tcW w:w="5234" w:type="dxa"/>
            <w:shd w:val="clear" w:color="auto" w:fill="17365D" w:themeFill="text2" w:themeFillShade="BF"/>
          </w:tcPr>
          <w:p w14:paraId="58EF9306" w14:textId="77777777" w:rsidR="00E46697" w:rsidRPr="00460391" w:rsidRDefault="00E46697" w:rsidP="00647C0A">
            <w:pPr>
              <w:rPr>
                <w:rFonts w:eastAsia="Calibri"/>
              </w:rPr>
            </w:pPr>
            <w:r w:rsidRPr="00460391">
              <w:rPr>
                <w:rFonts w:eastAsia="Calibri"/>
              </w:rPr>
              <w:t>Opis zmiany</w:t>
            </w:r>
          </w:p>
        </w:tc>
      </w:tr>
      <w:tr w:rsidR="00E46697" w:rsidRPr="00460391" w14:paraId="0201F7C9" w14:textId="77777777" w:rsidTr="6D7CBBA6">
        <w:trPr>
          <w:trHeight w:val="340"/>
        </w:trPr>
        <w:tc>
          <w:tcPr>
            <w:tcW w:w="1399" w:type="dxa"/>
          </w:tcPr>
          <w:p w14:paraId="5CBD1F00" w14:textId="293AA909" w:rsidR="00E46697" w:rsidRPr="00460391" w:rsidRDefault="00B5722E" w:rsidP="5A359236">
            <w:pPr>
              <w:rPr>
                <w:rFonts w:eastAsia="Calibri"/>
              </w:rPr>
            </w:pPr>
            <w:r>
              <w:rPr>
                <w:rFonts w:eastAsia="Calibri"/>
              </w:rPr>
              <w:t>2019-08-09</w:t>
            </w:r>
          </w:p>
        </w:tc>
        <w:tc>
          <w:tcPr>
            <w:tcW w:w="997" w:type="dxa"/>
          </w:tcPr>
          <w:p w14:paraId="5E5B3005" w14:textId="7C110E6B" w:rsidR="00E46697" w:rsidRPr="00460391" w:rsidRDefault="00B5722E" w:rsidP="00647C0A">
            <w:pPr>
              <w:rPr>
                <w:rFonts w:eastAsia="Calibri"/>
              </w:rPr>
            </w:pPr>
            <w:r>
              <w:rPr>
                <w:rFonts w:eastAsia="Calibri"/>
              </w:rPr>
              <w:t>1.0</w:t>
            </w:r>
          </w:p>
        </w:tc>
        <w:tc>
          <w:tcPr>
            <w:tcW w:w="1432" w:type="dxa"/>
          </w:tcPr>
          <w:p w14:paraId="6B4E14AB" w14:textId="2B0BF245" w:rsidR="00E46697" w:rsidRPr="00460391" w:rsidRDefault="10831435" w:rsidP="10831435">
            <w:pPr>
              <w:rPr>
                <w:rFonts w:eastAsia="Calibri"/>
              </w:rPr>
            </w:pPr>
            <w:r w:rsidRPr="10831435"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20FC5595" w14:textId="77777777" w:rsidR="00FB5B01" w:rsidRDefault="00FB5B01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10831435" w:rsidRPr="10831435">
              <w:rPr>
                <w:rFonts w:eastAsia="Calibri"/>
              </w:rPr>
              <w:t>Inicjalna wersja dokumentu</w:t>
            </w:r>
            <w:r w:rsidR="00C90C38">
              <w:rPr>
                <w:rFonts w:eastAsia="Calibri"/>
              </w:rPr>
              <w:t>.</w:t>
            </w:r>
          </w:p>
          <w:p w14:paraId="2D7BD0B2" w14:textId="7D6E3215" w:rsidR="00C90C38" w:rsidRPr="00460391" w:rsidRDefault="00FB5B01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2. </w:t>
            </w:r>
            <w:r w:rsidR="00C90C38">
              <w:rPr>
                <w:rFonts w:eastAsia="Calibri"/>
              </w:rPr>
              <w:t>Aktualizacja dokumentu względem nazw pól w zasobach FHIR.</w:t>
            </w:r>
          </w:p>
        </w:tc>
      </w:tr>
      <w:tr w:rsidR="00074DE7" w:rsidRPr="00460391" w14:paraId="72C6FEB9" w14:textId="77777777" w:rsidTr="6D7CBBA6">
        <w:trPr>
          <w:trHeight w:val="340"/>
        </w:trPr>
        <w:tc>
          <w:tcPr>
            <w:tcW w:w="1399" w:type="dxa"/>
          </w:tcPr>
          <w:p w14:paraId="02CDA0B9" w14:textId="47D5D564" w:rsidR="00074DE7" w:rsidRDefault="00074DE7" w:rsidP="5A359236">
            <w:pPr>
              <w:rPr>
                <w:rFonts w:eastAsia="Calibri"/>
              </w:rPr>
            </w:pPr>
            <w:r>
              <w:rPr>
                <w:rFonts w:eastAsia="Calibri"/>
              </w:rPr>
              <w:t>2019-11-29</w:t>
            </w:r>
          </w:p>
        </w:tc>
        <w:tc>
          <w:tcPr>
            <w:tcW w:w="997" w:type="dxa"/>
          </w:tcPr>
          <w:p w14:paraId="259B821F" w14:textId="0AEC78BA" w:rsidR="00074DE7" w:rsidRDefault="00074DE7" w:rsidP="00647C0A">
            <w:pPr>
              <w:rPr>
                <w:rFonts w:eastAsia="Calibri"/>
              </w:rPr>
            </w:pPr>
            <w:r>
              <w:rPr>
                <w:rFonts w:eastAsia="Calibri"/>
              </w:rPr>
              <w:t>2.0</w:t>
            </w:r>
          </w:p>
        </w:tc>
        <w:tc>
          <w:tcPr>
            <w:tcW w:w="1432" w:type="dxa"/>
          </w:tcPr>
          <w:p w14:paraId="59DB997B" w14:textId="14CE1B87" w:rsidR="00074DE7" w:rsidRDefault="00074DE7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0A2F84E8" w14:textId="77777777" w:rsidR="00FB5B01" w:rsidRDefault="00FB5B01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074DE7">
              <w:rPr>
                <w:rFonts w:eastAsia="Calibri"/>
              </w:rPr>
              <w:t>Uwzględnienie procesu uwierzytelniania.</w:t>
            </w:r>
          </w:p>
          <w:p w14:paraId="589BF9B2" w14:textId="5FFF729E" w:rsidR="00074DE7" w:rsidRDefault="00FB5B01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2. </w:t>
            </w:r>
            <w:r w:rsidR="00074DE7">
              <w:rPr>
                <w:rFonts w:eastAsia="Calibri"/>
              </w:rPr>
              <w:t>Uwzględnienie zapisu Indeksu EDM.</w:t>
            </w:r>
          </w:p>
        </w:tc>
      </w:tr>
      <w:tr w:rsidR="00717BAF" w:rsidRPr="00460391" w14:paraId="5EE38AFB" w14:textId="77777777" w:rsidTr="6D7CBBA6">
        <w:trPr>
          <w:trHeight w:val="340"/>
        </w:trPr>
        <w:tc>
          <w:tcPr>
            <w:tcW w:w="1399" w:type="dxa"/>
          </w:tcPr>
          <w:p w14:paraId="3FA557D6" w14:textId="77C8C9CE" w:rsidR="00717BAF" w:rsidRDefault="00D62D6A" w:rsidP="5A359236">
            <w:pPr>
              <w:rPr>
                <w:rFonts w:eastAsia="Calibri"/>
              </w:rPr>
            </w:pPr>
            <w:r>
              <w:rPr>
                <w:rFonts w:eastAsia="Calibri"/>
              </w:rPr>
              <w:t>2020-01-30</w:t>
            </w:r>
          </w:p>
        </w:tc>
        <w:tc>
          <w:tcPr>
            <w:tcW w:w="997" w:type="dxa"/>
          </w:tcPr>
          <w:p w14:paraId="4527830F" w14:textId="33BCC1B1" w:rsidR="00717BAF" w:rsidRDefault="00717BAF" w:rsidP="00647C0A">
            <w:pPr>
              <w:rPr>
                <w:rFonts w:eastAsia="Calibri"/>
              </w:rPr>
            </w:pPr>
            <w:r>
              <w:rPr>
                <w:rFonts w:eastAsia="Calibri"/>
              </w:rPr>
              <w:t>3.0</w:t>
            </w:r>
          </w:p>
        </w:tc>
        <w:tc>
          <w:tcPr>
            <w:tcW w:w="1432" w:type="dxa"/>
          </w:tcPr>
          <w:p w14:paraId="17DBB9E2" w14:textId="3CED3959" w:rsidR="00717BAF" w:rsidRDefault="00717BAF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6376C800" w14:textId="7ACE10BC" w:rsidR="00D62D6A" w:rsidRDefault="00FB5B01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717BAF">
              <w:rPr>
                <w:rFonts w:eastAsia="Calibri"/>
              </w:rPr>
              <w:t>Usunięcie parametru „_</w:t>
            </w:r>
            <w:proofErr w:type="spellStart"/>
            <w:r w:rsidR="00717BAF">
              <w:rPr>
                <w:rFonts w:eastAsia="Calibri"/>
              </w:rPr>
              <w:t>includ</w:t>
            </w:r>
            <w:r w:rsidR="00D62D6A">
              <w:rPr>
                <w:rFonts w:eastAsia="Calibri"/>
              </w:rPr>
              <w:t>e</w:t>
            </w:r>
            <w:proofErr w:type="spellEnd"/>
            <w:r w:rsidR="00D62D6A">
              <w:rPr>
                <w:rFonts w:eastAsia="Calibri"/>
              </w:rPr>
              <w:t>” w żądaniu wyszukiwania, aktualizacja danych testowych.</w:t>
            </w:r>
          </w:p>
        </w:tc>
      </w:tr>
      <w:tr w:rsidR="001A27F9" w:rsidRPr="00460391" w14:paraId="67D1A0E1" w14:textId="77777777" w:rsidTr="6D7CBBA6">
        <w:trPr>
          <w:trHeight w:val="340"/>
        </w:trPr>
        <w:tc>
          <w:tcPr>
            <w:tcW w:w="1399" w:type="dxa"/>
          </w:tcPr>
          <w:p w14:paraId="33B60504" w14:textId="11EEA5F1" w:rsidR="001A27F9" w:rsidRDefault="001A27F9" w:rsidP="5A359236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2020</w:t>
            </w:r>
            <w:r w:rsidRPr="3AE87FD9">
              <w:rPr>
                <w:rFonts w:eastAsia="Calibri"/>
              </w:rPr>
              <w:t>-</w:t>
            </w:r>
            <w:r>
              <w:rPr>
                <w:rFonts w:eastAsia="Calibri"/>
              </w:rPr>
              <w:t>03</w:t>
            </w:r>
            <w:r w:rsidRPr="3AE87FD9">
              <w:rPr>
                <w:rFonts w:eastAsia="Calibri"/>
              </w:rPr>
              <w:t>-</w:t>
            </w:r>
            <w:r>
              <w:rPr>
                <w:rFonts w:eastAsia="Calibri"/>
              </w:rPr>
              <w:t>19</w:t>
            </w:r>
          </w:p>
        </w:tc>
        <w:tc>
          <w:tcPr>
            <w:tcW w:w="997" w:type="dxa"/>
          </w:tcPr>
          <w:p w14:paraId="68EB299E" w14:textId="6E7283C0" w:rsidR="001A27F9" w:rsidRDefault="001A27F9" w:rsidP="00647C0A">
            <w:pPr>
              <w:rPr>
                <w:rFonts w:eastAsia="Calibri"/>
              </w:rPr>
            </w:pPr>
            <w:r>
              <w:rPr>
                <w:rFonts w:eastAsia="Calibri"/>
              </w:rPr>
              <w:t>4.0</w:t>
            </w:r>
          </w:p>
        </w:tc>
        <w:tc>
          <w:tcPr>
            <w:tcW w:w="1432" w:type="dxa"/>
          </w:tcPr>
          <w:p w14:paraId="20A870F6" w14:textId="3DFE8F37" w:rsidR="001A27F9" w:rsidRDefault="001A27F9" w:rsidP="10831435">
            <w:pPr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790249AE" w14:textId="6ABFA593" w:rsidR="001A27F9" w:rsidRPr="00FB5B01" w:rsidRDefault="00FB5B01" w:rsidP="00FB5B01">
            <w:pPr>
              <w:rPr>
                <w:rFonts w:eastAsia="Calibri"/>
              </w:rPr>
            </w:pPr>
            <w:r w:rsidRPr="00FB5B01">
              <w:rPr>
                <w:rFonts w:eastAsia="Calibri"/>
              </w:rPr>
              <w:t>1.</w:t>
            </w:r>
            <w:r>
              <w:rPr>
                <w:rFonts w:eastAsia="Calibri"/>
              </w:rPr>
              <w:t xml:space="preserve"> </w:t>
            </w:r>
            <w:r w:rsidR="0033481D" w:rsidRPr="00FB5B01">
              <w:rPr>
                <w:rFonts w:eastAsia="Calibri"/>
              </w:rPr>
              <w:t xml:space="preserve">Dodanie umowy NFZ w PT </w:t>
            </w:r>
            <w:r w:rsidR="00220D82" w:rsidRPr="00FB5B01">
              <w:rPr>
                <w:rFonts w:eastAsia="Calibri"/>
              </w:rPr>
              <w:t>„</w:t>
            </w:r>
            <w:r w:rsidR="00220D82">
              <w:t>Zapis ZM – hospitalizacja pacjenta bez numeru PESEL”</w:t>
            </w:r>
          </w:p>
        </w:tc>
      </w:tr>
      <w:tr w:rsidR="0026698D" w:rsidRPr="00460391" w14:paraId="623FDC36" w14:textId="77777777" w:rsidTr="6D7CBBA6">
        <w:trPr>
          <w:trHeight w:val="340"/>
        </w:trPr>
        <w:tc>
          <w:tcPr>
            <w:tcW w:w="1399" w:type="dxa"/>
          </w:tcPr>
          <w:p w14:paraId="5EBBA308" w14:textId="22B3F634" w:rsidR="0026698D" w:rsidRDefault="0026698D" w:rsidP="00FB5B01">
            <w:pPr>
              <w:rPr>
                <w:rFonts w:eastAsia="Calibri"/>
              </w:rPr>
            </w:pPr>
            <w:r>
              <w:rPr>
                <w:rFonts w:eastAsia="Calibri"/>
              </w:rPr>
              <w:t>2020</w:t>
            </w:r>
            <w:r w:rsidRPr="3AE87FD9">
              <w:rPr>
                <w:rFonts w:eastAsia="Calibri"/>
              </w:rPr>
              <w:t>-</w:t>
            </w:r>
            <w:r w:rsidR="00FB5B01">
              <w:rPr>
                <w:rFonts w:eastAsia="Calibri"/>
              </w:rPr>
              <w:t>05-25</w:t>
            </w:r>
          </w:p>
        </w:tc>
        <w:tc>
          <w:tcPr>
            <w:tcW w:w="997" w:type="dxa"/>
          </w:tcPr>
          <w:p w14:paraId="5F6A45EB" w14:textId="0C2CCA8D" w:rsidR="0026698D" w:rsidRDefault="00FB5B01" w:rsidP="0026698D">
            <w:pPr>
              <w:rPr>
                <w:rFonts w:eastAsia="Calibri"/>
              </w:rPr>
            </w:pPr>
            <w:r>
              <w:rPr>
                <w:rFonts w:eastAsia="Calibri"/>
              </w:rPr>
              <w:t>5.0</w:t>
            </w:r>
          </w:p>
        </w:tc>
        <w:tc>
          <w:tcPr>
            <w:tcW w:w="1432" w:type="dxa"/>
          </w:tcPr>
          <w:p w14:paraId="0B092450" w14:textId="154E39A5" w:rsidR="0026698D" w:rsidRDefault="0026698D" w:rsidP="0026698D">
            <w:pPr>
              <w:rPr>
                <w:rFonts w:eastAsia="Calibri"/>
              </w:rPr>
            </w:pPr>
            <w:r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0779B508" w14:textId="003019ED" w:rsidR="0026698D" w:rsidRDefault="0026698D" w:rsidP="00EC141B">
            <w:pPr>
              <w:pStyle w:val="Akapitzlist"/>
              <w:numPr>
                <w:ilvl w:val="0"/>
                <w:numId w:val="15"/>
              </w:numPr>
            </w:pPr>
            <w:r w:rsidRPr="00DA48DE">
              <w:rPr>
                <w:rFonts w:eastAsia="Calibri"/>
              </w:rPr>
              <w:t>Dodanie dwóch oddziałów szpitalnych w PT „</w:t>
            </w:r>
            <w:r>
              <w:t>Zapis ZM – hospitalizacja pacjenta bez numeru PESEL”</w:t>
            </w:r>
          </w:p>
          <w:p w14:paraId="414C91E2" w14:textId="7057E6A8" w:rsidR="00FB5B01" w:rsidRPr="00DA48DE" w:rsidRDefault="00FB5B01" w:rsidP="00EC141B">
            <w:pPr>
              <w:pStyle w:val="Akapitzlist"/>
              <w:numPr>
                <w:ilvl w:val="0"/>
                <w:numId w:val="15"/>
              </w:numPr>
              <w:rPr>
                <w:rFonts w:eastAsia="Calibri"/>
              </w:rPr>
            </w:pPr>
            <w:r w:rsidRPr="00DA48DE">
              <w:rPr>
                <w:rFonts w:eastAsia="Calibri"/>
              </w:rPr>
              <w:t>Aktualizacja PT: „Zapis, wyszukanie, odczyt oraz anulowanie danych rozliczeniowych zdarzeń medycznych„</w:t>
            </w:r>
          </w:p>
          <w:p w14:paraId="0FD1CE72" w14:textId="601A7E6F" w:rsidR="00FB5B01" w:rsidRPr="00DA48DE" w:rsidRDefault="00FB5B01" w:rsidP="00EC141B">
            <w:pPr>
              <w:pStyle w:val="Akapitzlist"/>
              <w:numPr>
                <w:ilvl w:val="0"/>
                <w:numId w:val="15"/>
              </w:numPr>
              <w:rPr>
                <w:rFonts w:eastAsia="Calibri"/>
              </w:rPr>
            </w:pPr>
            <w:r w:rsidRPr="00DA48DE">
              <w:rPr>
                <w:rFonts w:eastAsia="Calibri"/>
              </w:rPr>
              <w:t xml:space="preserve">Aktualizacja pól w profilu </w:t>
            </w:r>
            <w:proofErr w:type="spellStart"/>
            <w:r w:rsidRPr="00DA48DE">
              <w:rPr>
                <w:rFonts w:eastAsia="Calibri"/>
              </w:rPr>
              <w:t>PLMedicalEventProvenance</w:t>
            </w:r>
            <w:proofErr w:type="spellEnd"/>
            <w:r w:rsidRPr="00DA48DE">
              <w:rPr>
                <w:rFonts w:eastAsia="Calibri"/>
              </w:rPr>
              <w:t>.</w:t>
            </w:r>
          </w:p>
          <w:p w14:paraId="78C2BFAA" w14:textId="6D6E6ABF" w:rsidR="00FB5B01" w:rsidRPr="00DA48DE" w:rsidRDefault="00FB5B01" w:rsidP="00EC141B">
            <w:pPr>
              <w:pStyle w:val="Akapitzlist"/>
              <w:numPr>
                <w:ilvl w:val="0"/>
                <w:numId w:val="15"/>
              </w:numPr>
              <w:rPr>
                <w:rFonts w:eastAsia="Calibri"/>
              </w:rPr>
            </w:pPr>
            <w:r w:rsidRPr="00DA48DE">
              <w:rPr>
                <w:rFonts w:eastAsia="Calibri"/>
              </w:rPr>
              <w:t>Uzupełnienie brakujących kroków z Podpisem.</w:t>
            </w:r>
          </w:p>
        </w:tc>
      </w:tr>
      <w:tr w:rsidR="5DEA95A3" w14:paraId="695C0010" w14:textId="77777777" w:rsidTr="6D7CBBA6">
        <w:trPr>
          <w:trHeight w:val="340"/>
        </w:trPr>
        <w:tc>
          <w:tcPr>
            <w:tcW w:w="1399" w:type="dxa"/>
          </w:tcPr>
          <w:p w14:paraId="29D5ABF6" w14:textId="2B1B9260" w:rsidR="3B9EBFCB" w:rsidRDefault="3B9EBFCB" w:rsidP="00FB5B01">
            <w:pPr>
              <w:rPr>
                <w:rFonts w:eastAsia="Calibri"/>
              </w:rPr>
            </w:pPr>
            <w:r w:rsidRPr="5DEA95A3">
              <w:rPr>
                <w:rFonts w:eastAsia="Calibri"/>
              </w:rPr>
              <w:t>2020-</w:t>
            </w:r>
            <w:r w:rsidR="00FB5B01">
              <w:rPr>
                <w:rFonts w:eastAsia="Calibri"/>
              </w:rPr>
              <w:t>06-19</w:t>
            </w:r>
          </w:p>
        </w:tc>
        <w:tc>
          <w:tcPr>
            <w:tcW w:w="997" w:type="dxa"/>
          </w:tcPr>
          <w:p w14:paraId="2614010C" w14:textId="5209F3D6" w:rsidR="3B9EBFCB" w:rsidRDefault="00FB5B01" w:rsidP="5DEA95A3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="3B9EBFCB" w:rsidRPr="5DEA95A3">
              <w:rPr>
                <w:rFonts w:eastAsia="Calibri"/>
              </w:rPr>
              <w:t>.0</w:t>
            </w:r>
          </w:p>
        </w:tc>
        <w:tc>
          <w:tcPr>
            <w:tcW w:w="1432" w:type="dxa"/>
          </w:tcPr>
          <w:p w14:paraId="719EF892" w14:textId="2697381F" w:rsidR="3B9EBFCB" w:rsidRDefault="3B9EBFCB" w:rsidP="5DEA95A3">
            <w:pPr>
              <w:rPr>
                <w:rFonts w:eastAsia="Calibri"/>
              </w:rPr>
            </w:pPr>
            <w:r w:rsidRPr="5DEA95A3"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7698E177" w14:textId="0A53DA7C" w:rsidR="3B9EBFCB" w:rsidRDefault="3B9EBFCB" w:rsidP="00EC141B">
            <w:pPr>
              <w:pStyle w:val="Akapitzlist"/>
              <w:numPr>
                <w:ilvl w:val="0"/>
                <w:numId w:val="16"/>
              </w:numPr>
            </w:pPr>
            <w:r w:rsidRPr="00DA48DE">
              <w:rPr>
                <w:rFonts w:eastAsia="Calibri" w:cs="Calibri"/>
                <w:szCs w:val="22"/>
              </w:rPr>
              <w:t xml:space="preserve">Dodanie </w:t>
            </w:r>
            <w:proofErr w:type="spellStart"/>
            <w:r w:rsidRPr="00DA48DE">
              <w:rPr>
                <w:rFonts w:eastAsia="Calibri" w:cs="Calibri"/>
                <w:szCs w:val="22"/>
              </w:rPr>
              <w:t>pt</w:t>
            </w:r>
            <w:proofErr w:type="spellEnd"/>
            <w:r w:rsidRPr="00DA48DE">
              <w:rPr>
                <w:rFonts w:eastAsia="Calibri" w:cs="Calibri"/>
                <w:szCs w:val="22"/>
              </w:rPr>
              <w:t xml:space="preserve"> "hospitalizacja pacjenta z numerem PESEL bez podania Miejsca Udzielania Świadczeń"</w:t>
            </w:r>
          </w:p>
          <w:p w14:paraId="409DDC21" w14:textId="4617FE72" w:rsidR="3B9EBFCB" w:rsidRPr="00DA48DE" w:rsidRDefault="3B9EBFCB" w:rsidP="00EC141B">
            <w:pPr>
              <w:pStyle w:val="Akapitzlist"/>
              <w:numPr>
                <w:ilvl w:val="0"/>
                <w:numId w:val="16"/>
              </w:numPr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  <w:szCs w:val="22"/>
              </w:rPr>
              <w:t>Aktualizacja słownika typów ZM</w:t>
            </w:r>
          </w:p>
          <w:p w14:paraId="35603957" w14:textId="620C03E0" w:rsidR="00FB5B01" w:rsidRPr="00DA48DE" w:rsidRDefault="00FB5B01" w:rsidP="00EC141B">
            <w:pPr>
              <w:pStyle w:val="Akapitzlist"/>
              <w:numPr>
                <w:ilvl w:val="0"/>
                <w:numId w:val="16"/>
              </w:numPr>
              <w:rPr>
                <w:rFonts w:eastAsia="Calibri"/>
              </w:rPr>
            </w:pPr>
            <w:r w:rsidRPr="00DA48DE">
              <w:rPr>
                <w:rFonts w:eastAsia="Calibri"/>
              </w:rPr>
              <w:t>Aktualizacja danych i dodanie brakujących kroków w przypadkach z wyszukaniem usługodawcy.</w:t>
            </w:r>
          </w:p>
          <w:p w14:paraId="43250C14" w14:textId="11AB1367" w:rsidR="00FB5B01" w:rsidRDefault="00FB5B01" w:rsidP="00EC141B">
            <w:pPr>
              <w:pStyle w:val="Akapitzlist"/>
              <w:numPr>
                <w:ilvl w:val="0"/>
                <w:numId w:val="16"/>
              </w:numPr>
            </w:pPr>
            <w:r w:rsidRPr="00DA48DE">
              <w:rPr>
                <w:rFonts w:eastAsia="Calibri"/>
              </w:rPr>
              <w:t>Aktualizacja danych podmiotów leczniczych</w:t>
            </w:r>
          </w:p>
        </w:tc>
      </w:tr>
      <w:tr w:rsidR="58121504" w14:paraId="55970B34" w14:textId="77777777" w:rsidTr="6D7CBBA6">
        <w:trPr>
          <w:trHeight w:val="340"/>
        </w:trPr>
        <w:tc>
          <w:tcPr>
            <w:tcW w:w="1399" w:type="dxa"/>
          </w:tcPr>
          <w:p w14:paraId="72E179EC" w14:textId="1FA31BE2" w:rsidR="4BB310B4" w:rsidRDefault="00DA48DE" w:rsidP="58121504">
            <w:pPr>
              <w:rPr>
                <w:rFonts w:eastAsia="Calibri"/>
              </w:rPr>
            </w:pPr>
            <w:r>
              <w:rPr>
                <w:rFonts w:eastAsia="Calibri"/>
              </w:rPr>
              <w:t>2020-09-23</w:t>
            </w:r>
          </w:p>
        </w:tc>
        <w:tc>
          <w:tcPr>
            <w:tcW w:w="997" w:type="dxa"/>
          </w:tcPr>
          <w:p w14:paraId="1D04F742" w14:textId="2E705D0E" w:rsidR="4BB310B4" w:rsidRDefault="00DA48DE" w:rsidP="58121504">
            <w:pPr>
              <w:rPr>
                <w:rFonts w:eastAsia="Calibri"/>
              </w:rPr>
            </w:pPr>
            <w:r>
              <w:rPr>
                <w:rFonts w:eastAsia="Calibri"/>
              </w:rPr>
              <w:t>12.0</w:t>
            </w:r>
          </w:p>
        </w:tc>
        <w:tc>
          <w:tcPr>
            <w:tcW w:w="1432" w:type="dxa"/>
          </w:tcPr>
          <w:p w14:paraId="6E322F24" w14:textId="29D41214" w:rsidR="4BB310B4" w:rsidRDefault="4BB310B4" w:rsidP="58121504">
            <w:pPr>
              <w:rPr>
                <w:rFonts w:eastAsia="Calibri"/>
              </w:rPr>
            </w:pPr>
            <w:r w:rsidRPr="58121504"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3CE75063" w14:textId="77777777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  <w:szCs w:val="22"/>
              </w:rPr>
              <w:t xml:space="preserve">Dodanie </w:t>
            </w:r>
            <w:proofErr w:type="spellStart"/>
            <w:r w:rsidRPr="00DA48DE">
              <w:rPr>
                <w:rFonts w:eastAsia="Calibri" w:cs="Calibri"/>
                <w:szCs w:val="22"/>
              </w:rPr>
              <w:t>pt</w:t>
            </w:r>
            <w:proofErr w:type="spellEnd"/>
            <w:r w:rsidRPr="00DA48DE">
              <w:rPr>
                <w:rFonts w:eastAsia="Calibri" w:cs="Calibri"/>
                <w:szCs w:val="22"/>
              </w:rPr>
              <w:t xml:space="preserve"> "hospitalizacja pacjenta z numerem PESEL bez podania Miejsca Udzielania Świadczeń"</w:t>
            </w:r>
          </w:p>
          <w:p w14:paraId="1103C919" w14:textId="77777777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DA48DE">
              <w:rPr>
                <w:rFonts w:eastAsia="Calibri" w:cs="Calibri"/>
              </w:rPr>
              <w:t>Aktualizacja danych podmiotów leczniczych</w:t>
            </w:r>
          </w:p>
          <w:p w14:paraId="59468378" w14:textId="77777777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</w:rPr>
              <w:t>Usunięcie przypadku “Wyszukanie Zdarzenia Medycznego dla poziomu poufności V w trybie ratowania życia”</w:t>
            </w:r>
          </w:p>
          <w:p w14:paraId="012E8610" w14:textId="77777777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</w:rPr>
              <w:t>Usunięcie przypadku “Wyszukanie Zdarzenia Medycznego dla poziomu poufności N w trybie kontynuacji leczenia”</w:t>
            </w:r>
          </w:p>
          <w:p w14:paraId="70D9C3C4" w14:textId="77777777" w:rsid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</w:pPr>
            <w:r w:rsidRPr="00DA48DE">
              <w:rPr>
                <w:rFonts w:eastAsia="Calibri" w:cs="Calibri"/>
              </w:rPr>
              <w:t>Poprawa opisu parametru wyszukiwania “_</w:t>
            </w:r>
            <w:proofErr w:type="spellStart"/>
            <w:r w:rsidRPr="00DA48DE">
              <w:rPr>
                <w:rFonts w:eastAsia="Calibri" w:cs="Calibri"/>
              </w:rPr>
              <w:t>gatepagesoffset</w:t>
            </w:r>
            <w:proofErr w:type="spellEnd"/>
            <w:r w:rsidRPr="00DA48DE">
              <w:rPr>
                <w:rFonts w:eastAsia="Calibri" w:cs="Calibri"/>
              </w:rPr>
              <w:t>”</w:t>
            </w:r>
          </w:p>
          <w:p w14:paraId="6D3819A2" w14:textId="6EA68DFF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  <w:szCs w:val="22"/>
              </w:rPr>
              <w:t>Aktualizacja słownika typów ZM</w:t>
            </w:r>
          </w:p>
          <w:p w14:paraId="1C3C42BB" w14:textId="7F5D61E4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/>
              </w:rPr>
            </w:pPr>
            <w:r w:rsidRPr="00DA48DE">
              <w:rPr>
                <w:rFonts w:eastAsia="Calibri"/>
              </w:rPr>
              <w:lastRenderedPageBreak/>
              <w:t>Aktualizacja danych i dodanie brakujących kroków w przypadkach z wyszukaniem usługodawcy.</w:t>
            </w:r>
          </w:p>
          <w:p w14:paraId="4ED8C28B" w14:textId="77777777" w:rsidR="00DA48DE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</w:rPr>
            </w:pPr>
            <w:r w:rsidRPr="00DA48DE">
              <w:rPr>
                <w:rFonts w:eastAsia="Calibri"/>
              </w:rPr>
              <w:t>Aktualizacja danych podmiotów leczniczych</w:t>
            </w:r>
          </w:p>
          <w:p w14:paraId="4EA54539" w14:textId="6CAC3AB1" w:rsidR="4BB310B4" w:rsidRPr="00DA48DE" w:rsidRDefault="00DA48DE" w:rsidP="00EC141B">
            <w:pPr>
              <w:pStyle w:val="Akapitzlist"/>
              <w:numPr>
                <w:ilvl w:val="0"/>
                <w:numId w:val="17"/>
              </w:numPr>
              <w:jc w:val="left"/>
              <w:rPr>
                <w:rFonts w:eastAsia="Calibri" w:cs="Calibri"/>
                <w:szCs w:val="22"/>
              </w:rPr>
            </w:pPr>
            <w:r w:rsidRPr="00DA48DE">
              <w:rPr>
                <w:rFonts w:eastAsia="Calibri" w:cs="Calibri"/>
              </w:rPr>
              <w:t>Aktualizacja pola “</w:t>
            </w:r>
            <w:proofErr w:type="spellStart"/>
            <w:r w:rsidRPr="00DA48DE">
              <w:rPr>
                <w:rFonts w:eastAsia="Calibri" w:cs="Calibri"/>
              </w:rPr>
              <w:t>user_id</w:t>
            </w:r>
            <w:proofErr w:type="spellEnd"/>
            <w:r w:rsidRPr="00DA48DE">
              <w:rPr>
                <w:rFonts w:eastAsia="Calibri" w:cs="Calibri"/>
              </w:rPr>
              <w:t xml:space="preserve">” w </w:t>
            </w:r>
            <w:proofErr w:type="spellStart"/>
            <w:r w:rsidRPr="00DA48DE">
              <w:rPr>
                <w:rFonts w:eastAsia="Calibri" w:cs="Calibri"/>
              </w:rPr>
              <w:t>tokenie</w:t>
            </w:r>
            <w:proofErr w:type="spellEnd"/>
            <w:r w:rsidRPr="00DA48DE">
              <w:rPr>
                <w:rFonts w:eastAsia="Calibri" w:cs="Calibri"/>
              </w:rPr>
              <w:t xml:space="preserve"> uwierzytelniania.</w:t>
            </w:r>
          </w:p>
        </w:tc>
      </w:tr>
      <w:tr w:rsidR="64EC5333" w14:paraId="5EC2B9FA" w14:textId="77777777" w:rsidTr="6D7CBBA6">
        <w:trPr>
          <w:trHeight w:val="340"/>
        </w:trPr>
        <w:tc>
          <w:tcPr>
            <w:tcW w:w="1399" w:type="dxa"/>
          </w:tcPr>
          <w:p w14:paraId="709DEBD2" w14:textId="1D6A0EF1" w:rsidR="59759868" w:rsidRDefault="59759868" w:rsidP="64EC5333">
            <w:pPr>
              <w:rPr>
                <w:rFonts w:eastAsia="Calibri"/>
              </w:rPr>
            </w:pPr>
            <w:r w:rsidRPr="49DB0367">
              <w:rPr>
                <w:rFonts w:eastAsia="Calibri"/>
              </w:rPr>
              <w:lastRenderedPageBreak/>
              <w:t>2020-10-05</w:t>
            </w:r>
          </w:p>
        </w:tc>
        <w:tc>
          <w:tcPr>
            <w:tcW w:w="997" w:type="dxa"/>
          </w:tcPr>
          <w:p w14:paraId="634CF2FB" w14:textId="29BD6746" w:rsidR="59759868" w:rsidRDefault="59759868" w:rsidP="64EC5333">
            <w:pPr>
              <w:rPr>
                <w:rFonts w:eastAsia="Calibri"/>
              </w:rPr>
            </w:pPr>
            <w:r w:rsidRPr="49DB0367">
              <w:rPr>
                <w:rFonts w:eastAsia="Calibri"/>
              </w:rPr>
              <w:t>12.1</w:t>
            </w:r>
          </w:p>
        </w:tc>
        <w:tc>
          <w:tcPr>
            <w:tcW w:w="1432" w:type="dxa"/>
          </w:tcPr>
          <w:p w14:paraId="44775716" w14:textId="789A7DA7" w:rsidR="59759868" w:rsidRDefault="59759868" w:rsidP="64EC5333">
            <w:pPr>
              <w:rPr>
                <w:rFonts w:eastAsia="Calibri"/>
              </w:rPr>
            </w:pPr>
            <w:r w:rsidRPr="49DB0367">
              <w:rPr>
                <w:rFonts w:eastAsia="Calibri"/>
              </w:rPr>
              <w:t>CSIOZ</w:t>
            </w:r>
          </w:p>
        </w:tc>
        <w:tc>
          <w:tcPr>
            <w:tcW w:w="5234" w:type="dxa"/>
          </w:tcPr>
          <w:p w14:paraId="51418FB6" w14:textId="561EFD8E" w:rsidR="0B9A5DA9" w:rsidRDefault="0B9A5DA9" w:rsidP="64EC5333">
            <w:pPr>
              <w:pStyle w:val="Akapitzlist"/>
              <w:jc w:val="left"/>
              <w:rPr>
                <w:rFonts w:eastAsia="Calibri" w:cs="Calibri"/>
              </w:rPr>
            </w:pPr>
            <w:r w:rsidRPr="49DB0367">
              <w:rPr>
                <w:rFonts w:eastAsia="Calibri" w:cs="Calibri"/>
              </w:rPr>
              <w:t xml:space="preserve">Dodanie kroków zapisu zasobów </w:t>
            </w:r>
            <w:proofErr w:type="spellStart"/>
            <w:r w:rsidRPr="49DB0367">
              <w:rPr>
                <w:rFonts w:eastAsia="Calibri" w:cs="Calibri"/>
              </w:rPr>
              <w:t>Condition</w:t>
            </w:r>
            <w:proofErr w:type="spellEnd"/>
            <w:r w:rsidRPr="49DB0367">
              <w:rPr>
                <w:rFonts w:eastAsia="Calibri" w:cs="Calibri"/>
              </w:rPr>
              <w:t xml:space="preserve"> i </w:t>
            </w:r>
            <w:proofErr w:type="spellStart"/>
            <w:r w:rsidRPr="49DB0367">
              <w:rPr>
                <w:rFonts w:eastAsia="Calibri" w:cs="Calibri"/>
              </w:rPr>
              <w:t>Procedure</w:t>
            </w:r>
            <w:proofErr w:type="spellEnd"/>
            <w:r w:rsidRPr="49DB0367">
              <w:rPr>
                <w:rFonts w:eastAsia="Calibri" w:cs="Calibri"/>
              </w:rPr>
              <w:t xml:space="preserve"> w związku z dodaniem reguły 5331</w:t>
            </w:r>
          </w:p>
        </w:tc>
      </w:tr>
      <w:tr w:rsidR="60A4BEB1" w14:paraId="347E9817" w14:textId="77777777" w:rsidTr="6D7CBBA6">
        <w:trPr>
          <w:trHeight w:val="340"/>
        </w:trPr>
        <w:tc>
          <w:tcPr>
            <w:tcW w:w="1399" w:type="dxa"/>
          </w:tcPr>
          <w:p w14:paraId="686D555C" w14:textId="65B0E5DB" w:rsidR="4127F2F7" w:rsidRDefault="4127F2F7" w:rsidP="60A4BEB1">
            <w:pPr>
              <w:rPr>
                <w:rFonts w:eastAsia="Calibri"/>
              </w:rPr>
            </w:pPr>
            <w:r w:rsidRPr="60A4BEB1">
              <w:rPr>
                <w:rFonts w:eastAsia="Calibri"/>
              </w:rPr>
              <w:t>2020-10-06</w:t>
            </w:r>
          </w:p>
        </w:tc>
        <w:tc>
          <w:tcPr>
            <w:tcW w:w="997" w:type="dxa"/>
          </w:tcPr>
          <w:p w14:paraId="5C087E0B" w14:textId="2294BC5F" w:rsidR="4127F2F7" w:rsidRDefault="4127F2F7" w:rsidP="60A4BEB1">
            <w:pPr>
              <w:rPr>
                <w:rFonts w:eastAsia="Calibri"/>
              </w:rPr>
            </w:pPr>
            <w:r w:rsidRPr="60A4BEB1">
              <w:rPr>
                <w:rFonts w:eastAsia="Calibri"/>
              </w:rPr>
              <w:t>12.2</w:t>
            </w:r>
          </w:p>
        </w:tc>
        <w:tc>
          <w:tcPr>
            <w:tcW w:w="1432" w:type="dxa"/>
          </w:tcPr>
          <w:p w14:paraId="5088498C" w14:textId="2FB2000F" w:rsidR="4127F2F7" w:rsidRDefault="4127F2F7" w:rsidP="00592C35">
            <w:pPr>
              <w:rPr>
                <w:rFonts w:eastAsia="Calibri"/>
              </w:rPr>
            </w:pPr>
            <w:r w:rsidRPr="60A4BEB1">
              <w:rPr>
                <w:rFonts w:eastAsia="Calibri"/>
              </w:rPr>
              <w:t>C</w:t>
            </w:r>
            <w:r w:rsidR="00592C35">
              <w:rPr>
                <w:rFonts w:eastAsia="Calibri"/>
              </w:rPr>
              <w:t>e</w:t>
            </w:r>
            <w:r w:rsidRPr="60A4BEB1">
              <w:rPr>
                <w:rFonts w:eastAsia="Calibri"/>
              </w:rPr>
              <w:t>Z</w:t>
            </w:r>
          </w:p>
        </w:tc>
        <w:tc>
          <w:tcPr>
            <w:tcW w:w="5234" w:type="dxa"/>
          </w:tcPr>
          <w:p w14:paraId="796F5589" w14:textId="6C6C0C70" w:rsidR="4127F2F7" w:rsidRDefault="4127F2F7" w:rsidP="60A4BEB1">
            <w:pPr>
              <w:rPr>
                <w:rFonts w:eastAsia="Calibri" w:cs="Calibri"/>
              </w:rPr>
            </w:pPr>
            <w:r>
              <w:t>Dodanie podpisu zasobów ZM w formacie XML – nie wymaga zmian w skryptach.</w:t>
            </w:r>
          </w:p>
        </w:tc>
      </w:tr>
      <w:tr w:rsidR="00592C35" w14:paraId="6B73486D" w14:textId="77777777" w:rsidTr="6D7CBBA6">
        <w:trPr>
          <w:trHeight w:val="340"/>
        </w:trPr>
        <w:tc>
          <w:tcPr>
            <w:tcW w:w="1399" w:type="dxa"/>
          </w:tcPr>
          <w:p w14:paraId="50E2471D" w14:textId="68C3F2F8" w:rsidR="00592C35" w:rsidRPr="60A4BEB1" w:rsidRDefault="00592C35" w:rsidP="60A4BEB1">
            <w:pPr>
              <w:rPr>
                <w:rFonts w:eastAsia="Calibri"/>
              </w:rPr>
            </w:pPr>
            <w:r>
              <w:rPr>
                <w:rFonts w:eastAsia="Calibri"/>
              </w:rPr>
              <w:t>2020-11-17</w:t>
            </w:r>
          </w:p>
        </w:tc>
        <w:tc>
          <w:tcPr>
            <w:tcW w:w="997" w:type="dxa"/>
          </w:tcPr>
          <w:p w14:paraId="13CF06F8" w14:textId="1EAFB04C" w:rsidR="00592C35" w:rsidRPr="60A4BEB1" w:rsidRDefault="00592C35" w:rsidP="60A4BEB1">
            <w:pPr>
              <w:rPr>
                <w:rFonts w:eastAsia="Calibri"/>
              </w:rPr>
            </w:pPr>
            <w:r>
              <w:rPr>
                <w:rFonts w:eastAsia="Calibri"/>
              </w:rPr>
              <w:t>13.0</w:t>
            </w:r>
          </w:p>
        </w:tc>
        <w:tc>
          <w:tcPr>
            <w:tcW w:w="1432" w:type="dxa"/>
          </w:tcPr>
          <w:p w14:paraId="084B0CFF" w14:textId="114D2C93" w:rsidR="00592C35" w:rsidRPr="60A4BEB1" w:rsidRDefault="00592C35" w:rsidP="60A4BEB1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423E4F41" w14:textId="3170F725" w:rsidR="00592C35" w:rsidRDefault="0017356B" w:rsidP="60A4BEB1">
            <w:r>
              <w:t>Usunięcie z niniejszego dokumentu tabel z danymi testowymi. Dane te znajdują się w skryptach testowych. Aktualizacja nazw przypadków testowych i kroków.</w:t>
            </w:r>
          </w:p>
        </w:tc>
      </w:tr>
      <w:tr w:rsidR="18779202" w14:paraId="22CF9A40" w14:textId="77777777" w:rsidTr="6D7CBBA6">
        <w:trPr>
          <w:trHeight w:val="340"/>
        </w:trPr>
        <w:tc>
          <w:tcPr>
            <w:tcW w:w="1399" w:type="dxa"/>
          </w:tcPr>
          <w:p w14:paraId="38C46A3A" w14:textId="737F0137" w:rsidR="51B5E6F3" w:rsidRDefault="51B5E6F3" w:rsidP="18779202">
            <w:pPr>
              <w:rPr>
                <w:rFonts w:eastAsia="Calibri"/>
              </w:rPr>
            </w:pPr>
            <w:r w:rsidRPr="18779202">
              <w:rPr>
                <w:rFonts w:eastAsia="Calibri"/>
              </w:rPr>
              <w:t>2020-12-03</w:t>
            </w:r>
          </w:p>
        </w:tc>
        <w:tc>
          <w:tcPr>
            <w:tcW w:w="997" w:type="dxa"/>
          </w:tcPr>
          <w:p w14:paraId="0EC55657" w14:textId="552F1B46" w:rsidR="51B5E6F3" w:rsidRDefault="51B5E6F3" w:rsidP="18779202">
            <w:pPr>
              <w:rPr>
                <w:rFonts w:eastAsia="Calibri"/>
              </w:rPr>
            </w:pPr>
            <w:r w:rsidRPr="18779202">
              <w:rPr>
                <w:rFonts w:eastAsia="Calibri"/>
              </w:rPr>
              <w:t>13.0</w:t>
            </w:r>
          </w:p>
        </w:tc>
        <w:tc>
          <w:tcPr>
            <w:tcW w:w="1432" w:type="dxa"/>
          </w:tcPr>
          <w:p w14:paraId="2DEDD2DB" w14:textId="57C065B1" w:rsidR="51B5E6F3" w:rsidRDefault="51B5E6F3" w:rsidP="18779202">
            <w:pPr>
              <w:rPr>
                <w:rFonts w:eastAsia="Calibri"/>
              </w:rPr>
            </w:pPr>
            <w:r w:rsidRPr="18779202"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71659B24" w14:textId="2DB25D38" w:rsidR="51B5E6F3" w:rsidRDefault="51B5E6F3" w:rsidP="18779202">
            <w:r>
              <w:t xml:space="preserve">Dodanie przypadku testowego nr 29 z zapisem zasobu </w:t>
            </w:r>
            <w:proofErr w:type="spellStart"/>
            <w:r>
              <w:t>Claim</w:t>
            </w:r>
            <w:proofErr w:type="spellEnd"/>
            <w:r>
              <w:t>.</w:t>
            </w:r>
          </w:p>
        </w:tc>
      </w:tr>
      <w:tr w:rsidR="00DE1E40" w14:paraId="3421BE7D" w14:textId="77777777" w:rsidTr="6D7CBBA6">
        <w:trPr>
          <w:trHeight w:val="340"/>
        </w:trPr>
        <w:tc>
          <w:tcPr>
            <w:tcW w:w="1399" w:type="dxa"/>
          </w:tcPr>
          <w:p w14:paraId="47DFD760" w14:textId="4DE2BC2F" w:rsidR="00DE1E40" w:rsidRPr="18779202" w:rsidRDefault="00DE1E40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2020-12-03</w:t>
            </w:r>
          </w:p>
        </w:tc>
        <w:tc>
          <w:tcPr>
            <w:tcW w:w="997" w:type="dxa"/>
          </w:tcPr>
          <w:p w14:paraId="71566B0B" w14:textId="1B8B7D31" w:rsidR="00DE1E40" w:rsidRPr="18779202" w:rsidRDefault="00DE1E40" w:rsidP="18779202">
            <w:pPr>
              <w:rPr>
                <w:rFonts w:eastAsia="Calibri"/>
              </w:rPr>
            </w:pPr>
            <w:r>
              <w:rPr>
                <w:rFonts w:eastAsia="Calibri"/>
              </w:rPr>
              <w:t>13.1</w:t>
            </w:r>
          </w:p>
        </w:tc>
        <w:tc>
          <w:tcPr>
            <w:tcW w:w="1432" w:type="dxa"/>
          </w:tcPr>
          <w:p w14:paraId="1B5577CA" w14:textId="4C601721" w:rsidR="00DE1E40" w:rsidRPr="18779202" w:rsidRDefault="00DE1E40" w:rsidP="18779202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38E13E59" w14:textId="7736CCBE" w:rsidR="00DE1E40" w:rsidRDefault="00DE1E40" w:rsidP="18779202"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Dodanie całego rozdziału “2.7. Zapis i wyszukanie szczepień </w:t>
            </w:r>
            <w:r>
              <w:rPr>
                <w:rStyle w:val="contextualspellingandgrammarerror"/>
                <w:rFonts w:ascii="Calibri" w:hAnsi="Calibri" w:cs="Calibri"/>
                <w:color w:val="000000"/>
                <w:szCs w:val="22"/>
                <w:shd w:val="clear" w:color="auto" w:fill="FFFFFF"/>
              </w:rPr>
              <w:t>pacjenta“ oraz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 3 pierwszych przypadków testowych w tym rozdziale.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DE1E40" w14:paraId="5E008AE0" w14:textId="77777777" w:rsidTr="6D7CBBA6">
        <w:trPr>
          <w:trHeight w:val="340"/>
        </w:trPr>
        <w:tc>
          <w:tcPr>
            <w:tcW w:w="1399" w:type="dxa"/>
          </w:tcPr>
          <w:p w14:paraId="44DCF88E" w14:textId="123CE564" w:rsidR="00DE1E40" w:rsidRDefault="00F6172E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2020-12-11</w:t>
            </w:r>
          </w:p>
        </w:tc>
        <w:tc>
          <w:tcPr>
            <w:tcW w:w="997" w:type="dxa"/>
          </w:tcPr>
          <w:p w14:paraId="6C384842" w14:textId="53B0139B" w:rsidR="00DE1E40" w:rsidRDefault="00DE1E40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13.1</w:t>
            </w:r>
          </w:p>
        </w:tc>
        <w:tc>
          <w:tcPr>
            <w:tcW w:w="1432" w:type="dxa"/>
          </w:tcPr>
          <w:p w14:paraId="463902AA" w14:textId="24ECF980" w:rsidR="00DE1E40" w:rsidRDefault="00DE1E40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142802CF" w14:textId="42F47E47" w:rsidR="00DE1E40" w:rsidRDefault="55E28D98" w:rsidP="5974522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5974522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Dodanie przypadków testowych o numerach 33, 34, 35</w:t>
            </w:r>
            <w:r w:rsidR="500EA84A" w:rsidRPr="5974522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  <w:tr w:rsidR="006E5AF4" w14:paraId="08FA243C" w14:textId="77777777" w:rsidTr="6D7CBBA6">
        <w:trPr>
          <w:trHeight w:val="340"/>
        </w:trPr>
        <w:tc>
          <w:tcPr>
            <w:tcW w:w="1399" w:type="dxa"/>
          </w:tcPr>
          <w:p w14:paraId="69E43EBD" w14:textId="1B961DAC" w:rsidR="006E5AF4" w:rsidRDefault="006E5AF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2021-0</w:t>
            </w:r>
            <w:r w:rsidR="00E27E15">
              <w:rPr>
                <w:rFonts w:eastAsia="Calibri"/>
              </w:rPr>
              <w:t>3</w:t>
            </w:r>
            <w:r>
              <w:rPr>
                <w:rFonts w:eastAsia="Calibri"/>
              </w:rPr>
              <w:t>-</w:t>
            </w:r>
            <w:r w:rsidR="00E27E15">
              <w:rPr>
                <w:rFonts w:eastAsia="Calibri"/>
              </w:rPr>
              <w:t>09</w:t>
            </w:r>
          </w:p>
        </w:tc>
        <w:tc>
          <w:tcPr>
            <w:tcW w:w="997" w:type="dxa"/>
          </w:tcPr>
          <w:p w14:paraId="7447BCE9" w14:textId="19FC017B" w:rsidR="006E5AF4" w:rsidRDefault="006E5AF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13.4</w:t>
            </w:r>
          </w:p>
        </w:tc>
        <w:tc>
          <w:tcPr>
            <w:tcW w:w="1432" w:type="dxa"/>
          </w:tcPr>
          <w:p w14:paraId="7F273831" w14:textId="163B3134" w:rsidR="006E5AF4" w:rsidRDefault="006E5AF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1EA3B241" w14:textId="4C31F7BE" w:rsidR="006E5AF4" w:rsidRPr="5974522F" w:rsidRDefault="00E27E15" w:rsidP="5974522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Aktualizacja listy przypadków testowych, usunięcie numeracji oraz Scenariuszy Modyfikacji/Anulowania</w:t>
            </w:r>
          </w:p>
        </w:tc>
      </w:tr>
      <w:tr w:rsidR="00495F44" w14:paraId="59A8D046" w14:textId="77777777" w:rsidTr="6D7CBBA6">
        <w:trPr>
          <w:trHeight w:val="340"/>
        </w:trPr>
        <w:tc>
          <w:tcPr>
            <w:tcW w:w="1399" w:type="dxa"/>
          </w:tcPr>
          <w:p w14:paraId="38946A62" w14:textId="39954FCE" w:rsidR="00495F44" w:rsidRDefault="00495F4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2021-03-12</w:t>
            </w:r>
          </w:p>
        </w:tc>
        <w:tc>
          <w:tcPr>
            <w:tcW w:w="997" w:type="dxa"/>
          </w:tcPr>
          <w:p w14:paraId="30C212A3" w14:textId="3E573F83" w:rsidR="00495F44" w:rsidRDefault="00495F4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14.0</w:t>
            </w:r>
          </w:p>
        </w:tc>
        <w:tc>
          <w:tcPr>
            <w:tcW w:w="1432" w:type="dxa"/>
          </w:tcPr>
          <w:p w14:paraId="2051B34F" w14:textId="0A29D623" w:rsidR="00495F44" w:rsidRDefault="00495F44" w:rsidP="00DE1E40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7958AB19" w14:textId="19427CDD" w:rsidR="00495F44" w:rsidRDefault="00495F44" w:rsidP="5974522F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Dodanie pola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child_organization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w sekcji 2.1.1 – Generowanie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tokenu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JWT</w:t>
            </w:r>
          </w:p>
        </w:tc>
      </w:tr>
      <w:tr w:rsidR="004F670E" w14:paraId="53E0FA37" w14:textId="77777777" w:rsidTr="6D7CBBA6">
        <w:trPr>
          <w:trHeight w:val="340"/>
        </w:trPr>
        <w:tc>
          <w:tcPr>
            <w:tcW w:w="1399" w:type="dxa"/>
          </w:tcPr>
          <w:p w14:paraId="27FBD0C8" w14:textId="40020E5A" w:rsidR="004F670E" w:rsidRDefault="004F670E" w:rsidP="004F670E">
            <w:pPr>
              <w:rPr>
                <w:rFonts w:eastAsia="Calibri"/>
              </w:rPr>
            </w:pPr>
            <w:r>
              <w:rPr>
                <w:rFonts w:eastAsia="Calibri"/>
              </w:rPr>
              <w:t>2021-03-25</w:t>
            </w:r>
          </w:p>
        </w:tc>
        <w:tc>
          <w:tcPr>
            <w:tcW w:w="997" w:type="dxa"/>
          </w:tcPr>
          <w:p w14:paraId="0285402F" w14:textId="5E0F38EA" w:rsidR="004F670E" w:rsidRDefault="004F670E" w:rsidP="004F670E">
            <w:pPr>
              <w:rPr>
                <w:rFonts w:eastAsia="Calibri"/>
              </w:rPr>
            </w:pPr>
            <w:r>
              <w:rPr>
                <w:rFonts w:eastAsia="Calibri"/>
              </w:rPr>
              <w:t>14.1</w:t>
            </w:r>
          </w:p>
        </w:tc>
        <w:tc>
          <w:tcPr>
            <w:tcW w:w="1432" w:type="dxa"/>
          </w:tcPr>
          <w:p w14:paraId="4CFBEF0A" w14:textId="07CC1126" w:rsidR="004F670E" w:rsidRDefault="004F670E" w:rsidP="004F670E">
            <w:pPr>
              <w:rPr>
                <w:rFonts w:eastAsia="Calibri"/>
              </w:rPr>
            </w:pPr>
            <w:r>
              <w:rPr>
                <w:rFonts w:eastAsia="Calibri"/>
              </w:rPr>
              <w:t>CeZ</w:t>
            </w:r>
          </w:p>
        </w:tc>
        <w:tc>
          <w:tcPr>
            <w:tcW w:w="5234" w:type="dxa"/>
          </w:tcPr>
          <w:p w14:paraId="780E33AA" w14:textId="675FE86F" w:rsidR="004F670E" w:rsidRDefault="004F670E" w:rsidP="004F670E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Dodanie nowego PT: </w:t>
            </w:r>
            <w:r w:rsidRPr="004F670E">
              <w:rPr>
                <w:rStyle w:val="normaltextrun"/>
                <w:rFonts w:ascii="Calibri" w:hAnsi="Calibri" w:cs="Calibri"/>
                <w:i/>
                <w:color w:val="000000"/>
                <w:shd w:val="clear" w:color="auto" w:fill="FFFFFF"/>
              </w:rPr>
              <w:t>„Rejestracja danych uprawnień do świadczeń - OS [OSE] – paszport”</w:t>
            </w:r>
          </w:p>
        </w:tc>
      </w:tr>
      <w:tr w:rsidR="22DB2ED2" w14:paraId="18FA5F37" w14:textId="77777777" w:rsidTr="6D7CBBA6">
        <w:trPr>
          <w:trHeight w:val="340"/>
        </w:trPr>
        <w:tc>
          <w:tcPr>
            <w:tcW w:w="1399" w:type="dxa"/>
          </w:tcPr>
          <w:p w14:paraId="4ED3B1C4" w14:textId="6B558D13" w:rsidR="5FB11D62" w:rsidRDefault="5FB11D62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lastRenderedPageBreak/>
              <w:t>2021-04-30</w:t>
            </w:r>
          </w:p>
        </w:tc>
        <w:tc>
          <w:tcPr>
            <w:tcW w:w="997" w:type="dxa"/>
          </w:tcPr>
          <w:p w14:paraId="0E1C6A41" w14:textId="28D67D0A" w:rsidR="5FB11D62" w:rsidRDefault="5FB11D62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t>14.4</w:t>
            </w:r>
          </w:p>
        </w:tc>
        <w:tc>
          <w:tcPr>
            <w:tcW w:w="1432" w:type="dxa"/>
          </w:tcPr>
          <w:p w14:paraId="04F26585" w14:textId="6859DB97" w:rsidR="5FB11D62" w:rsidRDefault="5FB11D62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44D71814" w14:textId="6DBEF51E" w:rsidR="5FB11D62" w:rsidRDefault="5FB11D62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 w:rsidRPr="6D7CBBA6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Mo</w:t>
            </w:r>
            <w:r w:rsidR="694D87BA" w:rsidRPr="6D7CBBA6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dyfikacja opisu kroków w sekcji 2.6 - Zapis  i wyszukanie szcz</w:t>
            </w:r>
            <w:r w:rsidR="2CE59CC2" w:rsidRPr="6D7CBBA6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e</w:t>
            </w:r>
            <w:r w:rsidR="694D87BA" w:rsidRPr="6D7CBBA6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pień pacjenta</w:t>
            </w:r>
          </w:p>
        </w:tc>
      </w:tr>
      <w:tr w:rsidR="22DB2ED2" w14:paraId="315E0B1E" w14:textId="77777777" w:rsidTr="6D7CBBA6">
        <w:trPr>
          <w:trHeight w:val="340"/>
        </w:trPr>
        <w:tc>
          <w:tcPr>
            <w:tcW w:w="1399" w:type="dxa"/>
          </w:tcPr>
          <w:p w14:paraId="38BF8275" w14:textId="331CE1DA" w:rsidR="694D87BA" w:rsidRDefault="694D87BA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t>2021-05-31</w:t>
            </w:r>
          </w:p>
        </w:tc>
        <w:tc>
          <w:tcPr>
            <w:tcW w:w="997" w:type="dxa"/>
          </w:tcPr>
          <w:p w14:paraId="6B98A402" w14:textId="460531B9" w:rsidR="694D87BA" w:rsidRDefault="694D87BA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t>14.6</w:t>
            </w:r>
          </w:p>
        </w:tc>
        <w:tc>
          <w:tcPr>
            <w:tcW w:w="1432" w:type="dxa"/>
          </w:tcPr>
          <w:p w14:paraId="30B74D3D" w14:textId="4EDF4C8C" w:rsidR="694D87BA" w:rsidRDefault="694D87BA" w:rsidP="22DB2ED2">
            <w:pPr>
              <w:rPr>
                <w:rFonts w:ascii="Calibri" w:hAnsi="Calibri" w:cs="Arial"/>
                <w:szCs w:val="22"/>
              </w:rPr>
            </w:pPr>
            <w:r w:rsidRPr="22DB2ED2"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79F93CE7" w14:textId="3DA9A863" w:rsidR="694D87BA" w:rsidRDefault="694D87BA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 w:rsidRPr="22DB2ED2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Modyfikacja plików parametryzowanych używanych w przypadkach testowych</w:t>
            </w:r>
          </w:p>
        </w:tc>
      </w:tr>
      <w:tr w:rsidR="00C40030" w14:paraId="0E06BC99" w14:textId="77777777" w:rsidTr="6D7CBBA6">
        <w:trPr>
          <w:trHeight w:val="340"/>
        </w:trPr>
        <w:tc>
          <w:tcPr>
            <w:tcW w:w="1399" w:type="dxa"/>
          </w:tcPr>
          <w:p w14:paraId="2DB86C15" w14:textId="2465A4EC" w:rsidR="00C40030" w:rsidRPr="22DB2ED2" w:rsidRDefault="00C40030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2021-06-30</w:t>
            </w:r>
          </w:p>
        </w:tc>
        <w:tc>
          <w:tcPr>
            <w:tcW w:w="997" w:type="dxa"/>
          </w:tcPr>
          <w:p w14:paraId="17173E3E" w14:textId="03D39BFA" w:rsidR="00C40030" w:rsidRPr="22DB2ED2" w:rsidRDefault="00C40030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14.8</w:t>
            </w:r>
          </w:p>
        </w:tc>
        <w:tc>
          <w:tcPr>
            <w:tcW w:w="1432" w:type="dxa"/>
          </w:tcPr>
          <w:p w14:paraId="71BB977A" w14:textId="7D613876" w:rsidR="00C40030" w:rsidRPr="22DB2ED2" w:rsidRDefault="00C40030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44AF240C" w14:textId="79153C9D" w:rsidR="00C40030" w:rsidRPr="22DB2ED2" w:rsidRDefault="00C40030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Dodanie przypadku testowego „</w:t>
            </w:r>
            <w:r w:rsidRPr="00C40030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Rejestracja informacji o wadze, wzroście, pacjenta oraz używaniu wyrobów tytoniowych przez pacjenta</w:t>
            </w: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”</w:t>
            </w:r>
          </w:p>
        </w:tc>
      </w:tr>
      <w:tr w:rsidR="00CD516E" w14:paraId="492D5DD6" w14:textId="77777777" w:rsidTr="6D7CBBA6">
        <w:trPr>
          <w:trHeight w:val="340"/>
        </w:trPr>
        <w:tc>
          <w:tcPr>
            <w:tcW w:w="1399" w:type="dxa"/>
          </w:tcPr>
          <w:p w14:paraId="6D0818FD" w14:textId="7ED4DB77" w:rsidR="00CD516E" w:rsidRDefault="00CD516E" w:rsidP="00A2140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</w:t>
            </w:r>
            <w:r w:rsidR="00A2140C">
              <w:rPr>
                <w:rFonts w:ascii="Calibri" w:hAnsi="Calibri" w:cs="Arial"/>
                <w:szCs w:val="22"/>
              </w:rPr>
              <w:t>21</w:t>
            </w:r>
            <w:r>
              <w:rPr>
                <w:rFonts w:ascii="Calibri" w:hAnsi="Calibri" w:cs="Arial"/>
                <w:szCs w:val="22"/>
              </w:rPr>
              <w:t>-07-23</w:t>
            </w:r>
          </w:p>
        </w:tc>
        <w:tc>
          <w:tcPr>
            <w:tcW w:w="997" w:type="dxa"/>
          </w:tcPr>
          <w:p w14:paraId="6AB38EDB" w14:textId="2F3AEE4E" w:rsidR="00CD516E" w:rsidRDefault="00CD516E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15.0</w:t>
            </w:r>
          </w:p>
        </w:tc>
        <w:tc>
          <w:tcPr>
            <w:tcW w:w="1432" w:type="dxa"/>
          </w:tcPr>
          <w:p w14:paraId="057C4599" w14:textId="1B075E9D" w:rsidR="00CD516E" w:rsidRDefault="00CD516E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0B86B07D" w14:textId="1A30BDF1" w:rsidR="00CD516E" w:rsidRDefault="00CD516E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Modyfikacja generowania PT w skrypcie, dodanie opisu konfiguracji projektu testów</w:t>
            </w:r>
          </w:p>
        </w:tc>
      </w:tr>
      <w:tr w:rsidR="00A2140C" w14:paraId="2BB86F30" w14:textId="77777777" w:rsidTr="6D7CBBA6">
        <w:trPr>
          <w:trHeight w:val="340"/>
        </w:trPr>
        <w:tc>
          <w:tcPr>
            <w:tcW w:w="1399" w:type="dxa"/>
          </w:tcPr>
          <w:p w14:paraId="0F5E45B8" w14:textId="0DFB90FB" w:rsidR="00A2140C" w:rsidRDefault="00A2140C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2021-08-31</w:t>
            </w:r>
          </w:p>
        </w:tc>
        <w:tc>
          <w:tcPr>
            <w:tcW w:w="997" w:type="dxa"/>
          </w:tcPr>
          <w:p w14:paraId="2EA556F2" w14:textId="4FCA8EB0" w:rsidR="00A2140C" w:rsidRDefault="00A2140C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15.1</w:t>
            </w:r>
          </w:p>
        </w:tc>
        <w:tc>
          <w:tcPr>
            <w:tcW w:w="1432" w:type="dxa"/>
          </w:tcPr>
          <w:p w14:paraId="1805571C" w14:textId="050B362C" w:rsidR="00A2140C" w:rsidRDefault="00A2140C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1FEB94CE" w14:textId="323618C5" w:rsidR="00A2140C" w:rsidRDefault="00A2140C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15.1</w:t>
            </w:r>
          </w:p>
        </w:tc>
      </w:tr>
      <w:tr w:rsidR="007267F6" w14:paraId="27FF3A6D" w14:textId="77777777" w:rsidTr="6D7CBBA6">
        <w:trPr>
          <w:trHeight w:val="340"/>
        </w:trPr>
        <w:tc>
          <w:tcPr>
            <w:tcW w:w="1399" w:type="dxa"/>
          </w:tcPr>
          <w:p w14:paraId="479C4272" w14:textId="728E6AFF" w:rsidR="007267F6" w:rsidRDefault="007267F6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2021-09-24</w:t>
            </w:r>
          </w:p>
        </w:tc>
        <w:tc>
          <w:tcPr>
            <w:tcW w:w="997" w:type="dxa"/>
          </w:tcPr>
          <w:p w14:paraId="50ADF83D" w14:textId="0E68D1DD" w:rsidR="007267F6" w:rsidRDefault="007267F6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15.2</w:t>
            </w:r>
          </w:p>
        </w:tc>
        <w:tc>
          <w:tcPr>
            <w:tcW w:w="1432" w:type="dxa"/>
          </w:tcPr>
          <w:p w14:paraId="3D191A6C" w14:textId="1BBBAAC1" w:rsidR="007267F6" w:rsidRDefault="007267F6" w:rsidP="22DB2ED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0717680C" w14:textId="06192730" w:rsidR="007267F6" w:rsidRDefault="007267F6" w:rsidP="22DB2ED2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15.2</w:t>
            </w:r>
          </w:p>
        </w:tc>
      </w:tr>
      <w:tr w:rsidR="007A643D" w14:paraId="1989AE4E" w14:textId="77777777" w:rsidTr="6D7CBBA6">
        <w:trPr>
          <w:trHeight w:val="340"/>
        </w:trPr>
        <w:tc>
          <w:tcPr>
            <w:tcW w:w="1399" w:type="dxa"/>
          </w:tcPr>
          <w:p w14:paraId="38D7E777" w14:textId="50F4DBFC" w:rsidR="007A643D" w:rsidRDefault="007656E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2021-10-04</w:t>
            </w:r>
          </w:p>
        </w:tc>
        <w:tc>
          <w:tcPr>
            <w:tcW w:w="997" w:type="dxa"/>
          </w:tcPr>
          <w:p w14:paraId="4DD78876" w14:textId="2A1DB5A0" w:rsidR="007A643D" w:rsidRDefault="007A643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15.2.1</w:t>
            </w:r>
          </w:p>
        </w:tc>
        <w:tc>
          <w:tcPr>
            <w:tcW w:w="1432" w:type="dxa"/>
          </w:tcPr>
          <w:p w14:paraId="609AF49A" w14:textId="5A2838EC" w:rsidR="007A643D" w:rsidRDefault="007A643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33A69AB4" w14:textId="45871C41" w:rsidR="007A643D" w:rsidRDefault="007A643D" w:rsidP="007A643D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15.2.1</w:t>
            </w:r>
          </w:p>
        </w:tc>
      </w:tr>
      <w:tr w:rsidR="007656ED" w14:paraId="395643A7" w14:textId="77777777" w:rsidTr="6D7CBBA6">
        <w:trPr>
          <w:trHeight w:val="340"/>
        </w:trPr>
        <w:tc>
          <w:tcPr>
            <w:tcW w:w="1399" w:type="dxa"/>
          </w:tcPr>
          <w:p w14:paraId="34C737E0" w14:textId="6583408A" w:rsidR="007656ED" w:rsidRDefault="007656E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2021-11-10</w:t>
            </w:r>
          </w:p>
        </w:tc>
        <w:tc>
          <w:tcPr>
            <w:tcW w:w="997" w:type="dxa"/>
          </w:tcPr>
          <w:p w14:paraId="59B75AC0" w14:textId="2139609F" w:rsidR="007656ED" w:rsidRDefault="007656E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16.0.0</w:t>
            </w:r>
          </w:p>
        </w:tc>
        <w:tc>
          <w:tcPr>
            <w:tcW w:w="1432" w:type="dxa"/>
          </w:tcPr>
          <w:p w14:paraId="6A215170" w14:textId="223339A8" w:rsidR="007656ED" w:rsidRDefault="007656ED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1B3E1FCA" w14:textId="7A4E8BF9" w:rsidR="007656ED" w:rsidRDefault="007656ED" w:rsidP="007A643D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Dodanie przypadku testowego „</w:t>
            </w:r>
            <w:r w:rsidRPr="007656ED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Zapis danych o szczepieniach pacjenta przeciw COVID</w:t>
            </w: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 xml:space="preserve">” </w:t>
            </w:r>
            <w:r w:rsidR="005C4399"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br/>
              <w:t>Wydanie wersji 16.0.0</w:t>
            </w:r>
          </w:p>
        </w:tc>
      </w:tr>
      <w:tr w:rsidR="00C612D0" w14:paraId="36692FB1" w14:textId="77777777" w:rsidTr="6D7CBBA6">
        <w:trPr>
          <w:trHeight w:val="340"/>
        </w:trPr>
        <w:tc>
          <w:tcPr>
            <w:tcW w:w="1399" w:type="dxa"/>
          </w:tcPr>
          <w:p w14:paraId="6B2664AA" w14:textId="103EF68F" w:rsidR="00C612D0" w:rsidRDefault="00C612D0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2021-11-22</w:t>
            </w:r>
          </w:p>
        </w:tc>
        <w:tc>
          <w:tcPr>
            <w:tcW w:w="997" w:type="dxa"/>
          </w:tcPr>
          <w:p w14:paraId="3AF0AFC4" w14:textId="78F47EE8" w:rsidR="00C612D0" w:rsidRDefault="00C612D0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16.0.5</w:t>
            </w:r>
          </w:p>
        </w:tc>
        <w:tc>
          <w:tcPr>
            <w:tcW w:w="1432" w:type="dxa"/>
          </w:tcPr>
          <w:p w14:paraId="3E93BC28" w14:textId="21353724" w:rsidR="00C612D0" w:rsidRDefault="00C612D0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44A62F16" w14:textId="0FAE4544" w:rsidR="00C612D0" w:rsidRDefault="00C612D0" w:rsidP="007A643D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16.0.5</w:t>
            </w:r>
          </w:p>
        </w:tc>
      </w:tr>
      <w:tr w:rsidR="00CF02A9" w14:paraId="23B20AFE" w14:textId="77777777" w:rsidTr="6D7CBBA6">
        <w:trPr>
          <w:trHeight w:val="340"/>
        </w:trPr>
        <w:tc>
          <w:tcPr>
            <w:tcW w:w="1399" w:type="dxa"/>
          </w:tcPr>
          <w:p w14:paraId="33F06830" w14:textId="3057B68D" w:rsidR="00CF02A9" w:rsidRDefault="00CF02A9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2021-12-03</w:t>
            </w:r>
          </w:p>
        </w:tc>
        <w:tc>
          <w:tcPr>
            <w:tcW w:w="997" w:type="dxa"/>
          </w:tcPr>
          <w:p w14:paraId="28D9B84E" w14:textId="08F3B1F7" w:rsidR="00CF02A9" w:rsidRDefault="00CF02A9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16.1</w:t>
            </w:r>
            <w:r w:rsidR="00774ED7">
              <w:rPr>
                <w:rFonts w:ascii="Calibri" w:hAnsi="Calibri" w:cs="Arial"/>
                <w:szCs w:val="22"/>
              </w:rPr>
              <w:t>.0</w:t>
            </w:r>
          </w:p>
        </w:tc>
        <w:tc>
          <w:tcPr>
            <w:tcW w:w="1432" w:type="dxa"/>
          </w:tcPr>
          <w:p w14:paraId="43804B06" w14:textId="32948986" w:rsidR="00CF02A9" w:rsidRDefault="00CF02A9" w:rsidP="007A643D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2BCAF1FC" w14:textId="118A9E36" w:rsidR="00CF02A9" w:rsidRDefault="00CF02A9" w:rsidP="007A643D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16.1</w:t>
            </w:r>
          </w:p>
        </w:tc>
      </w:tr>
      <w:tr w:rsidR="008B03B9" w14:paraId="7C986448" w14:textId="77777777" w:rsidTr="6D7CBBA6">
        <w:trPr>
          <w:trHeight w:val="340"/>
        </w:trPr>
        <w:tc>
          <w:tcPr>
            <w:tcW w:w="1399" w:type="dxa"/>
          </w:tcPr>
          <w:p w14:paraId="3307F0B2" w14:textId="396EF25A" w:rsidR="008B03B9" w:rsidRDefault="008B03B9" w:rsidP="008B03B9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2021-12-30</w:t>
            </w:r>
          </w:p>
        </w:tc>
        <w:tc>
          <w:tcPr>
            <w:tcW w:w="997" w:type="dxa"/>
          </w:tcPr>
          <w:p w14:paraId="52A9AABD" w14:textId="4E26880F" w:rsidR="008B03B9" w:rsidRDefault="008B03B9" w:rsidP="008B03B9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16.1.1</w:t>
            </w:r>
          </w:p>
        </w:tc>
        <w:tc>
          <w:tcPr>
            <w:tcW w:w="1432" w:type="dxa"/>
          </w:tcPr>
          <w:p w14:paraId="5207F8D7" w14:textId="3EBB21D9" w:rsidR="008B03B9" w:rsidRDefault="008B03B9" w:rsidP="008B03B9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16E22454" w14:textId="47C19E4E" w:rsidR="008B03B9" w:rsidRDefault="008B03B9" w:rsidP="008B03B9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16.1.1</w:t>
            </w:r>
          </w:p>
        </w:tc>
      </w:tr>
      <w:tr w:rsidR="00914B9C" w14:paraId="3A8B6DFB" w14:textId="77777777" w:rsidTr="6D7CBBA6">
        <w:trPr>
          <w:trHeight w:val="340"/>
        </w:trPr>
        <w:tc>
          <w:tcPr>
            <w:tcW w:w="1399" w:type="dxa"/>
          </w:tcPr>
          <w:p w14:paraId="6C906F1E" w14:textId="49B69038" w:rsidR="00914B9C" w:rsidRDefault="00914B9C" w:rsidP="00914B9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2022-01-11</w:t>
            </w:r>
          </w:p>
        </w:tc>
        <w:tc>
          <w:tcPr>
            <w:tcW w:w="997" w:type="dxa"/>
          </w:tcPr>
          <w:p w14:paraId="7C03C7D5" w14:textId="51E4DE49" w:rsidR="00914B9C" w:rsidRDefault="00914B9C" w:rsidP="00914B9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16.1.2</w:t>
            </w:r>
          </w:p>
        </w:tc>
        <w:tc>
          <w:tcPr>
            <w:tcW w:w="1432" w:type="dxa"/>
          </w:tcPr>
          <w:p w14:paraId="381632FC" w14:textId="67D69528" w:rsidR="00914B9C" w:rsidRDefault="00914B9C" w:rsidP="00914B9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46AECA15" w14:textId="118C9977" w:rsidR="00914B9C" w:rsidRDefault="00914B9C" w:rsidP="00914B9C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16.1.2 – brak zmian względem 16.1.1</w:t>
            </w:r>
          </w:p>
        </w:tc>
      </w:tr>
      <w:tr w:rsidR="00405877" w14:paraId="6761C49E" w14:textId="77777777" w:rsidTr="6D7CBBA6">
        <w:trPr>
          <w:trHeight w:val="340"/>
        </w:trPr>
        <w:tc>
          <w:tcPr>
            <w:tcW w:w="1399" w:type="dxa"/>
          </w:tcPr>
          <w:p w14:paraId="4B990FBB" w14:textId="1E315C42" w:rsidR="00405877" w:rsidRDefault="00405877" w:rsidP="00405877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2022-02-24</w:t>
            </w:r>
          </w:p>
        </w:tc>
        <w:tc>
          <w:tcPr>
            <w:tcW w:w="997" w:type="dxa"/>
          </w:tcPr>
          <w:p w14:paraId="49FD56E5" w14:textId="65A0DE22" w:rsidR="00405877" w:rsidRDefault="00405877" w:rsidP="00405877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16.1.3</w:t>
            </w:r>
          </w:p>
        </w:tc>
        <w:tc>
          <w:tcPr>
            <w:tcW w:w="1432" w:type="dxa"/>
          </w:tcPr>
          <w:p w14:paraId="16FB607E" w14:textId="1A3AAF87" w:rsidR="00405877" w:rsidRDefault="00405877" w:rsidP="00405877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44B17852" w14:textId="037489FD" w:rsidR="00405877" w:rsidRDefault="00405877" w:rsidP="00405877">
            <w:pP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</w:pPr>
            <w:r>
              <w:rPr>
                <w:rStyle w:val="normaltextrun"/>
                <w:rFonts w:ascii="Calibri" w:hAnsi="Calibri" w:cs="Arial"/>
                <w:color w:val="000000" w:themeColor="text1"/>
                <w:szCs w:val="22"/>
              </w:rPr>
              <w:t>Wydanie wersji 16.1.3 – brak zmian względem 16.1.2</w:t>
            </w:r>
          </w:p>
        </w:tc>
      </w:tr>
      <w:tr w:rsidR="00082022" w14:paraId="59866372" w14:textId="77777777" w:rsidTr="6D7CBBA6">
        <w:trPr>
          <w:trHeight w:val="340"/>
        </w:trPr>
        <w:tc>
          <w:tcPr>
            <w:tcW w:w="1399" w:type="dxa"/>
          </w:tcPr>
          <w:p w14:paraId="491895B5" w14:textId="455E4BC0" w:rsidR="00082022" w:rsidRDefault="0008202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2022-06-20</w:t>
            </w:r>
          </w:p>
        </w:tc>
        <w:tc>
          <w:tcPr>
            <w:tcW w:w="997" w:type="dxa"/>
          </w:tcPr>
          <w:p w14:paraId="4F34277B" w14:textId="13415678" w:rsidR="00082022" w:rsidRDefault="0008202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16.2</w:t>
            </w:r>
            <w:r w:rsidR="00774ED7">
              <w:rPr>
                <w:rFonts w:ascii="Calibri" w:hAnsi="Calibri" w:cs="Arial"/>
                <w:szCs w:val="22"/>
              </w:rPr>
              <w:t>.0</w:t>
            </w:r>
          </w:p>
        </w:tc>
        <w:tc>
          <w:tcPr>
            <w:tcW w:w="1432" w:type="dxa"/>
          </w:tcPr>
          <w:p w14:paraId="1EDB74A6" w14:textId="1365B9C8" w:rsidR="00082022" w:rsidRDefault="0008202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5BA87096" w14:textId="77777777" w:rsidR="00082022" w:rsidRDefault="00082022" w:rsidP="00CB05D0">
            <w:pPr>
              <w:pStyle w:val="Akapitzlist"/>
              <w:numPr>
                <w:ilvl w:val="0"/>
                <w:numId w:val="20"/>
              </w:numPr>
              <w:rPr>
                <w:rStyle w:val="normaltextrun"/>
                <w:rFonts w:cs="Arial"/>
                <w:color w:val="000000" w:themeColor="text1"/>
                <w:szCs w:val="22"/>
              </w:rPr>
            </w:pPr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Modyfikacja </w:t>
            </w:r>
            <w:r w:rsidR="009A0DB0" w:rsidRPr="00CB05D0">
              <w:rPr>
                <w:rStyle w:val="normaltextrun"/>
                <w:rFonts w:cs="Arial"/>
                <w:color w:val="000000" w:themeColor="text1"/>
                <w:szCs w:val="22"/>
              </w:rPr>
              <w:t>przypadku testowego</w:t>
            </w:r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 </w:t>
            </w:r>
            <w:r w:rsidR="009A0DB0" w:rsidRPr="00CB05D0">
              <w:rPr>
                <w:rStyle w:val="normaltextrun"/>
                <w:rFonts w:cs="Arial"/>
                <w:color w:val="000000" w:themeColor="text1"/>
                <w:szCs w:val="22"/>
              </w:rPr>
              <w:t>„</w:t>
            </w:r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Rejestracja informacji o wadze, wzroście, obwodzie pasa, </w:t>
            </w:r>
            <w:proofErr w:type="spellStart"/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t>bmi</w:t>
            </w:r>
            <w:proofErr w:type="spellEnd"/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 i miarowości rytmu serca pacjenta oraz </w:t>
            </w:r>
            <w:r w:rsidRPr="00CB05D0">
              <w:rPr>
                <w:rStyle w:val="normaltextrun"/>
                <w:rFonts w:cs="Arial"/>
                <w:color w:val="000000" w:themeColor="text1"/>
                <w:szCs w:val="22"/>
              </w:rPr>
              <w:lastRenderedPageBreak/>
              <w:t>używaniu wyrobów tytoniowych przez pacjenta, ciśnieniu krwi pacjenta i grupie krwi pacjenta – dodanie informacji o grupie krwi pacjenta</w:t>
            </w:r>
            <w:r w:rsidR="009A0DB0" w:rsidRPr="00CB05D0">
              <w:rPr>
                <w:rStyle w:val="normaltextrun"/>
                <w:rFonts w:cs="Arial"/>
                <w:color w:val="000000" w:themeColor="text1"/>
                <w:szCs w:val="22"/>
              </w:rPr>
              <w:t>”</w:t>
            </w:r>
          </w:p>
          <w:p w14:paraId="4A03417A" w14:textId="77777777" w:rsidR="009A0DB0" w:rsidRDefault="009A0DB0" w:rsidP="00CB05D0">
            <w:pPr>
              <w:pStyle w:val="Akapitzlist"/>
              <w:numPr>
                <w:ilvl w:val="0"/>
                <w:numId w:val="20"/>
              </w:numPr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Zmiana w przypadku testowym „</w:t>
            </w:r>
            <w:r w:rsidRPr="009A0DB0">
              <w:rPr>
                <w:rStyle w:val="normaltextrun"/>
                <w:rFonts w:cs="Arial"/>
                <w:color w:val="000000" w:themeColor="text1"/>
                <w:szCs w:val="22"/>
              </w:rPr>
              <w:t>Rejestracja informacji o alergiach oraz historii ciąży pacjentki z numerem PESEL</w:t>
            </w:r>
            <w:r>
              <w:rPr>
                <w:rStyle w:val="normaltextrun"/>
                <w:rFonts w:cs="Arial"/>
                <w:color w:val="000000" w:themeColor="text1"/>
                <w:szCs w:val="22"/>
              </w:rPr>
              <w:t xml:space="preserve">” szablonu profilu </w:t>
            </w:r>
            <w:r w:rsidRPr="009A0DB0">
              <w:rPr>
                <w:rStyle w:val="normaltextrun"/>
                <w:rFonts w:cs="Arial"/>
                <w:color w:val="000000" w:themeColor="text1"/>
                <w:szCs w:val="22"/>
              </w:rPr>
              <w:t>observation-pregnacy-poj.xml</w:t>
            </w:r>
          </w:p>
          <w:p w14:paraId="6416CB69" w14:textId="067465EA" w:rsidR="009A0DB0" w:rsidRPr="00CB05D0" w:rsidRDefault="009A0DB0" w:rsidP="00F711E9">
            <w:pPr>
              <w:pStyle w:val="Akapitzlist"/>
              <w:numPr>
                <w:ilvl w:val="0"/>
                <w:numId w:val="20"/>
              </w:numPr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Dodanie przypadku testowego „</w:t>
            </w:r>
            <w:r w:rsidRPr="009A0DB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Rejestracja informacji historii ciąży mnogiej pacjentki z numerem PESEL </w:t>
            </w:r>
            <w:r>
              <w:rPr>
                <w:rStyle w:val="normaltextrun"/>
                <w:rFonts w:cs="Arial"/>
                <w:color w:val="000000" w:themeColor="text1"/>
                <w:szCs w:val="22"/>
              </w:rPr>
              <w:t>–</w:t>
            </w:r>
            <w:r w:rsidRPr="009A0DB0">
              <w:rPr>
                <w:rStyle w:val="normaltextrun"/>
                <w:rFonts w:cs="Arial"/>
                <w:color w:val="000000" w:themeColor="text1"/>
                <w:szCs w:val="22"/>
              </w:rPr>
              <w:t xml:space="preserve"> zakończonej</w:t>
            </w:r>
            <w:r>
              <w:rPr>
                <w:rStyle w:val="normaltextrun"/>
                <w:rFonts w:cs="Arial"/>
                <w:color w:val="000000" w:themeColor="text1"/>
                <w:szCs w:val="22"/>
              </w:rPr>
              <w:t>”</w:t>
            </w:r>
          </w:p>
        </w:tc>
      </w:tr>
      <w:tr w:rsidR="001F12F2" w14:paraId="5D7DA9FF" w14:textId="77777777" w:rsidTr="6D7CBBA6">
        <w:trPr>
          <w:trHeight w:val="340"/>
        </w:trPr>
        <w:tc>
          <w:tcPr>
            <w:tcW w:w="1399" w:type="dxa"/>
          </w:tcPr>
          <w:p w14:paraId="00476179" w14:textId="31529A62" w:rsidR="001F12F2" w:rsidRDefault="001F12F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lastRenderedPageBreak/>
              <w:t>2022-07-</w:t>
            </w:r>
            <w:r w:rsidR="00774ED7">
              <w:rPr>
                <w:rFonts w:ascii="Calibri" w:hAnsi="Calibri" w:cs="Arial"/>
                <w:szCs w:val="22"/>
              </w:rPr>
              <w:t>08</w:t>
            </w:r>
          </w:p>
        </w:tc>
        <w:tc>
          <w:tcPr>
            <w:tcW w:w="997" w:type="dxa"/>
          </w:tcPr>
          <w:p w14:paraId="4D73197A" w14:textId="74605445" w:rsidR="001F12F2" w:rsidRDefault="001F12F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16.3</w:t>
            </w:r>
            <w:r w:rsidR="00774ED7">
              <w:rPr>
                <w:rFonts w:ascii="Calibri" w:hAnsi="Calibri" w:cs="Arial"/>
                <w:szCs w:val="22"/>
              </w:rPr>
              <w:t>.0</w:t>
            </w:r>
          </w:p>
        </w:tc>
        <w:tc>
          <w:tcPr>
            <w:tcW w:w="1432" w:type="dxa"/>
          </w:tcPr>
          <w:p w14:paraId="53A531D7" w14:textId="5E1BDF7F" w:rsidR="001F12F2" w:rsidRDefault="001F12F2" w:rsidP="00082022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0375E924" w14:textId="2B57E39A" w:rsidR="001F12F2" w:rsidRPr="00CB05D0" w:rsidRDefault="001F12F2" w:rsidP="00F711E9">
            <w:pPr>
              <w:pStyle w:val="Akapitzlist"/>
              <w:rPr>
                <w:rStyle w:val="normaltextrun"/>
                <w:rFonts w:asciiTheme="minorHAnsi" w:hAnsiTheme="minorHAnsi" w:cs="Arial"/>
                <w:color w:val="000000" w:themeColor="text1"/>
                <w:szCs w:val="22"/>
              </w:rPr>
            </w:pPr>
            <w:r w:rsidRPr="22DB2ED2">
              <w:rPr>
                <w:rStyle w:val="normaltextrun"/>
                <w:rFonts w:cs="Arial"/>
                <w:color w:val="000000" w:themeColor="text1"/>
                <w:szCs w:val="22"/>
              </w:rPr>
              <w:t>Modyfikacja plików parametryzowanych używanych w przypadkach testowych</w:t>
            </w:r>
          </w:p>
        </w:tc>
      </w:tr>
      <w:tr w:rsidR="00E3043C" w14:paraId="6B9F71FF" w14:textId="77777777" w:rsidTr="6D7CBBA6">
        <w:trPr>
          <w:trHeight w:val="340"/>
        </w:trPr>
        <w:tc>
          <w:tcPr>
            <w:tcW w:w="1399" w:type="dxa"/>
          </w:tcPr>
          <w:p w14:paraId="69AFE273" w14:textId="05D9C314" w:rsidR="00E3043C" w:rsidRDefault="00E3043C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2022-07-13</w:t>
            </w:r>
          </w:p>
        </w:tc>
        <w:tc>
          <w:tcPr>
            <w:tcW w:w="997" w:type="dxa"/>
          </w:tcPr>
          <w:p w14:paraId="1B8F32B1" w14:textId="2FD9B3C1" w:rsidR="00E3043C" w:rsidRDefault="00E3043C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16.3.1</w:t>
            </w:r>
          </w:p>
        </w:tc>
        <w:tc>
          <w:tcPr>
            <w:tcW w:w="1432" w:type="dxa"/>
          </w:tcPr>
          <w:p w14:paraId="5F986CC4" w14:textId="4CBDDA20" w:rsidR="00E3043C" w:rsidRDefault="00E3043C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75918B71" w14:textId="0F668B96" w:rsidR="00E3043C" w:rsidRPr="22DB2ED2" w:rsidRDefault="00E3043C" w:rsidP="00E3043C">
            <w:pPr>
              <w:pStyle w:val="Akapitzlist"/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Wydanie wersji 16.3.1 – brak zmian względem 16.3.0</w:t>
            </w:r>
          </w:p>
        </w:tc>
      </w:tr>
      <w:tr w:rsidR="00AE7BA4" w14:paraId="3C0D9B79" w14:textId="77777777" w:rsidTr="6D7CBBA6">
        <w:trPr>
          <w:trHeight w:val="340"/>
        </w:trPr>
        <w:tc>
          <w:tcPr>
            <w:tcW w:w="1399" w:type="dxa"/>
          </w:tcPr>
          <w:p w14:paraId="22F2EA6F" w14:textId="77944B6E" w:rsidR="00AE7BA4" w:rsidRDefault="00AE7BA4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2022-08-01</w:t>
            </w:r>
          </w:p>
        </w:tc>
        <w:tc>
          <w:tcPr>
            <w:tcW w:w="997" w:type="dxa"/>
          </w:tcPr>
          <w:p w14:paraId="5C1869DB" w14:textId="5F1B5EFB" w:rsidR="00AE7BA4" w:rsidRDefault="00AE7BA4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16.3.2</w:t>
            </w:r>
          </w:p>
        </w:tc>
        <w:tc>
          <w:tcPr>
            <w:tcW w:w="1432" w:type="dxa"/>
          </w:tcPr>
          <w:p w14:paraId="2FA1E5FA" w14:textId="5F998241" w:rsidR="00AE7BA4" w:rsidRDefault="00AE7BA4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7100857A" w14:textId="43896F51" w:rsidR="00AE7BA4" w:rsidRDefault="00AE7BA4" w:rsidP="00E3043C">
            <w:pPr>
              <w:pStyle w:val="Akapitzlist"/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Wydanie wersji 16.3.2 – brak zmian względem 16.3.1</w:t>
            </w:r>
          </w:p>
        </w:tc>
      </w:tr>
      <w:tr w:rsidR="007617B9" w14:paraId="4AE057E4" w14:textId="77777777" w:rsidTr="6D7CBBA6">
        <w:trPr>
          <w:trHeight w:val="340"/>
        </w:trPr>
        <w:tc>
          <w:tcPr>
            <w:tcW w:w="1399" w:type="dxa"/>
          </w:tcPr>
          <w:p w14:paraId="0C75D556" w14:textId="00C7A619" w:rsidR="007617B9" w:rsidRDefault="007617B9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2022-08-11</w:t>
            </w:r>
          </w:p>
        </w:tc>
        <w:tc>
          <w:tcPr>
            <w:tcW w:w="997" w:type="dxa"/>
          </w:tcPr>
          <w:p w14:paraId="1F85FFBD" w14:textId="37AE1456" w:rsidR="007617B9" w:rsidRDefault="007617B9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16.3.3</w:t>
            </w:r>
          </w:p>
        </w:tc>
        <w:tc>
          <w:tcPr>
            <w:tcW w:w="1432" w:type="dxa"/>
          </w:tcPr>
          <w:p w14:paraId="72B0B1AD" w14:textId="5AB71C9E" w:rsidR="007617B9" w:rsidRDefault="007617B9" w:rsidP="00E3043C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CeZ</w:t>
            </w:r>
          </w:p>
        </w:tc>
        <w:tc>
          <w:tcPr>
            <w:tcW w:w="5234" w:type="dxa"/>
          </w:tcPr>
          <w:p w14:paraId="7F9D26A4" w14:textId="20607DCB" w:rsidR="007617B9" w:rsidRDefault="007617B9" w:rsidP="00E3043C">
            <w:pPr>
              <w:pStyle w:val="Akapitzlist"/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Wydanie wersji 16.3.3 – brak zmian względem 16.3.2</w:t>
            </w:r>
          </w:p>
        </w:tc>
      </w:tr>
      <w:tr w:rsidR="00EA7EBA" w14:paraId="606B1FE4" w14:textId="77777777" w:rsidTr="6D7CBBA6">
        <w:trPr>
          <w:trHeight w:val="340"/>
        </w:trPr>
        <w:tc>
          <w:tcPr>
            <w:tcW w:w="1399" w:type="dxa"/>
          </w:tcPr>
          <w:p w14:paraId="5DF31668" w14:textId="10536D73" w:rsidR="00EA7EBA" w:rsidRDefault="00EA7EBA" w:rsidP="00EA7EBA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2022-09-02</w:t>
            </w:r>
          </w:p>
        </w:tc>
        <w:tc>
          <w:tcPr>
            <w:tcW w:w="997" w:type="dxa"/>
          </w:tcPr>
          <w:p w14:paraId="51AF884B" w14:textId="6B9A9C8E" w:rsidR="00EA7EBA" w:rsidRDefault="00EA7EBA" w:rsidP="00EA7EBA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16.3.4</w:t>
            </w:r>
          </w:p>
        </w:tc>
        <w:tc>
          <w:tcPr>
            <w:tcW w:w="1432" w:type="dxa"/>
          </w:tcPr>
          <w:p w14:paraId="560C9064" w14:textId="2574F43D" w:rsidR="00EA7EBA" w:rsidRDefault="00EA7EBA" w:rsidP="00EA7EBA">
            <w:pPr>
              <w:rPr>
                <w:rFonts w:ascii="Calibri" w:hAnsi="Calibri" w:cs="Arial"/>
                <w:szCs w:val="22"/>
              </w:rPr>
            </w:pPr>
            <w:proofErr w:type="spellStart"/>
            <w:r>
              <w:rPr>
                <w:rFonts w:ascii="Calibri" w:hAnsi="Calibri" w:cs="Arial"/>
                <w:szCs w:val="22"/>
              </w:rPr>
              <w:t>CeZ</w:t>
            </w:r>
            <w:proofErr w:type="spellEnd"/>
          </w:p>
        </w:tc>
        <w:tc>
          <w:tcPr>
            <w:tcW w:w="5234" w:type="dxa"/>
          </w:tcPr>
          <w:p w14:paraId="3B0C42CA" w14:textId="12CA9D5B" w:rsidR="00EA7EBA" w:rsidRDefault="00EA7EBA" w:rsidP="00EA7EBA">
            <w:pPr>
              <w:pStyle w:val="Akapitzlist"/>
              <w:rPr>
                <w:rStyle w:val="normaltextrun"/>
                <w:rFonts w:cs="Arial"/>
                <w:color w:val="000000" w:themeColor="text1"/>
                <w:szCs w:val="22"/>
              </w:rPr>
            </w:pPr>
            <w:r>
              <w:rPr>
                <w:rStyle w:val="normaltextrun"/>
                <w:rFonts w:cs="Arial"/>
                <w:color w:val="000000" w:themeColor="text1"/>
                <w:szCs w:val="22"/>
              </w:rPr>
              <w:t>Wydanie wersji 16.3.4 – poprawienie nazw kroków dot. Podpisu</w:t>
            </w:r>
          </w:p>
        </w:tc>
      </w:tr>
      <w:tr w:rsidR="00082A56" w14:paraId="4FE0D8E9" w14:textId="77777777" w:rsidTr="6D7CBBA6">
        <w:trPr>
          <w:trHeight w:val="340"/>
          <w:ins w:id="4" w:author="Autor"/>
        </w:trPr>
        <w:tc>
          <w:tcPr>
            <w:tcW w:w="1399" w:type="dxa"/>
          </w:tcPr>
          <w:p w14:paraId="45DAC787" w14:textId="5EDCCE0A" w:rsidR="00082A56" w:rsidRDefault="00082A56" w:rsidP="00EA7EBA">
            <w:pPr>
              <w:rPr>
                <w:ins w:id="5" w:author="Autor"/>
                <w:rFonts w:ascii="Calibri" w:hAnsi="Calibri" w:cs="Arial"/>
                <w:szCs w:val="22"/>
              </w:rPr>
            </w:pPr>
            <w:ins w:id="6" w:author="Autor">
              <w:r>
                <w:rPr>
                  <w:rFonts w:ascii="Calibri" w:hAnsi="Calibri" w:cs="Arial"/>
                  <w:szCs w:val="22"/>
                </w:rPr>
                <w:t>2022-09-15</w:t>
              </w:r>
            </w:ins>
          </w:p>
        </w:tc>
        <w:tc>
          <w:tcPr>
            <w:tcW w:w="997" w:type="dxa"/>
          </w:tcPr>
          <w:p w14:paraId="75255949" w14:textId="4967C693" w:rsidR="00082A56" w:rsidRDefault="00082A56" w:rsidP="00EA7EBA">
            <w:pPr>
              <w:rPr>
                <w:ins w:id="7" w:author="Autor"/>
                <w:rFonts w:ascii="Calibri" w:hAnsi="Calibri" w:cs="Arial"/>
                <w:szCs w:val="22"/>
              </w:rPr>
            </w:pPr>
            <w:ins w:id="8" w:author="Autor">
              <w:r>
                <w:rPr>
                  <w:rFonts w:ascii="Calibri" w:hAnsi="Calibri" w:cs="Arial"/>
                  <w:szCs w:val="22"/>
                </w:rPr>
                <w:t>16.3.5</w:t>
              </w:r>
            </w:ins>
          </w:p>
        </w:tc>
        <w:tc>
          <w:tcPr>
            <w:tcW w:w="1432" w:type="dxa"/>
          </w:tcPr>
          <w:p w14:paraId="34DF3E28" w14:textId="317789E8" w:rsidR="00082A56" w:rsidRDefault="00082A56" w:rsidP="00EA7EBA">
            <w:pPr>
              <w:rPr>
                <w:ins w:id="9" w:author="Autor"/>
                <w:rFonts w:ascii="Calibri" w:hAnsi="Calibri" w:cs="Arial"/>
                <w:szCs w:val="22"/>
              </w:rPr>
            </w:pPr>
            <w:proofErr w:type="spellStart"/>
            <w:ins w:id="10" w:author="Autor">
              <w:r>
                <w:rPr>
                  <w:rFonts w:ascii="Calibri" w:hAnsi="Calibri" w:cs="Arial"/>
                  <w:szCs w:val="22"/>
                </w:rPr>
                <w:t>CeZ</w:t>
              </w:r>
              <w:proofErr w:type="spellEnd"/>
            </w:ins>
          </w:p>
        </w:tc>
        <w:tc>
          <w:tcPr>
            <w:tcW w:w="5234" w:type="dxa"/>
          </w:tcPr>
          <w:p w14:paraId="73604916" w14:textId="2C651EA1" w:rsidR="00082A56" w:rsidRDefault="00082A56" w:rsidP="00EA7EBA">
            <w:pPr>
              <w:pStyle w:val="Akapitzlist"/>
              <w:rPr>
                <w:ins w:id="11" w:author="Autor"/>
                <w:rStyle w:val="normaltextrun"/>
                <w:rFonts w:cs="Arial"/>
                <w:color w:val="000000" w:themeColor="text1"/>
                <w:szCs w:val="22"/>
              </w:rPr>
            </w:pPr>
            <w:ins w:id="12" w:author="Autor">
              <w:r>
                <w:rPr>
                  <w:rStyle w:val="normaltextrun"/>
                  <w:rFonts w:cs="Arial"/>
                  <w:color w:val="000000" w:themeColor="text1"/>
                  <w:szCs w:val="22"/>
                </w:rPr>
                <w:t>Wydanie wersji 16.3.</w:t>
              </w:r>
              <w:r>
                <w:rPr>
                  <w:rStyle w:val="normaltextrun"/>
                  <w:rFonts w:cs="Arial"/>
                  <w:color w:val="000000" w:themeColor="text1"/>
                  <w:szCs w:val="22"/>
                </w:rPr>
                <w:t>5</w:t>
              </w:r>
              <w:r>
                <w:rPr>
                  <w:rStyle w:val="normaltextrun"/>
                  <w:rFonts w:cs="Arial"/>
                  <w:color w:val="000000" w:themeColor="text1"/>
                  <w:szCs w:val="22"/>
                </w:rPr>
                <w:t xml:space="preserve"> – brak zmian względem 16.3.</w:t>
              </w:r>
              <w:r>
                <w:rPr>
                  <w:rStyle w:val="normaltextrun"/>
                  <w:rFonts w:cs="Arial"/>
                  <w:color w:val="000000" w:themeColor="text1"/>
                  <w:szCs w:val="22"/>
                </w:rPr>
                <w:t>4</w:t>
              </w:r>
            </w:ins>
          </w:p>
        </w:tc>
      </w:tr>
    </w:tbl>
    <w:p w14:paraId="5C9E5D2D" w14:textId="6C41AF4C" w:rsidR="49DB0367" w:rsidRDefault="49DB0367"/>
    <w:tbl>
      <w:tblPr>
        <w:tblW w:w="9123" w:type="dxa"/>
        <w:tblInd w:w="-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7440"/>
      </w:tblGrid>
      <w:tr w:rsidR="00E46697" w:rsidRPr="00460391" w14:paraId="277BE260" w14:textId="77777777" w:rsidTr="1CDAC2C8">
        <w:trPr>
          <w:trHeight w:val="397"/>
          <w:tblHeader/>
        </w:trPr>
        <w:tc>
          <w:tcPr>
            <w:tcW w:w="9123" w:type="dxa"/>
            <w:gridSpan w:val="2"/>
            <w:shd w:val="clear" w:color="auto" w:fill="17365D" w:themeFill="text2" w:themeFillShade="BF"/>
          </w:tcPr>
          <w:p w14:paraId="3E7B9E7C" w14:textId="77777777" w:rsidR="00E46697" w:rsidRPr="00460391" w:rsidRDefault="00E46697" w:rsidP="007267F6">
            <w:pPr>
              <w:pStyle w:val="Tabelanagwekdolewej"/>
            </w:pPr>
            <w:r w:rsidRPr="00460391">
              <w:t>Dokumenty powiązane</w:t>
            </w:r>
          </w:p>
        </w:tc>
      </w:tr>
      <w:tr w:rsidR="00E46697" w:rsidRPr="00460391" w14:paraId="46AB2088" w14:textId="77777777" w:rsidTr="1CDAC2C8">
        <w:trPr>
          <w:trHeight w:val="397"/>
        </w:trPr>
        <w:tc>
          <w:tcPr>
            <w:tcW w:w="1683" w:type="dxa"/>
            <w:shd w:val="clear" w:color="auto" w:fill="17365D" w:themeFill="text2" w:themeFillShade="BF"/>
          </w:tcPr>
          <w:p w14:paraId="56A842DB" w14:textId="77777777" w:rsidR="00E46697" w:rsidRPr="00460391" w:rsidRDefault="00E46697" w:rsidP="007267F6">
            <w:pPr>
              <w:pStyle w:val="Tabelanagwekdolewej"/>
            </w:pPr>
            <w:r w:rsidRPr="00460391">
              <w:t>Nazwa pliku</w:t>
            </w:r>
          </w:p>
        </w:tc>
        <w:tc>
          <w:tcPr>
            <w:tcW w:w="7440" w:type="dxa"/>
            <w:shd w:val="clear" w:color="auto" w:fill="auto"/>
          </w:tcPr>
          <w:p w14:paraId="1019BE6D" w14:textId="0E32E340" w:rsidR="00567FC5" w:rsidRPr="00460391" w:rsidRDefault="00567FC5" w:rsidP="00B1192B">
            <w:pPr>
              <w:pStyle w:val="tabelanormalny"/>
            </w:pPr>
            <w:r w:rsidRPr="00460391">
              <w:t>-</w:t>
            </w:r>
          </w:p>
        </w:tc>
      </w:tr>
      <w:tr w:rsidR="00E46697" w:rsidRPr="00460391" w14:paraId="2C695E38" w14:textId="77777777" w:rsidTr="1CDAC2C8">
        <w:trPr>
          <w:trHeight w:val="397"/>
        </w:trPr>
        <w:tc>
          <w:tcPr>
            <w:tcW w:w="1683" w:type="dxa"/>
            <w:shd w:val="clear" w:color="auto" w:fill="17365D" w:themeFill="text2" w:themeFillShade="BF"/>
          </w:tcPr>
          <w:p w14:paraId="2E0BDF71" w14:textId="77777777" w:rsidR="00E46697" w:rsidRPr="00460391" w:rsidRDefault="00E46697" w:rsidP="007267F6">
            <w:pPr>
              <w:pStyle w:val="Tabelanagwekdolewej"/>
            </w:pPr>
            <w:r w:rsidRPr="00460391">
              <w:t>Zakres</w:t>
            </w:r>
          </w:p>
        </w:tc>
        <w:tc>
          <w:tcPr>
            <w:tcW w:w="7440" w:type="dxa"/>
            <w:shd w:val="clear" w:color="auto" w:fill="auto"/>
          </w:tcPr>
          <w:p w14:paraId="1887CA52" w14:textId="6A0A740E" w:rsidR="00E46697" w:rsidRPr="00460391" w:rsidRDefault="1CDAC2C8" w:rsidP="00B1192B">
            <w:pPr>
              <w:pStyle w:val="tabelanormalny"/>
            </w:pPr>
            <w:r w:rsidRPr="1CDAC2C8">
              <w:t>-</w:t>
            </w:r>
          </w:p>
        </w:tc>
      </w:tr>
    </w:tbl>
    <w:p w14:paraId="2E4BF491" w14:textId="77777777" w:rsidR="007F106C" w:rsidRDefault="007F106C">
      <w:r>
        <w:rPr>
          <w:b/>
        </w:rPr>
        <w:br w:type="page"/>
      </w:r>
    </w:p>
    <w:sdt>
      <w:sdtPr>
        <w:rPr>
          <w:rFonts w:asciiTheme="minorHAnsi" w:eastAsia="Times New Roman" w:hAnsiTheme="minorHAnsi" w:cstheme="minorBidi"/>
          <w:color w:val="auto"/>
          <w:sz w:val="22"/>
          <w:szCs w:val="24"/>
          <w:lang w:eastAsia="en-US"/>
        </w:rPr>
        <w:id w:val="16165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72756" w14:textId="7F879B18" w:rsidR="00647C0A" w:rsidRPr="007F106C" w:rsidRDefault="254E4023" w:rsidP="254E4023">
          <w:pPr>
            <w:pStyle w:val="Nagwekspisutreci"/>
            <w:rPr>
              <w:rFonts w:asciiTheme="minorHAnsi" w:hAnsiTheme="minorHAnsi" w:cstheme="minorHAnsi"/>
              <w:b/>
              <w:smallCaps/>
              <w:sz w:val="36"/>
              <w:szCs w:val="36"/>
            </w:rPr>
          </w:pPr>
          <w:r w:rsidRPr="007F106C">
            <w:rPr>
              <w:rFonts w:asciiTheme="minorHAnsi" w:hAnsiTheme="minorHAnsi" w:cstheme="minorHAnsi"/>
              <w:b/>
              <w:smallCaps/>
              <w:sz w:val="36"/>
              <w:szCs w:val="36"/>
            </w:rPr>
            <w:t>Spis treści</w:t>
          </w:r>
        </w:p>
        <w:p w14:paraId="4F46B062" w14:textId="6A4D8A86" w:rsidR="00237C05" w:rsidRDefault="00647C0A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r w:rsidRPr="254E4023">
            <w:fldChar w:fldCharType="begin"/>
          </w:r>
          <w:r>
            <w:instrText xml:space="preserve"> TOC \o "1-3" \h \z \u </w:instrText>
          </w:r>
          <w:r w:rsidRPr="254E4023">
            <w:fldChar w:fldCharType="separate"/>
          </w:r>
          <w:hyperlink w:anchor="_Toc96583138" w:history="1">
            <w:r w:rsidR="00237C05" w:rsidRPr="003221C2">
              <w:rPr>
                <w:rStyle w:val="Hipercze"/>
                <w:noProof/>
              </w:rPr>
              <w:t>1.</w:t>
            </w:r>
            <w:r w:rsidR="00237C05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Wstęp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_Toc96583138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65E9741E" w14:textId="7B28835E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39" w:history="1">
            <w:r w:rsidR="00237C05" w:rsidRPr="003221C2">
              <w:rPr>
                <w:rStyle w:val="Hipercze"/>
                <w:noProof/>
              </w:rPr>
              <w:t>1.1.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Cel i zakres dokumentu.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_Toc96583139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8189EE8" w14:textId="6C0F4E6C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0" w:history="1">
            <w:r w:rsidR="00237C05" w:rsidRPr="003221C2">
              <w:rPr>
                <w:rStyle w:val="Hipercze"/>
                <w:noProof/>
              </w:rPr>
              <w:t>1.2.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Wykorzystywane skróty i terminy.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_Toc96583140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394F55B" w14:textId="378B16B3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1" w:history="1">
            <w:r w:rsidR="00237C05" w:rsidRPr="003221C2">
              <w:rPr>
                <w:rStyle w:val="Hipercze"/>
                <w:noProof/>
              </w:rPr>
              <w:t>1.3.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Wymagania wstępne oraz środowisko przeprowadzania testów.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_Toc96583141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3495A469" w14:textId="4D46FF89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2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1.3.1.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Środowisko uruchamiania testów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_Toc96583142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6BD12FD3" w14:textId="036C5770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3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1.3.2.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Uwierzytelnianie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_Toc96583143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324B021" w14:textId="586C851B" w:rsidR="00237C05" w:rsidRDefault="0055622F">
          <w:pPr>
            <w:pStyle w:val="Spistreci1"/>
            <w:rPr>
              <w:rFonts w:eastAsiaTheme="minorEastAsia"/>
              <w:b w:val="0"/>
              <w:noProof/>
              <w:szCs w:val="22"/>
              <w:lang w:eastAsia="pl-PL"/>
            </w:rPr>
          </w:pPr>
          <w:hyperlink w:anchor="_Toc96583144" w:history="1">
            <w:r w:rsidR="00237C05" w:rsidRPr="003221C2">
              <w:rPr>
                <w:rStyle w:val="Hipercze"/>
                <w:noProof/>
              </w:rPr>
              <w:t>2.</w:t>
            </w:r>
            <w:r w:rsidR="00237C05">
              <w:rPr>
                <w:rFonts w:eastAsiaTheme="minorEastAsia"/>
                <w:b w:val="0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Przypadki testowe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_Toc96583144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185D335" w14:textId="4B710FF4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5" w:history="1">
            <w:r w:rsidR="00237C05" w:rsidRPr="003221C2">
              <w:rPr>
                <w:rStyle w:val="Hipercze"/>
                <w:noProof/>
              </w:rPr>
              <w:t>2.1.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Generowanie tokenu JWT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_Toc96583145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6045D56" w14:textId="48F3449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6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2.1.1.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Przypadek testowy – Generowanie tokenu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_Toc96583146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307D9837" w14:textId="5D3E4A8C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7" w:history="1">
            <w:r w:rsidR="00237C05" w:rsidRPr="003221C2">
              <w:rPr>
                <w:rStyle w:val="Hipercze"/>
                <w:noProof/>
              </w:rPr>
              <w:t>2.2.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Zapis, modyfikacja, wyszukanie, odczyt i anulowanie Zdarzenia Medycznego – pacjent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_Toc96583147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16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D454601" w14:textId="2472850C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8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Hospitalizacja pacjenta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_Toc96583148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16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59B6DE7" w14:textId="279C0256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49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Wypis ze szpitala pacjenta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_Toc96583149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18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6D41314" w14:textId="48A8EFE4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0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Porada lekarska dla pacjenta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_Toc96583150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0ECD024" w14:textId="0D63BC64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1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2.2.4.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Wyjazd ratunkowy do pacjenta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_Toc96583151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7F9C1E1" w14:textId="4E8F1667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2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2.2.5.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informacji o wadze, wzroście, obwodzie pasa, bmi i miarowości rytmu serca pacjenta oraz używaniu wyrobów tytoniowych przez pacjenta i ciśnieniu krwi pacjenta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_Toc96583152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22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238FB58C" w14:textId="462342E8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3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2.2.6.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noworodka - ciąża pojedyncza, matka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_Toc96583153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B348969" w14:textId="4A7EC526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4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2.2.7.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informacji o alergiach oraz historii ciąży pacjentki z numerem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_Toc96583154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25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09885AEA" w14:textId="09044D3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5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2.2.8.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danych uprawnień do świadczeń - EWUŚ -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_Toc96583155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26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F146759" w14:textId="4D89D1D3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6" w:history="1">
            <w:r w:rsidR="00237C05" w:rsidRPr="003221C2">
              <w:rPr>
                <w:rStyle w:val="Hipercze"/>
                <w:noProof/>
              </w:rPr>
              <w:t>2.3.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Zapis, modyfikacja, wyszukanie, odczyt i anulowanie Zdarzenia Medycznego – pacjent bez numeru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_Toc96583156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27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CCD9ED7" w14:textId="58022EF6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7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Hospitalizacja pacjenta bez numeru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_Toc96583157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27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7539251" w14:textId="4746BF3C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8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Wypis ze szpitala pacjenta bez numeru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_Toc96583158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29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3C212310" w14:textId="2CEFFEF3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59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Porada lekarska dla pacjenta bez numeru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_Toc96583159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E4AFD65" w14:textId="7FD4C40F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0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2.3.4.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noworodka - ciąża mnoga, matka bez numeru PESEL (paszport)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_Toc96583160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32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DE7EAB2" w14:textId="6DDE0913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1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2.3.5.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danych uprawnień do świadczeń - EKUZ – paszport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_Toc96583161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33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523BB28" w14:textId="196A96A7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2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2.3.6.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rozliczenia świadczenia z NFZ dla zlecenia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_Toc96583162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06CFB731" w14:textId="7016E303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3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2.3.7.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Rejestracja danych uprawnień do świadczeń - OS [OSE] - paszport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_Toc96583163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35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69B3751E" w14:textId="02415471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4" w:history="1">
            <w:r w:rsidR="00237C05" w:rsidRPr="003221C2">
              <w:rPr>
                <w:rStyle w:val="Hipercze"/>
                <w:noProof/>
              </w:rPr>
              <w:t>2.4.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i odczyt danych Zdarzenia Medycznego oraz Referencji do Dokumentów Medycznych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_Toc96583164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36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24A0E115" w14:textId="2ED040B6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5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Wyszukanie, filtrowanie i sortowanie Zdarzeń Medycznych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_Toc96583165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36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AE7ACA8" w14:textId="7DE4337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6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wraz z danymi Elektronicznej Dokumentacji Medycznej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_Toc96583166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38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34D7948E" w14:textId="1894DAF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7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oraz danych Usługodawcy - Praktyka Lekarska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_Toc96583167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39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D6AD82A" w14:textId="6520AA96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8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2.4.4.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oraz danych Usługodawcy - Jednostka Organizacyjna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_Toc96583168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16F38F2A" w14:textId="4AE13FF3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69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2.4.5.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oraz danych Usługodawcy - Komórka Organizacyjna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_Toc96583169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18C7F1D0" w14:textId="2EC53C7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0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2.4.6.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oraz danych Pracownika Medycznego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_Toc96583170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42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9946AD7" w14:textId="76407170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1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2.4.7.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 oraz danych Miejsca Udzielenia Świadczeń - Praktyka Lekarska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_Toc96583171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43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DD38F5F" w14:textId="6CEA39DD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2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2.4.8.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Wyszukanie zdarzenia medycznego, procedury oraz rozpoznania -  praktyka lekarska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_Toc96583172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1830247A" w14:textId="5592D26A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3" w:history="1">
            <w:r w:rsidR="00237C05" w:rsidRPr="003221C2">
              <w:rPr>
                <w:rStyle w:val="Hipercze"/>
                <w:noProof/>
              </w:rPr>
              <w:t>2.5.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Zapis, wyszukanie i odczyt danych rozliczeniowych Zdarzeń Medycznych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_Toc96583173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45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09F4248E" w14:textId="4D3B117E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4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2.5.1.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Zapis, wyszukanie, odczyt oraz anulowanie danych rozliczeniowych zdarzeń medycznych – pacjent bez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_Toc96583174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45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62B12F4" w14:textId="76C60D45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5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2.5.2.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Zapis, wyszukanie, odczyt oraz anulowanie danych rozliczeniowych zdarzeń medycznych – pacjent z PESEL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_Toc96583175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47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6D8323C2" w14:textId="6BDDC12E" w:rsidR="00237C05" w:rsidRDefault="0055622F">
          <w:pPr>
            <w:pStyle w:val="Spistreci2"/>
            <w:tabs>
              <w:tab w:val="left" w:pos="1474"/>
              <w:tab w:val="right" w:leader="dot" w:pos="9062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6" w:history="1">
            <w:r w:rsidR="00237C05" w:rsidRPr="003221C2">
              <w:rPr>
                <w:rStyle w:val="Hipercze"/>
                <w:noProof/>
              </w:rPr>
              <w:t>2.6.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i wyszukanie szczepień pacjenta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_Toc96583176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49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AFFB2E6" w14:textId="1A091E72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7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2.6.1.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oraz wyszukanie danych o szczepieniach pacjenta za pomocą daty oraz statusu szczepienia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_Toc96583177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49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1E7F1146" w14:textId="00936A5F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8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2.6.2.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danych o szczepieniach pacjenta bez kontekstu zdarzenia medycznego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_Toc96583178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50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0BC67D9B" w14:textId="3E19AD38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79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2.6.3.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Weryfikacja dostępu do informacji o szczepieniach pacjenta dla pracownika medycznego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_Toc96583179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51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8CD483F" w14:textId="06698E39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80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2.6.4.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danych o szczepieniach pacjenta w kontekście zdarzenia medycznego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_Toc96583180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52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565987C8" w14:textId="2C375CB3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81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2.6.5.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danych o kwalifikacji medycznej pacjenta na szczepienie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_Toc96583181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43BAD6E7" w14:textId="674A36E1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82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2.6.6.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 xml:space="preserve">Zapis danych o szczepieniach pacjenta </w:t>
            </w:r>
            <w:r w:rsidR="00237C05" w:rsidRPr="003221C2">
              <w:rPr>
                <w:rStyle w:val="Hipercze"/>
                <w:rFonts w:cs="Times New Roman"/>
                <w:noProof/>
              </w:rPr>
              <w:t>wprowadzonych na podstawie Karty Szczepień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_Toc96583182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54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1D32E30" w14:textId="4C5BC378" w:rsidR="00237C05" w:rsidRDefault="0055622F">
          <w:pPr>
            <w:pStyle w:val="Spistreci3"/>
            <w:tabs>
              <w:tab w:val="left" w:pos="1760"/>
            </w:tabs>
            <w:rPr>
              <w:rFonts w:eastAsiaTheme="minorEastAsia"/>
              <w:noProof/>
              <w:szCs w:val="22"/>
              <w:lang w:eastAsia="pl-PL"/>
            </w:rPr>
          </w:pPr>
          <w:hyperlink w:anchor="_Toc96583183" w:history="1">
            <w:r w:rsidR="00237C05" w:rsidRPr="003221C2">
              <w:rPr>
                <w:rStyle w:val="Hipercze"/>
                <w:noProof/>
                <w:snapToGrid w:val="0"/>
                <w:w w:val="0"/>
              </w:rPr>
              <w:t>2.6.7.</w:t>
            </w:r>
            <w:r w:rsidR="00237C05">
              <w:rPr>
                <w:rFonts w:eastAsiaTheme="minorEastAsia"/>
                <w:noProof/>
                <w:szCs w:val="22"/>
                <w:lang w:eastAsia="pl-PL"/>
              </w:rPr>
              <w:tab/>
            </w:r>
            <w:r w:rsidR="00237C05" w:rsidRPr="003221C2">
              <w:rPr>
                <w:rStyle w:val="Hipercze"/>
                <w:noProof/>
              </w:rPr>
              <w:t>Zapis danych o szczepieniach pacjenta przeciw COVID</w:t>
            </w:r>
            <w:r w:rsidR="00237C05">
              <w:rPr>
                <w:noProof/>
                <w:webHidden/>
              </w:rPr>
              <w:tab/>
            </w:r>
            <w:r w:rsidR="00237C05">
              <w:rPr>
                <w:noProof/>
                <w:webHidden/>
              </w:rPr>
              <w:fldChar w:fldCharType="begin"/>
            </w:r>
            <w:r w:rsidR="00237C05">
              <w:rPr>
                <w:noProof/>
                <w:webHidden/>
              </w:rPr>
              <w:instrText xml:space="preserve"> PAGEREF _Toc96583183 \h </w:instrText>
            </w:r>
            <w:r w:rsidR="00237C05">
              <w:rPr>
                <w:noProof/>
                <w:webHidden/>
              </w:rPr>
            </w:r>
            <w:r w:rsidR="00237C05">
              <w:rPr>
                <w:noProof/>
                <w:webHidden/>
              </w:rPr>
              <w:fldChar w:fldCharType="separate"/>
            </w:r>
            <w:r w:rsidR="00237C05">
              <w:rPr>
                <w:noProof/>
                <w:webHidden/>
              </w:rPr>
              <w:t>55</w:t>
            </w:r>
            <w:r w:rsidR="00237C05">
              <w:rPr>
                <w:noProof/>
                <w:webHidden/>
              </w:rPr>
              <w:fldChar w:fldCharType="end"/>
            </w:r>
          </w:hyperlink>
        </w:p>
        <w:p w14:paraId="792CF065" w14:textId="4D9FD236" w:rsidR="00647C0A" w:rsidRDefault="00647C0A">
          <w:r w:rsidRPr="254E4023">
            <w:rPr>
              <w:b/>
              <w:bCs/>
            </w:rPr>
            <w:fldChar w:fldCharType="end"/>
          </w:r>
        </w:p>
      </w:sdtContent>
    </w:sdt>
    <w:p w14:paraId="561EA85D" w14:textId="7F879B18" w:rsidR="003464AC" w:rsidRPr="00460391" w:rsidRDefault="254E4023" w:rsidP="00647C0A">
      <w:pPr>
        <w:pStyle w:val="Nagwek1"/>
      </w:pPr>
      <w:bookmarkStart w:id="13" w:name="_Toc14365199"/>
      <w:bookmarkStart w:id="14" w:name="_Toc87454441"/>
      <w:bookmarkStart w:id="15" w:name="_Toc96583138"/>
      <w:r>
        <w:lastRenderedPageBreak/>
        <w:t>Wstęp</w:t>
      </w:r>
      <w:bookmarkStart w:id="16" w:name="_Toc487461976"/>
      <w:bookmarkStart w:id="17" w:name="_Toc501107016"/>
      <w:bookmarkEnd w:id="13"/>
      <w:bookmarkEnd w:id="14"/>
      <w:bookmarkEnd w:id="15"/>
      <w:bookmarkEnd w:id="16"/>
      <w:bookmarkEnd w:id="17"/>
    </w:p>
    <w:p w14:paraId="076DA62D" w14:textId="63823B8A" w:rsidR="00E46697" w:rsidRPr="00460391" w:rsidRDefault="433C12C3" w:rsidP="00BE0761">
      <w:pPr>
        <w:pStyle w:val="Nagwek2"/>
      </w:pPr>
      <w:bookmarkStart w:id="18" w:name="_Toc487461977"/>
      <w:bookmarkStart w:id="19" w:name="_Toc501107017"/>
      <w:bookmarkStart w:id="20" w:name="_Toc14365200"/>
      <w:bookmarkStart w:id="21" w:name="_Toc87454442"/>
      <w:bookmarkStart w:id="22" w:name="_Toc96583139"/>
      <w:r>
        <w:t>Cel i zakres dokumentu</w:t>
      </w:r>
      <w:bookmarkEnd w:id="18"/>
      <w:bookmarkEnd w:id="19"/>
      <w:bookmarkEnd w:id="20"/>
      <w:r w:rsidR="008F032D">
        <w:t>.</w:t>
      </w:r>
      <w:bookmarkEnd w:id="21"/>
      <w:bookmarkEnd w:id="22"/>
    </w:p>
    <w:p w14:paraId="62860172" w14:textId="0492733F" w:rsidR="00B854A8" w:rsidRDefault="00EE04DF" w:rsidP="00B854A8">
      <w:r w:rsidRPr="1CDAC2C8">
        <w:t xml:space="preserve">Niniejszy </w:t>
      </w:r>
      <w:r w:rsidR="00B854A8">
        <w:t>opracowanie</w:t>
      </w:r>
      <w:r w:rsidRPr="1CDAC2C8">
        <w:t xml:space="preserve"> </w:t>
      </w:r>
      <w:bookmarkStart w:id="23" w:name="_Toc487461978"/>
      <w:bookmarkStart w:id="24" w:name="_Toc501107018"/>
      <w:bookmarkStart w:id="25" w:name="_Toc14365201"/>
      <w:r w:rsidR="00B854A8">
        <w:t>stanowi dokumentację techniczną dla dostawców oprogramowa</w:t>
      </w:r>
      <w:r w:rsidR="00486119">
        <w:t>nia podlegającego integracji z S</w:t>
      </w:r>
      <w:r w:rsidR="00B854A8">
        <w:t xml:space="preserve">ystemem P1 w zakresie </w:t>
      </w:r>
      <w:r w:rsidR="00560082">
        <w:t xml:space="preserve">obsługi </w:t>
      </w:r>
      <w:r w:rsidR="00B854A8">
        <w:t>Zdarzeń Medycznych.</w:t>
      </w:r>
    </w:p>
    <w:p w14:paraId="5993239D" w14:textId="38620A2C" w:rsidR="00E15099" w:rsidRDefault="00B854A8" w:rsidP="00B854A8">
      <w:r>
        <w:t xml:space="preserve">Dokument obejmuje swoim zakresem </w:t>
      </w:r>
      <w:r w:rsidR="00E25556">
        <w:t>przykładowe przypadki testowe dla zapisu, odczytu oraz wyszukania Zdarzeń Medycznych.</w:t>
      </w:r>
    </w:p>
    <w:p w14:paraId="43BE66CC" w14:textId="022EDAA5" w:rsidR="00E25556" w:rsidRPr="00460391" w:rsidRDefault="00E25556" w:rsidP="00E25556">
      <w:pPr>
        <w:pStyle w:val="Nagwek2"/>
      </w:pPr>
      <w:bookmarkStart w:id="26" w:name="_Toc87454443"/>
      <w:bookmarkStart w:id="27" w:name="_Toc96583140"/>
      <w:bookmarkEnd w:id="23"/>
      <w:bookmarkEnd w:id="24"/>
      <w:bookmarkEnd w:id="25"/>
      <w:r>
        <w:t>Wykorzystywane skróty i terminy</w:t>
      </w:r>
      <w:r w:rsidR="008F032D">
        <w:t>.</w:t>
      </w:r>
      <w:bookmarkEnd w:id="26"/>
      <w:bookmarkEnd w:id="27"/>
    </w:p>
    <w:tbl>
      <w:tblPr>
        <w:tblW w:w="8941" w:type="dxa"/>
        <w:tblInd w:w="108" w:type="dxa"/>
        <w:tblBorders>
          <w:top w:val="single" w:sz="18" w:space="0" w:color="7F7F7F" w:themeColor="background1" w:themeShade="7F"/>
          <w:left w:val="single" w:sz="18" w:space="0" w:color="7F7F7F" w:themeColor="background1" w:themeShade="7F"/>
          <w:bottom w:val="single" w:sz="18" w:space="0" w:color="7F7F7F" w:themeColor="background1" w:themeShade="7F"/>
          <w:right w:val="single" w:sz="18" w:space="0" w:color="7F7F7F" w:themeColor="background1" w:themeShade="7F"/>
          <w:insideH w:val="single" w:sz="4" w:space="0" w:color="7F7F7F" w:themeColor="background1" w:themeShade="7F"/>
          <w:insideV w:val="single" w:sz="4" w:space="0" w:color="7F7F7F" w:themeColor="background1" w:themeShade="7F"/>
        </w:tblBorders>
        <w:tblLook w:val="04A0" w:firstRow="1" w:lastRow="0" w:firstColumn="1" w:lastColumn="0" w:noHBand="0" w:noVBand="1"/>
      </w:tblPr>
      <w:tblGrid>
        <w:gridCol w:w="578"/>
        <w:gridCol w:w="2693"/>
        <w:gridCol w:w="5670"/>
      </w:tblGrid>
      <w:tr w:rsidR="00E46697" w:rsidRPr="00460391" w14:paraId="4837E5A0" w14:textId="77777777" w:rsidTr="2C32C61C">
        <w:trPr>
          <w:cantSplit/>
          <w:tblHeader/>
        </w:trPr>
        <w:tc>
          <w:tcPr>
            <w:tcW w:w="578" w:type="dxa"/>
            <w:shd w:val="clear" w:color="auto" w:fill="17365D" w:themeFill="text2" w:themeFillShade="BF"/>
          </w:tcPr>
          <w:p w14:paraId="24AF25B9" w14:textId="77777777" w:rsidR="00E46697" w:rsidRPr="00460391" w:rsidRDefault="00E46697" w:rsidP="007267F6">
            <w:pPr>
              <w:pStyle w:val="Tabelanagwekdolewej"/>
            </w:pPr>
            <w:r w:rsidRPr="00460391">
              <w:t>Lp.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14:paraId="6E46F429" w14:textId="77777777" w:rsidR="00E46697" w:rsidRPr="00460391" w:rsidRDefault="00E46697" w:rsidP="007267F6">
            <w:pPr>
              <w:pStyle w:val="Tabelanagwekdolewej"/>
            </w:pPr>
            <w:r w:rsidRPr="00460391">
              <w:t>Skrót / termin</w:t>
            </w:r>
          </w:p>
        </w:tc>
        <w:tc>
          <w:tcPr>
            <w:tcW w:w="5670" w:type="dxa"/>
            <w:shd w:val="clear" w:color="auto" w:fill="17365D" w:themeFill="text2" w:themeFillShade="BF"/>
          </w:tcPr>
          <w:p w14:paraId="3311AD73" w14:textId="77777777" w:rsidR="00E46697" w:rsidRPr="00460391" w:rsidRDefault="00E46697" w:rsidP="007267F6">
            <w:pPr>
              <w:pStyle w:val="Tabelanagwekdolewej"/>
            </w:pPr>
            <w:r w:rsidRPr="00460391">
              <w:t>Wyjaśnienie skrótu / terminu</w:t>
            </w:r>
          </w:p>
        </w:tc>
      </w:tr>
      <w:tr w:rsidR="00E46697" w:rsidRPr="00460391" w14:paraId="6E5ABB68" w14:textId="77777777" w:rsidTr="2C32C61C">
        <w:trPr>
          <w:cantSplit/>
        </w:trPr>
        <w:tc>
          <w:tcPr>
            <w:tcW w:w="578" w:type="dxa"/>
          </w:tcPr>
          <w:p w14:paraId="23710497" w14:textId="77777777" w:rsidR="00E46697" w:rsidRPr="00460391" w:rsidRDefault="00E46697" w:rsidP="00EC141B">
            <w:pPr>
              <w:pStyle w:val="tabelanormalny"/>
              <w:numPr>
                <w:ilvl w:val="0"/>
                <w:numId w:val="14"/>
              </w:numPr>
            </w:pPr>
          </w:p>
        </w:tc>
        <w:tc>
          <w:tcPr>
            <w:tcW w:w="2693" w:type="dxa"/>
          </w:tcPr>
          <w:p w14:paraId="41C9EA0D" w14:textId="70DD7885" w:rsidR="00E46697" w:rsidRPr="00460391" w:rsidRDefault="00E46697" w:rsidP="00B1192B">
            <w:pPr>
              <w:pStyle w:val="tabelanormalny"/>
            </w:pPr>
            <w:r w:rsidRPr="00460391">
              <w:t>C</w:t>
            </w:r>
            <w:r w:rsidR="003115F2">
              <w:t>e</w:t>
            </w:r>
            <w:r w:rsidRPr="00460391">
              <w:t>Z</w:t>
            </w:r>
          </w:p>
        </w:tc>
        <w:tc>
          <w:tcPr>
            <w:tcW w:w="5670" w:type="dxa"/>
          </w:tcPr>
          <w:p w14:paraId="7A24BC5A" w14:textId="35F2CD6A" w:rsidR="00E46697" w:rsidRPr="00B1192B" w:rsidRDefault="00E46697" w:rsidP="00B1192B">
            <w:pPr>
              <w:pStyle w:val="tabelanormalny"/>
              <w:rPr>
                <w:bCs w:val="0"/>
                <w:szCs w:val="24"/>
              </w:rPr>
            </w:pPr>
            <w:r w:rsidRPr="00B1192B">
              <w:rPr>
                <w:bCs w:val="0"/>
                <w:szCs w:val="24"/>
              </w:rPr>
              <w:t xml:space="preserve">Centrum </w:t>
            </w:r>
            <w:r w:rsidR="003115F2">
              <w:rPr>
                <w:bCs w:val="0"/>
                <w:szCs w:val="24"/>
              </w:rPr>
              <w:t>e-</w:t>
            </w:r>
            <w:r w:rsidRPr="00B1192B">
              <w:rPr>
                <w:bCs w:val="0"/>
                <w:szCs w:val="24"/>
              </w:rPr>
              <w:t>Zdrowia.</w:t>
            </w:r>
          </w:p>
        </w:tc>
      </w:tr>
      <w:tr w:rsidR="00E46697" w:rsidRPr="00460391" w14:paraId="373BBDAF" w14:textId="77777777" w:rsidTr="2C32C61C">
        <w:trPr>
          <w:cantSplit/>
        </w:trPr>
        <w:tc>
          <w:tcPr>
            <w:tcW w:w="578" w:type="dxa"/>
          </w:tcPr>
          <w:p w14:paraId="4B52C5A3" w14:textId="77777777" w:rsidR="00E46697" w:rsidRPr="00460391" w:rsidRDefault="00E46697" w:rsidP="00EC141B">
            <w:pPr>
              <w:pStyle w:val="tabelanormalny"/>
              <w:numPr>
                <w:ilvl w:val="0"/>
                <w:numId w:val="14"/>
              </w:numPr>
            </w:pPr>
          </w:p>
        </w:tc>
        <w:tc>
          <w:tcPr>
            <w:tcW w:w="2693" w:type="dxa"/>
          </w:tcPr>
          <w:p w14:paraId="4174E325" w14:textId="51220440" w:rsidR="00E46697" w:rsidRPr="00460391" w:rsidRDefault="00E46697" w:rsidP="00B1192B">
            <w:pPr>
              <w:pStyle w:val="tabelanormalny"/>
            </w:pPr>
            <w:r w:rsidRPr="00460391">
              <w:t>System P1</w:t>
            </w:r>
          </w:p>
        </w:tc>
        <w:tc>
          <w:tcPr>
            <w:tcW w:w="5670" w:type="dxa"/>
          </w:tcPr>
          <w:p w14:paraId="3C3ACF9E" w14:textId="1CC0B0A7" w:rsidR="00E46697" w:rsidRPr="00B1192B" w:rsidRDefault="00E36668" w:rsidP="00B1192B">
            <w:pPr>
              <w:pStyle w:val="tabelanormalny"/>
              <w:rPr>
                <w:bCs w:val="0"/>
                <w:szCs w:val="24"/>
              </w:rPr>
            </w:pPr>
            <w:r w:rsidRPr="00B1192B">
              <w:rPr>
                <w:bCs w:val="0"/>
                <w:szCs w:val="24"/>
              </w:rPr>
              <w:t>System teleinformatyczny realizowany w ramach Projektu P1, którego celem jest gromadzenie i udostępnianie dokumentacji medycznej pacjenta.</w:t>
            </w:r>
          </w:p>
        </w:tc>
      </w:tr>
      <w:tr w:rsidR="00647C0A" w:rsidRPr="00460391" w14:paraId="5E8916DE" w14:textId="77777777" w:rsidTr="2C32C61C">
        <w:trPr>
          <w:cantSplit/>
        </w:trPr>
        <w:tc>
          <w:tcPr>
            <w:tcW w:w="578" w:type="dxa"/>
          </w:tcPr>
          <w:p w14:paraId="1772F1FB" w14:textId="77777777" w:rsidR="00647C0A" w:rsidRPr="00460391" w:rsidRDefault="00647C0A" w:rsidP="00EC141B">
            <w:pPr>
              <w:pStyle w:val="tabelanormalny"/>
              <w:numPr>
                <w:ilvl w:val="0"/>
                <w:numId w:val="14"/>
              </w:numPr>
            </w:pPr>
          </w:p>
        </w:tc>
        <w:tc>
          <w:tcPr>
            <w:tcW w:w="2693" w:type="dxa"/>
          </w:tcPr>
          <w:p w14:paraId="2FB9EA79" w14:textId="506A2DE4" w:rsidR="00647C0A" w:rsidRPr="00460391" w:rsidRDefault="00647C0A" w:rsidP="00B1192B">
            <w:pPr>
              <w:pStyle w:val="tabelanormalny"/>
            </w:pPr>
            <w:r>
              <w:t>Z</w:t>
            </w:r>
            <w:r w:rsidR="00B1248B">
              <w:t xml:space="preserve">darzenie </w:t>
            </w:r>
            <w:r>
              <w:t>M</w:t>
            </w:r>
            <w:r w:rsidR="00B1248B">
              <w:t>edyczne</w:t>
            </w:r>
            <w:r w:rsidR="00E25556">
              <w:t>/ZM</w:t>
            </w:r>
          </w:p>
        </w:tc>
        <w:tc>
          <w:tcPr>
            <w:tcW w:w="5670" w:type="dxa"/>
          </w:tcPr>
          <w:p w14:paraId="0A64F7F5" w14:textId="201C69E2" w:rsidR="00647C0A" w:rsidRPr="00B1192B" w:rsidRDefault="00371ACE" w:rsidP="00371ACE">
            <w:pPr>
              <w:pStyle w:val="tabelanormalny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C</w:t>
            </w:r>
            <w:r w:rsidRPr="00371ACE">
              <w:rPr>
                <w:bCs w:val="0"/>
                <w:szCs w:val="24"/>
              </w:rPr>
              <w:t>zynność w ramach świadczenia zdrowotnego lub świadczenia zdrowotnego rzeczowego, o których mowa w ustawie z dnia 27 sierpnia 2004 r. o świadczeniach opieki zdrowotnej finansowanych ze środków publicznych, której dane są przetwarzane w systemie informacji</w:t>
            </w:r>
            <w:r>
              <w:rPr>
                <w:bCs w:val="0"/>
                <w:szCs w:val="24"/>
              </w:rPr>
              <w:t xml:space="preserve"> (</w:t>
            </w:r>
            <w:r w:rsidRPr="00371ACE">
              <w:rPr>
                <w:bCs w:val="0"/>
                <w:szCs w:val="24"/>
              </w:rPr>
              <w:t>Ustawa z dnia 28 kwietnia 2011 r. o systemie informacji w ochronie zdrowia</w:t>
            </w:r>
            <w:r>
              <w:rPr>
                <w:bCs w:val="0"/>
                <w:szCs w:val="24"/>
              </w:rPr>
              <w:t>).</w:t>
            </w:r>
          </w:p>
        </w:tc>
      </w:tr>
      <w:tr w:rsidR="2C32C61C" w14:paraId="0F440562" w14:textId="77777777" w:rsidTr="2C32C61C">
        <w:trPr>
          <w:cantSplit/>
        </w:trPr>
        <w:tc>
          <w:tcPr>
            <w:tcW w:w="578" w:type="dxa"/>
          </w:tcPr>
          <w:p w14:paraId="0848E0FA" w14:textId="60A20FDE" w:rsidR="2C32C61C" w:rsidRDefault="2C32C61C" w:rsidP="2C32C61C">
            <w:pPr>
              <w:pStyle w:val="tabelanormalny"/>
            </w:pPr>
            <w:r>
              <w:t>4.</w:t>
            </w:r>
          </w:p>
        </w:tc>
        <w:tc>
          <w:tcPr>
            <w:tcW w:w="2693" w:type="dxa"/>
          </w:tcPr>
          <w:p w14:paraId="3EEAB931" w14:textId="2AFD8D58" w:rsidR="2C32C61C" w:rsidRDefault="2C32C61C" w:rsidP="2C32C61C">
            <w:pPr>
              <w:pStyle w:val="tabelanormalny"/>
              <w:jc w:val="left"/>
            </w:pPr>
            <w:r>
              <w:t>Referencja do Dokumentów Medycznych/DM</w:t>
            </w:r>
          </w:p>
        </w:tc>
        <w:tc>
          <w:tcPr>
            <w:tcW w:w="5670" w:type="dxa"/>
          </w:tcPr>
          <w:p w14:paraId="2EB76BA1" w14:textId="3F935085" w:rsidR="2C32C61C" w:rsidRDefault="00BD393D" w:rsidP="00BD393D">
            <w:pPr>
              <w:pStyle w:val="tabelanormalny"/>
            </w:pPr>
            <w:r>
              <w:t>Indeks do dokumentacji medycznej zapisanej w systemie P1</w:t>
            </w:r>
          </w:p>
        </w:tc>
      </w:tr>
      <w:tr w:rsidR="004726C8" w:rsidRPr="00460391" w14:paraId="1729B77A" w14:textId="77777777" w:rsidTr="2C32C61C">
        <w:trPr>
          <w:cantSplit/>
        </w:trPr>
        <w:tc>
          <w:tcPr>
            <w:tcW w:w="578" w:type="dxa"/>
          </w:tcPr>
          <w:p w14:paraId="407B77AE" w14:textId="36F04F90" w:rsidR="004726C8" w:rsidRPr="00460391" w:rsidRDefault="2C32C61C" w:rsidP="2C32C61C">
            <w:pPr>
              <w:pStyle w:val="tabelanormalny"/>
            </w:pPr>
            <w:r>
              <w:t>5.</w:t>
            </w:r>
          </w:p>
        </w:tc>
        <w:tc>
          <w:tcPr>
            <w:tcW w:w="2693" w:type="dxa"/>
          </w:tcPr>
          <w:p w14:paraId="5BAB2F51" w14:textId="1C8E276D" w:rsidR="004726C8" w:rsidRDefault="004726C8" w:rsidP="00B1192B">
            <w:pPr>
              <w:pStyle w:val="tabelanormalny"/>
            </w:pPr>
            <w:r>
              <w:t>FHIR</w:t>
            </w:r>
          </w:p>
        </w:tc>
        <w:tc>
          <w:tcPr>
            <w:tcW w:w="5670" w:type="dxa"/>
          </w:tcPr>
          <w:p w14:paraId="51431FD9" w14:textId="35F7014A" w:rsidR="004726C8" w:rsidRDefault="00560082" w:rsidP="00B1192B">
            <w:pPr>
              <w:pStyle w:val="tabelanormalny"/>
            </w:pPr>
            <w:r w:rsidRPr="00B1192B">
              <w:rPr>
                <w:bCs w:val="0"/>
                <w:szCs w:val="24"/>
              </w:rPr>
              <w:t xml:space="preserve">Fast Healthcare </w:t>
            </w:r>
            <w:proofErr w:type="spellStart"/>
            <w:r w:rsidRPr="00B1192B">
              <w:rPr>
                <w:bCs w:val="0"/>
                <w:szCs w:val="24"/>
              </w:rPr>
              <w:t>Interoperability</w:t>
            </w:r>
            <w:proofErr w:type="spellEnd"/>
            <w:r w:rsidRPr="00B1192B">
              <w:rPr>
                <w:bCs w:val="0"/>
                <w:szCs w:val="24"/>
              </w:rPr>
              <w:t xml:space="preserve"> </w:t>
            </w:r>
            <w:proofErr w:type="spellStart"/>
            <w:r w:rsidRPr="00B1192B">
              <w:rPr>
                <w:bCs w:val="0"/>
                <w:szCs w:val="24"/>
              </w:rPr>
              <w:t>Resources</w:t>
            </w:r>
            <w:proofErr w:type="spellEnd"/>
            <w:r w:rsidR="00486119" w:rsidRPr="00B1192B">
              <w:rPr>
                <w:bCs w:val="0"/>
                <w:szCs w:val="24"/>
              </w:rPr>
              <w:t xml:space="preserve"> </w:t>
            </w:r>
            <w:r w:rsidR="00B1192B" w:rsidRPr="00B1192B">
              <w:rPr>
                <w:bCs w:val="0"/>
                <w:szCs w:val="24"/>
              </w:rPr>
              <w:t>–</w:t>
            </w:r>
            <w:r w:rsidR="00486119" w:rsidRPr="00B1192B">
              <w:rPr>
                <w:bCs w:val="0"/>
                <w:szCs w:val="24"/>
              </w:rPr>
              <w:t xml:space="preserve"> rozszerzalny model danych </w:t>
            </w:r>
            <w:r w:rsidR="00B1192B" w:rsidRPr="00B1192B">
              <w:rPr>
                <w:bCs w:val="0"/>
                <w:szCs w:val="24"/>
              </w:rPr>
              <w:t>standaryzujący</w:t>
            </w:r>
            <w:r w:rsidR="00486119" w:rsidRPr="00B1192B">
              <w:rPr>
                <w:bCs w:val="0"/>
                <w:szCs w:val="24"/>
              </w:rPr>
              <w:t xml:space="preserve"> semantykę i wymianę danych </w:t>
            </w:r>
            <w:r w:rsidR="00B1192B" w:rsidRPr="00B1192B">
              <w:rPr>
                <w:bCs w:val="0"/>
                <w:szCs w:val="24"/>
              </w:rPr>
              <w:t>pomiędzy systemami gromadzącymi informacje w dziedzinie służby zdrowia.</w:t>
            </w:r>
          </w:p>
        </w:tc>
      </w:tr>
    </w:tbl>
    <w:p w14:paraId="49B50077" w14:textId="1B17A621" w:rsidR="000B65C8" w:rsidRPr="00B303F7" w:rsidRDefault="000B65C8" w:rsidP="00B303F7">
      <w:bookmarkStart w:id="28" w:name="_Toc487461990"/>
      <w:bookmarkStart w:id="29" w:name="_Toc501107030"/>
      <w:bookmarkEnd w:id="28"/>
      <w:bookmarkEnd w:id="29"/>
    </w:p>
    <w:p w14:paraId="32899426" w14:textId="6AB3E783" w:rsidR="008F032D" w:rsidRDefault="1B898A01" w:rsidP="008F032D">
      <w:pPr>
        <w:pStyle w:val="Nagwek2"/>
      </w:pPr>
      <w:bookmarkStart w:id="30" w:name="_Toc87454444"/>
      <w:bookmarkStart w:id="31" w:name="_Toc96583141"/>
      <w:r>
        <w:lastRenderedPageBreak/>
        <w:t>Wymagania wstępne oraz środowisko przeprowadzania testów.</w:t>
      </w:r>
      <w:bookmarkEnd w:id="30"/>
      <w:bookmarkEnd w:id="31"/>
    </w:p>
    <w:p w14:paraId="44AAAA9E" w14:textId="7A8E97F1" w:rsidR="1B898A01" w:rsidRDefault="1A8FB4DF" w:rsidP="007D0A3E">
      <w:pPr>
        <w:pStyle w:val="Nagwek3"/>
      </w:pPr>
      <w:bookmarkStart w:id="32" w:name="_Toc87454445"/>
      <w:bookmarkStart w:id="33" w:name="_Toc96583142"/>
      <w:r>
        <w:t>Środowisko uruchamiania testów</w:t>
      </w:r>
      <w:bookmarkEnd w:id="32"/>
      <w:bookmarkEnd w:id="33"/>
    </w:p>
    <w:p w14:paraId="6AE3D201" w14:textId="77F5FBC5" w:rsidR="71F1BC79" w:rsidRPr="001D2EBB" w:rsidRDefault="71F1BC79" w:rsidP="1DDD7503">
      <w:pPr>
        <w:rPr>
          <w:rFonts w:ascii="Calibri" w:hAnsi="Calibri" w:cs="Calibri"/>
          <w:szCs w:val="22"/>
        </w:rPr>
      </w:pPr>
      <w:r w:rsidRPr="1DDD7503">
        <w:rPr>
          <w:rFonts w:ascii="Calibri" w:eastAsia="Calibri" w:hAnsi="Calibri" w:cs="Calibri"/>
        </w:rPr>
        <w:t xml:space="preserve">Testy powinny być uruchamiane na środowisku z zainstalowanym programem </w:t>
      </w:r>
      <w:proofErr w:type="spellStart"/>
      <w:r w:rsidRPr="1DDD7503">
        <w:rPr>
          <w:rFonts w:ascii="Calibri" w:eastAsia="Calibri" w:hAnsi="Calibri" w:cs="Calibri"/>
        </w:rPr>
        <w:t>SoapUI</w:t>
      </w:r>
      <w:proofErr w:type="spellEnd"/>
      <w:r w:rsidRPr="1DDD7503">
        <w:rPr>
          <w:rFonts w:ascii="Calibri" w:eastAsia="Calibri" w:hAnsi="Calibri" w:cs="Calibri"/>
        </w:rPr>
        <w:t xml:space="preserve"> w wersji 5.5.0 oraz dostępem do serwera SGZ ZM. Przed uruchomieniem programu należy dodać zewnętrzne biblioteki wykorzystywane w skryptach testowych. </w:t>
      </w:r>
      <w:r w:rsidR="001D2EBB" w:rsidRPr="001D2EBB">
        <w:rPr>
          <w:rFonts w:ascii="Calibri" w:hAnsi="Calibri" w:cs="Calibri"/>
          <w:szCs w:val="22"/>
        </w:rPr>
        <w:t xml:space="preserve">Znajdują się one w folderze </w:t>
      </w:r>
      <w:r w:rsidR="001D2EBB">
        <w:rPr>
          <w:rFonts w:ascii="Calibri" w:hAnsi="Calibri" w:cs="Calibri"/>
          <w:szCs w:val="22"/>
        </w:rPr>
        <w:t>„</w:t>
      </w:r>
      <w:proofErr w:type="spellStart"/>
      <w:r w:rsidR="001D2EBB" w:rsidRPr="001D2EBB">
        <w:rPr>
          <w:rFonts w:ascii="Calibri" w:hAnsi="Calibri" w:cs="Calibri"/>
          <w:szCs w:val="22"/>
        </w:rPr>
        <w:t>PodpisKwalifikowany</w:t>
      </w:r>
      <w:proofErr w:type="spellEnd"/>
      <w:r w:rsidR="001D2EBB">
        <w:rPr>
          <w:rFonts w:ascii="Calibri" w:hAnsi="Calibri" w:cs="Calibri"/>
          <w:szCs w:val="22"/>
        </w:rPr>
        <w:t>”</w:t>
      </w:r>
      <w:r w:rsidR="001D2EBB" w:rsidRPr="001D2EBB">
        <w:rPr>
          <w:rFonts w:ascii="Calibri" w:hAnsi="Calibri" w:cs="Calibri"/>
          <w:szCs w:val="22"/>
        </w:rPr>
        <w:t xml:space="preserve">. </w:t>
      </w:r>
      <w:r w:rsidRPr="1DDD7503">
        <w:rPr>
          <w:rFonts w:ascii="Calibri" w:eastAsia="Calibri" w:hAnsi="Calibri" w:cs="Calibri"/>
        </w:rPr>
        <w:t>Pliki JAR należy dodać do folder</w:t>
      </w:r>
      <w:r w:rsidR="7ABE4430" w:rsidRPr="1DDD7503">
        <w:rPr>
          <w:rFonts w:ascii="Calibri" w:eastAsia="Calibri" w:hAnsi="Calibri" w:cs="Calibri"/>
        </w:rPr>
        <w:t>ów</w:t>
      </w:r>
      <w:r w:rsidRPr="1DDD7503">
        <w:rPr>
          <w:rFonts w:ascii="Calibri" w:eastAsia="Calibri" w:hAnsi="Calibri" w:cs="Calibri"/>
        </w:rPr>
        <w:t xml:space="preserve"> \bin\</w:t>
      </w:r>
      <w:proofErr w:type="spellStart"/>
      <w:r w:rsidRPr="1DDD7503">
        <w:rPr>
          <w:rFonts w:ascii="Calibri" w:eastAsia="Calibri" w:hAnsi="Calibri" w:cs="Calibri"/>
        </w:rPr>
        <w:t>ext</w:t>
      </w:r>
      <w:proofErr w:type="spellEnd"/>
      <w:r w:rsidR="09E31CA8" w:rsidRPr="1DDD7503">
        <w:rPr>
          <w:rFonts w:ascii="Calibri" w:eastAsia="Calibri" w:hAnsi="Calibri" w:cs="Calibri"/>
        </w:rPr>
        <w:t xml:space="preserve"> oraz \</w:t>
      </w:r>
      <w:proofErr w:type="spellStart"/>
      <w:r w:rsidR="09E31CA8" w:rsidRPr="1DDD7503">
        <w:rPr>
          <w:rFonts w:ascii="Calibri" w:eastAsia="Calibri" w:hAnsi="Calibri" w:cs="Calibri"/>
        </w:rPr>
        <w:t>lib</w:t>
      </w:r>
      <w:proofErr w:type="spellEnd"/>
      <w:r w:rsidRPr="1DDD7503">
        <w:rPr>
          <w:rFonts w:ascii="Calibri" w:eastAsia="Calibri" w:hAnsi="Calibri" w:cs="Calibri"/>
        </w:rPr>
        <w:t xml:space="preserve"> </w:t>
      </w:r>
      <w:r w:rsidR="40B2A4EF" w:rsidRPr="1DDD7503">
        <w:rPr>
          <w:rFonts w:ascii="Calibri" w:eastAsia="Calibri" w:hAnsi="Calibri" w:cs="Calibri"/>
        </w:rPr>
        <w:t>zgodnie z instrukcją w pliku README</w:t>
      </w:r>
      <w:r w:rsidRPr="1DDD7503">
        <w:rPr>
          <w:rFonts w:ascii="Calibri" w:eastAsia="Calibri" w:hAnsi="Calibri" w:cs="Calibri"/>
        </w:rPr>
        <w:t xml:space="preserve">. Po dodaniu plików można uruchomić program </w:t>
      </w:r>
      <w:proofErr w:type="spellStart"/>
      <w:r w:rsidRPr="1DDD7503">
        <w:rPr>
          <w:rFonts w:ascii="Calibri" w:eastAsia="Calibri" w:hAnsi="Calibri" w:cs="Calibri"/>
        </w:rPr>
        <w:t>SoapUI</w:t>
      </w:r>
      <w:proofErr w:type="spellEnd"/>
      <w:r w:rsidRPr="1DDD7503">
        <w:rPr>
          <w:rFonts w:ascii="Calibri" w:eastAsia="Calibri" w:hAnsi="Calibri" w:cs="Calibri"/>
        </w:rPr>
        <w:t>.</w:t>
      </w:r>
    </w:p>
    <w:p w14:paraId="4E52791B" w14:textId="71420873" w:rsidR="71F1BC79" w:rsidRDefault="00074DE7" w:rsidP="71F1BC79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Przed uruchomieniem skryptu</w:t>
      </w:r>
      <w:r w:rsidR="71F1BC79" w:rsidRPr="71F1BC79">
        <w:rPr>
          <w:rFonts w:ascii="Calibri" w:eastAsia="Calibri" w:hAnsi="Calibri" w:cs="Calibri"/>
          <w:szCs w:val="22"/>
        </w:rPr>
        <w:t xml:space="preserve"> należy ustawić zmienną “</w:t>
      </w:r>
      <w:proofErr w:type="spellStart"/>
      <w:r w:rsidR="71F1BC79" w:rsidRPr="71F1BC79">
        <w:rPr>
          <w:rFonts w:ascii="Calibri" w:eastAsia="Calibri" w:hAnsi="Calibri" w:cs="Calibri"/>
          <w:szCs w:val="22"/>
        </w:rPr>
        <w:t>ObslugaZda</w:t>
      </w:r>
      <w:r>
        <w:rPr>
          <w:rFonts w:ascii="Calibri" w:eastAsia="Calibri" w:hAnsi="Calibri" w:cs="Calibri"/>
          <w:szCs w:val="22"/>
        </w:rPr>
        <w:t>rzenMedycznych.service.address</w:t>
      </w:r>
      <w:proofErr w:type="spellEnd"/>
      <w:r>
        <w:rPr>
          <w:rFonts w:ascii="Calibri" w:eastAsia="Calibri" w:hAnsi="Calibri" w:cs="Calibri"/>
          <w:szCs w:val="22"/>
        </w:rPr>
        <w:t xml:space="preserve">”, </w:t>
      </w:r>
      <w:r w:rsidRPr="71F1BC79">
        <w:rPr>
          <w:rFonts w:ascii="Calibri" w:eastAsia="Calibri" w:hAnsi="Calibri" w:cs="Calibri"/>
          <w:szCs w:val="22"/>
        </w:rPr>
        <w:t>“</w:t>
      </w:r>
      <w:proofErr w:type="spellStart"/>
      <w:r w:rsidRPr="71F1BC79">
        <w:rPr>
          <w:rFonts w:ascii="Calibri" w:eastAsia="Calibri" w:hAnsi="Calibri" w:cs="Calibri"/>
          <w:szCs w:val="22"/>
        </w:rPr>
        <w:t>UwierzytelnianieZdarzenMedycznych.service.address</w:t>
      </w:r>
      <w:proofErr w:type="spellEnd"/>
      <w:r w:rsidRPr="71F1BC79">
        <w:rPr>
          <w:rFonts w:ascii="Calibri" w:eastAsia="Calibri" w:hAnsi="Calibri" w:cs="Calibri"/>
          <w:szCs w:val="22"/>
        </w:rPr>
        <w:t>”</w:t>
      </w:r>
      <w:r>
        <w:rPr>
          <w:rFonts w:ascii="Calibri" w:eastAsia="Calibri" w:hAnsi="Calibri" w:cs="Calibri"/>
          <w:szCs w:val="22"/>
        </w:rPr>
        <w:t>, „</w:t>
      </w:r>
      <w:proofErr w:type="spellStart"/>
      <w:r w:rsidRPr="00074DE7">
        <w:rPr>
          <w:rFonts w:ascii="Calibri" w:eastAsia="Calibri" w:hAnsi="Calibri" w:cs="Calibri"/>
          <w:szCs w:val="22"/>
        </w:rPr>
        <w:t>ObslugaEDM.service.address</w:t>
      </w:r>
      <w:proofErr w:type="spellEnd"/>
      <w:r>
        <w:rPr>
          <w:rFonts w:ascii="Calibri" w:eastAsia="Calibri" w:hAnsi="Calibri" w:cs="Calibri"/>
          <w:szCs w:val="22"/>
        </w:rPr>
        <w:t>” oraz „</w:t>
      </w:r>
      <w:proofErr w:type="spellStart"/>
      <w:r w:rsidRPr="00074DE7">
        <w:rPr>
          <w:rFonts w:ascii="Calibri" w:eastAsia="Calibri" w:hAnsi="Calibri" w:cs="Calibri"/>
          <w:szCs w:val="22"/>
        </w:rPr>
        <w:t>GenerowanieTokenuSAML.service.address</w:t>
      </w:r>
      <w:proofErr w:type="spellEnd"/>
      <w:r>
        <w:rPr>
          <w:rFonts w:ascii="Calibri" w:eastAsia="Calibri" w:hAnsi="Calibri" w:cs="Calibri"/>
          <w:szCs w:val="22"/>
        </w:rPr>
        <w:t xml:space="preserve">” </w:t>
      </w:r>
      <w:r w:rsidR="71F1BC79" w:rsidRPr="71F1BC79">
        <w:rPr>
          <w:rFonts w:ascii="Calibri" w:eastAsia="Calibri" w:hAnsi="Calibri" w:cs="Calibri"/>
          <w:szCs w:val="22"/>
        </w:rPr>
        <w:t>zgodnie z adresem serwera integracyjnego wraz z protokołem HTTP (np.</w:t>
      </w:r>
      <w:r>
        <w:rPr>
          <w:rFonts w:ascii="Calibri" w:eastAsia="Calibri" w:hAnsi="Calibri" w:cs="Calibri"/>
          <w:szCs w:val="22"/>
        </w:rPr>
        <w:t xml:space="preserve"> </w:t>
      </w:r>
      <w:hyperlink r:id="rId11">
        <w:r w:rsidRPr="71F1BC79">
          <w:rPr>
            <w:rStyle w:val="Hipercze"/>
            <w:rFonts w:eastAsia="Calibri" w:cs="Calibri"/>
            <w:color w:val="0563C1"/>
            <w:szCs w:val="22"/>
          </w:rPr>
          <w:t>https://isus.ezdrowie.gov.pl</w:t>
        </w:r>
      </w:hyperlink>
      <w:r>
        <w:rPr>
          <w:rFonts w:ascii="Calibri" w:eastAsia="Calibri" w:hAnsi="Calibri" w:cs="Calibri"/>
          <w:szCs w:val="22"/>
        </w:rPr>
        <w:t xml:space="preserve"> ).</w:t>
      </w:r>
    </w:p>
    <w:p w14:paraId="0D4B1C0A" w14:textId="7F1E1A3F" w:rsidR="00074DE7" w:rsidRDefault="00074DE7" w:rsidP="71F1BC79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Należy też skonfigurować połączenie TLS w ustawieniach programu </w:t>
      </w:r>
      <w:proofErr w:type="spellStart"/>
      <w:r>
        <w:rPr>
          <w:rFonts w:ascii="Calibri" w:eastAsia="Calibri" w:hAnsi="Calibri" w:cs="Calibri"/>
          <w:szCs w:val="22"/>
        </w:rPr>
        <w:t>SoapUI</w:t>
      </w:r>
      <w:proofErr w:type="spellEnd"/>
      <w:r>
        <w:rPr>
          <w:rFonts w:ascii="Calibri" w:eastAsia="Calibri" w:hAnsi="Calibri" w:cs="Calibri"/>
          <w:szCs w:val="22"/>
        </w:rPr>
        <w:t>. W zakładce „</w:t>
      </w:r>
      <w:proofErr w:type="spellStart"/>
      <w:r>
        <w:rPr>
          <w:rFonts w:ascii="Calibri" w:eastAsia="Calibri" w:hAnsi="Calibri" w:cs="Calibri"/>
          <w:szCs w:val="22"/>
        </w:rPr>
        <w:t>Preferences</w:t>
      </w:r>
      <w:proofErr w:type="spellEnd"/>
      <w:r>
        <w:rPr>
          <w:rFonts w:ascii="Calibri" w:eastAsia="Calibri" w:hAnsi="Calibri" w:cs="Calibri"/>
          <w:szCs w:val="22"/>
        </w:rPr>
        <w:t xml:space="preserve">” należy wybrać sekcję „SSL </w:t>
      </w:r>
      <w:proofErr w:type="spellStart"/>
      <w:r>
        <w:rPr>
          <w:rFonts w:ascii="Calibri" w:eastAsia="Calibri" w:hAnsi="Calibri" w:cs="Calibri"/>
          <w:szCs w:val="22"/>
        </w:rPr>
        <w:t>Settings</w:t>
      </w:r>
      <w:proofErr w:type="spellEnd"/>
      <w:r>
        <w:rPr>
          <w:rFonts w:ascii="Calibri" w:eastAsia="Calibri" w:hAnsi="Calibri" w:cs="Calibri"/>
          <w:szCs w:val="22"/>
        </w:rPr>
        <w:t>” i wskazać przekazany przez C</w:t>
      </w:r>
      <w:r w:rsidR="003115F2">
        <w:rPr>
          <w:rFonts w:ascii="Calibri" w:eastAsia="Calibri" w:hAnsi="Calibri" w:cs="Calibri"/>
          <w:szCs w:val="22"/>
        </w:rPr>
        <w:t>e</w:t>
      </w:r>
      <w:r>
        <w:rPr>
          <w:rFonts w:ascii="Calibri" w:eastAsia="Calibri" w:hAnsi="Calibri" w:cs="Calibri"/>
          <w:szCs w:val="22"/>
        </w:rPr>
        <w:t>Z plik certyfikatu oraz hasło do połączenia TLS.</w:t>
      </w:r>
    </w:p>
    <w:p w14:paraId="1ACA9399" w14:textId="5CCB1ECE" w:rsidR="71F1BC79" w:rsidRDefault="71F1BC79" w:rsidP="71F1BC79">
      <w:pPr>
        <w:rPr>
          <w:rFonts w:ascii="Calibri" w:eastAsia="Calibri" w:hAnsi="Calibri" w:cs="Calibri"/>
          <w:szCs w:val="22"/>
        </w:rPr>
      </w:pPr>
      <w:r w:rsidRPr="71F1BC79">
        <w:rPr>
          <w:rFonts w:ascii="Calibri" w:eastAsia="Calibri" w:hAnsi="Calibri" w:cs="Calibri"/>
          <w:szCs w:val="22"/>
        </w:rPr>
        <w:t xml:space="preserve">Skrypty testowe muszą być uruchamiane z zachowaniem kolejności wskazanej w tym dokumencie oraz w projekcie </w:t>
      </w:r>
      <w:proofErr w:type="spellStart"/>
      <w:r w:rsidRPr="71F1BC79">
        <w:rPr>
          <w:rFonts w:ascii="Calibri" w:eastAsia="Calibri" w:hAnsi="Calibri" w:cs="Calibri"/>
          <w:szCs w:val="22"/>
        </w:rPr>
        <w:t>SoapUI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 - </w:t>
      </w:r>
      <w:r w:rsidR="00B065CB">
        <w:rPr>
          <w:rFonts w:ascii="Calibri" w:eastAsia="Calibri" w:hAnsi="Calibri" w:cs="Calibri"/>
          <w:szCs w:val="22"/>
        </w:rPr>
        <w:t>po</w:t>
      </w:r>
      <w:r w:rsidRPr="71F1BC79">
        <w:rPr>
          <w:rFonts w:ascii="Calibri" w:eastAsia="Calibri" w:hAnsi="Calibri" w:cs="Calibri"/>
          <w:szCs w:val="22"/>
        </w:rPr>
        <w:t xml:space="preserve">między </w:t>
      </w:r>
      <w:r w:rsidR="00B065CB">
        <w:rPr>
          <w:rFonts w:ascii="Calibri" w:eastAsia="Calibri" w:hAnsi="Calibri" w:cs="Calibri"/>
          <w:szCs w:val="22"/>
        </w:rPr>
        <w:t xml:space="preserve">niektórymi </w:t>
      </w:r>
      <w:r w:rsidRPr="71F1BC79">
        <w:rPr>
          <w:rFonts w:ascii="Calibri" w:eastAsia="Calibri" w:hAnsi="Calibri" w:cs="Calibri"/>
          <w:szCs w:val="22"/>
        </w:rPr>
        <w:t>skryptami przekazywane są dane testowe używane w kolejnych krokach i przypadkach.</w:t>
      </w:r>
    </w:p>
    <w:p w14:paraId="3C9FA180" w14:textId="67314F3A" w:rsidR="71F1BC79" w:rsidRDefault="71F1BC79" w:rsidP="71F1BC79">
      <w:pPr>
        <w:rPr>
          <w:rStyle w:val="normaltextrun"/>
          <w:rFonts w:ascii="Calibri" w:hAnsi="Calibri" w:cs="Calibri"/>
        </w:rPr>
      </w:pPr>
    </w:p>
    <w:p w14:paraId="165597BA" w14:textId="51B44F8F" w:rsidR="472CA475" w:rsidRDefault="1A8FB4DF" w:rsidP="007D0A3E">
      <w:pPr>
        <w:pStyle w:val="Nagwek3"/>
      </w:pPr>
      <w:bookmarkStart w:id="34" w:name="_Toc87454446"/>
      <w:bookmarkStart w:id="35" w:name="_Toc96583143"/>
      <w:r>
        <w:t>Uwierzytelnianie</w:t>
      </w:r>
      <w:bookmarkEnd w:id="34"/>
      <w:bookmarkEnd w:id="35"/>
    </w:p>
    <w:p w14:paraId="1689C873" w14:textId="77777777" w:rsidR="00666C7D" w:rsidRDefault="00666C7D" w:rsidP="00666C7D">
      <w:pPr>
        <w:pStyle w:val="Nagwek4"/>
        <w:rPr>
          <w:szCs w:val="24"/>
          <w:lang w:eastAsia="pl-PL"/>
        </w:rPr>
      </w:pPr>
      <w:r>
        <w:rPr>
          <w:rStyle w:val="normaltextrun"/>
          <w:rFonts w:ascii="Calibri" w:hAnsi="Calibri" w:cs="Calibri"/>
          <w:b w:val="0"/>
          <w:bCs w:val="0"/>
        </w:rPr>
        <w:t>Zdarzenia Medyczne</w:t>
      </w:r>
      <w:r>
        <w:rPr>
          <w:rStyle w:val="eop"/>
          <w:rFonts w:ascii="Calibri" w:hAnsi="Calibri" w:cs="Calibri"/>
          <w:b w:val="0"/>
          <w:bCs w:val="0"/>
        </w:rPr>
        <w:t> </w:t>
      </w:r>
    </w:p>
    <w:p w14:paraId="6EE2ECEA" w14:textId="6C8D0E02" w:rsidR="006E120A" w:rsidRDefault="00666C7D" w:rsidP="006E120A">
      <w:pPr>
        <w:rPr>
          <w:rStyle w:val="normaltextrun"/>
          <w:rFonts w:ascii="Calibri" w:hAnsi="Calibri" w:cs="Calibri"/>
        </w:rPr>
      </w:pPr>
      <w:r w:rsidRPr="584D9EA3">
        <w:rPr>
          <w:rStyle w:val="normaltextrun"/>
          <w:rFonts w:ascii="Calibri" w:hAnsi="Calibri" w:cs="Calibri"/>
        </w:rPr>
        <w:t>Klient musi być uwierzytelniony i wraz z każdym żądaniem do serwera FHIR C</w:t>
      </w:r>
      <w:r w:rsidR="003115F2">
        <w:rPr>
          <w:rStyle w:val="normaltextrun"/>
          <w:rFonts w:ascii="Calibri" w:hAnsi="Calibri" w:cs="Calibri"/>
        </w:rPr>
        <w:t>e</w:t>
      </w:r>
      <w:r w:rsidRPr="584D9EA3">
        <w:rPr>
          <w:rStyle w:val="normaltextrun"/>
          <w:rFonts w:ascii="Calibri" w:hAnsi="Calibri" w:cs="Calibri"/>
        </w:rPr>
        <w:t>Z przesyłać nagłówek HTTP “</w:t>
      </w:r>
      <w:proofErr w:type="spellStart"/>
      <w:r w:rsidRPr="584D9EA3">
        <w:rPr>
          <w:rStyle w:val="spellingerror"/>
          <w:rFonts w:ascii="Calibri" w:hAnsi="Calibri" w:cs="Calibri"/>
        </w:rPr>
        <w:t>Authorization</w:t>
      </w:r>
      <w:proofErr w:type="spellEnd"/>
      <w:r w:rsidRPr="584D9EA3">
        <w:rPr>
          <w:rStyle w:val="normaltextrun"/>
          <w:rFonts w:ascii="Calibri" w:hAnsi="Calibri" w:cs="Calibri"/>
        </w:rPr>
        <w:t xml:space="preserve">” zawierający </w:t>
      </w:r>
      <w:proofErr w:type="spellStart"/>
      <w:r w:rsidRPr="584D9EA3">
        <w:rPr>
          <w:rStyle w:val="spellingerror"/>
          <w:rFonts w:ascii="Calibri" w:hAnsi="Calibri" w:cs="Calibri"/>
        </w:rPr>
        <w:t>token</w:t>
      </w:r>
      <w:proofErr w:type="spellEnd"/>
      <w:r w:rsidRPr="584D9EA3">
        <w:rPr>
          <w:rStyle w:val="normaltextrun"/>
          <w:rFonts w:ascii="Calibri" w:hAnsi="Calibri" w:cs="Calibri"/>
        </w:rPr>
        <w:t xml:space="preserve"> dostępowy. W skrypcie znajdują się kroki generujące </w:t>
      </w:r>
      <w:proofErr w:type="spellStart"/>
      <w:r w:rsidRPr="584D9EA3">
        <w:rPr>
          <w:rStyle w:val="spellingerror"/>
          <w:rFonts w:ascii="Calibri" w:hAnsi="Calibri" w:cs="Calibri"/>
        </w:rPr>
        <w:t>token</w:t>
      </w:r>
      <w:proofErr w:type="spellEnd"/>
      <w:r w:rsidRPr="584D9EA3">
        <w:rPr>
          <w:rStyle w:val="normaltextrun"/>
          <w:rFonts w:ascii="Calibri" w:hAnsi="Calibri" w:cs="Calibri"/>
        </w:rPr>
        <w:t xml:space="preserve"> klienta używany do uwierzytelnienia. Aby skrypt działał poprawnie należy w folderze “klucze” umieścić plik z odpowiednim certyfikatem dla Systemu P1. </w:t>
      </w:r>
      <w:r w:rsidR="006E120A">
        <w:rPr>
          <w:rStyle w:val="normaltextrun"/>
          <w:rFonts w:ascii="Calibri" w:hAnsi="Calibri" w:cs="Calibri"/>
        </w:rPr>
        <w:t xml:space="preserve">Po dodaniu plików następnie należy otworzyć projekt </w:t>
      </w:r>
      <w:proofErr w:type="spellStart"/>
      <w:r w:rsidR="006E120A">
        <w:rPr>
          <w:rStyle w:val="normaltextrun"/>
          <w:rFonts w:ascii="Calibri" w:hAnsi="Calibri" w:cs="Calibri"/>
        </w:rPr>
        <w:t>SoapUI</w:t>
      </w:r>
      <w:proofErr w:type="spellEnd"/>
      <w:r w:rsidR="006E120A">
        <w:rPr>
          <w:rStyle w:val="normaltextrun"/>
          <w:rFonts w:ascii="Calibri" w:hAnsi="Calibri" w:cs="Calibri"/>
        </w:rPr>
        <w:t xml:space="preserve"> (</w:t>
      </w:r>
      <w:r w:rsidR="006E120A">
        <w:rPr>
          <w:rStyle w:val="normaltextrun"/>
          <w:rFonts w:ascii="Calibri" w:hAnsi="Calibri" w:cs="Calibri"/>
          <w:b/>
        </w:rPr>
        <w:t xml:space="preserve">nie wcześniej) </w:t>
      </w:r>
      <w:r w:rsidR="006E120A" w:rsidRPr="006E120A">
        <w:rPr>
          <w:rStyle w:val="normaltextrun"/>
          <w:rFonts w:ascii="Calibri" w:hAnsi="Calibri" w:cs="Calibri"/>
        </w:rPr>
        <w:t>oraz dodać</w:t>
      </w:r>
      <w:r w:rsidR="006E120A">
        <w:rPr>
          <w:rStyle w:val="normaltextrun"/>
          <w:rFonts w:ascii="Calibri" w:hAnsi="Calibri" w:cs="Calibri"/>
        </w:rPr>
        <w:t xml:space="preserve"> wskazanych plik do </w:t>
      </w:r>
      <w:proofErr w:type="spellStart"/>
      <w:r w:rsidR="006E120A">
        <w:rPr>
          <w:rStyle w:val="normaltextrun"/>
          <w:rFonts w:ascii="Calibri" w:hAnsi="Calibri" w:cs="Calibri"/>
        </w:rPr>
        <w:t>keystores</w:t>
      </w:r>
      <w:proofErr w:type="spellEnd"/>
      <w:r w:rsidR="006E120A">
        <w:rPr>
          <w:rStyle w:val="normaltextrun"/>
          <w:rFonts w:ascii="Calibri" w:hAnsi="Calibri" w:cs="Calibri"/>
        </w:rPr>
        <w:t xml:space="preserve"> zgodnie z poniższym przykładem</w:t>
      </w:r>
    </w:p>
    <w:p w14:paraId="3F999657" w14:textId="6494A15C" w:rsidR="006E120A" w:rsidRPr="000A5996" w:rsidRDefault="006E120A" w:rsidP="006E120A">
      <w:pPr>
        <w:rPr>
          <w:rStyle w:val="normaltextrun"/>
          <w:rFonts w:ascii="Calibri" w:hAnsi="Calibri" w:cs="Calibri"/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27F69096" wp14:editId="56C71AD3">
            <wp:extent cx="5760720" cy="19913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140" w14:textId="77777777" w:rsidR="006E120A" w:rsidRDefault="006E120A" w:rsidP="006E120A">
      <w:pPr>
        <w:rPr>
          <w:rStyle w:val="normaltextrun"/>
          <w:rFonts w:ascii="Calibri" w:hAnsi="Calibri" w:cs="Calibri"/>
        </w:rPr>
      </w:pPr>
    </w:p>
    <w:p w14:paraId="2C9F24E1" w14:textId="37A835FA" w:rsidR="006E120A" w:rsidRPr="006E120A" w:rsidRDefault="00666C7D" w:rsidP="006E120A">
      <w:pPr>
        <w:rPr>
          <w:rStyle w:val="spellingerror"/>
          <w:rFonts w:ascii="Calibri" w:hAnsi="Calibri" w:cs="Calibri"/>
        </w:rPr>
      </w:pPr>
      <w:r w:rsidRPr="584D9EA3">
        <w:rPr>
          <w:rStyle w:val="normaltextrun"/>
          <w:rFonts w:ascii="Calibri" w:hAnsi="Calibri" w:cs="Calibri"/>
        </w:rPr>
        <w:t xml:space="preserve">W </w:t>
      </w:r>
      <w:proofErr w:type="spellStart"/>
      <w:r w:rsidR="0054383D">
        <w:rPr>
          <w:rStyle w:val="spellingerror"/>
          <w:rFonts w:ascii="Calibri" w:hAnsi="Calibri" w:cs="Calibri"/>
        </w:rPr>
        <w:t>custom</w:t>
      </w:r>
      <w:proofErr w:type="spellEnd"/>
      <w:r w:rsidR="0054383D">
        <w:rPr>
          <w:rStyle w:val="spellingerror"/>
          <w:rFonts w:ascii="Calibri" w:hAnsi="Calibri" w:cs="Calibri"/>
        </w:rPr>
        <w:t xml:space="preserve"> </w:t>
      </w:r>
      <w:proofErr w:type="spellStart"/>
      <w:r w:rsidR="0054383D">
        <w:rPr>
          <w:rStyle w:val="spellingerror"/>
          <w:rFonts w:ascii="Calibri" w:hAnsi="Calibri" w:cs="Calibri"/>
        </w:rPr>
        <w:t>properties</w:t>
      </w:r>
      <w:proofErr w:type="spellEnd"/>
      <w:r w:rsidR="0054383D">
        <w:rPr>
          <w:rStyle w:val="spellingerror"/>
          <w:rFonts w:ascii="Calibri" w:hAnsi="Calibri" w:cs="Calibri"/>
        </w:rPr>
        <w:t xml:space="preserve"> projektu należy uzupełnić pola opisane nagłówkiem </w:t>
      </w:r>
      <w:r w:rsidR="006E120A">
        <w:rPr>
          <w:rStyle w:val="spellingerror"/>
          <w:rFonts w:ascii="Calibri" w:hAnsi="Calibri" w:cs="Calibri"/>
        </w:rPr>
        <w:t>DANE DO UZUPEŁNIENIA zgodnie z poniższym przykładem</w:t>
      </w:r>
    </w:p>
    <w:p w14:paraId="0B679225" w14:textId="314AE246" w:rsidR="0054383D" w:rsidRPr="00666C7D" w:rsidRDefault="006E120A" w:rsidP="584D9EA3">
      <w:pPr>
        <w:rPr>
          <w:rStyle w:val="eop"/>
          <w:rFonts w:ascii="Calibri" w:hAnsi="Calibri" w:cs="Calibri"/>
        </w:rPr>
      </w:pPr>
      <w:r>
        <w:rPr>
          <w:noProof/>
          <w:lang w:eastAsia="pl-PL"/>
        </w:rPr>
        <w:drawing>
          <wp:inline distT="0" distB="0" distL="0" distR="0" wp14:anchorId="20D775FE" wp14:editId="037F8B48">
            <wp:extent cx="5760720" cy="33286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46F" w14:textId="77777777" w:rsidR="00666C7D" w:rsidRDefault="00666C7D" w:rsidP="00666C7D">
      <w:pPr>
        <w:pStyle w:val="Nagwek4"/>
      </w:pPr>
      <w:r>
        <w:rPr>
          <w:rStyle w:val="normaltextrun"/>
          <w:rFonts w:ascii="Calibri" w:hAnsi="Calibri" w:cs="Calibri"/>
          <w:b w:val="0"/>
          <w:bCs w:val="0"/>
        </w:rPr>
        <w:t>Elektroniczna Dokumentacja Medyczna</w:t>
      </w:r>
      <w:r>
        <w:rPr>
          <w:rStyle w:val="eop"/>
          <w:rFonts w:ascii="Calibri" w:hAnsi="Calibri" w:cs="Calibri"/>
          <w:b w:val="0"/>
          <w:bCs w:val="0"/>
        </w:rPr>
        <w:t> </w:t>
      </w:r>
    </w:p>
    <w:p w14:paraId="39E4336F" w14:textId="58CC64FF" w:rsidR="00666C7D" w:rsidRDefault="00666C7D" w:rsidP="00666C7D">
      <w:pPr>
        <w:rPr>
          <w:rStyle w:val="eop"/>
          <w:rFonts w:ascii="Calibri" w:hAnsi="Calibri" w:cs="Calibri"/>
        </w:rPr>
      </w:pPr>
      <w:r w:rsidRPr="584D9EA3">
        <w:rPr>
          <w:rStyle w:val="normaltextrun"/>
          <w:rFonts w:ascii="Calibri" w:hAnsi="Calibri" w:cs="Calibri"/>
        </w:rPr>
        <w:t xml:space="preserve">Klient musi skonfigurować uwierzytelnianie za pomocą WS-Security dla żądań wysyłanych do usług EDM. Aby skrypt działał poprawnie należy w karcie WS-Security </w:t>
      </w:r>
      <w:proofErr w:type="spellStart"/>
      <w:r w:rsidRPr="584D9EA3">
        <w:rPr>
          <w:rStyle w:val="spellingerror"/>
          <w:rFonts w:ascii="Calibri" w:hAnsi="Calibri" w:cs="Calibri"/>
        </w:rPr>
        <w:t>Configurations</w:t>
      </w:r>
      <w:proofErr w:type="spellEnd"/>
      <w:r w:rsidRPr="584D9EA3">
        <w:rPr>
          <w:rStyle w:val="normaltextrun"/>
          <w:rFonts w:ascii="Calibri" w:hAnsi="Calibri" w:cs="Calibri"/>
        </w:rPr>
        <w:t xml:space="preserve"> (okno projektu) w </w:t>
      </w:r>
      <w:r w:rsidRPr="584D9EA3">
        <w:rPr>
          <w:rStyle w:val="normaltextrun"/>
          <w:rFonts w:ascii="Calibri" w:hAnsi="Calibri" w:cs="Calibri"/>
        </w:rPr>
        <w:lastRenderedPageBreak/>
        <w:t xml:space="preserve">zakładce </w:t>
      </w:r>
      <w:proofErr w:type="spellStart"/>
      <w:r w:rsidRPr="584D9EA3">
        <w:rPr>
          <w:rStyle w:val="spellingerror"/>
          <w:rFonts w:ascii="Calibri" w:hAnsi="Calibri" w:cs="Calibri"/>
        </w:rPr>
        <w:t>Keystores</w:t>
      </w:r>
      <w:proofErr w:type="spellEnd"/>
      <w:r w:rsidRPr="584D9EA3">
        <w:rPr>
          <w:rStyle w:val="eop"/>
          <w:rFonts w:ascii="Calibri" w:hAnsi="Calibri" w:cs="Calibri"/>
        </w:rPr>
        <w:t xml:space="preserve"> należy dodać certyfikat Podmiotu Leczniczego posiadającego uprawnienia do wykonywania operacji na środowisku. W zakładce </w:t>
      </w:r>
      <w:proofErr w:type="spellStart"/>
      <w:r w:rsidRPr="584D9EA3">
        <w:rPr>
          <w:rStyle w:val="eop"/>
          <w:rFonts w:ascii="Calibri" w:hAnsi="Calibri" w:cs="Calibri"/>
        </w:rPr>
        <w:t>Outgoing</w:t>
      </w:r>
      <w:proofErr w:type="spellEnd"/>
      <w:r w:rsidRPr="584D9EA3">
        <w:rPr>
          <w:rStyle w:val="eop"/>
          <w:rFonts w:ascii="Calibri" w:hAnsi="Calibri" w:cs="Calibri"/>
        </w:rPr>
        <w:t xml:space="preserve"> WS-Security </w:t>
      </w:r>
      <w:proofErr w:type="spellStart"/>
      <w:r w:rsidRPr="584D9EA3">
        <w:rPr>
          <w:rStyle w:val="eop"/>
          <w:rFonts w:ascii="Calibri" w:hAnsi="Calibri" w:cs="Calibri"/>
        </w:rPr>
        <w:t>Configurations</w:t>
      </w:r>
      <w:proofErr w:type="spellEnd"/>
      <w:r w:rsidRPr="584D9EA3">
        <w:rPr>
          <w:rStyle w:val="eop"/>
          <w:rFonts w:ascii="Calibri" w:hAnsi="Calibri" w:cs="Calibri"/>
        </w:rPr>
        <w:t xml:space="preserve"> należy dla wszystkich elementów z listy („</w:t>
      </w:r>
      <w:proofErr w:type="spellStart"/>
      <w:r w:rsidR="1086E305" w:rsidRPr="584D9EA3">
        <w:rPr>
          <w:rStyle w:val="eop"/>
          <w:rFonts w:ascii="Calibri" w:hAnsi="Calibri" w:cs="Calibri"/>
        </w:rPr>
        <w:t>P</w:t>
      </w:r>
      <w:r w:rsidRPr="584D9EA3">
        <w:rPr>
          <w:rStyle w:val="eop"/>
          <w:rFonts w:ascii="Calibri" w:hAnsi="Calibri" w:cs="Calibri"/>
        </w:rPr>
        <w:t>odmiotSGZ</w:t>
      </w:r>
      <w:proofErr w:type="spellEnd"/>
      <w:r w:rsidRPr="584D9EA3">
        <w:rPr>
          <w:rStyle w:val="eop"/>
          <w:rFonts w:ascii="Calibri" w:hAnsi="Calibri" w:cs="Calibri"/>
        </w:rPr>
        <w:t>” oraz „</w:t>
      </w:r>
      <w:r w:rsidR="165CA0B0" w:rsidRPr="584D9EA3">
        <w:rPr>
          <w:rStyle w:val="eop"/>
          <w:rFonts w:ascii="Calibri" w:hAnsi="Calibri" w:cs="Calibri"/>
        </w:rPr>
        <w:t>ITI42</w:t>
      </w:r>
      <w:r w:rsidRPr="584D9EA3">
        <w:rPr>
          <w:rStyle w:val="eop"/>
          <w:rFonts w:ascii="Calibri" w:hAnsi="Calibri" w:cs="Calibri"/>
        </w:rPr>
        <w:t>”) ustawić wcześniej skonfigurowany certyfikat w opcji</w:t>
      </w:r>
      <w:r w:rsidR="00125BE9">
        <w:rPr>
          <w:rStyle w:val="eop"/>
          <w:rFonts w:ascii="Calibri" w:hAnsi="Calibri" w:cs="Calibri"/>
        </w:rPr>
        <w:t xml:space="preserve"> „</w:t>
      </w:r>
      <w:proofErr w:type="spellStart"/>
      <w:r w:rsidR="00125BE9">
        <w:rPr>
          <w:rStyle w:val="eop"/>
          <w:rFonts w:ascii="Calibri" w:hAnsi="Calibri" w:cs="Calibri"/>
        </w:rPr>
        <w:t>Signature</w:t>
      </w:r>
      <w:proofErr w:type="spellEnd"/>
      <w:r w:rsidR="00125BE9">
        <w:rPr>
          <w:rStyle w:val="eop"/>
          <w:rFonts w:ascii="Calibri" w:hAnsi="Calibri" w:cs="Calibri"/>
        </w:rPr>
        <w:t>” zgodnie z poniższym przykładem</w:t>
      </w:r>
    </w:p>
    <w:p w14:paraId="344B7D47" w14:textId="566D3D66" w:rsidR="00125BE9" w:rsidRDefault="00125BE9" w:rsidP="00666C7D">
      <w:pPr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7D96106" wp14:editId="5A91A5B6">
            <wp:extent cx="5760720" cy="5029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E9C" w14:textId="55D4AE6A" w:rsidR="008F032D" w:rsidRDefault="008F032D" w:rsidP="008F032D">
      <w:pPr>
        <w:pStyle w:val="Nagwek1"/>
      </w:pPr>
      <w:bookmarkStart w:id="36" w:name="_Toc87454447"/>
      <w:bookmarkStart w:id="37" w:name="_Toc96583144"/>
      <w:r>
        <w:lastRenderedPageBreak/>
        <w:t>Przypadki testowe</w:t>
      </w:r>
      <w:bookmarkEnd w:id="36"/>
      <w:bookmarkEnd w:id="37"/>
    </w:p>
    <w:p w14:paraId="5B33F1BF" w14:textId="148104B0" w:rsidR="00F775C8" w:rsidRPr="00F775C8" w:rsidRDefault="00F775C8" w:rsidP="00F775C8">
      <w:pPr>
        <w:rPr>
          <w:rFonts w:ascii="Calibri" w:eastAsia="Calibri" w:hAnsi="Calibri" w:cs="Calibri"/>
          <w:szCs w:val="22"/>
        </w:rPr>
      </w:pPr>
      <w:r w:rsidRPr="5537965C">
        <w:rPr>
          <w:rStyle w:val="Nagwek4Znak"/>
          <w:lang w:eastAsia="pl-PL"/>
        </w:rPr>
        <w:t xml:space="preserve">Dane testowe: </w:t>
      </w:r>
      <w:r>
        <w:rPr>
          <w:rFonts w:ascii="Calibri" w:eastAsia="Calibri" w:hAnsi="Calibri" w:cs="Calibri"/>
          <w:bCs/>
          <w:szCs w:val="22"/>
        </w:rPr>
        <w:t>Dane testowe wykorzystywane  w przypadkach testowych umieszczone są w załączonym projekcie</w:t>
      </w:r>
      <w:r>
        <w:rPr>
          <w:rFonts w:ascii="Calibri" w:eastAsia="Calibri" w:hAnsi="Calibri" w:cs="Calibri"/>
          <w:szCs w:val="22"/>
        </w:rPr>
        <w:t xml:space="preserve"> SOAPUI. Wszystkie zmienne zdefiniowane są na poziomie Project, </w:t>
      </w:r>
      <w:proofErr w:type="spellStart"/>
      <w:r>
        <w:rPr>
          <w:rStyle w:val="spellingerror"/>
          <w:rFonts w:ascii="Calibri" w:hAnsi="Calibri" w:cs="Calibri"/>
          <w:szCs w:val="22"/>
        </w:rPr>
        <w:t>TestSuite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oraz </w:t>
      </w:r>
      <w:proofErr w:type="spellStart"/>
      <w:r>
        <w:rPr>
          <w:rStyle w:val="spellingerror"/>
          <w:rFonts w:ascii="Calibri" w:hAnsi="Calibri" w:cs="Calibri"/>
          <w:szCs w:val="22"/>
        </w:rPr>
        <w:t>TestCase</w:t>
      </w:r>
      <w:proofErr w:type="spellEnd"/>
      <w:r>
        <w:rPr>
          <w:rStyle w:val="normaltextrun"/>
          <w:rFonts w:ascii="Calibri" w:hAnsi="Calibri" w:cs="Calibri"/>
          <w:szCs w:val="22"/>
        </w:rPr>
        <w:t>.</w:t>
      </w:r>
      <w:r w:rsidR="0024781F">
        <w:rPr>
          <w:rStyle w:val="normaltextrun"/>
          <w:rFonts w:ascii="Calibri" w:hAnsi="Calibri" w:cs="Calibri"/>
          <w:szCs w:val="22"/>
        </w:rPr>
        <w:t xml:space="preserve"> </w:t>
      </w:r>
      <w:r w:rsidR="0024781F">
        <w:t>Po uzupełnieniu zmiennej zawierającej adres serwera można uruchomić skrypt testowy.</w:t>
      </w:r>
    </w:p>
    <w:p w14:paraId="5CB3BD4A" w14:textId="5C5B4F20" w:rsidR="0065020E" w:rsidRDefault="0065020E" w:rsidP="00F775C8">
      <w:pPr>
        <w:pStyle w:val="Nagwek2"/>
      </w:pPr>
      <w:bookmarkStart w:id="38" w:name="_Toc87454448"/>
      <w:bookmarkStart w:id="39" w:name="_Toc96583145"/>
      <w:r>
        <w:t xml:space="preserve">Generowanie </w:t>
      </w:r>
      <w:proofErr w:type="spellStart"/>
      <w:r>
        <w:t>tokenu</w:t>
      </w:r>
      <w:proofErr w:type="spellEnd"/>
      <w:r>
        <w:t xml:space="preserve"> JWT</w:t>
      </w:r>
      <w:bookmarkEnd w:id="38"/>
      <w:bookmarkEnd w:id="39"/>
    </w:p>
    <w:p w14:paraId="737EB59D" w14:textId="77777777" w:rsidR="0065020E" w:rsidRDefault="0065020E" w:rsidP="0065020E">
      <w:pPr>
        <w:pStyle w:val="Nagwek3"/>
      </w:pPr>
      <w:bookmarkStart w:id="40" w:name="_Toc87454449"/>
      <w:bookmarkStart w:id="41" w:name="_Toc96583146"/>
      <w:r>
        <w:t xml:space="preserve">Przypadek testowy – Generowanie </w:t>
      </w:r>
      <w:proofErr w:type="spellStart"/>
      <w:r>
        <w:t>tokenu</w:t>
      </w:r>
      <w:bookmarkEnd w:id="40"/>
      <w:bookmarkEnd w:id="41"/>
      <w:proofErr w:type="spellEnd"/>
    </w:p>
    <w:p w14:paraId="5F0A453D" w14:textId="15A80C5E" w:rsidR="0065020E" w:rsidRDefault="0065020E" w:rsidP="0065020E">
      <w:pPr>
        <w:rPr>
          <w:rStyle w:val="normaltextrun"/>
          <w:rFonts w:ascii="Calibri" w:hAnsi="Calibri" w:cs="Calibri"/>
        </w:rPr>
      </w:pPr>
      <w:r w:rsidRPr="0EE4F927">
        <w:rPr>
          <w:rStyle w:val="Nagwek4Znak"/>
          <w:lang w:eastAsia="pl-PL"/>
        </w:rPr>
        <w:t xml:space="preserve">Opis: </w:t>
      </w:r>
      <w:r w:rsidRPr="0EE4F927">
        <w:rPr>
          <w:rStyle w:val="normaltextrun"/>
          <w:rFonts w:ascii="Calibri" w:hAnsi="Calibri" w:cs="Calibri"/>
        </w:rPr>
        <w:t>Celem przypadku tes</w:t>
      </w:r>
      <w:r>
        <w:rPr>
          <w:rStyle w:val="normaltextrun"/>
          <w:rFonts w:ascii="Calibri" w:hAnsi="Calibri" w:cs="Calibri"/>
        </w:rPr>
        <w:t xml:space="preserve">towego jest wygenerowanie </w:t>
      </w:r>
      <w:proofErr w:type="spellStart"/>
      <w:r>
        <w:rPr>
          <w:rStyle w:val="normaltextrun"/>
          <w:rFonts w:ascii="Calibri" w:hAnsi="Calibri" w:cs="Calibri"/>
        </w:rPr>
        <w:t>tokenu</w:t>
      </w:r>
      <w:proofErr w:type="spellEnd"/>
      <w:r>
        <w:rPr>
          <w:rStyle w:val="normaltextrun"/>
          <w:rFonts w:ascii="Calibri" w:hAnsi="Calibri" w:cs="Calibri"/>
        </w:rPr>
        <w:t xml:space="preserve"> dostępowego</w:t>
      </w:r>
      <w:r w:rsidRPr="0EE4F927">
        <w:rPr>
          <w:rStyle w:val="normaltextrun"/>
          <w:rFonts w:ascii="Calibri" w:hAnsi="Calibri" w:cs="Calibri"/>
        </w:rPr>
        <w:t xml:space="preserve"> służącego do autoryzacji sys</w:t>
      </w:r>
      <w:r>
        <w:rPr>
          <w:rStyle w:val="normaltextrun"/>
          <w:rFonts w:ascii="Calibri" w:hAnsi="Calibri" w:cs="Calibri"/>
        </w:rPr>
        <w:t xml:space="preserve">temu zewnętrznego. </w:t>
      </w:r>
      <w:proofErr w:type="spellStart"/>
      <w:r>
        <w:rPr>
          <w:rStyle w:val="normaltextrun"/>
          <w:rFonts w:ascii="Calibri" w:hAnsi="Calibri" w:cs="Calibri"/>
        </w:rPr>
        <w:t>Token</w:t>
      </w:r>
      <w:proofErr w:type="spellEnd"/>
      <w:r>
        <w:rPr>
          <w:rStyle w:val="normaltextrun"/>
          <w:rFonts w:ascii="Calibri" w:hAnsi="Calibri" w:cs="Calibri"/>
        </w:rPr>
        <w:t xml:space="preserve"> dostępowy</w:t>
      </w:r>
      <w:r w:rsidRPr="0EE4F927">
        <w:rPr>
          <w:rStyle w:val="normaltextrun"/>
          <w:rFonts w:ascii="Calibri" w:hAnsi="Calibri" w:cs="Calibri"/>
        </w:rPr>
        <w:t xml:space="preserve"> jest wymagany dla systemu zewnętrznego do wysyłania żądań na serwer FHIR C</w:t>
      </w:r>
      <w:r w:rsidR="003115F2">
        <w:rPr>
          <w:rStyle w:val="normaltextrun"/>
          <w:rFonts w:ascii="Calibri" w:hAnsi="Calibri" w:cs="Calibri"/>
        </w:rPr>
        <w:t>e</w:t>
      </w:r>
      <w:r w:rsidRPr="0EE4F927">
        <w:rPr>
          <w:rStyle w:val="normaltextrun"/>
          <w:rFonts w:ascii="Calibri" w:hAnsi="Calibri" w:cs="Calibri"/>
        </w:rPr>
        <w:t xml:space="preserve">Z. W kolejnych przypadkach testowych wygenerowany </w:t>
      </w:r>
      <w:proofErr w:type="spellStart"/>
      <w:r w:rsidRPr="0EE4F927">
        <w:rPr>
          <w:rStyle w:val="normaltextrun"/>
          <w:rFonts w:ascii="Calibri" w:hAnsi="Calibri" w:cs="Calibri"/>
        </w:rPr>
        <w:t>token</w:t>
      </w:r>
      <w:proofErr w:type="spellEnd"/>
      <w:r w:rsidRPr="0EE4F927">
        <w:rPr>
          <w:rStyle w:val="normaltextrun"/>
          <w:rFonts w:ascii="Calibri" w:hAnsi="Calibri" w:cs="Calibri"/>
        </w:rPr>
        <w:t xml:space="preserve"> będzie przekazy</w:t>
      </w:r>
      <w:r>
        <w:rPr>
          <w:rStyle w:val="normaltextrun"/>
          <w:rFonts w:ascii="Calibri" w:hAnsi="Calibri" w:cs="Calibri"/>
        </w:rPr>
        <w:t>wany w nagłówku “</w:t>
      </w:r>
      <w:proofErr w:type="spellStart"/>
      <w:r>
        <w:rPr>
          <w:rStyle w:val="normaltextrun"/>
          <w:rFonts w:ascii="Calibri" w:hAnsi="Calibri" w:cs="Calibri"/>
        </w:rPr>
        <w:t>Authorization</w:t>
      </w:r>
      <w:proofErr w:type="spellEnd"/>
      <w:r>
        <w:rPr>
          <w:rStyle w:val="normaltextrun"/>
          <w:rFonts w:ascii="Calibri" w:hAnsi="Calibri" w:cs="Calibri"/>
        </w:rPr>
        <w:t>”</w:t>
      </w:r>
      <w:r w:rsidRPr="0EE4F927">
        <w:rPr>
          <w:rStyle w:val="normaltextrun"/>
          <w:rFonts w:ascii="Calibri" w:hAnsi="Calibri" w:cs="Calibri"/>
        </w:rPr>
        <w:t xml:space="preserve"> w każdym żądaniu.</w:t>
      </w:r>
    </w:p>
    <w:p w14:paraId="280F2315" w14:textId="77777777" w:rsidR="0065020E" w:rsidRDefault="0065020E" w:rsidP="0065020E">
      <w:pPr>
        <w:rPr>
          <w:rFonts w:ascii="Calibri" w:eastAsia="Calibri" w:hAnsi="Calibri" w:cs="Calibri"/>
          <w:szCs w:val="22"/>
        </w:rPr>
      </w:pPr>
      <w:r w:rsidRPr="71F1BC79">
        <w:rPr>
          <w:rStyle w:val="Nagwek4Znak"/>
          <w:lang w:eastAsia="pl-PL"/>
        </w:rPr>
        <w:t xml:space="preserve">Dane testowe: </w:t>
      </w:r>
      <w:r w:rsidRPr="71F1BC79">
        <w:rPr>
          <w:rFonts w:ascii="Calibri" w:eastAsia="Calibri" w:hAnsi="Calibri" w:cs="Calibri"/>
          <w:szCs w:val="22"/>
        </w:rPr>
        <w:t>Zmienne w SOAPUI są zdefiniowane na poziomie Project (</w:t>
      </w:r>
      <w:proofErr w:type="spellStart"/>
      <w:r w:rsidRPr="71F1BC79">
        <w:rPr>
          <w:rFonts w:ascii="Calibri" w:eastAsia="Calibri" w:hAnsi="Calibri" w:cs="Calibri"/>
          <w:szCs w:val="22"/>
        </w:rPr>
        <w:t>UwierzytelnianieZda</w:t>
      </w:r>
      <w:r>
        <w:rPr>
          <w:rFonts w:ascii="Calibri" w:eastAsia="Calibri" w:hAnsi="Calibri" w:cs="Calibri"/>
          <w:szCs w:val="22"/>
        </w:rPr>
        <w:t>rzenMedycznych.service.address</w:t>
      </w:r>
      <w:proofErr w:type="spellEnd"/>
      <w:r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hasloCertyfikatu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aliasCertyfikatu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plikCertyfikatu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tokenKlienta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tokenDostepowy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grantTypeParam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scopeParam</w:t>
      </w:r>
      <w:proofErr w:type="spellEnd"/>
      <w:r w:rsidRPr="71F1BC79">
        <w:rPr>
          <w:rFonts w:ascii="Calibri" w:eastAsia="Calibri" w:hAnsi="Calibri" w:cs="Calibri"/>
          <w:szCs w:val="22"/>
        </w:rPr>
        <w:t xml:space="preserve">, </w:t>
      </w:r>
      <w:proofErr w:type="spellStart"/>
      <w:r w:rsidRPr="71F1BC79">
        <w:rPr>
          <w:rFonts w:ascii="Calibri" w:eastAsia="Calibri" w:hAnsi="Calibri" w:cs="Calibri"/>
          <w:szCs w:val="22"/>
        </w:rPr>
        <w:t>assertionTypeParam</w:t>
      </w:r>
      <w:proofErr w:type="spellEnd"/>
      <w:r w:rsidRPr="71F1BC79">
        <w:rPr>
          <w:rFonts w:ascii="Calibri" w:eastAsia="Calibri" w:hAnsi="Calibri" w:cs="Calibri"/>
          <w:szCs w:val="22"/>
        </w:rPr>
        <w:t>). Zmienna “</w:t>
      </w:r>
      <w:proofErr w:type="spellStart"/>
      <w:r w:rsidRPr="71F1BC79">
        <w:rPr>
          <w:rFonts w:ascii="Calibri" w:eastAsia="Calibri" w:hAnsi="Calibri" w:cs="Calibri"/>
          <w:szCs w:val="22"/>
        </w:rPr>
        <w:t>tokenDostepowy</w:t>
      </w:r>
      <w:proofErr w:type="spellEnd"/>
      <w:r w:rsidRPr="71F1BC79">
        <w:rPr>
          <w:rFonts w:ascii="Calibri" w:eastAsia="Calibri" w:hAnsi="Calibri" w:cs="Calibri"/>
          <w:szCs w:val="22"/>
        </w:rPr>
        <w:t>” jest wykorzystywania w nagłówkach żądań kolejnych przypadków testowych.</w:t>
      </w:r>
    </w:p>
    <w:tbl>
      <w:tblPr>
        <w:tblStyle w:val="Tabela-Siatka"/>
        <w:tblpPr w:leftFromText="141" w:rightFromText="141" w:vertAnchor="text" w:horzAnchor="margin" w:tblpY="12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4677"/>
      </w:tblGrid>
      <w:tr w:rsidR="0065020E" w:rsidRPr="008F240E" w14:paraId="340A0497" w14:textId="77777777" w:rsidTr="00FF757E">
        <w:tc>
          <w:tcPr>
            <w:tcW w:w="1980" w:type="dxa"/>
            <w:shd w:val="clear" w:color="auto" w:fill="17365D" w:themeFill="text2" w:themeFillShade="BF"/>
            <w:vAlign w:val="center"/>
          </w:tcPr>
          <w:p w14:paraId="67C1A203" w14:textId="77777777" w:rsidR="0065020E" w:rsidRPr="008F240E" w:rsidRDefault="0065020E" w:rsidP="007267F6">
            <w:pPr>
              <w:pStyle w:val="Tabelanagwekdorodka"/>
              <w:framePr w:hSpace="0" w:wrap="auto" w:vAnchor="margin" w:hAnchor="text" w:yAlign="inline"/>
            </w:pPr>
            <w:r w:rsidRPr="008F240E">
              <w:t>NAZWA ZMIENNEJ W SOAPUI</w:t>
            </w:r>
          </w:p>
        </w:tc>
        <w:tc>
          <w:tcPr>
            <w:tcW w:w="2410" w:type="dxa"/>
            <w:shd w:val="clear" w:color="auto" w:fill="17365D" w:themeFill="text2" w:themeFillShade="BF"/>
            <w:vAlign w:val="center"/>
          </w:tcPr>
          <w:p w14:paraId="0A712E93" w14:textId="77777777" w:rsidR="0065020E" w:rsidRPr="00D206F4" w:rsidRDefault="0065020E" w:rsidP="007267F6">
            <w:pPr>
              <w:pStyle w:val="Tabelanagwekdorodka"/>
              <w:framePr w:hSpace="0" w:wrap="auto" w:vAnchor="margin" w:hAnchor="text" w:yAlign="inline"/>
            </w:pPr>
            <w:r>
              <w:t>NAZWA POLA W TOKENIE</w:t>
            </w:r>
          </w:p>
        </w:tc>
        <w:tc>
          <w:tcPr>
            <w:tcW w:w="4677" w:type="dxa"/>
            <w:shd w:val="clear" w:color="auto" w:fill="17365D" w:themeFill="text2" w:themeFillShade="BF"/>
            <w:vAlign w:val="center"/>
          </w:tcPr>
          <w:p w14:paraId="33147CF1" w14:textId="77777777" w:rsidR="0065020E" w:rsidRPr="008F240E" w:rsidRDefault="0065020E" w:rsidP="007267F6">
            <w:pPr>
              <w:pStyle w:val="Tabelanagwekdorodka"/>
              <w:framePr w:hSpace="0" w:wrap="auto" w:vAnchor="margin" w:hAnchor="text" w:yAlign="inline"/>
            </w:pPr>
            <w:r w:rsidRPr="008F240E">
              <w:t>WARTOŚĆ</w:t>
            </w:r>
            <w:r>
              <w:t xml:space="preserve"> DOMYŚLNA</w:t>
            </w:r>
          </w:p>
        </w:tc>
      </w:tr>
      <w:tr w:rsidR="0065020E" w:rsidRPr="00B764B3" w14:paraId="0C6EA531" w14:textId="77777777" w:rsidTr="00FF757E">
        <w:tc>
          <w:tcPr>
            <w:tcW w:w="1980" w:type="dxa"/>
            <w:vAlign w:val="center"/>
          </w:tcPr>
          <w:p w14:paraId="7F5EE2ED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2410" w:type="dxa"/>
            <w:vAlign w:val="center"/>
          </w:tcPr>
          <w:p w14:paraId="7634A8A3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4677" w:type="dxa"/>
            <w:vAlign w:val="center"/>
          </w:tcPr>
          <w:p w14:paraId="5D366FDF" w14:textId="77777777" w:rsidR="0065020E" w:rsidRPr="00AF718C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**aktualny czas +5 minut w formacie „Unix Time”**</w:t>
            </w:r>
          </w:p>
        </w:tc>
      </w:tr>
      <w:tr w:rsidR="0065020E" w:rsidRPr="00B764B3" w14:paraId="39CCBD82" w14:textId="77777777" w:rsidTr="00FF757E">
        <w:tc>
          <w:tcPr>
            <w:tcW w:w="1980" w:type="dxa"/>
            <w:vAlign w:val="center"/>
          </w:tcPr>
          <w:p w14:paraId="0BC400DA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iss</w:t>
            </w:r>
            <w:proofErr w:type="spellEnd"/>
          </w:p>
        </w:tc>
        <w:tc>
          <w:tcPr>
            <w:tcW w:w="2410" w:type="dxa"/>
            <w:vAlign w:val="center"/>
          </w:tcPr>
          <w:p w14:paraId="79615993" w14:textId="77777777" w:rsidR="0065020E" w:rsidRPr="00D206F4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iss</w:t>
            </w:r>
            <w:proofErr w:type="spellEnd"/>
          </w:p>
        </w:tc>
        <w:tc>
          <w:tcPr>
            <w:tcW w:w="4677" w:type="dxa"/>
            <w:vAlign w:val="center"/>
          </w:tcPr>
          <w:p w14:paraId="26B646F4" w14:textId="77777777" w:rsidR="0065020E" w:rsidRPr="00B764B3" w:rsidRDefault="0065020E" w:rsidP="00FF757E">
            <w:pPr>
              <w:jc w:val="center"/>
              <w:rPr>
                <w:sz w:val="20"/>
                <w:szCs w:val="20"/>
              </w:rPr>
            </w:pPr>
            <w:r w:rsidRPr="5DEA95A3">
              <w:rPr>
                <w:sz w:val="20"/>
                <w:szCs w:val="20"/>
              </w:rPr>
              <w:t>urn:oid:2.16.840.1.113883.3.4424.2.3.1:000000012106</w:t>
            </w:r>
          </w:p>
        </w:tc>
      </w:tr>
      <w:tr w:rsidR="0065020E" w:rsidRPr="00B764B3" w14:paraId="3E5E8B26" w14:textId="77777777" w:rsidTr="00FF757E">
        <w:tc>
          <w:tcPr>
            <w:tcW w:w="1980" w:type="dxa"/>
            <w:vAlign w:val="center"/>
          </w:tcPr>
          <w:p w14:paraId="7E8EE6E9" w14:textId="77777777" w:rsidR="0065020E" w:rsidRPr="00B764B3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sub</w:t>
            </w:r>
            <w:proofErr w:type="spellEnd"/>
          </w:p>
        </w:tc>
        <w:tc>
          <w:tcPr>
            <w:tcW w:w="2410" w:type="dxa"/>
            <w:vAlign w:val="center"/>
          </w:tcPr>
          <w:p w14:paraId="4B3D6BCF" w14:textId="77777777" w:rsidR="0065020E" w:rsidRPr="00D206F4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</w:t>
            </w:r>
            <w:proofErr w:type="spellEnd"/>
          </w:p>
        </w:tc>
        <w:tc>
          <w:tcPr>
            <w:tcW w:w="4677" w:type="dxa"/>
            <w:vAlign w:val="center"/>
          </w:tcPr>
          <w:p w14:paraId="0E5DC516" w14:textId="77777777" w:rsidR="0065020E" w:rsidRPr="00B764B3" w:rsidRDefault="0065020E" w:rsidP="00FF757E">
            <w:pPr>
              <w:jc w:val="center"/>
              <w:rPr>
                <w:sz w:val="20"/>
                <w:szCs w:val="20"/>
              </w:rPr>
            </w:pPr>
            <w:r w:rsidRPr="5DEA95A3">
              <w:rPr>
                <w:sz w:val="20"/>
                <w:szCs w:val="20"/>
              </w:rPr>
              <w:t>urn:oid:2.16.840.1.113883.3.4424.2.3.1:000000012106</w:t>
            </w:r>
          </w:p>
        </w:tc>
      </w:tr>
      <w:tr w:rsidR="0065020E" w:rsidRPr="00B764B3" w14:paraId="4C0CCD78" w14:textId="77777777" w:rsidTr="00FF757E">
        <w:tc>
          <w:tcPr>
            <w:tcW w:w="1980" w:type="dxa"/>
            <w:vAlign w:val="center"/>
          </w:tcPr>
          <w:p w14:paraId="4C0D0673" w14:textId="77777777" w:rsidR="0065020E" w:rsidRPr="00D206F4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aud</w:t>
            </w:r>
            <w:proofErr w:type="spellEnd"/>
          </w:p>
        </w:tc>
        <w:tc>
          <w:tcPr>
            <w:tcW w:w="2410" w:type="dxa"/>
            <w:vAlign w:val="center"/>
          </w:tcPr>
          <w:p w14:paraId="2ABD34DB" w14:textId="77777777" w:rsidR="0065020E" w:rsidRPr="00D206F4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aud</w:t>
            </w:r>
            <w:proofErr w:type="spellEnd"/>
          </w:p>
        </w:tc>
        <w:tc>
          <w:tcPr>
            <w:tcW w:w="4677" w:type="dxa"/>
            <w:vAlign w:val="center"/>
          </w:tcPr>
          <w:p w14:paraId="37A18F8C" w14:textId="77777777" w:rsidR="0065020E" w:rsidRPr="00B764B3" w:rsidRDefault="0065020E" w:rsidP="00FF7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t>https://ezdrowie.gov.pl/token</w:t>
            </w:r>
          </w:p>
        </w:tc>
      </w:tr>
      <w:tr w:rsidR="0065020E" w:rsidRPr="00B764B3" w14:paraId="715D243F" w14:textId="77777777" w:rsidTr="00FF757E">
        <w:tc>
          <w:tcPr>
            <w:tcW w:w="1980" w:type="dxa"/>
            <w:vAlign w:val="center"/>
          </w:tcPr>
          <w:p w14:paraId="223345BE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2410" w:type="dxa"/>
            <w:vAlign w:val="center"/>
          </w:tcPr>
          <w:p w14:paraId="24075900" w14:textId="77777777" w:rsidR="0065020E" w:rsidRPr="00D206F4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77" w:type="dxa"/>
            <w:vAlign w:val="center"/>
          </w:tcPr>
          <w:p w14:paraId="48EE19B6" w14:textId="77777777" w:rsidR="0065020E" w:rsidRPr="2FD36D20" w:rsidRDefault="0065020E" w:rsidP="00FF757E">
            <w:pPr>
              <w:jc w:val="center"/>
              <w:rPr>
                <w:sz w:val="20"/>
                <w:szCs w:val="20"/>
              </w:rPr>
            </w:pPr>
            <w:r>
              <w:t>2.16.840.1.113883.3.4424.1.6.2:2698040</w:t>
            </w:r>
          </w:p>
        </w:tc>
      </w:tr>
      <w:tr w:rsidR="0065020E" w:rsidRPr="00B764B3" w14:paraId="6705EC52" w14:textId="77777777" w:rsidTr="00FF757E">
        <w:tc>
          <w:tcPr>
            <w:tcW w:w="1980" w:type="dxa"/>
            <w:vAlign w:val="center"/>
          </w:tcPr>
          <w:p w14:paraId="1D446985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2410" w:type="dxa"/>
            <w:vAlign w:val="center"/>
          </w:tcPr>
          <w:p w14:paraId="6490C4B1" w14:textId="77777777" w:rsidR="0065020E" w:rsidRPr="00D206F4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user_role</w:t>
            </w:r>
            <w:proofErr w:type="spellEnd"/>
          </w:p>
        </w:tc>
        <w:tc>
          <w:tcPr>
            <w:tcW w:w="4677" w:type="dxa"/>
            <w:vAlign w:val="center"/>
          </w:tcPr>
          <w:p w14:paraId="20D6AF0B" w14:textId="77777777" w:rsidR="0065020E" w:rsidRPr="2FD36D20" w:rsidRDefault="0065020E" w:rsidP="00FF7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t>LEK</w:t>
            </w:r>
          </w:p>
        </w:tc>
      </w:tr>
      <w:tr w:rsidR="0065020E" w:rsidRPr="00B764B3" w14:paraId="34AD5DBF" w14:textId="77777777" w:rsidTr="00FF757E">
        <w:tc>
          <w:tcPr>
            <w:tcW w:w="1980" w:type="dxa"/>
            <w:vAlign w:val="center"/>
          </w:tcPr>
          <w:p w14:paraId="6947EFE3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jti</w:t>
            </w:r>
            <w:proofErr w:type="spellEnd"/>
          </w:p>
        </w:tc>
        <w:tc>
          <w:tcPr>
            <w:tcW w:w="2410" w:type="dxa"/>
            <w:vAlign w:val="center"/>
          </w:tcPr>
          <w:p w14:paraId="07CAB91A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jti</w:t>
            </w:r>
            <w:proofErr w:type="spellEnd"/>
          </w:p>
        </w:tc>
        <w:tc>
          <w:tcPr>
            <w:tcW w:w="4677" w:type="dxa"/>
            <w:vAlign w:val="center"/>
          </w:tcPr>
          <w:p w14:paraId="072BC190" w14:textId="77777777" w:rsidR="0065020E" w:rsidRDefault="0065020E" w:rsidP="00FF7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t>**UUID generowany przez skrypt**</w:t>
            </w:r>
          </w:p>
        </w:tc>
      </w:tr>
      <w:tr w:rsidR="00475AF7" w:rsidRPr="00B764B3" w14:paraId="54CC90B2" w14:textId="77777777" w:rsidTr="00FF757E">
        <w:tc>
          <w:tcPr>
            <w:tcW w:w="1980" w:type="dxa"/>
            <w:vAlign w:val="center"/>
          </w:tcPr>
          <w:p w14:paraId="7F07D85F" w14:textId="3E8FB07A" w:rsidR="00475AF7" w:rsidRDefault="00475AF7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475AF7">
              <w:rPr>
                <w:rFonts w:cstheme="minorHAnsi"/>
                <w:sz w:val="20"/>
                <w:szCs w:val="20"/>
              </w:rPr>
              <w:t>child_organization</w:t>
            </w:r>
            <w:proofErr w:type="spellEnd"/>
          </w:p>
        </w:tc>
        <w:tc>
          <w:tcPr>
            <w:tcW w:w="2410" w:type="dxa"/>
            <w:vAlign w:val="center"/>
          </w:tcPr>
          <w:p w14:paraId="6B04C199" w14:textId="0042401C" w:rsidR="00475AF7" w:rsidRDefault="00475AF7" w:rsidP="00FF757E">
            <w:pPr>
              <w:jc w:val="center"/>
              <w:rPr>
                <w:sz w:val="20"/>
                <w:szCs w:val="20"/>
              </w:rPr>
            </w:pPr>
            <w:proofErr w:type="spellStart"/>
            <w:r w:rsidRPr="00475AF7">
              <w:rPr>
                <w:sz w:val="20"/>
                <w:szCs w:val="20"/>
              </w:rPr>
              <w:t>child_organization</w:t>
            </w:r>
            <w:proofErr w:type="spellEnd"/>
          </w:p>
        </w:tc>
        <w:tc>
          <w:tcPr>
            <w:tcW w:w="4677" w:type="dxa"/>
            <w:vAlign w:val="center"/>
          </w:tcPr>
          <w:p w14:paraId="30840BFC" w14:textId="543A7C22" w:rsidR="00475AF7" w:rsidRDefault="00475AF7" w:rsidP="00FF757E">
            <w:pPr>
              <w:jc w:val="center"/>
            </w:pPr>
            <w:r w:rsidRPr="00475AF7">
              <w:t>2.16.840.1.113883.3.4424.2.3.3:000000012106-001</w:t>
            </w:r>
          </w:p>
        </w:tc>
      </w:tr>
      <w:tr w:rsidR="0065020E" w:rsidRPr="00B764B3" w14:paraId="64A4A8CC" w14:textId="77777777" w:rsidTr="00FF757E">
        <w:tc>
          <w:tcPr>
            <w:tcW w:w="1980" w:type="dxa"/>
            <w:shd w:val="clear" w:color="auto" w:fill="17365D" w:themeFill="text2" w:themeFillShade="BF"/>
            <w:vAlign w:val="center"/>
          </w:tcPr>
          <w:p w14:paraId="79F23735" w14:textId="77777777" w:rsidR="0065020E" w:rsidRDefault="0065020E" w:rsidP="007267F6">
            <w:pPr>
              <w:pStyle w:val="Tabelanagwekdorodka"/>
              <w:framePr w:hSpace="0" w:wrap="auto" w:vAnchor="margin" w:hAnchor="text" w:yAlign="inline"/>
              <w:rPr>
                <w:rFonts w:cstheme="minorHAnsi"/>
              </w:rPr>
            </w:pPr>
            <w:r w:rsidRPr="008F240E">
              <w:t>NAZWA ZMIENNEJ W SOAPUI</w:t>
            </w:r>
          </w:p>
        </w:tc>
        <w:tc>
          <w:tcPr>
            <w:tcW w:w="2410" w:type="dxa"/>
            <w:shd w:val="clear" w:color="auto" w:fill="17365D" w:themeFill="text2" w:themeFillShade="BF"/>
            <w:vAlign w:val="center"/>
          </w:tcPr>
          <w:p w14:paraId="5C3CEFC0" w14:textId="77777777" w:rsidR="0065020E" w:rsidRPr="00AF718C" w:rsidRDefault="0065020E" w:rsidP="007267F6">
            <w:pPr>
              <w:pStyle w:val="Tabelanagwekdorodka"/>
              <w:framePr w:hSpace="0" w:wrap="auto" w:vAnchor="margin" w:hAnchor="text" w:yAlign="inline"/>
            </w:pPr>
            <w:r>
              <w:t>NAZWA PARAMETRU ŻĄDANIA</w:t>
            </w:r>
          </w:p>
        </w:tc>
        <w:tc>
          <w:tcPr>
            <w:tcW w:w="4677" w:type="dxa"/>
            <w:shd w:val="clear" w:color="auto" w:fill="17365D" w:themeFill="text2" w:themeFillShade="BF"/>
            <w:vAlign w:val="center"/>
          </w:tcPr>
          <w:p w14:paraId="28C69090" w14:textId="77777777" w:rsidR="0065020E" w:rsidRDefault="0065020E" w:rsidP="007267F6">
            <w:pPr>
              <w:pStyle w:val="Tabelanagwekdorodka"/>
              <w:framePr w:hSpace="0" w:wrap="auto" w:vAnchor="margin" w:hAnchor="text" w:yAlign="inline"/>
              <w:rPr>
                <w:color w:val="000000" w:themeColor="text1"/>
              </w:rPr>
            </w:pPr>
            <w:r w:rsidRPr="008F240E">
              <w:t>WARTOŚĆ</w:t>
            </w:r>
            <w:r>
              <w:t xml:space="preserve"> DOMYŚLNA</w:t>
            </w:r>
          </w:p>
        </w:tc>
      </w:tr>
      <w:tr w:rsidR="0065020E" w:rsidRPr="00405877" w14:paraId="32A57960" w14:textId="77777777" w:rsidTr="00FF757E">
        <w:tc>
          <w:tcPr>
            <w:tcW w:w="1980" w:type="dxa"/>
            <w:vAlign w:val="center"/>
          </w:tcPr>
          <w:p w14:paraId="1BEC74B3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assertionTypeParam</w:t>
            </w:r>
            <w:proofErr w:type="spellEnd"/>
          </w:p>
        </w:tc>
        <w:tc>
          <w:tcPr>
            <w:tcW w:w="2410" w:type="dxa"/>
            <w:vAlign w:val="center"/>
          </w:tcPr>
          <w:p w14:paraId="5945C1A8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assertion_type</w:t>
            </w:r>
            <w:proofErr w:type="spellEnd"/>
          </w:p>
        </w:tc>
        <w:tc>
          <w:tcPr>
            <w:tcW w:w="4677" w:type="dxa"/>
            <w:vAlign w:val="center"/>
          </w:tcPr>
          <w:p w14:paraId="64232092" w14:textId="77777777" w:rsidR="0065020E" w:rsidRPr="005C5AFA" w:rsidRDefault="0065020E" w:rsidP="00FF757E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5C1865A">
              <w:rPr>
                <w:lang w:val="en-US"/>
              </w:rPr>
              <w:t>urn:ietf:params:oauth:client-assertion-type:jwt-bearer</w:t>
            </w:r>
            <w:proofErr w:type="spellEnd"/>
          </w:p>
        </w:tc>
      </w:tr>
      <w:tr w:rsidR="0065020E" w:rsidRPr="00B764B3" w14:paraId="6F3A6E91" w14:textId="77777777" w:rsidTr="00FF757E">
        <w:tc>
          <w:tcPr>
            <w:tcW w:w="1980" w:type="dxa"/>
            <w:vAlign w:val="center"/>
          </w:tcPr>
          <w:p w14:paraId="112E26C7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scopeParam</w:t>
            </w:r>
            <w:proofErr w:type="spellEnd"/>
          </w:p>
        </w:tc>
        <w:tc>
          <w:tcPr>
            <w:tcW w:w="2410" w:type="dxa"/>
            <w:vAlign w:val="center"/>
          </w:tcPr>
          <w:p w14:paraId="32925E09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scope</w:t>
            </w:r>
            <w:proofErr w:type="spellEnd"/>
          </w:p>
        </w:tc>
        <w:tc>
          <w:tcPr>
            <w:tcW w:w="4677" w:type="dxa"/>
            <w:vAlign w:val="center"/>
          </w:tcPr>
          <w:p w14:paraId="342E4C86" w14:textId="77777777" w:rsidR="0065020E" w:rsidRPr="00AF718C" w:rsidRDefault="0065020E" w:rsidP="00FF757E">
            <w:pPr>
              <w:jc w:val="center"/>
              <w:rPr>
                <w:sz w:val="20"/>
                <w:szCs w:val="20"/>
              </w:rPr>
            </w:pPr>
            <w:r>
              <w:t>https://ezdrowie.gov.pl/fhir</w:t>
            </w:r>
          </w:p>
        </w:tc>
      </w:tr>
      <w:tr w:rsidR="0065020E" w:rsidRPr="00B764B3" w14:paraId="4DE78589" w14:textId="77777777" w:rsidTr="00FF757E">
        <w:tc>
          <w:tcPr>
            <w:tcW w:w="1980" w:type="dxa"/>
            <w:vAlign w:val="center"/>
          </w:tcPr>
          <w:p w14:paraId="2FB0B23A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grantTypeParam</w:t>
            </w:r>
            <w:proofErr w:type="spellEnd"/>
          </w:p>
        </w:tc>
        <w:tc>
          <w:tcPr>
            <w:tcW w:w="2410" w:type="dxa"/>
            <w:vAlign w:val="center"/>
          </w:tcPr>
          <w:p w14:paraId="28B23729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client_assertion_type</w:t>
            </w:r>
            <w:proofErr w:type="spellEnd"/>
          </w:p>
        </w:tc>
        <w:tc>
          <w:tcPr>
            <w:tcW w:w="4677" w:type="dxa"/>
            <w:vAlign w:val="center"/>
          </w:tcPr>
          <w:p w14:paraId="57FADC6F" w14:textId="77777777" w:rsidR="0065020E" w:rsidRPr="00AF718C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client_credentials</w:t>
            </w:r>
            <w:proofErr w:type="spellEnd"/>
          </w:p>
        </w:tc>
      </w:tr>
      <w:tr w:rsidR="0065020E" w:rsidRPr="00B764B3" w14:paraId="05B307A3" w14:textId="77777777" w:rsidTr="00FF757E">
        <w:tc>
          <w:tcPr>
            <w:tcW w:w="1980" w:type="dxa"/>
            <w:vAlign w:val="center"/>
          </w:tcPr>
          <w:p w14:paraId="45FAB23C" w14:textId="77777777" w:rsidR="0065020E" w:rsidRDefault="0065020E" w:rsidP="00FF757E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tokenKlienta</w:t>
            </w:r>
            <w:proofErr w:type="spellEnd"/>
          </w:p>
        </w:tc>
        <w:tc>
          <w:tcPr>
            <w:tcW w:w="2410" w:type="dxa"/>
            <w:vAlign w:val="center"/>
          </w:tcPr>
          <w:p w14:paraId="3D947CFE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client_assertion</w:t>
            </w:r>
            <w:proofErr w:type="spellEnd"/>
          </w:p>
        </w:tc>
        <w:tc>
          <w:tcPr>
            <w:tcW w:w="4677" w:type="dxa"/>
            <w:vAlign w:val="center"/>
          </w:tcPr>
          <w:p w14:paraId="048BE3E9" w14:textId="77777777" w:rsidR="0065020E" w:rsidRPr="002521E2" w:rsidRDefault="0065020E" w:rsidP="00FF757E">
            <w:pPr>
              <w:jc w:val="center"/>
              <w:rPr>
                <w:sz w:val="20"/>
                <w:szCs w:val="20"/>
              </w:rPr>
            </w:pPr>
            <w:r>
              <w:t xml:space="preserve">**wygenerowany </w:t>
            </w:r>
            <w:proofErr w:type="spellStart"/>
            <w:r>
              <w:t>token</w:t>
            </w:r>
            <w:proofErr w:type="spellEnd"/>
            <w:r>
              <w:t xml:space="preserve"> uwierzytelniania JWT**</w:t>
            </w:r>
          </w:p>
        </w:tc>
      </w:tr>
    </w:tbl>
    <w:p w14:paraId="4038AF36" w14:textId="77777777" w:rsidR="0065020E" w:rsidRDefault="0065020E" w:rsidP="0065020E">
      <w:pPr>
        <w:rPr>
          <w:lang w:eastAsia="pl-PL"/>
        </w:rPr>
      </w:pPr>
    </w:p>
    <w:p w14:paraId="59A690E5" w14:textId="77777777" w:rsidR="0065020E" w:rsidRDefault="0065020E" w:rsidP="0065020E">
      <w:r w:rsidRPr="0EE4F927">
        <w:rPr>
          <w:rStyle w:val="Nagwek4Znak"/>
        </w:rPr>
        <w:t>Kroki:</w:t>
      </w:r>
      <w:r>
        <w:t xml:space="preserve"> Po uzupełnieniu zmiennej zawierającej adres serwera można uruchomić skrypt testowy.</w:t>
      </w:r>
    </w:p>
    <w:p w14:paraId="661178B5" w14:textId="77777777" w:rsidR="0065020E" w:rsidRDefault="0065020E" w:rsidP="0065020E">
      <w:r>
        <w:t>Kroki w skrypcie: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987"/>
        <w:gridCol w:w="3087"/>
      </w:tblGrid>
      <w:tr w:rsidR="0065020E" w14:paraId="549FE3DD" w14:textId="77777777" w:rsidTr="00FF757E">
        <w:tc>
          <w:tcPr>
            <w:tcW w:w="988" w:type="dxa"/>
            <w:shd w:val="clear" w:color="auto" w:fill="17365D" w:themeFill="text2" w:themeFillShade="BF"/>
          </w:tcPr>
          <w:p w14:paraId="47509796" w14:textId="77777777" w:rsidR="0065020E" w:rsidRDefault="0065020E" w:rsidP="007267F6">
            <w:pPr>
              <w:pStyle w:val="Tabelanagwekdorodka"/>
              <w:framePr w:wrap="around"/>
            </w:pPr>
            <w:r>
              <w:t>Nr kroku</w:t>
            </w:r>
          </w:p>
        </w:tc>
        <w:tc>
          <w:tcPr>
            <w:tcW w:w="4987" w:type="dxa"/>
            <w:shd w:val="clear" w:color="auto" w:fill="17365D" w:themeFill="text2" w:themeFillShade="BF"/>
          </w:tcPr>
          <w:p w14:paraId="79D43B8B" w14:textId="77777777" w:rsidR="0065020E" w:rsidRDefault="0065020E" w:rsidP="007267F6">
            <w:pPr>
              <w:pStyle w:val="Tabelanagwekdorodka"/>
              <w:framePr w:wrap="around"/>
            </w:pPr>
            <w:r>
              <w:t>Aktor</w:t>
            </w:r>
          </w:p>
        </w:tc>
        <w:tc>
          <w:tcPr>
            <w:tcW w:w="3087" w:type="dxa"/>
            <w:shd w:val="clear" w:color="auto" w:fill="17365D" w:themeFill="text2" w:themeFillShade="BF"/>
          </w:tcPr>
          <w:p w14:paraId="5DFD2C78" w14:textId="77777777" w:rsidR="0065020E" w:rsidRDefault="0065020E" w:rsidP="007267F6">
            <w:pPr>
              <w:pStyle w:val="Tabelanagwekdorodka"/>
              <w:framePr w:wrap="around"/>
            </w:pPr>
            <w:r>
              <w:t>Oczekiwany rezultat</w:t>
            </w:r>
          </w:p>
        </w:tc>
      </w:tr>
    </w:tbl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987"/>
        <w:gridCol w:w="3087"/>
      </w:tblGrid>
      <w:tr w:rsidR="0065020E" w14:paraId="3000E818" w14:textId="77777777" w:rsidTr="00FF757E">
        <w:tc>
          <w:tcPr>
            <w:tcW w:w="988" w:type="dxa"/>
            <w:vAlign w:val="center"/>
          </w:tcPr>
          <w:p w14:paraId="14F5812F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r w:rsidRPr="0EE4F927">
              <w:rPr>
                <w:sz w:val="20"/>
                <w:szCs w:val="20"/>
              </w:rPr>
              <w:t>1</w:t>
            </w:r>
          </w:p>
        </w:tc>
        <w:tc>
          <w:tcPr>
            <w:tcW w:w="4987" w:type="dxa"/>
            <w:vAlign w:val="center"/>
          </w:tcPr>
          <w:p w14:paraId="2969B122" w14:textId="77777777" w:rsidR="0065020E" w:rsidRDefault="0065020E" w:rsidP="00FF757E">
            <w:pPr>
              <w:jc w:val="center"/>
            </w:pPr>
            <w:r w:rsidRPr="0EE4F927">
              <w:rPr>
                <w:sz w:val="20"/>
                <w:szCs w:val="20"/>
              </w:rPr>
              <w:t xml:space="preserve">Wygenerowanie </w:t>
            </w:r>
            <w:proofErr w:type="spellStart"/>
            <w:r w:rsidRPr="0EE4F927">
              <w:rPr>
                <w:sz w:val="20"/>
                <w:szCs w:val="20"/>
              </w:rPr>
              <w:t>tokenu</w:t>
            </w:r>
            <w:proofErr w:type="spellEnd"/>
            <w:r>
              <w:rPr>
                <w:sz w:val="20"/>
                <w:szCs w:val="20"/>
              </w:rPr>
              <w:t xml:space="preserve"> uwierzytelniającego</w:t>
            </w:r>
            <w:r w:rsidRPr="0EE4F927">
              <w:rPr>
                <w:sz w:val="20"/>
                <w:szCs w:val="20"/>
              </w:rPr>
              <w:t xml:space="preserve"> klienta.</w:t>
            </w:r>
          </w:p>
        </w:tc>
        <w:tc>
          <w:tcPr>
            <w:tcW w:w="3087" w:type="dxa"/>
            <w:vAlign w:val="center"/>
          </w:tcPr>
          <w:p w14:paraId="56BD1CA6" w14:textId="77777777" w:rsidR="0065020E" w:rsidRDefault="0065020E" w:rsidP="00FF757E">
            <w:pPr>
              <w:jc w:val="center"/>
            </w:pPr>
            <w:r w:rsidRPr="0EE4F927">
              <w:rPr>
                <w:sz w:val="20"/>
                <w:szCs w:val="20"/>
              </w:rPr>
              <w:t>Na poziomie projektu utworzona jest zmienna “</w:t>
            </w:r>
            <w:proofErr w:type="spellStart"/>
            <w:r w:rsidRPr="0EE4F927">
              <w:rPr>
                <w:sz w:val="20"/>
                <w:szCs w:val="20"/>
              </w:rPr>
              <w:t>tokenKlienta</w:t>
            </w:r>
            <w:proofErr w:type="spellEnd"/>
            <w:r w:rsidRPr="0EE4F927">
              <w:rPr>
                <w:sz w:val="20"/>
                <w:szCs w:val="20"/>
              </w:rPr>
              <w:t>”.</w:t>
            </w:r>
          </w:p>
        </w:tc>
      </w:tr>
      <w:tr w:rsidR="0065020E" w14:paraId="291EF580" w14:textId="77777777" w:rsidTr="00FF757E">
        <w:tc>
          <w:tcPr>
            <w:tcW w:w="988" w:type="dxa"/>
            <w:vAlign w:val="center"/>
          </w:tcPr>
          <w:p w14:paraId="2DD4A7C1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r w:rsidRPr="0EE4F927">
              <w:rPr>
                <w:sz w:val="20"/>
                <w:szCs w:val="20"/>
              </w:rPr>
              <w:t>2</w:t>
            </w:r>
          </w:p>
        </w:tc>
        <w:tc>
          <w:tcPr>
            <w:tcW w:w="4987" w:type="dxa"/>
            <w:vAlign w:val="center"/>
          </w:tcPr>
          <w:p w14:paraId="52345215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r w:rsidRPr="0EE4F927">
              <w:rPr>
                <w:sz w:val="20"/>
                <w:szCs w:val="20"/>
              </w:rPr>
              <w:t xml:space="preserve">Wygenerowanie </w:t>
            </w:r>
            <w:proofErr w:type="spellStart"/>
            <w:r w:rsidRPr="0EE4F927">
              <w:rPr>
                <w:sz w:val="20"/>
                <w:szCs w:val="20"/>
              </w:rPr>
              <w:t>tokenu</w:t>
            </w:r>
            <w:proofErr w:type="spellEnd"/>
            <w:r w:rsidRPr="0EE4F927">
              <w:rPr>
                <w:sz w:val="20"/>
                <w:szCs w:val="20"/>
              </w:rPr>
              <w:t xml:space="preserve"> dostępu przy użyciu żądania POST wysyłanego na adres serwera autoryzacyjnego.</w:t>
            </w:r>
          </w:p>
        </w:tc>
        <w:tc>
          <w:tcPr>
            <w:tcW w:w="3087" w:type="dxa"/>
            <w:vAlign w:val="center"/>
          </w:tcPr>
          <w:p w14:paraId="3C3DC798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r w:rsidRPr="3067485D">
              <w:rPr>
                <w:sz w:val="20"/>
                <w:szCs w:val="20"/>
              </w:rPr>
              <w:t xml:space="preserve">Serwer odpowiada kodem HTTP 200 oraz zwraca </w:t>
            </w:r>
            <w:proofErr w:type="spellStart"/>
            <w:r w:rsidRPr="3067485D">
              <w:rPr>
                <w:sz w:val="20"/>
                <w:szCs w:val="20"/>
              </w:rPr>
              <w:t>token</w:t>
            </w:r>
            <w:proofErr w:type="spellEnd"/>
            <w:r w:rsidRPr="3067485D">
              <w:rPr>
                <w:sz w:val="20"/>
                <w:szCs w:val="20"/>
              </w:rPr>
              <w:t xml:space="preserve"> dostępu.</w:t>
            </w:r>
          </w:p>
        </w:tc>
      </w:tr>
      <w:tr w:rsidR="0065020E" w14:paraId="58171070" w14:textId="77777777" w:rsidTr="00FF757E">
        <w:tc>
          <w:tcPr>
            <w:tcW w:w="988" w:type="dxa"/>
            <w:vAlign w:val="center"/>
          </w:tcPr>
          <w:p w14:paraId="23BCFCD4" w14:textId="77777777" w:rsidR="0065020E" w:rsidRDefault="0065020E" w:rsidP="00FF757E">
            <w:pPr>
              <w:jc w:val="center"/>
              <w:rPr>
                <w:sz w:val="20"/>
                <w:szCs w:val="20"/>
              </w:rPr>
            </w:pPr>
            <w:r w:rsidRPr="0EE4F927">
              <w:rPr>
                <w:sz w:val="20"/>
                <w:szCs w:val="20"/>
              </w:rPr>
              <w:t>3</w:t>
            </w:r>
          </w:p>
        </w:tc>
        <w:tc>
          <w:tcPr>
            <w:tcW w:w="4987" w:type="dxa"/>
            <w:vAlign w:val="center"/>
          </w:tcPr>
          <w:p w14:paraId="243C15E0" w14:textId="77777777" w:rsidR="0065020E" w:rsidRDefault="0065020E" w:rsidP="00FF757E">
            <w:pPr>
              <w:jc w:val="center"/>
            </w:pPr>
            <w:r w:rsidRPr="0EE4F927">
              <w:rPr>
                <w:sz w:val="20"/>
                <w:szCs w:val="20"/>
              </w:rPr>
              <w:t xml:space="preserve">Zapisanie </w:t>
            </w:r>
            <w:proofErr w:type="spellStart"/>
            <w:r w:rsidRPr="0EE4F927">
              <w:rPr>
                <w:sz w:val="20"/>
                <w:szCs w:val="20"/>
              </w:rPr>
              <w:t>tokenu</w:t>
            </w:r>
            <w:proofErr w:type="spellEnd"/>
            <w:r w:rsidRPr="0EE4F927">
              <w:rPr>
                <w:sz w:val="20"/>
                <w:szCs w:val="20"/>
              </w:rPr>
              <w:t xml:space="preserve"> dostępu pod zmienną na poziomie Project.</w:t>
            </w:r>
          </w:p>
        </w:tc>
        <w:tc>
          <w:tcPr>
            <w:tcW w:w="3087" w:type="dxa"/>
            <w:vAlign w:val="center"/>
          </w:tcPr>
          <w:p w14:paraId="30200971" w14:textId="77777777" w:rsidR="0065020E" w:rsidRDefault="0065020E" w:rsidP="00FF757E">
            <w:pPr>
              <w:jc w:val="center"/>
            </w:pPr>
            <w:r w:rsidRPr="0EE4F927">
              <w:rPr>
                <w:sz w:val="20"/>
                <w:szCs w:val="20"/>
              </w:rPr>
              <w:t>Na poziomie Project istnieje zmienna “</w:t>
            </w:r>
            <w:proofErr w:type="spellStart"/>
            <w:r w:rsidRPr="0EE4F927">
              <w:rPr>
                <w:sz w:val="20"/>
                <w:szCs w:val="20"/>
              </w:rPr>
              <w:t>tokenDostepowy</w:t>
            </w:r>
            <w:proofErr w:type="spellEnd"/>
            <w:r w:rsidRPr="0EE4F927">
              <w:rPr>
                <w:sz w:val="20"/>
                <w:szCs w:val="20"/>
              </w:rPr>
              <w:t xml:space="preserve">” zawierająca </w:t>
            </w:r>
            <w:proofErr w:type="spellStart"/>
            <w:r w:rsidRPr="0EE4F927">
              <w:rPr>
                <w:sz w:val="20"/>
                <w:szCs w:val="20"/>
              </w:rPr>
              <w:t>token</w:t>
            </w:r>
            <w:proofErr w:type="spellEnd"/>
            <w:r w:rsidRPr="0EE4F927">
              <w:rPr>
                <w:sz w:val="20"/>
                <w:szCs w:val="20"/>
              </w:rPr>
              <w:t xml:space="preserve"> dostępu.</w:t>
            </w:r>
          </w:p>
        </w:tc>
      </w:tr>
    </w:tbl>
    <w:p w14:paraId="07DE711B" w14:textId="77777777" w:rsidR="0065020E" w:rsidRDefault="0065020E" w:rsidP="0065020E">
      <w:pPr>
        <w:rPr>
          <w:lang w:eastAsia="pl-PL"/>
        </w:rPr>
      </w:pPr>
    </w:p>
    <w:p w14:paraId="18E710DD" w14:textId="1D4C5BA2" w:rsidR="0065020E" w:rsidRPr="0065020E" w:rsidRDefault="0065020E" w:rsidP="0065020E">
      <w:r w:rsidRPr="3067485D">
        <w:rPr>
          <w:rStyle w:val="Nagwek4Znak"/>
        </w:rPr>
        <w:lastRenderedPageBreak/>
        <w:t>Oczekiwany rezultat:</w:t>
      </w:r>
      <w:r>
        <w:t xml:space="preserve"> Na poziomie Project istnieje zmienna “</w:t>
      </w:r>
      <w:proofErr w:type="spellStart"/>
      <w:r>
        <w:t>tokenDostepowy</w:t>
      </w:r>
      <w:proofErr w:type="spellEnd"/>
      <w:r>
        <w:t xml:space="preserve">” zawierająca </w:t>
      </w:r>
      <w:proofErr w:type="spellStart"/>
      <w:r>
        <w:t>token</w:t>
      </w:r>
      <w:proofErr w:type="spellEnd"/>
      <w:r>
        <w:t xml:space="preserve"> dostępu. </w:t>
      </w:r>
      <w:proofErr w:type="spellStart"/>
      <w:r>
        <w:t>Token</w:t>
      </w:r>
      <w:proofErr w:type="spellEnd"/>
      <w:r>
        <w:t xml:space="preserve"> ten jest używany w nagłówkach (</w:t>
      </w:r>
      <w:proofErr w:type="spellStart"/>
      <w:r>
        <w:t>Headers</w:t>
      </w:r>
      <w:proofErr w:type="spellEnd"/>
      <w:r>
        <w:t>) “</w:t>
      </w:r>
      <w:proofErr w:type="spellStart"/>
      <w:r>
        <w:t>Authorization</w:t>
      </w:r>
      <w:proofErr w:type="spellEnd"/>
      <w:r>
        <w:t>” wszystkich żądań w pozostałych przypadkach testowych za pomocą referencji “${#Project#tokenDostepowy}”.</w:t>
      </w:r>
    </w:p>
    <w:p w14:paraId="397DED83" w14:textId="5254AD43" w:rsidR="0EE4F927" w:rsidRPr="0065020E" w:rsidRDefault="0EE4F927" w:rsidP="0EE4F927">
      <w:pPr>
        <w:pStyle w:val="Nagwek2"/>
        <w:rPr>
          <w:rStyle w:val="normaltextrun"/>
        </w:rPr>
      </w:pPr>
      <w:bookmarkStart w:id="42" w:name="_Toc87454450"/>
      <w:bookmarkStart w:id="43" w:name="_Toc96583147"/>
      <w:r>
        <w:t>Zapis,</w:t>
      </w:r>
      <w:r w:rsidR="008D2326">
        <w:t xml:space="preserve"> modyfikacja,</w:t>
      </w:r>
      <w:r>
        <w:t xml:space="preserve"> wyszukanie</w:t>
      </w:r>
      <w:r w:rsidR="008D2326">
        <w:t>,</w:t>
      </w:r>
      <w:r>
        <w:t xml:space="preserve"> odczyt</w:t>
      </w:r>
      <w:r w:rsidR="008D2326">
        <w:t xml:space="preserve"> i anulowanie</w:t>
      </w:r>
      <w:r>
        <w:t xml:space="preserve"> Zdarzenia Medycznego – pacjent z numerem PESEL</w:t>
      </w:r>
      <w:bookmarkEnd w:id="42"/>
      <w:bookmarkEnd w:id="43"/>
    </w:p>
    <w:p w14:paraId="379A4242" w14:textId="159FA0E6" w:rsidR="00F775C8" w:rsidRPr="00F775C8" w:rsidRDefault="00F8551C" w:rsidP="00F8551C">
      <w:pPr>
        <w:pStyle w:val="Nagwek3"/>
      </w:pPr>
      <w:bookmarkStart w:id="44" w:name="_Toc87454451"/>
      <w:bookmarkStart w:id="45" w:name="_Toc96583148"/>
      <w:r w:rsidRPr="00F8551C">
        <w:t>Hospitalizacja pacjenta z numerem PESEL</w:t>
      </w:r>
      <w:bookmarkEnd w:id="44"/>
      <w:bookmarkEnd w:id="45"/>
    </w:p>
    <w:p w14:paraId="6669A259" w14:textId="2DA366B0" w:rsidR="00F92648" w:rsidRDefault="10831435" w:rsidP="00F92648">
      <w:pPr>
        <w:rPr>
          <w:lang w:eastAsia="pl-PL"/>
        </w:rPr>
      </w:pPr>
      <w:r w:rsidRPr="5CC13578">
        <w:rPr>
          <w:rStyle w:val="Nagwek4Znak"/>
          <w:lang w:eastAsia="pl-PL"/>
        </w:rPr>
        <w:t xml:space="preserve">Opis: </w:t>
      </w:r>
      <w:r w:rsidRPr="5CC13578">
        <w:rPr>
          <w:rStyle w:val="normaltextrun"/>
          <w:rFonts w:ascii="Calibri" w:hAnsi="Calibri" w:cs="Calibri"/>
        </w:rPr>
        <w:t>Celem przypadku testowego jest zapis Zdarzenia Medycznego, w trakcie którego pacjent z numerem PESEL został przyjęty do szpitala w trybie nagłym (bez udziału zespołu ratownictwa medycznego). Przypadek testowy zakłada, że pacjent jeszcze nie został wypisany ze szpitala. </w:t>
      </w:r>
    </w:p>
    <w:p w14:paraId="7EE3B235" w14:textId="6BE23D90" w:rsidR="00B764B3" w:rsidRDefault="00B764B3" w:rsidP="0024781F">
      <w:r w:rsidRPr="00B764B3">
        <w:rPr>
          <w:rStyle w:val="Nagwek4Znak"/>
        </w:rPr>
        <w:t>Kroki</w:t>
      </w:r>
      <w:r w:rsidR="0024781F">
        <w:rPr>
          <w:rStyle w:val="Nagwek4Znak"/>
        </w:rPr>
        <w:t xml:space="preserve"> w skrypcie: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4987"/>
        <w:gridCol w:w="3087"/>
      </w:tblGrid>
      <w:tr w:rsidR="00B764B3" w:rsidRPr="00930FDF" w14:paraId="0D9EBA7C" w14:textId="77777777" w:rsidTr="004F64CD">
        <w:tc>
          <w:tcPr>
            <w:tcW w:w="988" w:type="dxa"/>
            <w:shd w:val="clear" w:color="auto" w:fill="17365D" w:themeFill="text2" w:themeFillShade="BF"/>
          </w:tcPr>
          <w:p w14:paraId="0238B70B" w14:textId="77777777" w:rsidR="00B764B3" w:rsidRPr="00930FDF" w:rsidRDefault="00B764B3" w:rsidP="007267F6">
            <w:pPr>
              <w:pStyle w:val="Tabelanagwekdorodka"/>
              <w:framePr w:hSpace="0" w:wrap="auto" w:vAnchor="margin" w:hAnchor="text" w:yAlign="inline"/>
            </w:pPr>
            <w:r>
              <w:t>Nr kroku</w:t>
            </w:r>
          </w:p>
        </w:tc>
        <w:tc>
          <w:tcPr>
            <w:tcW w:w="4987" w:type="dxa"/>
            <w:shd w:val="clear" w:color="auto" w:fill="17365D" w:themeFill="text2" w:themeFillShade="BF"/>
          </w:tcPr>
          <w:p w14:paraId="54D2C39D" w14:textId="77777777" w:rsidR="00B764B3" w:rsidRPr="00930FDF" w:rsidRDefault="00B764B3" w:rsidP="007267F6">
            <w:pPr>
              <w:pStyle w:val="Tabelanagwekdorodka"/>
              <w:framePr w:hSpace="0" w:wrap="auto" w:vAnchor="margin" w:hAnchor="text" w:yAlign="inline"/>
            </w:pPr>
            <w:r w:rsidRPr="00930FDF">
              <w:t>Aktor</w:t>
            </w:r>
          </w:p>
        </w:tc>
        <w:tc>
          <w:tcPr>
            <w:tcW w:w="3087" w:type="dxa"/>
            <w:shd w:val="clear" w:color="auto" w:fill="17365D" w:themeFill="text2" w:themeFillShade="BF"/>
          </w:tcPr>
          <w:p w14:paraId="34A734BB" w14:textId="77777777" w:rsidR="00B764B3" w:rsidRPr="00930FDF" w:rsidRDefault="00B764B3" w:rsidP="007267F6">
            <w:pPr>
              <w:pStyle w:val="Tabelanagwekdorodka"/>
              <w:framePr w:hSpace="0" w:wrap="auto" w:vAnchor="margin" w:hAnchor="text" w:yAlign="inline"/>
            </w:pPr>
            <w:r w:rsidRPr="00930FDF">
              <w:t>Oczekiwany rezultat</w:t>
            </w:r>
          </w:p>
        </w:tc>
      </w:tr>
      <w:tr w:rsidR="00257C78" w14:paraId="2175FD51" w14:textId="77777777" w:rsidTr="004F64CD">
        <w:tc>
          <w:tcPr>
            <w:tcW w:w="988" w:type="dxa"/>
            <w:vAlign w:val="center"/>
          </w:tcPr>
          <w:p w14:paraId="0B9E86E1" w14:textId="3AD097E9" w:rsidR="00257C78" w:rsidRPr="00307EE1" w:rsidRDefault="00257C78" w:rsidP="00257C78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1</w:t>
            </w:r>
          </w:p>
        </w:tc>
        <w:tc>
          <w:tcPr>
            <w:tcW w:w="4987" w:type="dxa"/>
            <w:vAlign w:val="center"/>
          </w:tcPr>
          <w:p w14:paraId="5BA928CC" w14:textId="2EEBB2AE" w:rsidR="00257C78" w:rsidRPr="00307EE1" w:rsidRDefault="00257C78" w:rsidP="00257C78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038F09C2" w14:textId="68A80BA8" w:rsidR="00257C78" w:rsidRPr="00307EE1" w:rsidRDefault="00257C78" w:rsidP="00257C78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B764B3" w14:paraId="558E7B97" w14:textId="77777777" w:rsidTr="004F64CD">
        <w:tc>
          <w:tcPr>
            <w:tcW w:w="988" w:type="dxa"/>
            <w:vAlign w:val="center"/>
          </w:tcPr>
          <w:p w14:paraId="1D64E4A4" w14:textId="28AAE504" w:rsidR="00B764B3" w:rsidRPr="00307EE1" w:rsidRDefault="00C13BD7" w:rsidP="006E4A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987" w:type="dxa"/>
            <w:vAlign w:val="center"/>
          </w:tcPr>
          <w:p w14:paraId="42A426E5" w14:textId="77777777" w:rsidR="00B764B3" w:rsidRPr="00307EE1" w:rsidRDefault="00B764B3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2E74E553" w14:textId="77777777" w:rsidR="00B764B3" w:rsidRPr="00307EE1" w:rsidRDefault="00B764B3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5CC13578" w14:paraId="48E72DDC" w14:textId="77777777" w:rsidTr="004F64CD">
        <w:tc>
          <w:tcPr>
            <w:tcW w:w="988" w:type="dxa"/>
            <w:vAlign w:val="center"/>
          </w:tcPr>
          <w:p w14:paraId="670DC1E1" w14:textId="6093D6B4" w:rsidR="7C31E5D4" w:rsidRDefault="00C13BD7" w:rsidP="5CC13578">
            <w:pPr>
              <w:jc w:val="center"/>
            </w:pPr>
            <w:r>
              <w:t>3</w:t>
            </w:r>
          </w:p>
        </w:tc>
        <w:tc>
          <w:tcPr>
            <w:tcW w:w="4987" w:type="dxa"/>
            <w:vAlign w:val="center"/>
          </w:tcPr>
          <w:p w14:paraId="130C12A1" w14:textId="2120C6A2" w:rsidR="5CC13578" w:rsidRDefault="5CC13578" w:rsidP="5CC13578">
            <w:pPr>
              <w:jc w:val="center"/>
            </w:pPr>
            <w:r>
              <w:t xml:space="preserve">Wywołanie zapisu zasobu </w:t>
            </w:r>
            <w:proofErr w:type="spellStart"/>
            <w:r w:rsidR="6EDC50E9">
              <w:t>Procedure</w:t>
            </w:r>
            <w:proofErr w:type="spellEnd"/>
            <w:r w:rsidR="6EDC50E9">
              <w:t xml:space="preserve"> </w:t>
            </w:r>
            <w:r>
              <w:t xml:space="preserve">zgodnie z profilem </w:t>
            </w:r>
            <w:proofErr w:type="spellStart"/>
            <w:r w:rsidR="7F3706FF">
              <w:t>PLMedicalEventProcedure</w:t>
            </w:r>
            <w:proofErr w:type="spellEnd"/>
            <w: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0680930C" w14:textId="77777777" w:rsidR="5CC13578" w:rsidRDefault="5CC13578" w:rsidP="5CC13578">
            <w:pPr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5CC13578" w14:paraId="249A1CA5" w14:textId="77777777" w:rsidTr="004F64CD">
        <w:tc>
          <w:tcPr>
            <w:tcW w:w="988" w:type="dxa"/>
            <w:vAlign w:val="center"/>
          </w:tcPr>
          <w:p w14:paraId="78017850" w14:textId="07601A0C" w:rsidR="7C31E5D4" w:rsidRDefault="00C13BD7" w:rsidP="5CC13578">
            <w:pPr>
              <w:jc w:val="center"/>
            </w:pPr>
            <w:r>
              <w:lastRenderedPageBreak/>
              <w:t>4</w:t>
            </w:r>
          </w:p>
        </w:tc>
        <w:tc>
          <w:tcPr>
            <w:tcW w:w="4987" w:type="dxa"/>
            <w:vAlign w:val="center"/>
          </w:tcPr>
          <w:p w14:paraId="228E6246" w14:textId="727E6026" w:rsidR="5CC13578" w:rsidRDefault="5CC13578" w:rsidP="5CC13578">
            <w:pPr>
              <w:jc w:val="center"/>
            </w:pPr>
            <w:r>
              <w:t xml:space="preserve">Wywołanie zapisu zasobu </w:t>
            </w:r>
            <w:proofErr w:type="spellStart"/>
            <w:r w:rsidR="11CE9CEC">
              <w:t>Condition</w:t>
            </w:r>
            <w:proofErr w:type="spellEnd"/>
            <w:r w:rsidR="11CE9CEC">
              <w:t xml:space="preserve"> </w:t>
            </w:r>
            <w:r>
              <w:t xml:space="preserve">zgodnie z profilem </w:t>
            </w:r>
            <w:proofErr w:type="spellStart"/>
            <w:r w:rsidR="63AC2D45">
              <w:t>PLMedicalEventDiagnosis</w:t>
            </w:r>
            <w:proofErr w:type="spellEnd"/>
            <w:r w:rsidR="63AC2D45">
              <w:t xml:space="preserve"> </w:t>
            </w:r>
            <w:r>
              <w:t>metodą HTTP POST.</w:t>
            </w:r>
          </w:p>
        </w:tc>
        <w:tc>
          <w:tcPr>
            <w:tcW w:w="3087" w:type="dxa"/>
            <w:vAlign w:val="center"/>
          </w:tcPr>
          <w:p w14:paraId="31DFD891" w14:textId="77777777" w:rsidR="5CC13578" w:rsidRDefault="5CC13578" w:rsidP="5CC13578">
            <w:pPr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00B764B3" w14:paraId="3BA19C8D" w14:textId="77777777" w:rsidTr="004F64CD">
        <w:tc>
          <w:tcPr>
            <w:tcW w:w="988" w:type="dxa"/>
            <w:vAlign w:val="center"/>
          </w:tcPr>
          <w:p w14:paraId="0E6C7168" w14:textId="381725C1" w:rsidR="00B764B3" w:rsidRPr="00307EE1" w:rsidRDefault="00C13BD7" w:rsidP="5CC13578">
            <w:pPr>
              <w:jc w:val="center"/>
            </w:pPr>
            <w:r>
              <w:t>5</w:t>
            </w:r>
          </w:p>
        </w:tc>
        <w:tc>
          <w:tcPr>
            <w:tcW w:w="4987" w:type="dxa"/>
            <w:vAlign w:val="center"/>
          </w:tcPr>
          <w:p w14:paraId="71476C49" w14:textId="77777777" w:rsidR="00B764B3" w:rsidRPr="00307EE1" w:rsidRDefault="00B764B3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5C120DA0" w14:textId="77777777" w:rsidR="00B764B3" w:rsidRPr="00307EE1" w:rsidRDefault="00B764B3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C13BD7" w14:paraId="1E7DC57E" w14:textId="77777777" w:rsidTr="004F64CD">
        <w:tc>
          <w:tcPr>
            <w:tcW w:w="988" w:type="dxa"/>
            <w:vAlign w:val="center"/>
          </w:tcPr>
          <w:p w14:paraId="2455177B" w14:textId="4FBF0899" w:rsidR="00C13BD7" w:rsidRDefault="00C13BD7" w:rsidP="5CC13578">
            <w:pPr>
              <w:jc w:val="center"/>
            </w:pPr>
            <w:r>
              <w:t>6</w:t>
            </w:r>
          </w:p>
        </w:tc>
        <w:tc>
          <w:tcPr>
            <w:tcW w:w="4987" w:type="dxa"/>
            <w:vAlign w:val="center"/>
          </w:tcPr>
          <w:p w14:paraId="6F72A1DF" w14:textId="4ADAADC5" w:rsidR="00C13BD7" w:rsidRPr="00307EE1" w:rsidRDefault="00C13BD7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modyfikacji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 w:rsidR="0024047B">
              <w:rPr>
                <w:szCs w:val="20"/>
              </w:rPr>
              <w:t xml:space="preserve"> PUT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1BB8E033" w14:textId="01C799CA" w:rsidR="00C13BD7" w:rsidRPr="00307EE1" w:rsidRDefault="00C13BD7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C13BD7" w14:paraId="7373C993" w14:textId="77777777" w:rsidTr="004F64CD">
        <w:tc>
          <w:tcPr>
            <w:tcW w:w="988" w:type="dxa"/>
            <w:vAlign w:val="center"/>
          </w:tcPr>
          <w:p w14:paraId="22E96FD5" w14:textId="2225E9EE" w:rsidR="00C13BD7" w:rsidRDefault="00C13BD7" w:rsidP="5CC13578">
            <w:pPr>
              <w:jc w:val="center"/>
            </w:pPr>
            <w:r>
              <w:t>7</w:t>
            </w:r>
          </w:p>
        </w:tc>
        <w:tc>
          <w:tcPr>
            <w:tcW w:w="4987" w:type="dxa"/>
            <w:vAlign w:val="center"/>
          </w:tcPr>
          <w:p w14:paraId="70740077" w14:textId="42494944" w:rsidR="00C13BD7" w:rsidRPr="00307EE1" w:rsidRDefault="00C13BD7" w:rsidP="006E4A6F">
            <w:pPr>
              <w:jc w:val="center"/>
              <w:rPr>
                <w:szCs w:val="20"/>
              </w:rPr>
            </w:pPr>
            <w:r>
              <w:t xml:space="preserve">Wywołanie modyfikacji zasobu </w:t>
            </w:r>
            <w:proofErr w:type="spellStart"/>
            <w:r>
              <w:t>Procedure</w:t>
            </w:r>
            <w:proofErr w:type="spellEnd"/>
            <w:r>
              <w:t xml:space="preserve"> zgodnie z profilem </w:t>
            </w:r>
            <w:proofErr w:type="spellStart"/>
            <w:r>
              <w:t>PLMedicalEventProcedure</w:t>
            </w:r>
            <w:proofErr w:type="spellEnd"/>
            <w:r>
              <w:t xml:space="preserve"> metodą HTTP </w:t>
            </w:r>
            <w:r w:rsidR="0024047B">
              <w:rPr>
                <w:szCs w:val="20"/>
              </w:rPr>
              <w:t xml:space="preserve"> PUT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2D42B703" w14:textId="19784FF5" w:rsidR="00C13BD7" w:rsidRPr="00307EE1" w:rsidRDefault="00C13BD7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C13BD7" w14:paraId="4C9C6728" w14:textId="77777777" w:rsidTr="004F64CD">
        <w:tc>
          <w:tcPr>
            <w:tcW w:w="988" w:type="dxa"/>
            <w:vAlign w:val="center"/>
          </w:tcPr>
          <w:p w14:paraId="3C8B1941" w14:textId="272E5894" w:rsidR="00C13BD7" w:rsidRDefault="00C13BD7" w:rsidP="5CC13578">
            <w:pPr>
              <w:jc w:val="center"/>
            </w:pPr>
            <w:r>
              <w:t>8</w:t>
            </w:r>
          </w:p>
        </w:tc>
        <w:tc>
          <w:tcPr>
            <w:tcW w:w="4987" w:type="dxa"/>
            <w:vAlign w:val="center"/>
          </w:tcPr>
          <w:p w14:paraId="3F549453" w14:textId="108C825C" w:rsidR="00C13BD7" w:rsidRDefault="00C13BD7" w:rsidP="006E4A6F">
            <w:pPr>
              <w:jc w:val="center"/>
            </w:pPr>
            <w:r>
              <w:t xml:space="preserve">Wywołanie modyfikacji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</w:t>
            </w:r>
            <w:r w:rsidR="0024047B">
              <w:rPr>
                <w:szCs w:val="20"/>
              </w:rPr>
              <w:t xml:space="preserve"> PUT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2ACB1975" w14:textId="609CF3EC" w:rsidR="00C13BD7" w:rsidRPr="00307EE1" w:rsidRDefault="00C13BD7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C13BD7" w14:paraId="41195062" w14:textId="77777777" w:rsidTr="004F64CD">
        <w:tc>
          <w:tcPr>
            <w:tcW w:w="988" w:type="dxa"/>
            <w:vAlign w:val="center"/>
          </w:tcPr>
          <w:p w14:paraId="5ED7E63B" w14:textId="032DA3EF" w:rsidR="00C13BD7" w:rsidRDefault="00C13BD7" w:rsidP="5CC13578">
            <w:pPr>
              <w:jc w:val="center"/>
            </w:pPr>
            <w:r>
              <w:t>9</w:t>
            </w:r>
          </w:p>
        </w:tc>
        <w:tc>
          <w:tcPr>
            <w:tcW w:w="4987" w:type="dxa"/>
            <w:vAlign w:val="center"/>
          </w:tcPr>
          <w:p w14:paraId="1BA843B2" w14:textId="25BE20F4" w:rsidR="00C13BD7" w:rsidRDefault="00C13BD7" w:rsidP="006E4A6F">
            <w:pPr>
              <w:jc w:val="center"/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modyfikacji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 w:rsidR="0024047B">
              <w:rPr>
                <w:szCs w:val="20"/>
              </w:rPr>
              <w:t>PUT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2139CA79" w14:textId="07AB8097" w:rsidR="00C13BD7" w:rsidRPr="00307EE1" w:rsidRDefault="00C13BD7" w:rsidP="006E4A6F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4CD" w14:paraId="35527119" w14:textId="77777777" w:rsidTr="004F64CD">
        <w:tc>
          <w:tcPr>
            <w:tcW w:w="988" w:type="dxa"/>
            <w:vAlign w:val="center"/>
          </w:tcPr>
          <w:p w14:paraId="65B524AD" w14:textId="04CF24B6" w:rsidR="004F64CD" w:rsidRDefault="004F64CD" w:rsidP="004F64CD">
            <w:pPr>
              <w:jc w:val="center"/>
            </w:pPr>
            <w:r>
              <w:t>10</w:t>
            </w:r>
          </w:p>
        </w:tc>
        <w:tc>
          <w:tcPr>
            <w:tcW w:w="4987" w:type="dxa"/>
            <w:vAlign w:val="center"/>
          </w:tcPr>
          <w:p w14:paraId="714CE70C" w14:textId="69CD1076" w:rsidR="004F64CD" w:rsidRPr="00307EE1" w:rsidRDefault="004F64CD" w:rsidP="004F64C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Wywołanie wyszukania zasobu </w:t>
            </w:r>
            <w:proofErr w:type="spellStart"/>
            <w:r>
              <w:rPr>
                <w:szCs w:val="20"/>
              </w:rPr>
              <w:t>Provenance</w:t>
            </w:r>
            <w:proofErr w:type="spellEnd"/>
            <w:r>
              <w:rPr>
                <w:szCs w:val="20"/>
              </w:rPr>
              <w:t xml:space="preserve"> metodą http GET  podając Id techniczne zasobu </w:t>
            </w:r>
            <w:proofErr w:type="spellStart"/>
            <w:r>
              <w:rPr>
                <w:szCs w:val="20"/>
              </w:rPr>
              <w:t>Procedure</w:t>
            </w:r>
            <w:proofErr w:type="spellEnd"/>
            <w:r>
              <w:rPr>
                <w:szCs w:val="20"/>
              </w:rPr>
              <w:t xml:space="preserve"> jako wartość parametru target.</w:t>
            </w:r>
          </w:p>
        </w:tc>
        <w:tc>
          <w:tcPr>
            <w:tcW w:w="3087" w:type="dxa"/>
            <w:vAlign w:val="center"/>
          </w:tcPr>
          <w:p w14:paraId="2E48AE46" w14:textId="37014610" w:rsidR="004F64CD" w:rsidRPr="00307EE1" w:rsidRDefault="004F64CD" w:rsidP="004F64C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Serwer odpowiada kodem http 200</w:t>
            </w:r>
          </w:p>
        </w:tc>
      </w:tr>
      <w:tr w:rsidR="004F64CD" w14:paraId="66767A8A" w14:textId="77777777" w:rsidTr="004F64CD">
        <w:tc>
          <w:tcPr>
            <w:tcW w:w="988" w:type="dxa"/>
            <w:vAlign w:val="center"/>
          </w:tcPr>
          <w:p w14:paraId="64A7DB24" w14:textId="19BFFA0A" w:rsidR="004F64CD" w:rsidRDefault="004F64CD" w:rsidP="004F64CD">
            <w:pPr>
              <w:jc w:val="center"/>
            </w:pPr>
            <w:r>
              <w:t>11</w:t>
            </w:r>
          </w:p>
        </w:tc>
        <w:tc>
          <w:tcPr>
            <w:tcW w:w="4987" w:type="dxa"/>
            <w:vAlign w:val="center"/>
          </w:tcPr>
          <w:p w14:paraId="168ECFDE" w14:textId="6873010B" w:rsidR="004F64CD" w:rsidRPr="00307EE1" w:rsidRDefault="004F64CD" w:rsidP="004F64CD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>DELETE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7FC93EAD" w14:textId="1D574EDD" w:rsidR="004F64CD" w:rsidRPr="00307EE1" w:rsidRDefault="004F64CD" w:rsidP="004F64CD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4CD" w14:paraId="0F0BE492" w14:textId="77777777" w:rsidTr="004F64CD">
        <w:tc>
          <w:tcPr>
            <w:tcW w:w="988" w:type="dxa"/>
            <w:vAlign w:val="center"/>
          </w:tcPr>
          <w:p w14:paraId="5E6A26B9" w14:textId="5D75CF58" w:rsidR="004F64CD" w:rsidRDefault="004F64CD" w:rsidP="004F64CD">
            <w:pPr>
              <w:jc w:val="center"/>
            </w:pPr>
            <w:r>
              <w:lastRenderedPageBreak/>
              <w:t>12</w:t>
            </w:r>
          </w:p>
        </w:tc>
        <w:tc>
          <w:tcPr>
            <w:tcW w:w="4987" w:type="dxa"/>
            <w:vAlign w:val="center"/>
          </w:tcPr>
          <w:p w14:paraId="295C6C83" w14:textId="0A1DCDDD" w:rsidR="004F64CD" w:rsidRPr="00307EE1" w:rsidRDefault="004F64CD" w:rsidP="004F64CD">
            <w:pPr>
              <w:jc w:val="center"/>
              <w:rPr>
                <w:szCs w:val="20"/>
              </w:rPr>
            </w:pPr>
            <w:r>
              <w:t xml:space="preserve">Wywołanie anulowania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DELETE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59BBA73E" w14:textId="0552BEC1" w:rsidR="004F64CD" w:rsidRPr="00307EE1" w:rsidRDefault="004F64CD" w:rsidP="004F64CD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4CD" w14:paraId="72C15207" w14:textId="77777777" w:rsidTr="004F64CD">
        <w:tc>
          <w:tcPr>
            <w:tcW w:w="988" w:type="dxa"/>
            <w:vAlign w:val="center"/>
          </w:tcPr>
          <w:p w14:paraId="13CCB206" w14:textId="33239FFD" w:rsidR="004F64CD" w:rsidRDefault="004F64CD" w:rsidP="004F64CD">
            <w:pPr>
              <w:jc w:val="center"/>
            </w:pPr>
            <w:r>
              <w:t>13</w:t>
            </w:r>
          </w:p>
        </w:tc>
        <w:tc>
          <w:tcPr>
            <w:tcW w:w="4987" w:type="dxa"/>
            <w:vAlign w:val="center"/>
          </w:tcPr>
          <w:p w14:paraId="2ED644DB" w14:textId="1737C473" w:rsidR="004F64CD" w:rsidRDefault="004F64CD" w:rsidP="004F64CD">
            <w:pPr>
              <w:jc w:val="center"/>
            </w:pPr>
            <w:r>
              <w:t xml:space="preserve">Wywołanie anulowania zasobu </w:t>
            </w:r>
            <w:proofErr w:type="spellStart"/>
            <w:r>
              <w:t>Procedure</w:t>
            </w:r>
            <w:proofErr w:type="spellEnd"/>
            <w:r>
              <w:t xml:space="preserve"> zgodnie z profilem </w:t>
            </w:r>
            <w:proofErr w:type="spellStart"/>
            <w:r>
              <w:t>PLMedicalEventProcedure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DELETE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6D1C53A2" w14:textId="02A8B303" w:rsidR="004F64CD" w:rsidRPr="00307EE1" w:rsidRDefault="004F64CD" w:rsidP="004F64CD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4CD" w14:paraId="2292D718" w14:textId="77777777" w:rsidTr="004F64CD">
        <w:tc>
          <w:tcPr>
            <w:tcW w:w="988" w:type="dxa"/>
            <w:vAlign w:val="center"/>
          </w:tcPr>
          <w:p w14:paraId="1BB3D6D4" w14:textId="2BBFB2C4" w:rsidR="004F64CD" w:rsidRDefault="004F64CD" w:rsidP="004F64CD">
            <w:pPr>
              <w:jc w:val="center"/>
            </w:pPr>
            <w:r>
              <w:t>14</w:t>
            </w:r>
          </w:p>
        </w:tc>
        <w:tc>
          <w:tcPr>
            <w:tcW w:w="4987" w:type="dxa"/>
            <w:vAlign w:val="center"/>
          </w:tcPr>
          <w:p w14:paraId="5D45476C" w14:textId="4388BE7B" w:rsidR="004F64CD" w:rsidRDefault="004F64CD" w:rsidP="004F64CD">
            <w:pPr>
              <w:jc w:val="center"/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 xml:space="preserve"> DELETE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45D1F438" w14:textId="2150D48E" w:rsidR="004F64CD" w:rsidRPr="00307EE1" w:rsidRDefault="004F64CD" w:rsidP="004F64CD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744FEAC4" w14:textId="56B91A51" w:rsidR="00B764B3" w:rsidRDefault="00B764B3" w:rsidP="00D206F4">
      <w:pPr>
        <w:rPr>
          <w:lang w:eastAsia="pl-PL"/>
        </w:rPr>
      </w:pPr>
    </w:p>
    <w:p w14:paraId="12261C38" w14:textId="7770B968" w:rsidR="00B764B3" w:rsidRDefault="00B764B3" w:rsidP="00B764B3">
      <w:r w:rsidRPr="00B764B3">
        <w:rPr>
          <w:rStyle w:val="Nagwek4Znak"/>
        </w:rPr>
        <w:t>Oczekiwany rezultat:</w:t>
      </w:r>
      <w:r>
        <w:t xml:space="preserve"> Wszystkie zasoby wchodzące w skład zdarzenia medycznego zostały poprawnie zapisane przez serwer FHIR. W odpowiedzi na wszystkie żądania zapisu zostały zwrócone odpowiedzi HTTP o kodzie 201.</w:t>
      </w:r>
      <w:r w:rsidR="003A751B">
        <w:t xml:space="preserve"> W odpowiedzi na wszystkie żądania modyfikacji/anulowania zostały zwrócone odpowiedzi HTTP o kodzie 200.</w:t>
      </w:r>
      <w:r>
        <w:t xml:space="preserve"> </w:t>
      </w:r>
    </w:p>
    <w:p w14:paraId="16337916" w14:textId="3AF557FA" w:rsidR="00B764B3" w:rsidRDefault="00F8551C" w:rsidP="00F8551C">
      <w:pPr>
        <w:pStyle w:val="Nagwek3"/>
      </w:pPr>
      <w:bookmarkStart w:id="46" w:name="_Toc87454452"/>
      <w:bookmarkStart w:id="47" w:name="_Toc96583149"/>
      <w:r w:rsidRPr="00F8551C">
        <w:t>Wypis ze szpitala pacjenta z numerem PESEL</w:t>
      </w:r>
      <w:bookmarkEnd w:id="46"/>
      <w:bookmarkEnd w:id="47"/>
    </w:p>
    <w:p w14:paraId="7FB82D86" w14:textId="7E2CA236" w:rsidR="00B764B3" w:rsidRPr="00B764B3" w:rsidRDefault="00B764B3" w:rsidP="00B764B3">
      <w:r w:rsidRPr="00B764B3">
        <w:rPr>
          <w:rStyle w:val="Nagwek4Znak"/>
        </w:rPr>
        <w:t>Opis:</w:t>
      </w:r>
      <w:r>
        <w:rPr>
          <w:rStyle w:val="normaltextrun"/>
          <w:rFonts w:ascii="Calibri" w:hAnsi="Calibri" w:cs="Calibri"/>
          <w:b/>
          <w:bCs/>
          <w:szCs w:val="22"/>
        </w:rPr>
        <w:t xml:space="preserve"> </w:t>
      </w:r>
      <w:r w:rsidRPr="00B764B3">
        <w:t xml:space="preserve">Celem przypadku testowego jest zarejestrowanie </w:t>
      </w:r>
      <w:r w:rsidR="00EA2906">
        <w:t>Z</w:t>
      </w:r>
      <w:r w:rsidRPr="00B764B3">
        <w:t xml:space="preserve">darzenia </w:t>
      </w:r>
      <w:r w:rsidR="00EA2906">
        <w:t>M</w:t>
      </w:r>
      <w:r w:rsidRPr="00B764B3">
        <w:t xml:space="preserve">edycznego jakim jest wypis pacjenta ze szpitala. Pacjent z numerem PESEL został wcześniej przyjęty do szpitala i w nim przebywa. Przypadek testowy zakłada zapisanie przeprowadzonych </w:t>
      </w:r>
      <w:r w:rsidR="00EA2906">
        <w:t>P</w:t>
      </w:r>
      <w:r w:rsidRPr="00B764B3">
        <w:t xml:space="preserve">rocedur </w:t>
      </w:r>
      <w:r w:rsidR="00EA2906">
        <w:t>M</w:t>
      </w:r>
      <w:r w:rsidRPr="00B764B3">
        <w:t>edycznych i postawienie diagnozy przez pracownika medycznego.</w:t>
      </w:r>
    </w:p>
    <w:p w14:paraId="7AC085DF" w14:textId="30653DEE" w:rsidR="00C74CD5" w:rsidRPr="0024781F" w:rsidRDefault="0024781F" w:rsidP="009F0404">
      <w:pPr>
        <w:rPr>
          <w:rStyle w:val="eop"/>
          <w:lang w:eastAsia="pl-PL"/>
        </w:rPr>
      </w:pPr>
      <w:r w:rsidRPr="0093202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F0404" w:rsidRPr="009F0404" w14:paraId="23D9EF1B" w14:textId="77777777" w:rsidTr="10831435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8F97C65" w14:textId="77777777" w:rsidR="009F0404" w:rsidRPr="009F0404" w:rsidRDefault="009F040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462629F3" w14:textId="77777777" w:rsidR="009F0404" w:rsidRPr="009F0404" w:rsidRDefault="009F040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41242CDD" w14:textId="77777777" w:rsidR="009F0404" w:rsidRPr="009F0404" w:rsidRDefault="009F040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Oczekiwany rezultat </w:t>
            </w:r>
          </w:p>
        </w:tc>
      </w:tr>
      <w:tr w:rsidR="009F0404" w:rsidRPr="009F0404" w14:paraId="6E6ADED7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A9F5" w14:textId="052A3423" w:rsidR="009F0404" w:rsidRPr="009F0404" w:rsidRDefault="00F46CCF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2353" w14:textId="13C249A2" w:rsidR="009F0404" w:rsidRPr="009F0404" w:rsidRDefault="00C80CDB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02CB" w14:textId="0BCA9955" w:rsidR="009F0404" w:rsidRPr="009F0404" w:rsidRDefault="00C80CDB" w:rsidP="10831435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9F0404" w:rsidRPr="009F0404" w14:paraId="3DFB17CC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3C7AF" w14:textId="53BE3C4E" w:rsidR="009F0404" w:rsidRPr="009F0404" w:rsidRDefault="00660875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lastRenderedPageBreak/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3580" w14:textId="1AF989BD" w:rsidR="009F0404" w:rsidRPr="009F0404" w:rsidRDefault="00C80CDB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60CB" w14:textId="3804AE74" w:rsidR="009F0404" w:rsidRPr="009F0404" w:rsidRDefault="00C80CDB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9F0404" w:rsidRPr="009F0404" w14:paraId="10A28C44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D4F5" w14:textId="0DE670BD" w:rsidR="009F0404" w:rsidRPr="009F0404" w:rsidRDefault="00660875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B1C4" w14:textId="1F9BEADE" w:rsidR="009F0404" w:rsidRPr="009F0404" w:rsidRDefault="009F0404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>Zapis pierwszej procedury medycznej poprzez zapis zasobu Procedure</w:t>
            </w:r>
            <w:r w:rsidR="00674F68">
              <w:rPr>
                <w:lang w:eastAsia="pl-PL"/>
              </w:rPr>
              <w:t>1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8238" w14:textId="5AF01AEC" w:rsidR="009F0404" w:rsidRPr="009F0404" w:rsidRDefault="009F0404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 xml:space="preserve">Pierwszy zasób </w:t>
            </w:r>
            <w:proofErr w:type="spellStart"/>
            <w:r w:rsidRPr="009F0404">
              <w:rPr>
                <w:lang w:eastAsia="pl-PL"/>
              </w:rPr>
              <w:t>Procedure</w:t>
            </w:r>
            <w:proofErr w:type="spellEnd"/>
            <w:r w:rsidRPr="009F0404">
              <w:rPr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lang w:eastAsia="pl-PL"/>
              </w:rPr>
              <w:t>Encounter</w:t>
            </w:r>
            <w:proofErr w:type="spellEnd"/>
            <w:r w:rsidRPr="009F0404">
              <w:rPr>
                <w:lang w:eastAsia="pl-PL"/>
              </w:rPr>
              <w:t>. Serwer odpowiada kodem HTTP 201.</w:t>
            </w:r>
          </w:p>
        </w:tc>
      </w:tr>
      <w:tr w:rsidR="009F0404" w:rsidRPr="009F0404" w14:paraId="0914CCF7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D216" w14:textId="2BE27E39" w:rsidR="009F0404" w:rsidRPr="009F0404" w:rsidRDefault="00660875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77779" w14:textId="1C0087F5" w:rsidR="009F0404" w:rsidRPr="009F0404" w:rsidRDefault="009F0404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>Zapis drugiej procedury medycznej poprzez zapis zasobu Procedure</w:t>
            </w:r>
            <w:r w:rsidR="00B32AA5">
              <w:rPr>
                <w:lang w:eastAsia="pl-PL"/>
              </w:rPr>
              <w:t>2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42DC" w14:textId="5692863F" w:rsidR="009F0404" w:rsidRPr="009F0404" w:rsidRDefault="009F0404" w:rsidP="006E4A6F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 xml:space="preserve">Drugi zasób </w:t>
            </w:r>
            <w:proofErr w:type="spellStart"/>
            <w:r w:rsidRPr="009F0404">
              <w:rPr>
                <w:lang w:eastAsia="pl-PL"/>
              </w:rPr>
              <w:t>Procedure</w:t>
            </w:r>
            <w:proofErr w:type="spellEnd"/>
            <w:r w:rsidRPr="009F0404">
              <w:rPr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lang w:eastAsia="pl-PL"/>
              </w:rPr>
              <w:t>Encounter</w:t>
            </w:r>
            <w:proofErr w:type="spellEnd"/>
            <w:r w:rsidRPr="009F0404">
              <w:rPr>
                <w:lang w:eastAsia="pl-PL"/>
              </w:rPr>
              <w:t>. Serwer odpowiada kodem HTTP 201.</w:t>
            </w:r>
          </w:p>
        </w:tc>
      </w:tr>
      <w:tr w:rsidR="009F0404" w:rsidRPr="009F0404" w14:paraId="743A73AB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C770" w14:textId="4A134BA1" w:rsidR="009F0404" w:rsidRPr="009F0404" w:rsidRDefault="00660875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B1E3C" w14:textId="5FA4384D" w:rsidR="009F0404" w:rsidRPr="009F0404" w:rsidRDefault="009F0404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Zapis diagnozy poprzez zapis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91BB" w14:textId="3A10CFF8" w:rsidR="009F0404" w:rsidRPr="009F0404" w:rsidRDefault="009F0404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Zasób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Encounter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. </w:t>
            </w:r>
            <w:r w:rsidRPr="009F0404">
              <w:rPr>
                <w:rFonts w:ascii="Calibri" w:hAnsi="Calibri" w:cs="Calibri"/>
                <w:szCs w:val="22"/>
                <w:lang w:eastAsia="pl-PL"/>
              </w:rPr>
              <w:t>Serwer odpowiada kodem HTTP 201.</w:t>
            </w:r>
          </w:p>
        </w:tc>
      </w:tr>
      <w:tr w:rsidR="009F0404" w:rsidRPr="009F0404" w14:paraId="60518716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64EE" w14:textId="50910D2A" w:rsidR="009F0404" w:rsidRPr="009F0404" w:rsidRDefault="00660875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B109" w14:textId="57CDD7C6" w:rsidR="009F0404" w:rsidRPr="009F0404" w:rsidRDefault="009F0404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Podpisanie ZM przez system podmiotu leczniczego poprzez zapis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Provenance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9769" w14:textId="0EDBAD36" w:rsidR="009F0404" w:rsidRPr="009F0404" w:rsidRDefault="009F0404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Zasób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Provenance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został zapisany i zawiera referencję do wcześniej zapisanych zasobów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Encounter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,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Procedure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i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. </w:t>
            </w:r>
            <w:r w:rsidRPr="009F0404">
              <w:rPr>
                <w:rFonts w:ascii="Calibri" w:hAnsi="Calibri" w:cs="Calibri"/>
                <w:szCs w:val="22"/>
                <w:lang w:eastAsia="pl-PL"/>
              </w:rPr>
              <w:t>Serwer odpowiada kodem HTTP 201.</w:t>
            </w:r>
          </w:p>
        </w:tc>
      </w:tr>
      <w:tr w:rsidR="0024047B" w:rsidRPr="009F0404" w14:paraId="47975A4D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60C4" w14:textId="1732D550" w:rsidR="0024047B" w:rsidRDefault="009A1332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EF62" w14:textId="3138D8F5" w:rsidR="0024047B" w:rsidRPr="009F0404" w:rsidRDefault="009A1332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5493" w14:textId="1FCDB6A4" w:rsidR="0024047B" w:rsidRPr="009F0404" w:rsidRDefault="009A1332" w:rsidP="006E4A6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A1332" w:rsidRPr="009F0404" w14:paraId="1974100A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413D" w14:textId="1497FDDE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6C2A3" w14:textId="64C09ACA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Condition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BC42" w14:textId="33D9CE90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A1332" w:rsidRPr="009F0404" w14:paraId="73A7E469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9F0A" w14:textId="0AF2875C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6F090" w14:textId="69A98BC6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>
              <w:rPr>
                <w:lang w:eastAsia="pl-PL"/>
              </w:rPr>
              <w:t>Anulowanie</w:t>
            </w:r>
            <w:r w:rsidRPr="009F0404">
              <w:rPr>
                <w:lang w:eastAsia="pl-PL"/>
              </w:rPr>
              <w:t xml:space="preserve"> drugiej procedury medycznej Procedure</w:t>
            </w:r>
            <w:r>
              <w:rPr>
                <w:lang w:eastAsia="pl-PL"/>
              </w:rPr>
              <w:t>2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AB6B" w14:textId="7AB94126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A1332" w:rsidRPr="009F0404" w14:paraId="67D07E4E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60452" w14:textId="0EEF7DF0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8A97" w14:textId="7621B4CC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lang w:eastAsia="pl-PL"/>
              </w:rPr>
            </w:pPr>
            <w:r>
              <w:rPr>
                <w:lang w:eastAsia="pl-PL"/>
              </w:rPr>
              <w:t>Anulowanie</w:t>
            </w:r>
            <w:r w:rsidRPr="009F0404">
              <w:rPr>
                <w:lang w:eastAsia="pl-PL"/>
              </w:rPr>
              <w:t xml:space="preserve"> drugiej procedury medycznej Procedure</w:t>
            </w:r>
            <w:r>
              <w:rPr>
                <w:lang w:eastAsia="pl-PL"/>
              </w:rPr>
              <w:t>1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A3AA" w14:textId="61465D8C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A1332" w:rsidRPr="009F0404" w14:paraId="48EBC5CE" w14:textId="77777777" w:rsidTr="1083143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36B66" w14:textId="426614D9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11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EB31" w14:textId="6D012A09" w:rsidR="009A1332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lang w:eastAsia="pl-PL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A870C" w14:textId="07DC509B" w:rsidR="009A1332" w:rsidRPr="00307EE1" w:rsidRDefault="009A1332" w:rsidP="009A133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21FE91C7" w14:textId="77777777" w:rsidR="009F0404" w:rsidRDefault="009F0404" w:rsidP="009F0404"/>
    <w:p w14:paraId="7FB102CC" w14:textId="62A940E9" w:rsidR="00B764B3" w:rsidRPr="0030787B" w:rsidRDefault="009F0404" w:rsidP="00B764B3">
      <w:pPr>
        <w:rPr>
          <w:rStyle w:val="Nagwek4Znak"/>
          <w:rFonts w:ascii="Times New Roman" w:hAnsi="Times New Roman" w:cs="Times New Roman"/>
          <w:b w:val="0"/>
          <w:bCs w:val="0"/>
          <w:color w:val="auto"/>
          <w:sz w:val="22"/>
          <w:szCs w:val="24"/>
          <w:lang w:eastAsia="pl-PL"/>
        </w:rPr>
      </w:pPr>
      <w:r w:rsidRPr="009F0404">
        <w:rPr>
          <w:rStyle w:val="Nagwek4Znak"/>
        </w:rPr>
        <w:t>Oczekiwany rezultat:</w:t>
      </w:r>
      <w:r>
        <w:rPr>
          <w:rStyle w:val="normaltextrun"/>
          <w:rFonts w:ascii="Calibri" w:hAnsi="Calibri" w:cs="Calibri"/>
          <w:b/>
          <w:bCs/>
          <w:szCs w:val="22"/>
        </w:rPr>
        <w:t xml:space="preserve"> </w:t>
      </w:r>
      <w:r w:rsidRPr="009F0404">
        <w:t xml:space="preserve">Wszystkie zasoby wchodzące w skład </w:t>
      </w:r>
      <w:r w:rsidR="00EA2906">
        <w:t>Z</w:t>
      </w:r>
      <w:r w:rsidRPr="009F0404">
        <w:t xml:space="preserve">darzenia </w:t>
      </w:r>
      <w:r w:rsidR="00EA2906">
        <w:t>M</w:t>
      </w:r>
      <w:r w:rsidRPr="009F0404">
        <w:t xml:space="preserve">edycznego zostały poprawnie zapisane przez serwer FHIR. W odpowiedzi na wszystkie żądania zapisu zostały zwrócone odpowiedzi HTTP o kodzie 201, na żądania </w:t>
      </w:r>
      <w:r w:rsidR="007D2982">
        <w:t>anulowania</w:t>
      </w:r>
      <w:r w:rsidRPr="009F0404">
        <w:t xml:space="preserve"> zostały zwrócone odpowiedzi </w:t>
      </w:r>
      <w:r w:rsidR="00AD1127" w:rsidRPr="71F1BC79">
        <w:rPr>
          <w:rFonts w:ascii="Calibri" w:eastAsia="Calibri" w:hAnsi="Calibri" w:cs="Calibri"/>
          <w:szCs w:val="22"/>
        </w:rPr>
        <w:t>HTTP</w:t>
      </w:r>
      <w:r w:rsidRPr="009F0404">
        <w:t xml:space="preserve"> o kodzie 200. </w:t>
      </w:r>
    </w:p>
    <w:p w14:paraId="54E02AD0" w14:textId="08ABFB56" w:rsidR="009F0404" w:rsidRDefault="00F8551C" w:rsidP="00F8551C">
      <w:pPr>
        <w:pStyle w:val="Nagwek3"/>
      </w:pPr>
      <w:bookmarkStart w:id="48" w:name="_Toc87454453"/>
      <w:bookmarkStart w:id="49" w:name="_Toc96583150"/>
      <w:r w:rsidRPr="00F8551C">
        <w:lastRenderedPageBreak/>
        <w:t>Porada lekarska dla pacjenta z numerem PESEL</w:t>
      </w:r>
      <w:bookmarkEnd w:id="48"/>
      <w:bookmarkEnd w:id="49"/>
    </w:p>
    <w:p w14:paraId="70643B96" w14:textId="45C14D3D" w:rsidR="0093202C" w:rsidRDefault="10831435" w:rsidP="10831435">
      <w:pPr>
        <w:rPr>
          <w:lang w:eastAsia="pl-PL"/>
        </w:rPr>
      </w:pPr>
      <w:r w:rsidRPr="5CC13578">
        <w:rPr>
          <w:rStyle w:val="Nagwek4Znak"/>
          <w:lang w:eastAsia="pl-PL"/>
        </w:rPr>
        <w:t>Opis:</w:t>
      </w:r>
      <w:r w:rsidRPr="5CC13578">
        <w:rPr>
          <w:lang w:eastAsia="pl-PL"/>
        </w:rPr>
        <w:t xml:space="preserve"> Celem przypadku testowego jest zapis Zdarzenia Medycznego, w trakcie którego pacjent z numerem PESEL został przyjęty na konsultację w związku z wcześniejszą hospitalizacją (posiada skierowanie). </w:t>
      </w:r>
      <w:r w:rsidR="00150D36" w:rsidRPr="5CC13578">
        <w:rPr>
          <w:lang w:eastAsia="pl-PL"/>
        </w:rPr>
        <w:t xml:space="preserve"> Porada odbyła się w ramach umowy NFZ.</w:t>
      </w:r>
    </w:p>
    <w:p w14:paraId="4BA61A89" w14:textId="3B5E3300" w:rsidR="006966E5" w:rsidRDefault="0093202C" w:rsidP="0024781F">
      <w:pPr>
        <w:rPr>
          <w:lang w:eastAsia="pl-PL"/>
        </w:rPr>
      </w:pPr>
      <w:r w:rsidRPr="0093202C">
        <w:rPr>
          <w:rStyle w:val="Nagwek4Znak"/>
          <w:lang w:eastAsia="pl-PL"/>
        </w:rPr>
        <w:t>Kroki</w:t>
      </w:r>
      <w:r w:rsidR="0024781F">
        <w:rPr>
          <w:rStyle w:val="Nagwek4Znak"/>
          <w:lang w:eastAsia="pl-PL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93202C" w:rsidRPr="0093202C" w14:paraId="156DC8BB" w14:textId="77777777" w:rsidTr="5CC13578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3A6DFE2F" w14:textId="77777777" w:rsidR="0093202C" w:rsidRPr="0093202C" w:rsidRDefault="0093202C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8BD304F" w14:textId="77777777" w:rsidR="0093202C" w:rsidRPr="0093202C" w:rsidRDefault="0093202C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7CF31B5D" w14:textId="77777777" w:rsidR="0093202C" w:rsidRPr="0093202C" w:rsidRDefault="0093202C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Oczekiwany rezultat </w:t>
            </w:r>
          </w:p>
        </w:tc>
      </w:tr>
      <w:tr w:rsidR="0030787B" w:rsidRPr="0093202C" w14:paraId="2AEF0230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F2F2" w14:textId="2D43AB7C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3FE4F" w14:textId="18167277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1915" w14:textId="3031FE79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30787B" w:rsidRPr="0093202C" w14:paraId="3DDEB46C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70D9" w14:textId="4C75AED2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F02D" w14:textId="08D7E804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C2CA" w14:textId="7EB14F1C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30787B" w:rsidRPr="0093202C" w14:paraId="37A1E5DB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8646" w14:textId="4B865C66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0D77D" w14:textId="0102B9F0" w:rsidR="0030787B" w:rsidRPr="00307EE1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7A8C1" w14:textId="0818DDAF" w:rsidR="0030787B" w:rsidRPr="00307EE1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2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30787B" w14:paraId="1B954401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0445" w14:textId="45A9A42C" w:rsidR="0030787B" w:rsidRDefault="0030787B" w:rsidP="0030787B">
            <w:pPr>
              <w:spacing w:line="240" w:lineRule="auto"/>
              <w:jc w:val="center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9856" w14:textId="302DBF93" w:rsidR="0030787B" w:rsidRDefault="0030787B" w:rsidP="0030787B">
            <w:pPr>
              <w:spacing w:line="240" w:lineRule="auto"/>
              <w:jc w:val="center"/>
            </w:pPr>
          </w:p>
          <w:p w14:paraId="2719B2E2" w14:textId="708239C3" w:rsidR="0030787B" w:rsidRDefault="0030787B" w:rsidP="0030787B">
            <w:pPr>
              <w:spacing w:line="240" w:lineRule="auto"/>
              <w:jc w:val="center"/>
            </w:pPr>
            <w:r>
              <w:t xml:space="preserve">Wywołanie zapisu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POST. </w:t>
            </w:r>
          </w:p>
          <w:p w14:paraId="5502D45E" w14:textId="0278B6D7" w:rsidR="0030787B" w:rsidRDefault="0030787B" w:rsidP="0030787B">
            <w:pPr>
              <w:spacing w:line="240" w:lineRule="auto"/>
              <w:jc w:val="center"/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3357A" w14:textId="3EC2C473" w:rsidR="0030787B" w:rsidRDefault="0030787B" w:rsidP="0030787B">
            <w:pPr>
              <w:spacing w:line="240" w:lineRule="auto"/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0030787B" w:rsidRPr="0093202C" w14:paraId="5FDC11E2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89CF" w14:textId="1F28CE42" w:rsidR="0030787B" w:rsidRPr="0093202C" w:rsidRDefault="0030787B" w:rsidP="0030787B">
            <w:pPr>
              <w:spacing w:beforeAutospacing="1" w:afterAutospacing="1" w:line="240" w:lineRule="auto"/>
              <w:jc w:val="center"/>
            </w:pPr>
            <w: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C6E2" w14:textId="4C854ECF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892B" w14:textId="1DB1703B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30787B" w:rsidRPr="0093202C" w14:paraId="0DD4177A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8CFF" w14:textId="1A0FDC72" w:rsidR="0030787B" w:rsidRDefault="0030787B" w:rsidP="0030787B">
            <w:pPr>
              <w:spacing w:beforeAutospacing="1" w:afterAutospacing="1" w:line="240" w:lineRule="auto"/>
              <w:jc w:val="center"/>
            </w:pPr>
            <w:r>
              <w:t>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E92D" w14:textId="34F4EFF8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5BAE" w14:textId="35AE99D1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30787B" w:rsidRPr="0093202C" w14:paraId="3DA3FF96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01B8" w14:textId="353C2AB4" w:rsidR="0030787B" w:rsidRDefault="0030787B" w:rsidP="0030787B">
            <w:pPr>
              <w:spacing w:beforeAutospacing="1" w:afterAutospacing="1" w:line="240" w:lineRule="auto"/>
              <w:jc w:val="center"/>
            </w:pPr>
            <w:r>
              <w:t>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CA34" w14:textId="4BE05177" w:rsidR="0030787B" w:rsidRPr="004130C5" w:rsidRDefault="0030787B" w:rsidP="0030787B">
            <w:pPr>
              <w:spacing w:line="240" w:lineRule="auto"/>
              <w:jc w:val="center"/>
            </w:pPr>
            <w:r>
              <w:t xml:space="preserve">Wywołanie anulowania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DELETE. 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2F57" w14:textId="064FBA66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30787B" w:rsidRPr="0093202C" w14:paraId="404A0BBC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5310" w14:textId="6B1EF825" w:rsidR="0030787B" w:rsidRDefault="0030787B" w:rsidP="0030787B">
            <w:pPr>
              <w:spacing w:beforeAutospacing="1" w:afterAutospacing="1" w:line="240" w:lineRule="auto"/>
              <w:jc w:val="center"/>
            </w:pPr>
            <w:r>
              <w:t>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E6E5E" w14:textId="63DC330F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F905" w14:textId="3BAE9BDE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30787B" w:rsidRPr="0093202C" w14:paraId="53051767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2395C" w14:textId="2D8035A5" w:rsidR="0030787B" w:rsidRDefault="0030787B" w:rsidP="0030787B">
            <w:pPr>
              <w:spacing w:beforeAutospacing="1" w:afterAutospacing="1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0CB" w14:textId="36C29F82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EE0D" w14:textId="349E720F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2B8E51CC" w14:textId="77777777" w:rsidR="0093202C" w:rsidRDefault="0093202C" w:rsidP="0093202C">
      <w:pPr>
        <w:rPr>
          <w:rStyle w:val="Nagwek4Znak"/>
          <w:lang w:eastAsia="pl-PL"/>
        </w:rPr>
      </w:pPr>
    </w:p>
    <w:p w14:paraId="0F0D53C0" w14:textId="53AD3F2D" w:rsidR="0093202C" w:rsidRDefault="0093202C" w:rsidP="0093202C">
      <w:pPr>
        <w:rPr>
          <w:lang w:eastAsia="pl-PL"/>
        </w:rPr>
      </w:pPr>
      <w:r w:rsidRPr="0093202C">
        <w:rPr>
          <w:rStyle w:val="Nagwek4Znak"/>
          <w:lang w:eastAsia="pl-PL"/>
        </w:rPr>
        <w:t>Oczekiwany rezultat:</w:t>
      </w:r>
      <w:r w:rsidRPr="0093202C">
        <w:rPr>
          <w:lang w:eastAsia="pl-PL"/>
        </w:rPr>
        <w:t xml:space="preserve"> Wszystkie zasoby wchodzące w skład </w:t>
      </w:r>
      <w:r w:rsidR="00EA2906">
        <w:rPr>
          <w:lang w:eastAsia="pl-PL"/>
        </w:rPr>
        <w:t>Z</w:t>
      </w:r>
      <w:r w:rsidRPr="0093202C">
        <w:rPr>
          <w:lang w:eastAsia="pl-PL"/>
        </w:rPr>
        <w:t xml:space="preserve">darzenia </w:t>
      </w:r>
      <w:r w:rsidR="00EA2906">
        <w:rPr>
          <w:lang w:eastAsia="pl-PL"/>
        </w:rPr>
        <w:t>M</w:t>
      </w:r>
      <w:r w:rsidRPr="0093202C">
        <w:rPr>
          <w:lang w:eastAsia="pl-PL"/>
        </w:rPr>
        <w:t>edycznego zostały poprawnie zapisane przez serwer FHIR. W odpowiedzi na wszystkie żądania zapisu zostały zwrócone odpowiedzi HTTP o kodzie 201</w:t>
      </w:r>
      <w:r w:rsidR="004130C5">
        <w:rPr>
          <w:lang w:eastAsia="pl-PL"/>
        </w:rPr>
        <w:t xml:space="preserve">, </w:t>
      </w:r>
      <w:r w:rsidR="004130C5" w:rsidRPr="009F0404">
        <w:t xml:space="preserve">na żądania </w:t>
      </w:r>
      <w:r w:rsidR="004130C5">
        <w:t>anulowania</w:t>
      </w:r>
      <w:r w:rsidR="004130C5" w:rsidRPr="009F0404">
        <w:t xml:space="preserve"> zostały zwrócone odpowiedzi </w:t>
      </w:r>
      <w:r w:rsidR="004130C5" w:rsidRPr="71F1BC79">
        <w:rPr>
          <w:rFonts w:ascii="Calibri" w:eastAsia="Calibri" w:hAnsi="Calibri" w:cs="Calibri"/>
          <w:szCs w:val="22"/>
        </w:rPr>
        <w:t>HTTP</w:t>
      </w:r>
      <w:r w:rsidR="004130C5" w:rsidRPr="009F0404">
        <w:t xml:space="preserve"> o kodzie 200</w:t>
      </w:r>
      <w:r w:rsidRPr="0093202C">
        <w:rPr>
          <w:lang w:eastAsia="pl-PL"/>
        </w:rPr>
        <w:t xml:space="preserve">. </w:t>
      </w:r>
    </w:p>
    <w:p w14:paraId="6815D7C0" w14:textId="646E250A" w:rsidR="003F2D43" w:rsidRDefault="00C74588" w:rsidP="00C74588">
      <w:pPr>
        <w:pStyle w:val="Nagwek3"/>
      </w:pPr>
      <w:bookmarkStart w:id="50" w:name="_Toc87454454"/>
      <w:bookmarkStart w:id="51" w:name="_Toc96583151"/>
      <w:r w:rsidRPr="00C74588">
        <w:t>Wyjazd ratunkowy do pacjenta z numerem PESEL</w:t>
      </w:r>
      <w:bookmarkEnd w:id="50"/>
      <w:bookmarkEnd w:id="51"/>
    </w:p>
    <w:p w14:paraId="760A935C" w14:textId="19D5F4A5" w:rsidR="00DD7687" w:rsidRDefault="00DD7687" w:rsidP="00DD7687">
      <w:pPr>
        <w:rPr>
          <w:lang w:eastAsia="pl-PL"/>
        </w:rPr>
      </w:pPr>
      <w:r w:rsidRPr="10831435">
        <w:rPr>
          <w:rStyle w:val="Nagwek4Znak"/>
          <w:lang w:eastAsia="pl-PL"/>
        </w:rPr>
        <w:t>Opis:</w:t>
      </w:r>
      <w:r w:rsidRPr="10831435">
        <w:rPr>
          <w:lang w:eastAsia="pl-PL"/>
        </w:rPr>
        <w:t xml:space="preserve"> Celem przypadku testowego jest zapis Zdarzenia Medycznego, w trakcie którego</w:t>
      </w:r>
      <w:r>
        <w:rPr>
          <w:lang w:eastAsia="pl-PL"/>
        </w:rPr>
        <w:t xml:space="preserve"> do pacjenta</w:t>
      </w:r>
      <w:r w:rsidRPr="10831435">
        <w:rPr>
          <w:lang w:eastAsia="pl-PL"/>
        </w:rPr>
        <w:t xml:space="preserve"> z numerem PESEL </w:t>
      </w:r>
      <w:r>
        <w:rPr>
          <w:lang w:eastAsia="pl-PL"/>
        </w:rPr>
        <w:t xml:space="preserve">wysłany został zespół </w:t>
      </w:r>
      <w:r w:rsidR="0024781F">
        <w:rPr>
          <w:lang w:eastAsia="pl-PL"/>
        </w:rPr>
        <w:t>ratownictwa medycznego</w:t>
      </w:r>
      <w:r>
        <w:rPr>
          <w:lang w:eastAsia="pl-PL"/>
        </w:rPr>
        <w:t xml:space="preserve">. Kierownik grupy ratowniczej rejestruje Zdarzenie Medyczne. </w:t>
      </w:r>
      <w:r w:rsidRPr="10831435">
        <w:rPr>
          <w:lang w:eastAsia="pl-PL"/>
        </w:rPr>
        <w:t>Podczas zdarzenia nie zostały wykonane ani zapisane żadne diagnozy ani procedury.</w:t>
      </w:r>
      <w:r>
        <w:rPr>
          <w:lang w:eastAsia="pl-PL"/>
        </w:rPr>
        <w:t xml:space="preserve"> </w:t>
      </w:r>
    </w:p>
    <w:p w14:paraId="026E30B3" w14:textId="77777777" w:rsidR="006623AD" w:rsidRDefault="006623AD" w:rsidP="006623AD">
      <w:pPr>
        <w:rPr>
          <w:lang w:eastAsia="pl-P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6623AD" w:rsidRPr="0093202C" w14:paraId="4129A803" w14:textId="77777777" w:rsidTr="002E2F8C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584F069D" w14:textId="77777777" w:rsidR="006623AD" w:rsidRPr="0093202C" w:rsidRDefault="006623A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ABD88BB" w14:textId="77777777" w:rsidR="006623AD" w:rsidRPr="0093202C" w:rsidRDefault="006623A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04335AA9" w14:textId="77777777" w:rsidR="006623AD" w:rsidRPr="0093202C" w:rsidRDefault="006623A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Oczekiwany rezultat </w:t>
            </w:r>
          </w:p>
        </w:tc>
      </w:tr>
      <w:tr w:rsidR="0030787B" w:rsidRPr="0093202C" w14:paraId="4DF847EB" w14:textId="77777777" w:rsidTr="002E2F8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7F23" w14:textId="0FF33A9C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5927" w14:textId="31A81DB1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8F554" w14:textId="1987D7FC" w:rsidR="0030787B" w:rsidRPr="0093202C" w:rsidRDefault="0030787B" w:rsidP="0030787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6623AD" w:rsidRPr="0093202C" w14:paraId="3CC8ABBC" w14:textId="77777777" w:rsidTr="002E2F8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51C7" w14:textId="19F0B4FE" w:rsidR="006623AD" w:rsidRPr="0093202C" w:rsidRDefault="003C108F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4591" w14:textId="77777777" w:rsidR="006623AD" w:rsidRPr="0093202C" w:rsidRDefault="006623AD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9256" w14:textId="77777777" w:rsidR="006623AD" w:rsidRPr="0093202C" w:rsidRDefault="006623AD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6623AD" w:rsidRPr="0093202C" w14:paraId="09A74637" w14:textId="77777777" w:rsidTr="002E2F8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619A" w14:textId="6736A259" w:rsidR="006623AD" w:rsidRPr="0093202C" w:rsidRDefault="003C108F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0937" w14:textId="77777777" w:rsidR="006623AD" w:rsidRPr="0093202C" w:rsidRDefault="006623AD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6CA1" w14:textId="77777777" w:rsidR="006623AD" w:rsidRPr="0093202C" w:rsidRDefault="006623AD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122036" w:rsidRPr="0093202C" w14:paraId="21A748D5" w14:textId="77777777" w:rsidTr="002E2F8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4FDC2" w14:textId="1635B4A4" w:rsidR="00122036" w:rsidRPr="0093202C" w:rsidRDefault="003C108F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7FCBB" w14:textId="6F0FEABB" w:rsidR="00122036" w:rsidRPr="0093202C" w:rsidRDefault="00122036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75226" w14:textId="5E228E6B" w:rsidR="00122036" w:rsidRPr="0093202C" w:rsidRDefault="00122036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122036" w:rsidRPr="0093202C" w14:paraId="5C227CF6" w14:textId="77777777" w:rsidTr="002E2F8C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C14E" w14:textId="616E928D" w:rsidR="00122036" w:rsidRPr="0093202C" w:rsidRDefault="003C108F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B9C2" w14:textId="54F039DB" w:rsidR="00122036" w:rsidRPr="0093202C" w:rsidRDefault="00122036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1B06" w14:textId="6EBE788F" w:rsidR="00122036" w:rsidRPr="0093202C" w:rsidRDefault="00122036" w:rsidP="002E2F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33C9A4FA" w14:textId="50B8915B" w:rsidR="00DD7687" w:rsidRPr="00DD7687" w:rsidRDefault="002D33CA" w:rsidP="00DD7687">
      <w:pPr>
        <w:rPr>
          <w:lang w:eastAsia="pl-PL"/>
        </w:rPr>
      </w:pPr>
      <w:r w:rsidRPr="0093202C">
        <w:rPr>
          <w:rStyle w:val="Nagwek4Znak"/>
          <w:lang w:eastAsia="pl-PL"/>
        </w:rPr>
        <w:t>Oczekiwany rezultat:</w:t>
      </w:r>
      <w:r w:rsidRPr="0093202C">
        <w:rPr>
          <w:lang w:eastAsia="pl-PL"/>
        </w:rPr>
        <w:t xml:space="preserve"> Wszystkie zasoby wchodzące w skład </w:t>
      </w:r>
      <w:r w:rsidR="009412E0">
        <w:rPr>
          <w:lang w:eastAsia="pl-PL"/>
        </w:rPr>
        <w:t>Z</w:t>
      </w:r>
      <w:r w:rsidRPr="0093202C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0093202C">
        <w:rPr>
          <w:lang w:eastAsia="pl-PL"/>
        </w:rPr>
        <w:t xml:space="preserve">edycznego zostały poprawnie zapisane przez serwer FHIR. W odpowiedzi na wszystkie żądania zapisu zostały zwrócone </w:t>
      </w:r>
      <w:r w:rsidRPr="0093202C">
        <w:rPr>
          <w:lang w:eastAsia="pl-PL"/>
        </w:rPr>
        <w:lastRenderedPageBreak/>
        <w:t>odpowiedzi HTTP o kodzie 201</w:t>
      </w:r>
      <w:r w:rsidR="003100C9">
        <w:rPr>
          <w:lang w:eastAsia="pl-PL"/>
        </w:rPr>
        <w:t xml:space="preserve">, </w:t>
      </w:r>
      <w:r w:rsidR="003100C9" w:rsidRPr="009F0404">
        <w:t xml:space="preserve">na żądania </w:t>
      </w:r>
      <w:r w:rsidR="003100C9">
        <w:t>anulowania</w:t>
      </w:r>
      <w:r w:rsidR="003100C9" w:rsidRPr="009F0404">
        <w:t xml:space="preserve"> zostały zwrócone odpowiedzi </w:t>
      </w:r>
      <w:r w:rsidR="003100C9" w:rsidRPr="71F1BC79">
        <w:rPr>
          <w:rFonts w:ascii="Calibri" w:eastAsia="Calibri" w:hAnsi="Calibri" w:cs="Calibri"/>
          <w:szCs w:val="22"/>
        </w:rPr>
        <w:t>HTTP</w:t>
      </w:r>
      <w:r w:rsidR="003100C9" w:rsidRPr="009F0404">
        <w:t xml:space="preserve"> o kodzie 200</w:t>
      </w:r>
      <w:r w:rsidRPr="0093202C">
        <w:rPr>
          <w:lang w:eastAsia="pl-PL"/>
        </w:rPr>
        <w:t xml:space="preserve">. </w:t>
      </w:r>
    </w:p>
    <w:p w14:paraId="40245806" w14:textId="7731F228" w:rsidR="0041778D" w:rsidRDefault="00F543C9" w:rsidP="007D0A3E">
      <w:pPr>
        <w:pStyle w:val="Nagwek3"/>
      </w:pPr>
      <w:bookmarkStart w:id="52" w:name="_Toc87454455"/>
      <w:bookmarkStart w:id="53" w:name="_Toc96583152"/>
      <w:r>
        <w:t>Rejestracja</w:t>
      </w:r>
      <w:r w:rsidR="0041778D">
        <w:t xml:space="preserve"> informacji o wadze, wzroście,</w:t>
      </w:r>
      <w:r w:rsidR="00E67C53">
        <w:t xml:space="preserve"> obwodzie pasa, </w:t>
      </w:r>
      <w:proofErr w:type="spellStart"/>
      <w:r w:rsidR="00E67C53">
        <w:t>bmi</w:t>
      </w:r>
      <w:proofErr w:type="spellEnd"/>
      <w:r w:rsidR="00E67C53">
        <w:t xml:space="preserve"> i miarowości rytmu serca</w:t>
      </w:r>
      <w:r w:rsidR="0041778D">
        <w:t xml:space="preserve"> pacjenta oraz używaniu wyrobów tytoniowych przez pacjenta</w:t>
      </w:r>
      <w:r w:rsidR="009A0DB0">
        <w:t>,</w:t>
      </w:r>
      <w:r w:rsidR="00A67FB0">
        <w:t xml:space="preserve"> ciśnieniu krwi pacjenta</w:t>
      </w:r>
      <w:bookmarkEnd w:id="52"/>
      <w:bookmarkEnd w:id="53"/>
      <w:r w:rsidR="009A0DB0">
        <w:t xml:space="preserve"> i grupie krwi pacjenta</w:t>
      </w:r>
    </w:p>
    <w:p w14:paraId="1178713E" w14:textId="50622426" w:rsidR="0041778D" w:rsidRDefault="0041778D" w:rsidP="0041778D">
      <w:pPr>
        <w:rPr>
          <w:lang w:eastAsia="pl-PL"/>
        </w:rPr>
      </w:pPr>
      <w:r w:rsidRPr="10831435">
        <w:rPr>
          <w:rStyle w:val="Nagwek4Znak"/>
          <w:lang w:eastAsia="pl-PL"/>
        </w:rPr>
        <w:t xml:space="preserve">Opis: </w:t>
      </w:r>
      <w:r w:rsidRPr="10831435">
        <w:rPr>
          <w:lang w:eastAsia="pl-PL"/>
        </w:rPr>
        <w:t>Celem przypadku testowego jest zapis</w:t>
      </w:r>
      <w:r>
        <w:rPr>
          <w:lang w:eastAsia="pl-PL"/>
        </w:rPr>
        <w:t xml:space="preserve"> </w:t>
      </w:r>
      <w:r w:rsidRPr="10831435">
        <w:rPr>
          <w:lang w:eastAsia="pl-PL"/>
        </w:rPr>
        <w:t>Zdarzenia Medycznego</w:t>
      </w:r>
      <w:r>
        <w:rPr>
          <w:lang w:eastAsia="pl-PL"/>
        </w:rPr>
        <w:t xml:space="preserve"> wraz z podstawowymi informacjami o pacjencie przeprowadzonymi przez lekarza w trakcie wywiadu podczas wizyty pacjenta w poradni. Podczas </w:t>
      </w:r>
      <w:r w:rsidR="009412E0">
        <w:rPr>
          <w:lang w:eastAsia="pl-PL"/>
        </w:rPr>
        <w:t>Z</w:t>
      </w:r>
      <w:r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>
        <w:rPr>
          <w:lang w:eastAsia="pl-PL"/>
        </w:rPr>
        <w:t>edycznego zarejestrowane zostały zasoby „</w:t>
      </w:r>
      <w:proofErr w:type="spellStart"/>
      <w:r>
        <w:rPr>
          <w:lang w:eastAsia="pl-PL"/>
        </w:rPr>
        <w:t>Observation</w:t>
      </w:r>
      <w:proofErr w:type="spellEnd"/>
      <w:r>
        <w:rPr>
          <w:lang w:eastAsia="pl-PL"/>
        </w:rPr>
        <w:t>” zawierające informacje o wzroście, wadze</w:t>
      </w:r>
      <w:r w:rsidR="00E67C53" w:rsidRPr="00E67C53">
        <w:t xml:space="preserve"> </w:t>
      </w:r>
      <w:r w:rsidR="00E67C53" w:rsidRPr="00E67C53">
        <w:rPr>
          <w:lang w:eastAsia="pl-PL"/>
        </w:rPr>
        <w:t xml:space="preserve">, obwodzie pasa, </w:t>
      </w:r>
      <w:proofErr w:type="spellStart"/>
      <w:r w:rsidR="00E67C53" w:rsidRPr="00E67C53">
        <w:rPr>
          <w:lang w:eastAsia="pl-PL"/>
        </w:rPr>
        <w:t>bmi</w:t>
      </w:r>
      <w:proofErr w:type="spellEnd"/>
      <w:r w:rsidR="00E67C53" w:rsidRPr="00E67C53">
        <w:rPr>
          <w:lang w:eastAsia="pl-PL"/>
        </w:rPr>
        <w:t xml:space="preserve"> i miarowości rytmu serca pacjenta </w:t>
      </w:r>
      <w:r>
        <w:rPr>
          <w:lang w:eastAsia="pl-PL"/>
        </w:rPr>
        <w:t>oraz o używaniu przez pacjenta wyrobów tytoniowych</w:t>
      </w:r>
      <w:r w:rsidR="00CB05D0">
        <w:rPr>
          <w:lang w:eastAsia="pl-PL"/>
        </w:rPr>
        <w:t>, ciśnieniu krwi pacjenta i grupie krwi pacjenta</w:t>
      </w:r>
      <w:r>
        <w:rPr>
          <w:lang w:eastAsia="pl-PL"/>
        </w:rPr>
        <w:t>.</w:t>
      </w:r>
    </w:p>
    <w:p w14:paraId="6DB1B8DE" w14:textId="47F600AC" w:rsidR="0041778D" w:rsidRDefault="00B0234B" w:rsidP="0041778D">
      <w:pPr>
        <w:rPr>
          <w:lang w:eastAsia="pl-PL"/>
        </w:rPr>
      </w:pPr>
      <w:r w:rsidRPr="00B764B3">
        <w:rPr>
          <w:rStyle w:val="Nagwek4Znak"/>
        </w:rPr>
        <w:t>Kroki</w:t>
      </w:r>
      <w:r>
        <w:rPr>
          <w:rStyle w:val="Nagwek4Znak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41778D" w:rsidRPr="00E1676E" w14:paraId="4EE24E8E" w14:textId="77777777" w:rsidTr="5CC13578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560E167B" w14:textId="77777777" w:rsidR="0041778D" w:rsidRPr="00E1676E" w:rsidRDefault="0041778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75815402" w14:textId="77777777" w:rsidR="0041778D" w:rsidRPr="00E1676E" w:rsidRDefault="0041778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7D80BD12" w14:textId="77777777" w:rsidR="0041778D" w:rsidRPr="00E1676E" w:rsidRDefault="0041778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Oczekiwany rezultat </w:t>
            </w:r>
          </w:p>
        </w:tc>
      </w:tr>
      <w:tr w:rsidR="003C108F" w:rsidRPr="00E1676E" w14:paraId="58BA1DFA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D354" w14:textId="78C14E24" w:rsidR="003C108F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9121C" w14:textId="2ADFB703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98C9" w14:textId="637CB259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3C108F" w:rsidRPr="00E1676E" w14:paraId="004DF37F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165A" w14:textId="53C31C3B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81A5" w14:textId="77777777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4FA9" w14:textId="02A12700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3C108F" w:rsidRPr="00E1676E" w14:paraId="7882EC01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798D" w14:textId="5D71FFBB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FEC0" w14:textId="4033C768" w:rsidR="003C108F" w:rsidRPr="00E1676E" w:rsidRDefault="003C108F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wadze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ACE22" w14:textId="42AF6356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3C108F" w:rsidRPr="00E1676E" w14:paraId="41E398F1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362EF" w14:textId="54C4A1E0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4185" w14:textId="488EA9BC" w:rsidR="003C108F" w:rsidRPr="00E1676E" w:rsidRDefault="003C108F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wzroście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44DD" w14:textId="129FE236" w:rsidR="003C108F" w:rsidRPr="00E1676E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E67C53" w:rsidRPr="00E1676E" w14:paraId="2F81D224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F10B" w14:textId="36C2DB46" w:rsidR="00E67C53" w:rsidRPr="00E1676E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FFA6" w14:textId="57B6CD8C" w:rsidR="00E67C53" w:rsidRPr="00E1676E" w:rsidRDefault="00E67C53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C73886">
              <w:rPr>
                <w:rFonts w:ascii="Calibri" w:hAnsi="Calibri" w:cs="Calibri"/>
                <w:szCs w:val="22"/>
                <w:lang w:eastAsia="pl-PL"/>
              </w:rPr>
              <w:t>PLSmokingStatus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używkach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562D" w14:textId="73EEB7A4" w:rsidR="00E67C53" w:rsidRPr="00E1676E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E67C53" w:rsidRPr="00E1676E" w14:paraId="77053F32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7675" w14:textId="20FFF2B2" w:rsidR="00E67C53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lastRenderedPageBreak/>
              <w:t>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4BA8" w14:textId="07AD57D4" w:rsidR="00E67C53" w:rsidRPr="00E1676E" w:rsidRDefault="00E67C53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obwodzie pasa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4E43" w14:textId="41BF055E" w:rsidR="00E67C53" w:rsidRPr="00E1676E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E67C53" w:rsidRPr="00E1676E" w14:paraId="7BE808B3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276EE" w14:textId="3241A3E8" w:rsidR="00E67C53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5F4E" w14:textId="4950CD6F" w:rsidR="00E67C53" w:rsidRPr="00E1676E" w:rsidRDefault="00E67C53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bmi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FAD1" w14:textId="4A9E3648" w:rsidR="00E67C53" w:rsidRPr="00E1676E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E67C53" w:rsidRPr="00E1676E" w14:paraId="7CDB8272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1217" w14:textId="10E0BA88" w:rsidR="00E67C53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2CB" w14:textId="1BD7E922" w:rsidR="00E67C53" w:rsidRPr="00E1676E" w:rsidRDefault="00E67C53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miarowości rytmu serca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48F56" w14:textId="46360923" w:rsidR="00E67C53" w:rsidRPr="00E1676E" w:rsidRDefault="00E67C53" w:rsidP="00E67C5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A67FB0" w:rsidRPr="00E1676E" w14:paraId="262F1099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102E" w14:textId="58C8B3C4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9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B0B8" w14:textId="18E93917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A67FB0">
              <w:rPr>
                <w:rFonts w:ascii="Calibri" w:hAnsi="Calibri" w:cs="Calibri"/>
                <w:szCs w:val="22"/>
                <w:lang w:eastAsia="pl-PL"/>
              </w:rPr>
              <w:t>PLBloodPressure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ciśnieniu krwi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A4DFF" w14:textId="759AE6DF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CB05D0" w:rsidRPr="00E1676E" w14:paraId="21F5CD98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9CCA" w14:textId="3CE06A2A" w:rsidR="00CB05D0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10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C047" w14:textId="46D7ACD4" w:rsidR="00CB05D0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PLBloodGroup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POST informacji o grupie krwi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6E43" w14:textId="7DAEECFD" w:rsidR="00CB05D0" w:rsidRPr="00E1676E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</w:t>
            </w:r>
            <w:r>
              <w:rPr>
                <w:rFonts w:ascii="Calibri" w:hAnsi="Calibri" w:cs="Calibri"/>
                <w:szCs w:val="22"/>
                <w:lang w:eastAsia="pl-PL"/>
              </w:rPr>
              <w:t>kalnym identyfikatorem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A67FB0" w:rsidRPr="00E1676E" w14:paraId="4F084A3D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3283" w14:textId="6011B572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BCBB" w14:textId="6F46C4B7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PLPractitionerSignature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3669" w14:textId="177A6B09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A67FB0" w:rsidRPr="00E1676E" w14:paraId="3ADC2000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6769" w14:textId="226AC8FB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7E1F6" w14:textId="6CA31455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PLPractitionerSignature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8AC2" w14:textId="13E2EBA2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CB05D0" w:rsidRPr="00E1676E" w14:paraId="203CF345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A2931" w14:textId="6C60AA57" w:rsidR="00CB05D0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B19A4" w14:textId="0ABCA253" w:rsidR="00CB05D0" w:rsidRPr="00E1676E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P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PLBloodGroup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grupie krwi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5E13" w14:textId="20F57C18" w:rsidR="00CB05D0" w:rsidRPr="00307EE1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77026C58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AB475" w14:textId="75AD149B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94BD" w14:textId="5E67B019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Pr="00A67FB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A67FB0">
              <w:rPr>
                <w:rFonts w:ascii="Calibri" w:hAnsi="Calibri" w:cs="Calibri"/>
                <w:szCs w:val="22"/>
                <w:lang w:eastAsia="pl-PL"/>
              </w:rPr>
              <w:t>PLBloodPressure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 ciśnieniu krwi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0541" w14:textId="750F65F5" w:rsidR="00A67FB0" w:rsidRPr="00307EE1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7238D94A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95F8" w14:textId="0BFC6CD5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A09BB" w14:textId="3640D885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miarowości rytmu serca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4571" w14:textId="7D629857" w:rsidR="00A67FB0" w:rsidRPr="00307EE1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66099A0C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8B1D" w14:textId="6DE7D7DB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9AE5" w14:textId="6587760F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Pr="004429BE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bmi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52859" w14:textId="479F2947" w:rsidR="00A67FB0" w:rsidRPr="00307EE1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31900530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9DD1" w14:textId="7250DA67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lastRenderedPageBreak/>
              <w:t>1</w:t>
            </w:r>
            <w:r w:rsidR="00CB05D0">
              <w:rPr>
                <w:rFonts w:ascii="Calibri" w:hAnsi="Calibri" w:cs="Calibri"/>
                <w:lang w:eastAsia="pl-PL"/>
              </w:rPr>
              <w:t>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5EE0" w14:textId="6D6EDC8F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</w:t>
            </w:r>
            <w:r w:rsidRPr="004429BE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obwodzie pasa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8C45" w14:textId="5DC2F1FC" w:rsidR="00A67FB0" w:rsidRPr="00307EE1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57033D26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17130" w14:textId="22D78659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0173B" w14:textId="2B372491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C73886">
              <w:rPr>
                <w:rFonts w:ascii="Calibri" w:hAnsi="Calibri" w:cs="Calibri"/>
                <w:szCs w:val="22"/>
                <w:lang w:eastAsia="pl-PL"/>
              </w:rPr>
              <w:t>PLSmokingStatus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używkach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EF46" w14:textId="0376501D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0A2C28B1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9504" w14:textId="4149D195" w:rsidR="00A67FB0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1</w:t>
            </w:r>
            <w:r w:rsidR="00CB05D0">
              <w:rPr>
                <w:rFonts w:ascii="Calibri" w:hAnsi="Calibri" w:cs="Calibri"/>
                <w:lang w:eastAsia="pl-PL"/>
              </w:rPr>
              <w:t>9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9F4F" w14:textId="5AEF9756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wzroście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5FE8" w14:textId="6CEC2D18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7176AF2E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CA46" w14:textId="47FA2562" w:rsidR="00A67FB0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20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C842" w14:textId="0555A2D0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Wywołanie anulowania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 zgodnie z profilem </w:t>
            </w:r>
            <w:proofErr w:type="spellStart"/>
            <w:r w:rsidRPr="004429BE">
              <w:rPr>
                <w:rFonts w:ascii="Calibri" w:hAnsi="Calibri" w:cs="Calibri"/>
                <w:szCs w:val="22"/>
                <w:lang w:eastAsia="pl-PL"/>
              </w:rPr>
              <w:t>PLAnthropometricMeasurements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metodą HTTP DELETE informacji o wadze pacjenta.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43DF" w14:textId="3B8AD347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A67FB0" w:rsidRPr="00E1676E" w14:paraId="09AE3CC1" w14:textId="77777777" w:rsidTr="5CC1357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CE8D6" w14:textId="6278FBCA" w:rsidR="00A67FB0" w:rsidRDefault="00CB05D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21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5526" w14:textId="6DA4F777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72F0" w14:textId="57D81173" w:rsidR="00A67FB0" w:rsidRPr="00E1676E" w:rsidRDefault="00A67FB0" w:rsidP="00A67F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1CEF3705" w14:textId="77777777" w:rsidR="0041778D" w:rsidRDefault="0041778D" w:rsidP="0041778D">
      <w:pPr>
        <w:rPr>
          <w:lang w:eastAsia="pl-PL"/>
        </w:rPr>
      </w:pPr>
    </w:p>
    <w:p w14:paraId="01F65225" w14:textId="2D2A7433" w:rsidR="004429BE" w:rsidRDefault="004429BE" w:rsidP="004429BE">
      <w:pPr>
        <w:rPr>
          <w:lang w:eastAsia="pl-PL"/>
        </w:rPr>
      </w:pPr>
      <w:r w:rsidRPr="00E1676E">
        <w:rPr>
          <w:rStyle w:val="Nagwek4Znak"/>
          <w:lang w:eastAsia="pl-PL"/>
        </w:rPr>
        <w:t>Oczekiwany rezultat:</w:t>
      </w:r>
      <w:r w:rsidRPr="00E1676E">
        <w:rPr>
          <w:lang w:eastAsia="pl-PL"/>
        </w:rPr>
        <w:t xml:space="preserve"> Wszystkie zasoby wchodzące w skład </w:t>
      </w:r>
      <w:r w:rsidR="009412E0">
        <w:rPr>
          <w:lang w:eastAsia="pl-PL"/>
        </w:rPr>
        <w:t>Z</w:t>
      </w:r>
      <w:r w:rsidRPr="00E1676E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00E1676E">
        <w:rPr>
          <w:lang w:eastAsia="pl-PL"/>
        </w:rPr>
        <w:t>edycznego zostały poprawnie zapisane</w:t>
      </w:r>
      <w:r>
        <w:rPr>
          <w:lang w:eastAsia="pl-PL"/>
        </w:rPr>
        <w:t xml:space="preserve"> </w:t>
      </w:r>
      <w:r w:rsidRPr="00E1676E">
        <w:rPr>
          <w:lang w:eastAsia="pl-PL"/>
        </w:rPr>
        <w:t>przez serwer FHIR. W odpowiedzi na wszystkie żądania zapisu zostały zwrócone odpowiedzi HTTP o kodzie 201</w:t>
      </w:r>
      <w:r w:rsidR="00F543C9">
        <w:rPr>
          <w:lang w:eastAsia="pl-PL"/>
        </w:rPr>
        <w:t xml:space="preserve">, </w:t>
      </w:r>
      <w:r w:rsidR="00F543C9" w:rsidRPr="009F0404">
        <w:t xml:space="preserve">na żądania </w:t>
      </w:r>
      <w:r w:rsidR="00F543C9">
        <w:t>anulowania</w:t>
      </w:r>
      <w:r w:rsidR="00F543C9" w:rsidRPr="009F0404">
        <w:t xml:space="preserve"> zostały zwrócone odpowiedzi </w:t>
      </w:r>
      <w:r w:rsidR="00F543C9" w:rsidRPr="71F1BC79">
        <w:rPr>
          <w:rFonts w:ascii="Calibri" w:eastAsia="Calibri" w:hAnsi="Calibri" w:cs="Calibri"/>
          <w:szCs w:val="22"/>
        </w:rPr>
        <w:t>HTTP</w:t>
      </w:r>
      <w:r w:rsidR="00F543C9" w:rsidRPr="009F0404">
        <w:t xml:space="preserve"> o kodzie 200</w:t>
      </w:r>
      <w:r w:rsidR="00F543C9" w:rsidRPr="0093202C">
        <w:rPr>
          <w:lang w:eastAsia="pl-PL"/>
        </w:rPr>
        <w:t>.</w:t>
      </w:r>
    </w:p>
    <w:p w14:paraId="02782259" w14:textId="4D2686CE" w:rsidR="003A481B" w:rsidRDefault="00EF4039" w:rsidP="00EF4039">
      <w:pPr>
        <w:pStyle w:val="Nagwek3"/>
      </w:pPr>
      <w:bookmarkStart w:id="54" w:name="_Toc87454456"/>
      <w:bookmarkStart w:id="55" w:name="_Toc96583153"/>
      <w:r w:rsidRPr="00EF4039">
        <w:t>Rejestracja noworodka - ciąża pojedyncza, matka z numerem PESEL</w:t>
      </w:r>
      <w:bookmarkEnd w:id="54"/>
      <w:bookmarkEnd w:id="55"/>
    </w:p>
    <w:p w14:paraId="55CA66A7" w14:textId="77777777" w:rsidR="003A481B" w:rsidRDefault="003A481B" w:rsidP="003A481B">
      <w:pPr>
        <w:rPr>
          <w:lang w:eastAsia="pl-PL"/>
        </w:rPr>
      </w:pPr>
      <w:r w:rsidRPr="10831435">
        <w:rPr>
          <w:rStyle w:val="Nagwek4Znak"/>
          <w:lang w:eastAsia="pl-PL"/>
        </w:rPr>
        <w:t xml:space="preserve">Opis: </w:t>
      </w:r>
      <w:r w:rsidRPr="10831435">
        <w:rPr>
          <w:lang w:eastAsia="pl-PL"/>
        </w:rPr>
        <w:t xml:space="preserve">Celem przypadku testowego jest </w:t>
      </w:r>
      <w:r>
        <w:t>rejestracja noworodka (z ciąży pojedynczej) poprzez zapis danych go identyfikujących zawierających wskazanie na dane osoby z nadanym już numerem PESEL - czyli dane matki.</w:t>
      </w:r>
    </w:p>
    <w:p w14:paraId="0E47B065" w14:textId="77777777" w:rsidR="004E3408" w:rsidRDefault="004E3408" w:rsidP="004E3408">
      <w:r w:rsidRPr="00B764B3">
        <w:rPr>
          <w:rStyle w:val="Nagwek4Znak"/>
        </w:rPr>
        <w:t>Kroki</w:t>
      </w:r>
      <w:r>
        <w:rPr>
          <w:rStyle w:val="Nagwek4Znak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3A481B" w:rsidRPr="00E1676E" w14:paraId="611975F1" w14:textId="77777777" w:rsidTr="00A541BB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1C69083A" w14:textId="77777777" w:rsidR="003A481B" w:rsidRPr="00E1676E" w:rsidRDefault="003A481B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046D5C36" w14:textId="77777777" w:rsidR="003A481B" w:rsidRPr="00E1676E" w:rsidRDefault="003A481B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72772D80" w14:textId="77777777" w:rsidR="003A481B" w:rsidRPr="00E1676E" w:rsidRDefault="003A481B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Oczekiwany rezultat </w:t>
            </w:r>
          </w:p>
        </w:tc>
      </w:tr>
      <w:tr w:rsidR="003A481B" w:rsidRPr="00E1676E" w14:paraId="3FF6C29B" w14:textId="77777777" w:rsidTr="00A541BB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94DD" w14:textId="77777777" w:rsidR="003A481B" w:rsidRPr="00E1676E" w:rsidRDefault="003A481B" w:rsidP="00A541B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B4DC" w14:textId="77777777" w:rsidR="003A481B" w:rsidRPr="00E1676E" w:rsidRDefault="003A481B" w:rsidP="00A541B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15D7" w14:textId="77777777" w:rsidR="003A481B" w:rsidRPr="00E1676E" w:rsidRDefault="003A481B" w:rsidP="00A541B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</w:tbl>
    <w:p w14:paraId="7894848E" w14:textId="77777777" w:rsidR="003A481B" w:rsidRDefault="003A481B" w:rsidP="003A481B">
      <w:pPr>
        <w:rPr>
          <w:lang w:eastAsia="pl-PL"/>
        </w:rPr>
      </w:pPr>
    </w:p>
    <w:p w14:paraId="777EDE5D" w14:textId="105F297E" w:rsidR="5DEA95A3" w:rsidRDefault="003A481B" w:rsidP="5DEA95A3">
      <w:pPr>
        <w:rPr>
          <w:lang w:eastAsia="pl-PL"/>
        </w:rPr>
      </w:pPr>
      <w:r w:rsidRPr="00E1676E">
        <w:rPr>
          <w:rStyle w:val="Nagwek4Znak"/>
          <w:lang w:eastAsia="pl-PL"/>
        </w:rPr>
        <w:t>Oczekiwany rezultat:</w:t>
      </w:r>
      <w:r w:rsidRPr="00E1676E">
        <w:rPr>
          <w:lang w:eastAsia="pl-PL"/>
        </w:rPr>
        <w:t xml:space="preserve"> </w:t>
      </w:r>
      <w:r>
        <w:rPr>
          <w:lang w:eastAsia="pl-PL"/>
        </w:rPr>
        <w:t xml:space="preserve">Dane zasobu </w:t>
      </w:r>
      <w:proofErr w:type="spellStart"/>
      <w:r>
        <w:rPr>
          <w:lang w:eastAsia="pl-PL"/>
        </w:rPr>
        <w:t>Patient</w:t>
      </w:r>
      <w:proofErr w:type="spellEnd"/>
      <w:r w:rsidRPr="00E1676E">
        <w:rPr>
          <w:lang w:eastAsia="pl-PL"/>
        </w:rPr>
        <w:t xml:space="preserve"> zostały poprawnie zapisane</w:t>
      </w:r>
      <w:r>
        <w:rPr>
          <w:lang w:eastAsia="pl-PL"/>
        </w:rPr>
        <w:t xml:space="preserve"> </w:t>
      </w:r>
      <w:r w:rsidRPr="00E1676E">
        <w:rPr>
          <w:lang w:eastAsia="pl-PL"/>
        </w:rPr>
        <w:t>serwer FHIR. W odpowiedzi n</w:t>
      </w:r>
      <w:r>
        <w:rPr>
          <w:lang w:eastAsia="pl-PL"/>
        </w:rPr>
        <w:t>a żądanie zapisu została zwrócona</w:t>
      </w:r>
      <w:r w:rsidRPr="00E1676E">
        <w:rPr>
          <w:lang w:eastAsia="pl-PL"/>
        </w:rPr>
        <w:t xml:space="preserve"> odpowiedzi HTTP o kodzie 201</w:t>
      </w:r>
      <w:r w:rsidR="004E3408">
        <w:rPr>
          <w:lang w:eastAsia="pl-PL"/>
        </w:rPr>
        <w:t xml:space="preserve"> </w:t>
      </w:r>
      <w:r w:rsidRPr="00E1676E">
        <w:rPr>
          <w:lang w:eastAsia="pl-PL"/>
        </w:rPr>
        <w:t xml:space="preserve">. </w:t>
      </w:r>
    </w:p>
    <w:p w14:paraId="236B66EA" w14:textId="45F5B649" w:rsidR="660BD5A1" w:rsidRDefault="00DA1EE0" w:rsidP="00EC141B">
      <w:pPr>
        <w:pStyle w:val="Nagwek3"/>
        <w:numPr>
          <w:ilvl w:val="2"/>
          <w:numId w:val="1"/>
        </w:numPr>
      </w:pPr>
      <w:bookmarkStart w:id="56" w:name="_Toc87454457"/>
      <w:bookmarkStart w:id="57" w:name="_Toc96583154"/>
      <w:r>
        <w:lastRenderedPageBreak/>
        <w:t>Rejestracja</w:t>
      </w:r>
      <w:r w:rsidR="660BD5A1">
        <w:t xml:space="preserve"> informacji o alergiach oraz historii ciąży pacjentki z numerem PESEL</w:t>
      </w:r>
      <w:bookmarkEnd w:id="56"/>
      <w:bookmarkEnd w:id="57"/>
    </w:p>
    <w:p w14:paraId="04DFE0B4" w14:textId="01BEF9A8" w:rsidR="5DEA95A3" w:rsidRDefault="660BD5A1" w:rsidP="5DEA95A3">
      <w:pPr>
        <w:rPr>
          <w:lang w:eastAsia="pl-PL"/>
        </w:rPr>
      </w:pPr>
      <w:r w:rsidRPr="7B16BF11">
        <w:rPr>
          <w:rStyle w:val="Nagwek4Znak"/>
          <w:lang w:eastAsia="pl-PL"/>
        </w:rPr>
        <w:t xml:space="preserve">Opis: </w:t>
      </w:r>
      <w:r w:rsidRPr="7B16BF11">
        <w:rPr>
          <w:rFonts w:ascii="Calibri" w:eastAsia="Calibri" w:hAnsi="Calibri" w:cs="Calibri"/>
        </w:rPr>
        <w:t>Celem przypadku testowego jest zapis informacji na temat alergii oraz historii ciąży dla pacjentki z numerem PESEL.</w:t>
      </w:r>
    </w:p>
    <w:p w14:paraId="7AAE4B88" w14:textId="334652AC" w:rsidR="660BD5A1" w:rsidRDefault="00272484">
      <w:r>
        <w:rPr>
          <w:rStyle w:val="Nagwek4Znak"/>
        </w:rPr>
        <w:t>Kroki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063BCD" w:rsidRPr="0093202C" w14:paraId="5CF91CAF" w14:textId="77777777" w:rsidTr="7B16BF11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D34D6F1" w14:textId="77777777" w:rsidR="00063BCD" w:rsidRPr="0093202C" w:rsidRDefault="00063BC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5F26B3D1" w14:textId="77777777" w:rsidR="00063BCD" w:rsidRPr="0093202C" w:rsidRDefault="00063BC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ACD31B7" w14:textId="77777777" w:rsidR="00063BCD" w:rsidRPr="0093202C" w:rsidRDefault="00063BCD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Oczekiwany rezultat </w:t>
            </w:r>
          </w:p>
        </w:tc>
      </w:tr>
      <w:tr w:rsidR="003C108F" w:rsidRPr="0093202C" w14:paraId="419B4B73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55D2" w14:textId="1B59C44C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0413" w14:textId="5DCC5B58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1BE1" w14:textId="03D9209B" w:rsidR="003C108F" w:rsidRPr="27C2E897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3C108F" w:rsidRPr="0093202C" w14:paraId="3E3C3BC5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524B" w14:textId="7CA5DF07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F698" w14:textId="77777777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Allergy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PLAllergyIntolerance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D58D" w14:textId="40795775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201 oraz zwraca zapisany zasób wraz z unikalnym identyfikatorem.</w:t>
            </w:r>
          </w:p>
        </w:tc>
      </w:tr>
      <w:tr w:rsidR="003C108F" w:rsidRPr="0093202C" w14:paraId="422470D0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4C6D" w14:textId="38445712" w:rsidR="003C108F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Arial"/>
                <w:szCs w:val="22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4D03C" w14:textId="77777777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PLPregnacyHistory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5115" w14:textId="768019BA" w:rsidR="003C108F" w:rsidRPr="0093202C" w:rsidRDefault="003C108F" w:rsidP="003C108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201 oraz zwraca zapisany zasób wraz z unikalnym identyfikatorem.</w:t>
            </w:r>
          </w:p>
        </w:tc>
      </w:tr>
      <w:tr w:rsidR="003C108F" w:rsidRPr="0093202C" w14:paraId="053F2C0B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A8AB" w14:textId="4827CB87" w:rsidR="003C108F" w:rsidRPr="0093202C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Arial"/>
                <w:szCs w:val="22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F119" w14:textId="0AF076DA" w:rsidR="003C108F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 xml:space="preserve">Wywołanie odczytu zasobu </w:t>
            </w:r>
            <w:proofErr w:type="spellStart"/>
            <w:r w:rsidRPr="27C2E897">
              <w:rPr>
                <w:rFonts w:ascii="Calibri" w:hAnsi="Calibri" w:cs="Calibri"/>
                <w:lang w:eastAsia="pl-PL"/>
              </w:rPr>
              <w:t>Observation</w:t>
            </w:r>
            <w:proofErr w:type="spellEnd"/>
            <w:r w:rsidRPr="27C2E897">
              <w:rPr>
                <w:rFonts w:ascii="Calibri" w:hAnsi="Calibri" w:cs="Calibri"/>
                <w:lang w:eastAsia="pl-PL"/>
              </w:rPr>
              <w:t xml:space="preserve"> metodą HTTP GET.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900C" w14:textId="5B57FEFA" w:rsidR="003C108F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200 oraz zwraca zapisany zasób wraz z unikalnym identyfikatorem.</w:t>
            </w:r>
          </w:p>
        </w:tc>
      </w:tr>
      <w:tr w:rsidR="003C108F" w14:paraId="1A5BD219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F003" w14:textId="5BA75E04" w:rsidR="003C108F" w:rsidRDefault="003C108F" w:rsidP="003C108F">
            <w:pPr>
              <w:spacing w:line="240" w:lineRule="auto"/>
              <w:jc w:val="center"/>
              <w:rPr>
                <w:rFonts w:ascii="Calibri" w:hAnsi="Calibri" w:cs="Arial"/>
                <w:szCs w:val="22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97AB" w14:textId="4409918F" w:rsidR="003C108F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 xml:space="preserve">Wywołanie odczytu zasobu </w:t>
            </w:r>
            <w:proofErr w:type="spellStart"/>
            <w:r w:rsidRPr="27C2E897">
              <w:rPr>
                <w:rFonts w:ascii="Calibri" w:hAnsi="Calibri" w:cs="Calibri"/>
                <w:lang w:eastAsia="pl-PL"/>
              </w:rPr>
              <w:t>Allergy</w:t>
            </w:r>
            <w:proofErr w:type="spellEnd"/>
            <w:r w:rsidRPr="27C2E897">
              <w:rPr>
                <w:rFonts w:ascii="Calibri" w:hAnsi="Calibri" w:cs="Calibri"/>
                <w:lang w:eastAsia="pl-PL"/>
              </w:rPr>
              <w:t xml:space="preserve"> metodą HTTP GET.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2A17" w14:textId="5B57FEFA" w:rsidR="003C108F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200 oraz zwraca zapisany zasób wraz z unikalnym identyfikatorem.</w:t>
            </w:r>
          </w:p>
        </w:tc>
      </w:tr>
      <w:tr w:rsidR="003C108F" w14:paraId="60D941C1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3A213" w14:textId="16E163AA" w:rsidR="003C108F" w:rsidRDefault="003C108F" w:rsidP="003C108F">
            <w:pPr>
              <w:spacing w:line="240" w:lineRule="auto"/>
              <w:jc w:val="center"/>
              <w:rPr>
                <w:rFonts w:ascii="Calibri" w:hAnsi="Calibri" w:cs="Arial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B49A" w14:textId="57B7A5D4" w:rsidR="003C108F" w:rsidRPr="27C2E897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PLPregnacyHistory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61F9" w14:textId="085499E3" w:rsidR="003C108F" w:rsidRPr="27C2E897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3C108F" w14:paraId="4EF8B02B" w14:textId="77777777" w:rsidTr="7B16BF11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BBE0" w14:textId="5B627278" w:rsidR="003C108F" w:rsidRDefault="003C108F" w:rsidP="003C108F">
            <w:pPr>
              <w:spacing w:line="240" w:lineRule="auto"/>
              <w:jc w:val="center"/>
              <w:rPr>
                <w:rFonts w:ascii="Calibri" w:hAnsi="Calibri" w:cs="Arial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763E" w14:textId="6AC309C1" w:rsidR="003C108F" w:rsidRPr="27C2E897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Allergy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PLAllergyIntolerance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D149" w14:textId="30A05D34" w:rsidR="003C108F" w:rsidRPr="27C2E897" w:rsidRDefault="003C108F" w:rsidP="003C108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76438A3E" w14:textId="77777777" w:rsidR="5DEA95A3" w:rsidRDefault="5DEA95A3" w:rsidP="5DEA95A3">
      <w:pPr>
        <w:rPr>
          <w:lang w:eastAsia="pl-PL"/>
        </w:rPr>
      </w:pPr>
    </w:p>
    <w:p w14:paraId="2B7819D2" w14:textId="272AF81E" w:rsidR="660BD5A1" w:rsidRDefault="660BD5A1">
      <w:r w:rsidRPr="5DEA95A3">
        <w:rPr>
          <w:rStyle w:val="Nagwek4Znak"/>
        </w:rPr>
        <w:t>Oczekiwany rezultat:</w:t>
      </w:r>
      <w:r>
        <w:t xml:space="preserve"> </w:t>
      </w:r>
      <w:r w:rsidR="00DF5A4B" w:rsidRPr="0093202C">
        <w:rPr>
          <w:lang w:eastAsia="pl-PL"/>
        </w:rPr>
        <w:t xml:space="preserve">Wszystkie zasoby wchodzące w skład zdarzenia medycznego zostały poprawnie zapisane przez serwer FHIR. W odpowiedzi na wszystkie żądania zapisu zostały zwrócone </w:t>
      </w:r>
      <w:r w:rsidR="00DF5A4B" w:rsidRPr="0093202C">
        <w:rPr>
          <w:lang w:eastAsia="pl-PL"/>
        </w:rPr>
        <w:lastRenderedPageBreak/>
        <w:t>odpowiedzi HTTP o kodzie 201</w:t>
      </w:r>
      <w:r w:rsidR="00DA1EE0">
        <w:t xml:space="preserve">, </w:t>
      </w:r>
      <w:r w:rsidR="00DA1EE0" w:rsidRPr="009F0404">
        <w:t xml:space="preserve">na żądania </w:t>
      </w:r>
      <w:r w:rsidR="00DA1EE0">
        <w:t>anulowania</w:t>
      </w:r>
      <w:r w:rsidR="00DA1EE0" w:rsidRPr="009F0404">
        <w:t xml:space="preserve"> zostały zwrócone odpowiedzi </w:t>
      </w:r>
      <w:r w:rsidR="00DA1EE0" w:rsidRPr="71F1BC79">
        <w:rPr>
          <w:rFonts w:ascii="Calibri" w:eastAsia="Calibri" w:hAnsi="Calibri" w:cs="Calibri"/>
          <w:szCs w:val="22"/>
        </w:rPr>
        <w:t>HTTP</w:t>
      </w:r>
      <w:r w:rsidR="00DA1EE0" w:rsidRPr="009F0404">
        <w:t xml:space="preserve"> o kodzie 200</w:t>
      </w:r>
      <w:r w:rsidR="00DF5A4B" w:rsidRPr="0093202C">
        <w:rPr>
          <w:lang w:eastAsia="pl-PL"/>
        </w:rPr>
        <w:t>. Istnieje możliwość odczytu wszystkich zasobów zapisanych podczas testu.</w:t>
      </w:r>
    </w:p>
    <w:p w14:paraId="0F6A55CF" w14:textId="2334A42C" w:rsidR="5DEA95A3" w:rsidRDefault="5DEA95A3" w:rsidP="5DEA95A3"/>
    <w:p w14:paraId="64EC580B" w14:textId="367D7156" w:rsidR="00E701C0" w:rsidRDefault="00E701C0" w:rsidP="00EC141B">
      <w:pPr>
        <w:pStyle w:val="Nagwek3"/>
        <w:numPr>
          <w:ilvl w:val="2"/>
          <w:numId w:val="1"/>
        </w:numPr>
      </w:pPr>
      <w:bookmarkStart w:id="58" w:name="_Toc39820033"/>
      <w:bookmarkStart w:id="59" w:name="_Toc87454458"/>
      <w:bookmarkStart w:id="60" w:name="_Toc96583155"/>
      <w:r>
        <w:t>Rejestracja danych uprawnień do świadczeń - EWUŚ - PESEL</w:t>
      </w:r>
      <w:bookmarkEnd w:id="58"/>
      <w:bookmarkEnd w:id="59"/>
      <w:bookmarkEnd w:id="60"/>
    </w:p>
    <w:p w14:paraId="59FA7F7A" w14:textId="77777777" w:rsidR="00E701C0" w:rsidRDefault="00E701C0" w:rsidP="00E701C0">
      <w:pPr>
        <w:rPr>
          <w:lang w:eastAsia="pl-PL"/>
        </w:rPr>
      </w:pPr>
      <w:r w:rsidRPr="00D13594">
        <w:rPr>
          <w:rStyle w:val="Nagwek4Znak"/>
        </w:rPr>
        <w:t>Opis:</w:t>
      </w:r>
      <w:r>
        <w:rPr>
          <w:lang w:eastAsia="pl-PL"/>
        </w:rPr>
        <w:t xml:space="preserve"> </w:t>
      </w:r>
      <w:r>
        <w:t xml:space="preserve">Celem przypadku testowego jest weryfikacja poprawności rejestracji danych uprawnień do świadczeń EWUŚ (profil </w:t>
      </w:r>
      <w:proofErr w:type="spellStart"/>
      <w:r>
        <w:t>PLEntitlementEWUS</w:t>
      </w:r>
      <w:proofErr w:type="spellEnd"/>
      <w:r>
        <w:t>) dla pacjenta identyfikującego się numerem pesel.</w:t>
      </w:r>
    </w:p>
    <w:p w14:paraId="0FD97D14" w14:textId="77777777" w:rsidR="00E11CF3" w:rsidRDefault="00E11CF3" w:rsidP="00E11CF3">
      <w:r>
        <w:rPr>
          <w:rStyle w:val="Nagwek4Znak"/>
        </w:rPr>
        <w:t>Kroki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E701C0" w:rsidRPr="006966E5" w14:paraId="38A200E1" w14:textId="77777777" w:rsidTr="00EA2906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CCBE3C1" w14:textId="77777777" w:rsidR="00E701C0" w:rsidRPr="006966E5" w:rsidRDefault="00E701C0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4ED2979" w14:textId="77777777" w:rsidR="00E701C0" w:rsidRPr="006966E5" w:rsidRDefault="00E701C0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395CCFF0" w14:textId="77777777" w:rsidR="00E701C0" w:rsidRPr="006966E5" w:rsidRDefault="00E701C0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Oczekiwany rezultat </w:t>
            </w:r>
          </w:p>
        </w:tc>
      </w:tr>
      <w:tr w:rsidR="00E701C0" w:rsidRPr="006966E5" w14:paraId="22351411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97A6" w14:textId="77777777" w:rsidR="00E701C0" w:rsidRPr="006966E5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81F6" w14:textId="77777777" w:rsidR="00E701C0" w:rsidRPr="2C32C61C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9F39" w14:textId="77777777" w:rsidR="00E701C0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E701C0" w:rsidRPr="006966E5" w14:paraId="402C3FE8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6DF0" w14:textId="7AC3E964" w:rsidR="00E701C0" w:rsidRPr="006966E5" w:rsidRDefault="00DA1EE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7CC2" w14:textId="77777777" w:rsidR="00E701C0" w:rsidRPr="006966E5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FFF6" w14:textId="77777777" w:rsidR="00E701C0" w:rsidRPr="006966E5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E11CF3" w:rsidRPr="006966E5" w14:paraId="5C5BC741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6AC5" w14:textId="78401EF3" w:rsidR="00E11CF3" w:rsidRPr="00E1676E" w:rsidRDefault="00DA1EE0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B0958" w14:textId="5B2FEA51" w:rsidR="00E11CF3" w:rsidRPr="00E1676E" w:rsidRDefault="00E11CF3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3F86" w14:textId="54B403F9" w:rsidR="00E11CF3" w:rsidRPr="00307EE1" w:rsidRDefault="00E11CF3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2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E11CF3" w:rsidRPr="006966E5" w14:paraId="65693B57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E515" w14:textId="70839C16" w:rsidR="00E11CF3" w:rsidRPr="00E1676E" w:rsidRDefault="00DA1EE0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10C7" w14:textId="0DA2961F" w:rsidR="00E11CF3" w:rsidRPr="00E1676E" w:rsidRDefault="00E11CF3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353F8" w14:textId="45AFBE56" w:rsidR="00E11CF3" w:rsidRPr="00307EE1" w:rsidRDefault="00E11CF3" w:rsidP="00E11CF3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2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E701C0" w:rsidRPr="006966E5" w14:paraId="26E6AA88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7BB1" w14:textId="3E37259A" w:rsidR="00E701C0" w:rsidRDefault="00DA1EE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A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19C" w14:textId="77777777" w:rsidR="00E701C0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PLEntitlementEWUS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D857C" w14:textId="77777777" w:rsidR="00E701C0" w:rsidRDefault="00E701C0" w:rsidP="00EA290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307EE1" w:rsidRPr="006966E5" w14:paraId="62EB80E9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0C4DA" w14:textId="07AA066D" w:rsidR="00307EE1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BC7C" w14:textId="672C726A" w:rsidR="00307EE1" w:rsidRPr="00E1676E" w:rsidRDefault="00307EE1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MedicalEventProvenance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99FD" w14:textId="07E19798" w:rsidR="00307EE1" w:rsidRPr="00E1676E" w:rsidRDefault="00307EE1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DA1EE0" w:rsidRPr="006966E5" w14:paraId="19C3F1CD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3A4A8" w14:textId="7C8F1C14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090C0" w14:textId="72998C7E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MedicalEventProvenance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2025" w14:textId="18211589" w:rsidR="00DA1EE0" w:rsidRPr="00E1676E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A1EE0" w:rsidRPr="006966E5" w14:paraId="64BA344E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DA8A" w14:textId="19351930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C4FE" w14:textId="396E4DA8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PLEntitlementEWUS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E41F" w14:textId="4843F56C" w:rsidR="00DA1EE0" w:rsidRPr="00E1676E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A1EE0" w:rsidRPr="006966E5" w14:paraId="0C38DD51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6FE8" w14:textId="25140BE6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BCF8" w14:textId="0553ECF3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5DF3" w14:textId="722B031A" w:rsidR="00DA1EE0" w:rsidRPr="00E1676E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A1EE0" w:rsidRPr="006966E5" w14:paraId="6B95D48F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0685" w14:textId="1B9ECD5D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lastRenderedPageBreak/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D7CF" w14:textId="456F1500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0296" w14:textId="7722F899" w:rsidR="00DA1EE0" w:rsidRPr="00E1676E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A1EE0" w:rsidRPr="006966E5" w14:paraId="79B669F4" w14:textId="77777777" w:rsidTr="00EA29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A2EA" w14:textId="483A654C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11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A586" w14:textId="27F73FEF" w:rsidR="00DA1EE0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0090" w14:textId="13A8050A" w:rsidR="00DA1EE0" w:rsidRPr="00E1676E" w:rsidRDefault="00DA1EE0" w:rsidP="00307EE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7A28FDFE" w14:textId="77777777" w:rsidR="00E701C0" w:rsidRDefault="00E701C0" w:rsidP="00E701C0">
      <w:pPr>
        <w:rPr>
          <w:lang w:eastAsia="pl-PL"/>
        </w:rPr>
      </w:pPr>
    </w:p>
    <w:p w14:paraId="11A4EA45" w14:textId="2EB7F64B" w:rsidR="00E701C0" w:rsidRDefault="00E701C0" w:rsidP="00E701C0">
      <w:pPr>
        <w:rPr>
          <w:lang w:eastAsia="pl-PL"/>
        </w:rPr>
      </w:pPr>
      <w:r w:rsidRPr="3F326EF5">
        <w:rPr>
          <w:rStyle w:val="Nagwek4Znak"/>
          <w:lang w:eastAsia="pl-PL"/>
        </w:rPr>
        <w:t>Oczekiwany rezultat:</w:t>
      </w:r>
      <w:r w:rsidRPr="3F326EF5">
        <w:rPr>
          <w:lang w:eastAsia="pl-PL"/>
        </w:rPr>
        <w:t xml:space="preserve"> </w:t>
      </w:r>
      <w:r w:rsidRPr="00E1676E">
        <w:rPr>
          <w:lang w:eastAsia="pl-PL"/>
        </w:rPr>
        <w:t xml:space="preserve">Wszystkie zasoby </w:t>
      </w:r>
      <w:r>
        <w:rPr>
          <w:lang w:eastAsia="pl-PL"/>
        </w:rPr>
        <w:t>powiązane z danymi uprawnień</w:t>
      </w:r>
      <w:r w:rsidRPr="00E1676E">
        <w:rPr>
          <w:lang w:eastAsia="pl-PL"/>
        </w:rPr>
        <w:t xml:space="preserve"> zostały poprawnie zapisane przez serwer FHIR. W odpowiedzi na wszystkie żądania zapisu zostały zwrócone odpowiedzi HTTP o kodzie 201</w:t>
      </w:r>
      <w:r w:rsidR="00DA1EE0">
        <w:rPr>
          <w:lang w:eastAsia="pl-PL"/>
        </w:rPr>
        <w:t>,</w:t>
      </w:r>
      <w:r w:rsidR="00DA1EE0">
        <w:t xml:space="preserve"> </w:t>
      </w:r>
      <w:r w:rsidR="00DA1EE0" w:rsidRPr="009F0404">
        <w:t xml:space="preserve">na żądania </w:t>
      </w:r>
      <w:r w:rsidR="00DA1EE0">
        <w:t>anulowania</w:t>
      </w:r>
      <w:r w:rsidR="00DA1EE0" w:rsidRPr="009F0404">
        <w:t xml:space="preserve"> zostały zwrócone odpowiedzi </w:t>
      </w:r>
      <w:r w:rsidR="00DA1EE0" w:rsidRPr="71F1BC79">
        <w:rPr>
          <w:rFonts w:ascii="Calibri" w:eastAsia="Calibri" w:hAnsi="Calibri" w:cs="Calibri"/>
          <w:szCs w:val="22"/>
        </w:rPr>
        <w:t>HTTP</w:t>
      </w:r>
      <w:r w:rsidR="00DA1EE0" w:rsidRPr="009F0404">
        <w:t xml:space="preserve"> o kodzie 200</w:t>
      </w:r>
      <w:r w:rsidR="00DA1EE0">
        <w:rPr>
          <w:lang w:eastAsia="pl-PL"/>
        </w:rPr>
        <w:t>.</w:t>
      </w:r>
    </w:p>
    <w:p w14:paraId="0D125825" w14:textId="514A5A20" w:rsidR="00CB05D0" w:rsidRDefault="00CB05D0" w:rsidP="00CB05D0">
      <w:pPr>
        <w:pStyle w:val="Nagwek3"/>
        <w:numPr>
          <w:ilvl w:val="2"/>
          <w:numId w:val="1"/>
        </w:numPr>
      </w:pPr>
      <w:r>
        <w:t>Rejestracja informacji historii ciąży mnogiej pacjentki z numerem PESEL - zakończonej</w:t>
      </w:r>
    </w:p>
    <w:p w14:paraId="13CC3CB1" w14:textId="6F952B3C" w:rsidR="00CB05D0" w:rsidRDefault="00CB05D0" w:rsidP="00CB05D0">
      <w:pPr>
        <w:rPr>
          <w:lang w:eastAsia="pl-PL"/>
        </w:rPr>
      </w:pPr>
      <w:r w:rsidRPr="7B16BF11">
        <w:rPr>
          <w:rStyle w:val="Nagwek4Znak"/>
          <w:lang w:eastAsia="pl-PL"/>
        </w:rPr>
        <w:t xml:space="preserve">Opis: </w:t>
      </w:r>
      <w:r w:rsidRPr="7B16BF11">
        <w:rPr>
          <w:rFonts w:ascii="Calibri" w:eastAsia="Calibri" w:hAnsi="Calibri" w:cs="Calibri"/>
        </w:rPr>
        <w:t xml:space="preserve">Celem przypadku testowego jest zapis informacji </w:t>
      </w:r>
      <w:r>
        <w:rPr>
          <w:rFonts w:ascii="Calibri" w:eastAsia="Calibri" w:hAnsi="Calibri" w:cs="Calibri"/>
        </w:rPr>
        <w:t>na</w:t>
      </w:r>
      <w:r w:rsidRPr="7B16BF11">
        <w:rPr>
          <w:rFonts w:ascii="Calibri" w:eastAsia="Calibri" w:hAnsi="Calibri" w:cs="Calibri"/>
        </w:rPr>
        <w:t xml:space="preserve"> historii ciąży</w:t>
      </w:r>
      <w:r>
        <w:rPr>
          <w:rFonts w:ascii="Calibri" w:eastAsia="Calibri" w:hAnsi="Calibri" w:cs="Calibri"/>
        </w:rPr>
        <w:t xml:space="preserve"> mnogiej</w:t>
      </w:r>
      <w:r w:rsidRPr="7B16BF11">
        <w:rPr>
          <w:rFonts w:ascii="Calibri" w:eastAsia="Calibri" w:hAnsi="Calibri" w:cs="Calibri"/>
        </w:rPr>
        <w:t xml:space="preserve"> dla pacjentki z numerem PESEL</w:t>
      </w:r>
      <w:r>
        <w:rPr>
          <w:rFonts w:ascii="Calibri" w:eastAsia="Calibri" w:hAnsi="Calibri" w:cs="Calibri"/>
        </w:rPr>
        <w:t>, która została zakończona porodem</w:t>
      </w:r>
      <w:r w:rsidRPr="7B16BF11">
        <w:rPr>
          <w:rFonts w:ascii="Calibri" w:eastAsia="Calibri" w:hAnsi="Calibri" w:cs="Calibri"/>
        </w:rPr>
        <w:t>.</w:t>
      </w:r>
    </w:p>
    <w:p w14:paraId="1D40FD16" w14:textId="77777777" w:rsidR="00CB05D0" w:rsidRDefault="00CB05D0" w:rsidP="00CB05D0">
      <w:r>
        <w:rPr>
          <w:rStyle w:val="Nagwek4Znak"/>
        </w:rPr>
        <w:t>Kroki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CB05D0" w:rsidRPr="0093202C" w14:paraId="6F3B805B" w14:textId="77777777" w:rsidTr="002A1270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13A03F7" w14:textId="77777777" w:rsidR="00CB05D0" w:rsidRPr="0093202C" w:rsidRDefault="00CB05D0" w:rsidP="002A1270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09B705CE" w14:textId="77777777" w:rsidR="00CB05D0" w:rsidRPr="0093202C" w:rsidRDefault="00CB05D0" w:rsidP="002A1270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4D6678F7" w14:textId="77777777" w:rsidR="00CB05D0" w:rsidRPr="0093202C" w:rsidRDefault="00CB05D0" w:rsidP="002A1270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Oczekiwany rezultat </w:t>
            </w:r>
          </w:p>
        </w:tc>
      </w:tr>
      <w:tr w:rsidR="00CB05D0" w:rsidRPr="0093202C" w14:paraId="1E7301D0" w14:textId="77777777" w:rsidTr="002A1270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2116" w14:textId="77777777" w:rsidR="00CB05D0" w:rsidRPr="0093202C" w:rsidRDefault="00CB05D0" w:rsidP="002A127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36EA" w14:textId="77777777" w:rsidR="00CB05D0" w:rsidRPr="0093202C" w:rsidRDefault="00CB05D0" w:rsidP="002A127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7465" w14:textId="77777777" w:rsidR="00CB05D0" w:rsidRPr="27C2E897" w:rsidRDefault="00CB05D0" w:rsidP="002A127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CB05D0" w:rsidRPr="0093202C" w14:paraId="7A64F0D8" w14:textId="77777777" w:rsidTr="002A1270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DCB45" w14:textId="01B1779F" w:rsidR="00CB05D0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Arial"/>
                <w:szCs w:val="22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F633" w14:textId="77777777" w:rsidR="00CB05D0" w:rsidRPr="0093202C" w:rsidRDefault="00CB05D0" w:rsidP="002A127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PLPregnacyHistory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DE17" w14:textId="77777777" w:rsidR="00CB05D0" w:rsidRPr="0093202C" w:rsidRDefault="00CB05D0" w:rsidP="002A127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201 oraz zwraca zapisany zasób wraz z unikalnym identyfikatorem.</w:t>
            </w:r>
          </w:p>
        </w:tc>
      </w:tr>
      <w:tr w:rsidR="00CB05D0" w:rsidRPr="0093202C" w14:paraId="422102E0" w14:textId="77777777" w:rsidTr="002A1270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7C2B" w14:textId="03C4C4CA" w:rsidR="00CB05D0" w:rsidRPr="0093202C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Arial"/>
                <w:szCs w:val="22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2E19" w14:textId="77777777" w:rsidR="00CB05D0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 xml:space="preserve">Wywołanie odczytu zasobu </w:t>
            </w:r>
            <w:proofErr w:type="spellStart"/>
            <w:r w:rsidRPr="27C2E897">
              <w:rPr>
                <w:rFonts w:ascii="Calibri" w:hAnsi="Calibri" w:cs="Calibri"/>
                <w:lang w:eastAsia="pl-PL"/>
              </w:rPr>
              <w:t>Observation</w:t>
            </w:r>
            <w:proofErr w:type="spellEnd"/>
            <w:r w:rsidRPr="27C2E897">
              <w:rPr>
                <w:rFonts w:ascii="Calibri" w:hAnsi="Calibri" w:cs="Calibri"/>
                <w:lang w:eastAsia="pl-PL"/>
              </w:rPr>
              <w:t xml:space="preserve"> metodą HTTP GET.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62ED" w14:textId="77777777" w:rsidR="00CB05D0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27C2E897">
              <w:rPr>
                <w:rFonts w:ascii="Calibri" w:hAnsi="Calibri" w:cs="Calibri"/>
                <w:lang w:eastAsia="pl-PL"/>
              </w:rPr>
              <w:t>Serwer odpowiada kodem HTTP 200 oraz zwraca zapisany zasób wraz z unikalnym identyfikatorem.</w:t>
            </w:r>
          </w:p>
        </w:tc>
      </w:tr>
      <w:tr w:rsidR="00CB05D0" w14:paraId="7D6440D7" w14:textId="77777777" w:rsidTr="002A1270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E689" w14:textId="50BD663D" w:rsidR="00CB05D0" w:rsidRDefault="00CB05D0" w:rsidP="002A1270">
            <w:pPr>
              <w:spacing w:line="240" w:lineRule="auto"/>
              <w:jc w:val="center"/>
              <w:rPr>
                <w:rFonts w:ascii="Calibri" w:hAnsi="Calibri" w:cs="Arial"/>
                <w:lang w:eastAsia="pl-PL"/>
              </w:rPr>
            </w:pPr>
            <w:r>
              <w:rPr>
                <w:rFonts w:ascii="Calibri" w:hAnsi="Calibri" w:cs="Arial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D53C" w14:textId="77777777" w:rsidR="00CB05D0" w:rsidRPr="27C2E897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</w:t>
            </w:r>
            <w:proofErr w:type="spellStart"/>
            <w:r w:rsidRPr="00DF4217">
              <w:rPr>
                <w:rFonts w:ascii="Calibri" w:hAnsi="Calibri" w:cs="Calibri"/>
                <w:szCs w:val="22"/>
                <w:lang w:eastAsia="pl-PL"/>
              </w:rPr>
              <w:t>PLPregnacyHistory</w:t>
            </w:r>
            <w:proofErr w:type="spellEnd"/>
            <w:r w:rsidRPr="00DF4217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32DE" w14:textId="77777777" w:rsidR="00CB05D0" w:rsidRPr="27C2E897" w:rsidRDefault="00CB05D0" w:rsidP="002A127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41A63458" w14:textId="77777777" w:rsidR="00CB05D0" w:rsidRDefault="00CB05D0" w:rsidP="00CB05D0">
      <w:pPr>
        <w:rPr>
          <w:lang w:eastAsia="pl-PL"/>
        </w:rPr>
      </w:pPr>
    </w:p>
    <w:p w14:paraId="2032FC92" w14:textId="77777777" w:rsidR="00CB05D0" w:rsidRDefault="00CB05D0" w:rsidP="00CB05D0">
      <w:r w:rsidRPr="5DEA95A3">
        <w:rPr>
          <w:rStyle w:val="Nagwek4Znak"/>
        </w:rPr>
        <w:t>Oczekiwany rezultat:</w:t>
      </w:r>
      <w:r>
        <w:t xml:space="preserve"> </w:t>
      </w:r>
      <w:r w:rsidRPr="0093202C">
        <w:rPr>
          <w:lang w:eastAsia="pl-PL"/>
        </w:rPr>
        <w:t xml:space="preserve">Wszystkie zasoby wchodzące w skład zdarzenia medycznego zostały poprawnie zapisane przez serwer FHIR. W odpowiedzi na wszystkie żądania zapisu zostały zwrócone </w:t>
      </w:r>
      <w:r w:rsidRPr="0093202C">
        <w:rPr>
          <w:lang w:eastAsia="pl-PL"/>
        </w:rPr>
        <w:lastRenderedPageBreak/>
        <w:t>odpowiedzi HTTP o kodzie 201</w:t>
      </w:r>
      <w:r>
        <w:t xml:space="preserve">, </w:t>
      </w:r>
      <w:r w:rsidRPr="009F0404">
        <w:t xml:space="preserve">na żądania </w:t>
      </w:r>
      <w:r>
        <w:t>anulowania</w:t>
      </w:r>
      <w:r w:rsidRPr="009F0404">
        <w:t xml:space="preserve"> zostały zwrócone odpowiedzi </w:t>
      </w:r>
      <w:r w:rsidRPr="71F1BC79">
        <w:rPr>
          <w:rFonts w:ascii="Calibri" w:eastAsia="Calibri" w:hAnsi="Calibri" w:cs="Calibri"/>
          <w:szCs w:val="22"/>
        </w:rPr>
        <w:t>HTTP</w:t>
      </w:r>
      <w:r w:rsidRPr="009F0404">
        <w:t xml:space="preserve"> o kodzie 200</w:t>
      </w:r>
      <w:r w:rsidRPr="0093202C">
        <w:rPr>
          <w:lang w:eastAsia="pl-PL"/>
        </w:rPr>
        <w:t>. Istnieje możliwość odczytu wszystkich zasobów zapisanych podczas testu.</w:t>
      </w:r>
    </w:p>
    <w:p w14:paraId="62706653" w14:textId="77777777" w:rsidR="00CB05D0" w:rsidRPr="0041778D" w:rsidRDefault="00CB05D0" w:rsidP="00E701C0">
      <w:pPr>
        <w:rPr>
          <w:lang w:eastAsia="pl-PL"/>
        </w:rPr>
      </w:pPr>
    </w:p>
    <w:p w14:paraId="11FA1943" w14:textId="7C5AE7DC" w:rsidR="0093202C" w:rsidRDefault="0093202C" w:rsidP="0093202C">
      <w:pPr>
        <w:pStyle w:val="Nagwek2"/>
      </w:pPr>
      <w:bookmarkStart w:id="61" w:name="_Toc87454459"/>
      <w:bookmarkStart w:id="62" w:name="_Toc96583156"/>
      <w:r>
        <w:t>Zapis,</w:t>
      </w:r>
      <w:r w:rsidR="00DA1EE0">
        <w:t xml:space="preserve"> modyfikacja,</w:t>
      </w:r>
      <w:r>
        <w:t xml:space="preserve"> wyszukanie</w:t>
      </w:r>
      <w:r w:rsidR="00DA1EE0">
        <w:t>,</w:t>
      </w:r>
      <w:r>
        <w:t xml:space="preserve"> odczyt</w:t>
      </w:r>
      <w:r w:rsidR="00DA1EE0">
        <w:t xml:space="preserve"> i anulowanie</w:t>
      </w:r>
      <w:r>
        <w:t xml:space="preserve"> Zdarzenia Medycznego – pacjent </w:t>
      </w:r>
      <w:r w:rsidR="00E1676E">
        <w:t>be</w:t>
      </w:r>
      <w:r>
        <w:t>z numer</w:t>
      </w:r>
      <w:r w:rsidR="00E1676E">
        <w:t>u</w:t>
      </w:r>
      <w:r>
        <w:t xml:space="preserve"> PESEL</w:t>
      </w:r>
      <w:bookmarkEnd w:id="61"/>
      <w:bookmarkEnd w:id="62"/>
    </w:p>
    <w:p w14:paraId="68660B77" w14:textId="116C9029" w:rsidR="00E1676E" w:rsidRDefault="001775E5" w:rsidP="001775E5">
      <w:pPr>
        <w:pStyle w:val="Nagwek3"/>
      </w:pPr>
      <w:bookmarkStart w:id="63" w:name="_Toc87454460"/>
      <w:bookmarkStart w:id="64" w:name="_Toc96583157"/>
      <w:r w:rsidRPr="001775E5">
        <w:t>Hospitalizacja pacjenta bez numeru PESEL</w:t>
      </w:r>
      <w:bookmarkEnd w:id="63"/>
      <w:bookmarkEnd w:id="64"/>
    </w:p>
    <w:p w14:paraId="333D4EF7" w14:textId="5DB186FB" w:rsidR="00E1676E" w:rsidRPr="00E1676E" w:rsidRDefault="10831435" w:rsidP="00E1676E">
      <w:pPr>
        <w:rPr>
          <w:lang w:eastAsia="pl-PL"/>
        </w:rPr>
      </w:pPr>
      <w:r w:rsidRPr="5CC13578">
        <w:rPr>
          <w:rStyle w:val="Nagwek4Znak"/>
          <w:lang w:eastAsia="pl-PL"/>
        </w:rPr>
        <w:t xml:space="preserve">Opis: </w:t>
      </w:r>
      <w:r w:rsidRPr="5CC13578">
        <w:rPr>
          <w:lang w:eastAsia="pl-PL"/>
        </w:rPr>
        <w:t>Celem przypadku testowego jest zapis Zdarzenia Medycznego, w trakcie którego pacjent bez numeru PESEL został przyjęty do szpitala w trybie nagłym (bez udziału zespołu ratownictwa medycznego). Przypadek testowy zakłada, że pacjent jeszcze nie został wypisany ze szpitala</w:t>
      </w:r>
      <w:r w:rsidR="00C51FC8" w:rsidRPr="5CC13578">
        <w:rPr>
          <w:lang w:eastAsia="pl-PL"/>
        </w:rPr>
        <w:t>. Pacjent został przeniesiony na inny oddział i przebywa obecnie na innym oddziale niż ten, na który został przyjęty.</w:t>
      </w:r>
    </w:p>
    <w:p w14:paraId="2EBBAD18" w14:textId="7CAD65DD" w:rsidR="0093202C" w:rsidRDefault="001775E5" w:rsidP="00E1676E">
      <w:pPr>
        <w:rPr>
          <w:lang w:eastAsia="pl-PL"/>
        </w:rPr>
      </w:pPr>
      <w:r>
        <w:rPr>
          <w:rStyle w:val="Nagwek4Znak"/>
          <w:lang w:eastAsia="pl-PL"/>
        </w:rPr>
        <w:t>Kroki w skrypcie: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4987"/>
        <w:gridCol w:w="3087"/>
      </w:tblGrid>
      <w:tr w:rsidR="008204CB" w:rsidRPr="00930FDF" w14:paraId="0AEE400B" w14:textId="77777777" w:rsidTr="00FF757E">
        <w:tc>
          <w:tcPr>
            <w:tcW w:w="988" w:type="dxa"/>
            <w:shd w:val="clear" w:color="auto" w:fill="17365D" w:themeFill="text2" w:themeFillShade="BF"/>
          </w:tcPr>
          <w:p w14:paraId="2F458002" w14:textId="77777777" w:rsidR="008204CB" w:rsidRPr="00930FDF" w:rsidRDefault="008204CB" w:rsidP="007267F6">
            <w:pPr>
              <w:pStyle w:val="Tabelanagwekdorodka"/>
              <w:framePr w:hSpace="0" w:wrap="auto" w:vAnchor="margin" w:hAnchor="text" w:yAlign="inline"/>
            </w:pPr>
            <w:r>
              <w:t>Nr kroku</w:t>
            </w:r>
          </w:p>
        </w:tc>
        <w:tc>
          <w:tcPr>
            <w:tcW w:w="4987" w:type="dxa"/>
            <w:shd w:val="clear" w:color="auto" w:fill="17365D" w:themeFill="text2" w:themeFillShade="BF"/>
          </w:tcPr>
          <w:p w14:paraId="184C9329" w14:textId="77777777" w:rsidR="008204CB" w:rsidRPr="00930FDF" w:rsidRDefault="008204CB" w:rsidP="007267F6">
            <w:pPr>
              <w:pStyle w:val="Tabelanagwekdorodka"/>
              <w:framePr w:hSpace="0" w:wrap="auto" w:vAnchor="margin" w:hAnchor="text" w:yAlign="inline"/>
            </w:pPr>
            <w:r w:rsidRPr="00930FDF">
              <w:t>Aktor</w:t>
            </w:r>
          </w:p>
        </w:tc>
        <w:tc>
          <w:tcPr>
            <w:tcW w:w="3087" w:type="dxa"/>
            <w:shd w:val="clear" w:color="auto" w:fill="17365D" w:themeFill="text2" w:themeFillShade="BF"/>
          </w:tcPr>
          <w:p w14:paraId="4CB65BD8" w14:textId="77777777" w:rsidR="008204CB" w:rsidRPr="00930FDF" w:rsidRDefault="008204CB" w:rsidP="007267F6">
            <w:pPr>
              <w:pStyle w:val="Tabelanagwekdorodka"/>
              <w:framePr w:hSpace="0" w:wrap="auto" w:vAnchor="margin" w:hAnchor="text" w:yAlign="inline"/>
            </w:pPr>
            <w:r w:rsidRPr="00930FDF">
              <w:t>Oczekiwany rezultat</w:t>
            </w:r>
          </w:p>
        </w:tc>
      </w:tr>
      <w:tr w:rsidR="008204CB" w14:paraId="61FBB466" w14:textId="77777777" w:rsidTr="00FF757E">
        <w:tc>
          <w:tcPr>
            <w:tcW w:w="988" w:type="dxa"/>
            <w:vAlign w:val="center"/>
          </w:tcPr>
          <w:p w14:paraId="711B9FEA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1</w:t>
            </w:r>
          </w:p>
        </w:tc>
        <w:tc>
          <w:tcPr>
            <w:tcW w:w="4987" w:type="dxa"/>
            <w:vAlign w:val="center"/>
          </w:tcPr>
          <w:p w14:paraId="4BD2BD82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6EBCF479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8204CB" w14:paraId="00ECD321" w14:textId="77777777" w:rsidTr="00FF757E">
        <w:tc>
          <w:tcPr>
            <w:tcW w:w="988" w:type="dxa"/>
            <w:vAlign w:val="center"/>
          </w:tcPr>
          <w:p w14:paraId="1044A35F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987" w:type="dxa"/>
            <w:vAlign w:val="center"/>
          </w:tcPr>
          <w:p w14:paraId="343C1FB8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0199B621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8204CB" w14:paraId="7BBA9DE3" w14:textId="77777777" w:rsidTr="00FF757E">
        <w:tc>
          <w:tcPr>
            <w:tcW w:w="988" w:type="dxa"/>
            <w:vAlign w:val="center"/>
          </w:tcPr>
          <w:p w14:paraId="186C42E1" w14:textId="77777777" w:rsidR="008204CB" w:rsidRDefault="008204CB" w:rsidP="008204CB">
            <w:pPr>
              <w:jc w:val="center"/>
            </w:pPr>
            <w:r>
              <w:t>3</w:t>
            </w:r>
          </w:p>
        </w:tc>
        <w:tc>
          <w:tcPr>
            <w:tcW w:w="4987" w:type="dxa"/>
            <w:vAlign w:val="center"/>
          </w:tcPr>
          <w:p w14:paraId="0C4E5EF5" w14:textId="77777777" w:rsidR="008204CB" w:rsidRDefault="008204CB" w:rsidP="008204CB">
            <w:pPr>
              <w:jc w:val="center"/>
            </w:pPr>
            <w:r>
              <w:t xml:space="preserve">Wywołanie zapisu zasobu </w:t>
            </w:r>
            <w:proofErr w:type="spellStart"/>
            <w:r>
              <w:t>Procedure</w:t>
            </w:r>
            <w:proofErr w:type="spellEnd"/>
            <w:r>
              <w:t xml:space="preserve"> zgodnie z profilem </w:t>
            </w:r>
            <w:proofErr w:type="spellStart"/>
            <w:r>
              <w:t>PLMedicalEventProcedure</w:t>
            </w:r>
            <w:proofErr w:type="spellEnd"/>
            <w: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359DA473" w14:textId="77777777" w:rsidR="008204CB" w:rsidRDefault="008204CB" w:rsidP="008204CB">
            <w:pPr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008204CB" w14:paraId="4509D98B" w14:textId="77777777" w:rsidTr="00FF757E">
        <w:tc>
          <w:tcPr>
            <w:tcW w:w="988" w:type="dxa"/>
            <w:vAlign w:val="center"/>
          </w:tcPr>
          <w:p w14:paraId="41480859" w14:textId="77777777" w:rsidR="008204CB" w:rsidRDefault="008204CB" w:rsidP="008204CB">
            <w:pPr>
              <w:jc w:val="center"/>
            </w:pPr>
            <w:r>
              <w:lastRenderedPageBreak/>
              <w:t>4</w:t>
            </w:r>
          </w:p>
        </w:tc>
        <w:tc>
          <w:tcPr>
            <w:tcW w:w="4987" w:type="dxa"/>
            <w:vAlign w:val="center"/>
          </w:tcPr>
          <w:p w14:paraId="037513FB" w14:textId="77777777" w:rsidR="008204CB" w:rsidRDefault="008204CB" w:rsidP="008204CB">
            <w:pPr>
              <w:jc w:val="center"/>
            </w:pPr>
            <w:r>
              <w:t xml:space="preserve">Wywołanie zapisu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3D8C28E6" w14:textId="77777777" w:rsidR="008204CB" w:rsidRDefault="008204CB" w:rsidP="008204CB">
            <w:pPr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008204CB" w14:paraId="58381BE4" w14:textId="77777777" w:rsidTr="00FF757E">
        <w:tc>
          <w:tcPr>
            <w:tcW w:w="988" w:type="dxa"/>
            <w:vAlign w:val="center"/>
          </w:tcPr>
          <w:p w14:paraId="25EB891B" w14:textId="77777777" w:rsidR="008204CB" w:rsidRPr="00307EE1" w:rsidRDefault="008204CB" w:rsidP="008204CB">
            <w:pPr>
              <w:jc w:val="center"/>
            </w:pPr>
            <w:r>
              <w:t>5</w:t>
            </w:r>
          </w:p>
        </w:tc>
        <w:tc>
          <w:tcPr>
            <w:tcW w:w="4987" w:type="dxa"/>
            <w:vAlign w:val="center"/>
          </w:tcPr>
          <w:p w14:paraId="57F7A1F4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87" w:type="dxa"/>
            <w:vAlign w:val="center"/>
          </w:tcPr>
          <w:p w14:paraId="520D02FA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8204CB" w14:paraId="28836069" w14:textId="77777777" w:rsidTr="00FF757E">
        <w:tc>
          <w:tcPr>
            <w:tcW w:w="988" w:type="dxa"/>
            <w:vAlign w:val="center"/>
          </w:tcPr>
          <w:p w14:paraId="7B92E951" w14:textId="77777777" w:rsidR="008204CB" w:rsidRDefault="008204CB" w:rsidP="008204CB">
            <w:pPr>
              <w:jc w:val="center"/>
            </w:pPr>
            <w:r>
              <w:t>6</w:t>
            </w:r>
          </w:p>
        </w:tc>
        <w:tc>
          <w:tcPr>
            <w:tcW w:w="4987" w:type="dxa"/>
            <w:vAlign w:val="center"/>
          </w:tcPr>
          <w:p w14:paraId="4E0DD36B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modyfikacji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 xml:space="preserve"> PUT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0374879E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09E5C91F" w14:textId="77777777" w:rsidTr="00FF757E">
        <w:tc>
          <w:tcPr>
            <w:tcW w:w="988" w:type="dxa"/>
            <w:vAlign w:val="center"/>
          </w:tcPr>
          <w:p w14:paraId="531675D5" w14:textId="77777777" w:rsidR="008204CB" w:rsidRDefault="008204CB" w:rsidP="008204CB">
            <w:pPr>
              <w:jc w:val="center"/>
            </w:pPr>
            <w:r>
              <w:t>7</w:t>
            </w:r>
          </w:p>
        </w:tc>
        <w:tc>
          <w:tcPr>
            <w:tcW w:w="4987" w:type="dxa"/>
            <w:vAlign w:val="center"/>
          </w:tcPr>
          <w:p w14:paraId="1FB3567B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>
              <w:t xml:space="preserve">Wywołanie modyfikacji zasobu </w:t>
            </w:r>
            <w:proofErr w:type="spellStart"/>
            <w:r>
              <w:t>Procedure</w:t>
            </w:r>
            <w:proofErr w:type="spellEnd"/>
            <w:r>
              <w:t xml:space="preserve"> zgodnie z profilem </w:t>
            </w:r>
            <w:proofErr w:type="spellStart"/>
            <w:r>
              <w:t>PLMedicalEventProcedure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PUT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3E0967F4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5D11453B" w14:textId="77777777" w:rsidTr="00FF757E">
        <w:tc>
          <w:tcPr>
            <w:tcW w:w="988" w:type="dxa"/>
            <w:vAlign w:val="center"/>
          </w:tcPr>
          <w:p w14:paraId="4F6156B2" w14:textId="77777777" w:rsidR="008204CB" w:rsidRDefault="008204CB" w:rsidP="008204CB">
            <w:pPr>
              <w:jc w:val="center"/>
            </w:pPr>
            <w:r>
              <w:t>8</w:t>
            </w:r>
          </w:p>
        </w:tc>
        <w:tc>
          <w:tcPr>
            <w:tcW w:w="4987" w:type="dxa"/>
            <w:vAlign w:val="center"/>
          </w:tcPr>
          <w:p w14:paraId="6447B97D" w14:textId="77777777" w:rsidR="008204CB" w:rsidRDefault="008204CB" w:rsidP="008204CB">
            <w:pPr>
              <w:jc w:val="center"/>
            </w:pPr>
            <w:r>
              <w:t xml:space="preserve">Wywołanie modyfikacji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PUT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2EA3CD8C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7C98B236" w14:textId="77777777" w:rsidTr="00FF757E">
        <w:tc>
          <w:tcPr>
            <w:tcW w:w="988" w:type="dxa"/>
            <w:vAlign w:val="center"/>
          </w:tcPr>
          <w:p w14:paraId="7A99CC4F" w14:textId="77777777" w:rsidR="008204CB" w:rsidRDefault="008204CB" w:rsidP="008204CB">
            <w:pPr>
              <w:jc w:val="center"/>
            </w:pPr>
            <w:r>
              <w:t>9</w:t>
            </w:r>
          </w:p>
        </w:tc>
        <w:tc>
          <w:tcPr>
            <w:tcW w:w="4987" w:type="dxa"/>
            <w:vAlign w:val="center"/>
          </w:tcPr>
          <w:p w14:paraId="793FF7C5" w14:textId="77777777" w:rsidR="008204CB" w:rsidRDefault="008204CB" w:rsidP="008204CB">
            <w:pPr>
              <w:jc w:val="center"/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modyfikacji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>PUT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2611312F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61E2E624" w14:textId="77777777" w:rsidTr="00FF757E">
        <w:tc>
          <w:tcPr>
            <w:tcW w:w="988" w:type="dxa"/>
            <w:vAlign w:val="center"/>
          </w:tcPr>
          <w:p w14:paraId="08F9AF2B" w14:textId="77777777" w:rsidR="008204CB" w:rsidRDefault="008204CB" w:rsidP="008204CB">
            <w:pPr>
              <w:jc w:val="center"/>
            </w:pPr>
            <w:r>
              <w:t>10</w:t>
            </w:r>
          </w:p>
        </w:tc>
        <w:tc>
          <w:tcPr>
            <w:tcW w:w="4987" w:type="dxa"/>
            <w:vAlign w:val="center"/>
          </w:tcPr>
          <w:p w14:paraId="6DC1A74F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PLMedicalEventProvenance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>DELETE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393C85B9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3568DED4" w14:textId="77777777" w:rsidTr="00FF757E">
        <w:tc>
          <w:tcPr>
            <w:tcW w:w="988" w:type="dxa"/>
            <w:vAlign w:val="center"/>
          </w:tcPr>
          <w:p w14:paraId="58A3EE69" w14:textId="77777777" w:rsidR="008204CB" w:rsidRDefault="008204CB" w:rsidP="008204CB">
            <w:pPr>
              <w:jc w:val="center"/>
            </w:pPr>
            <w:r>
              <w:t>11</w:t>
            </w:r>
          </w:p>
        </w:tc>
        <w:tc>
          <w:tcPr>
            <w:tcW w:w="4987" w:type="dxa"/>
            <w:vAlign w:val="center"/>
          </w:tcPr>
          <w:p w14:paraId="23FE0B3C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>
              <w:t xml:space="preserve">Wywołanie anulowania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DELETE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6401D583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547B724F" w14:textId="77777777" w:rsidTr="00FF757E">
        <w:tc>
          <w:tcPr>
            <w:tcW w:w="988" w:type="dxa"/>
            <w:vAlign w:val="center"/>
          </w:tcPr>
          <w:p w14:paraId="1339357F" w14:textId="77777777" w:rsidR="008204CB" w:rsidRDefault="008204CB" w:rsidP="008204CB">
            <w:pPr>
              <w:jc w:val="center"/>
            </w:pPr>
            <w:r>
              <w:lastRenderedPageBreak/>
              <w:t>12</w:t>
            </w:r>
          </w:p>
        </w:tc>
        <w:tc>
          <w:tcPr>
            <w:tcW w:w="4987" w:type="dxa"/>
            <w:vAlign w:val="center"/>
          </w:tcPr>
          <w:p w14:paraId="14C611BF" w14:textId="77777777" w:rsidR="008204CB" w:rsidRDefault="008204CB" w:rsidP="008204CB">
            <w:pPr>
              <w:jc w:val="center"/>
            </w:pPr>
            <w:r>
              <w:t xml:space="preserve">Wywołanie anulowania zasobu </w:t>
            </w:r>
            <w:proofErr w:type="spellStart"/>
            <w:r>
              <w:t>Procedure</w:t>
            </w:r>
            <w:proofErr w:type="spellEnd"/>
            <w:r>
              <w:t xml:space="preserve"> zgodnie z profilem </w:t>
            </w:r>
            <w:proofErr w:type="spellStart"/>
            <w:r>
              <w:t>PLMedicalEventProcedure</w:t>
            </w:r>
            <w:proofErr w:type="spellEnd"/>
            <w:r>
              <w:t xml:space="preserve"> metodą HTTP </w:t>
            </w:r>
            <w:r>
              <w:rPr>
                <w:szCs w:val="20"/>
              </w:rPr>
              <w:t xml:space="preserve"> DELETE</w:t>
            </w:r>
            <w:r>
              <w:t>.</w:t>
            </w:r>
          </w:p>
        </w:tc>
        <w:tc>
          <w:tcPr>
            <w:tcW w:w="3087" w:type="dxa"/>
            <w:vAlign w:val="center"/>
          </w:tcPr>
          <w:p w14:paraId="0DA3803E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8204CB" w14:paraId="7ED4EF22" w14:textId="77777777" w:rsidTr="00FF757E">
        <w:tc>
          <w:tcPr>
            <w:tcW w:w="988" w:type="dxa"/>
            <w:vAlign w:val="center"/>
          </w:tcPr>
          <w:p w14:paraId="1EDD2BD9" w14:textId="77777777" w:rsidR="008204CB" w:rsidRDefault="008204CB" w:rsidP="008204CB">
            <w:pPr>
              <w:jc w:val="center"/>
            </w:pPr>
            <w:r>
              <w:t>13</w:t>
            </w:r>
          </w:p>
        </w:tc>
        <w:tc>
          <w:tcPr>
            <w:tcW w:w="4987" w:type="dxa"/>
            <w:vAlign w:val="center"/>
          </w:tcPr>
          <w:p w14:paraId="25E7F3EF" w14:textId="77777777" w:rsidR="008204CB" w:rsidRDefault="008204CB" w:rsidP="008204CB">
            <w:pPr>
              <w:jc w:val="center"/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</w:t>
            </w:r>
            <w:r>
              <w:rPr>
                <w:szCs w:val="20"/>
              </w:rPr>
              <w:t xml:space="preserve"> DELETE</w:t>
            </w:r>
            <w:r w:rsidRPr="00307EE1">
              <w:rPr>
                <w:szCs w:val="20"/>
              </w:rPr>
              <w:t>.</w:t>
            </w:r>
          </w:p>
        </w:tc>
        <w:tc>
          <w:tcPr>
            <w:tcW w:w="3087" w:type="dxa"/>
            <w:vAlign w:val="center"/>
          </w:tcPr>
          <w:p w14:paraId="4E85D1F8" w14:textId="77777777" w:rsidR="008204CB" w:rsidRPr="00307EE1" w:rsidRDefault="008204CB" w:rsidP="008204CB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3089A389" w14:textId="77777777" w:rsidR="00E1676E" w:rsidRDefault="00E1676E" w:rsidP="00E1676E">
      <w:pPr>
        <w:rPr>
          <w:lang w:eastAsia="pl-PL"/>
        </w:rPr>
      </w:pPr>
    </w:p>
    <w:p w14:paraId="20B76B77" w14:textId="13F5CDBF" w:rsidR="00E1676E" w:rsidRDefault="00E1676E" w:rsidP="00E1676E">
      <w:pPr>
        <w:rPr>
          <w:lang w:eastAsia="pl-PL"/>
        </w:rPr>
      </w:pPr>
      <w:r w:rsidRPr="00E1676E">
        <w:rPr>
          <w:rStyle w:val="Nagwek4Znak"/>
          <w:lang w:eastAsia="pl-PL"/>
        </w:rPr>
        <w:t>Oczekiwany rezultat:</w:t>
      </w:r>
      <w:r w:rsidRPr="00E1676E">
        <w:rPr>
          <w:lang w:eastAsia="pl-PL"/>
        </w:rPr>
        <w:t xml:space="preserve"> Wszystkie zasoby wchodzące w skład </w:t>
      </w:r>
      <w:r w:rsidR="009412E0">
        <w:rPr>
          <w:lang w:eastAsia="pl-PL"/>
        </w:rPr>
        <w:t>Z</w:t>
      </w:r>
      <w:r w:rsidRPr="00E1676E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00E1676E">
        <w:rPr>
          <w:lang w:eastAsia="pl-PL"/>
        </w:rPr>
        <w:t>edycznego zostały poprawnie zapisane przez serwer FHIR. W odpowiedzi na wszystkie żądania zapisu zostały zwrócone odpowiedzi HTTP o kodzie 201</w:t>
      </w:r>
      <w:r w:rsidR="008204CB">
        <w:rPr>
          <w:lang w:eastAsia="pl-PL"/>
        </w:rPr>
        <w:t xml:space="preserve">, </w:t>
      </w:r>
      <w:r w:rsidR="008204CB" w:rsidRPr="009F0404">
        <w:t xml:space="preserve">na żądania </w:t>
      </w:r>
      <w:r w:rsidR="008204CB">
        <w:t>anulowania</w:t>
      </w:r>
      <w:r w:rsidR="008204CB" w:rsidRPr="009F0404">
        <w:t xml:space="preserve"> zostały zwrócone odpowiedzi </w:t>
      </w:r>
      <w:r w:rsidR="008204CB" w:rsidRPr="71F1BC79">
        <w:rPr>
          <w:rFonts w:ascii="Calibri" w:eastAsia="Calibri" w:hAnsi="Calibri" w:cs="Calibri"/>
          <w:szCs w:val="22"/>
        </w:rPr>
        <w:t>HTTP</w:t>
      </w:r>
      <w:r w:rsidR="008204CB" w:rsidRPr="009F0404">
        <w:t xml:space="preserve"> o kodzie 200</w:t>
      </w:r>
      <w:r w:rsidRPr="00E1676E">
        <w:rPr>
          <w:lang w:eastAsia="pl-PL"/>
        </w:rPr>
        <w:t xml:space="preserve">. </w:t>
      </w:r>
    </w:p>
    <w:p w14:paraId="5956CE70" w14:textId="4FB80267" w:rsidR="00E1676E" w:rsidRDefault="00A63AC8" w:rsidP="00A63AC8">
      <w:pPr>
        <w:pStyle w:val="Nagwek3"/>
      </w:pPr>
      <w:bookmarkStart w:id="65" w:name="_Toc87454461"/>
      <w:bookmarkStart w:id="66" w:name="_Toc96583158"/>
      <w:r w:rsidRPr="00A63AC8">
        <w:t>Wypis ze szpitala pacjenta bez numeru PESEL</w:t>
      </w:r>
      <w:bookmarkEnd w:id="65"/>
      <w:bookmarkEnd w:id="66"/>
    </w:p>
    <w:p w14:paraId="06D96E71" w14:textId="47D88DB2" w:rsidR="00E1676E" w:rsidRDefault="00E1676E" w:rsidP="00E1676E">
      <w:pPr>
        <w:rPr>
          <w:lang w:eastAsia="pl-PL"/>
        </w:rPr>
      </w:pPr>
      <w:r w:rsidRPr="00E1676E">
        <w:rPr>
          <w:rStyle w:val="Nagwek4Znak"/>
          <w:lang w:eastAsia="pl-PL"/>
        </w:rPr>
        <w:t>Opis:</w:t>
      </w:r>
      <w:r w:rsidRPr="00E1676E">
        <w:rPr>
          <w:lang w:eastAsia="pl-PL"/>
        </w:rPr>
        <w:t xml:space="preserve"> Celem przypadku testowego jest aktualizacja </w:t>
      </w:r>
      <w:r w:rsidR="009412E0">
        <w:rPr>
          <w:lang w:eastAsia="pl-PL"/>
        </w:rPr>
        <w:t>Z</w:t>
      </w:r>
      <w:r w:rsidRPr="00E1676E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00E1676E">
        <w:rPr>
          <w:lang w:eastAsia="pl-PL"/>
        </w:rPr>
        <w:t xml:space="preserve">edycznego w wyniku wypisu pacjenta ze szpitala. Pacjent bez numeru PESEL został wcześniej przyjęty do szpitala. Przypadek testowy zakłada zapisanie przeprowadzonych </w:t>
      </w:r>
      <w:r w:rsidR="009412E0">
        <w:rPr>
          <w:lang w:eastAsia="pl-PL"/>
        </w:rPr>
        <w:t>P</w:t>
      </w:r>
      <w:r w:rsidRPr="00E1676E">
        <w:rPr>
          <w:lang w:eastAsia="pl-PL"/>
        </w:rPr>
        <w:t xml:space="preserve">rocedur </w:t>
      </w:r>
      <w:r w:rsidR="009412E0">
        <w:rPr>
          <w:lang w:eastAsia="pl-PL"/>
        </w:rPr>
        <w:t>M</w:t>
      </w:r>
      <w:r w:rsidRPr="00E1676E">
        <w:rPr>
          <w:lang w:eastAsia="pl-PL"/>
        </w:rPr>
        <w:t xml:space="preserve">edycznych i postawienie diagnozy przez pracownika medycznego.  </w:t>
      </w:r>
      <w:r w:rsidR="00D070DD">
        <w:rPr>
          <w:lang w:eastAsia="pl-PL"/>
        </w:rPr>
        <w:t xml:space="preserve"> </w:t>
      </w:r>
    </w:p>
    <w:p w14:paraId="61343B85" w14:textId="0C0FA023" w:rsidR="00C80CDB" w:rsidRPr="002D495F" w:rsidRDefault="00D070DD" w:rsidP="006966E5">
      <w:pPr>
        <w:rPr>
          <w:b/>
          <w:bCs/>
          <w:color w:val="17365D"/>
          <w:sz w:val="24"/>
          <w:szCs w:val="28"/>
          <w:lang w:eastAsia="pl-PL"/>
        </w:rPr>
      </w:pPr>
      <w:r>
        <w:rPr>
          <w:rStyle w:val="Nagwek4Znak"/>
          <w:lang w:eastAsia="pl-PL"/>
        </w:rPr>
        <w:t>Kroki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2D495F" w:rsidRPr="009F0404" w14:paraId="6F92D7EB" w14:textId="77777777" w:rsidTr="00FF757E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5F14EC1" w14:textId="77777777" w:rsidR="002D495F" w:rsidRPr="009F0404" w:rsidRDefault="002D495F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3566FC1C" w14:textId="77777777" w:rsidR="002D495F" w:rsidRPr="009F0404" w:rsidRDefault="002D495F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4AE28847" w14:textId="77777777" w:rsidR="002D495F" w:rsidRPr="009F0404" w:rsidRDefault="002D495F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F0404">
              <w:t>Oczekiwany rezultat </w:t>
            </w:r>
          </w:p>
        </w:tc>
      </w:tr>
      <w:tr w:rsidR="002D495F" w:rsidRPr="009F0404" w14:paraId="38354B31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4130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C128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D29A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2D495F" w:rsidRPr="009F0404" w14:paraId="57929D5D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6A32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E05F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 xml:space="preserve"> zgodnie z profilem </w:t>
            </w:r>
            <w:proofErr w:type="spellStart"/>
            <w:r w:rsidRPr="00307EE1">
              <w:rPr>
                <w:szCs w:val="20"/>
              </w:rPr>
              <w:t>PLMedicalEvent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7F0B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2D495F" w:rsidRPr="009F0404" w14:paraId="1071EF7A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E6DB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32E2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>Zapis pierwszej procedury medycznej poprzez zapis zasobu Procedure</w:t>
            </w:r>
            <w:r>
              <w:rPr>
                <w:lang w:eastAsia="pl-PL"/>
              </w:rPr>
              <w:t>1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BAFA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 xml:space="preserve">Pierwszy zasób </w:t>
            </w:r>
            <w:proofErr w:type="spellStart"/>
            <w:r w:rsidRPr="009F0404">
              <w:rPr>
                <w:lang w:eastAsia="pl-PL"/>
              </w:rPr>
              <w:t>Procedure</w:t>
            </w:r>
            <w:proofErr w:type="spellEnd"/>
            <w:r w:rsidRPr="009F0404">
              <w:rPr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lang w:eastAsia="pl-PL"/>
              </w:rPr>
              <w:lastRenderedPageBreak/>
              <w:t>Encounter</w:t>
            </w:r>
            <w:proofErr w:type="spellEnd"/>
            <w:r w:rsidRPr="009F0404">
              <w:rPr>
                <w:lang w:eastAsia="pl-PL"/>
              </w:rPr>
              <w:t>. Serwer odpowiada kodem HTTP 201.</w:t>
            </w:r>
          </w:p>
        </w:tc>
      </w:tr>
      <w:tr w:rsidR="002D495F" w:rsidRPr="009F0404" w14:paraId="4E9035C5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C8F3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lastRenderedPageBreak/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03DE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>Zapis drugiej procedury medycznej poprzez zapis zasobu Procedure</w:t>
            </w:r>
            <w:r>
              <w:rPr>
                <w:lang w:eastAsia="pl-PL"/>
              </w:rPr>
              <w:t>2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4394" w14:textId="77777777" w:rsidR="002D495F" w:rsidRPr="009F0404" w:rsidRDefault="002D495F" w:rsidP="00FF757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lang w:eastAsia="pl-PL"/>
              </w:rPr>
              <w:t xml:space="preserve">Drugi zasób </w:t>
            </w:r>
            <w:proofErr w:type="spellStart"/>
            <w:r w:rsidRPr="009F0404">
              <w:rPr>
                <w:lang w:eastAsia="pl-PL"/>
              </w:rPr>
              <w:t>Procedure</w:t>
            </w:r>
            <w:proofErr w:type="spellEnd"/>
            <w:r w:rsidRPr="009F0404">
              <w:rPr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lang w:eastAsia="pl-PL"/>
              </w:rPr>
              <w:t>Encounter</w:t>
            </w:r>
            <w:proofErr w:type="spellEnd"/>
            <w:r w:rsidRPr="009F0404">
              <w:rPr>
                <w:lang w:eastAsia="pl-PL"/>
              </w:rPr>
              <w:t>. Serwer odpowiada kodem HTTP 201.</w:t>
            </w:r>
          </w:p>
        </w:tc>
      </w:tr>
      <w:tr w:rsidR="002D495F" w:rsidRPr="009F0404" w14:paraId="66B76836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9877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529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Zapis diagnozy poprzez zapis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6E1E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Zasób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został zapisany i posiada aktualną referencję do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Encounter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. </w:t>
            </w:r>
            <w:r w:rsidRPr="009F0404">
              <w:rPr>
                <w:rFonts w:ascii="Calibri" w:hAnsi="Calibri" w:cs="Calibri"/>
                <w:szCs w:val="22"/>
                <w:lang w:eastAsia="pl-PL"/>
              </w:rPr>
              <w:t>Serwer odpowiada kodem HTTP 201.</w:t>
            </w:r>
          </w:p>
        </w:tc>
      </w:tr>
      <w:tr w:rsidR="002D495F" w:rsidRPr="009F0404" w14:paraId="7867AB74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CE5D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8B18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Podpisanie ZM przez system podmiotu leczniczego poprzez zapis zasobu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Provenance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F23C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Zasób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Provenance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został zapisany i zawiera referencję do wcześniej zapisanych zasobów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Encounter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,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Procedure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 i </w:t>
            </w:r>
            <w:proofErr w:type="spellStart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>Condition</w:t>
            </w:r>
            <w:proofErr w:type="spellEnd"/>
            <w:r w:rsidRPr="009F0404">
              <w:rPr>
                <w:rFonts w:ascii="Calibri" w:hAnsi="Calibri" w:cs="Calibri"/>
                <w:color w:val="00000A"/>
                <w:szCs w:val="22"/>
                <w:lang w:eastAsia="pl-PL"/>
              </w:rPr>
              <w:t xml:space="preserve">. </w:t>
            </w:r>
            <w:r w:rsidRPr="009F0404">
              <w:rPr>
                <w:rFonts w:ascii="Calibri" w:hAnsi="Calibri" w:cs="Calibri"/>
                <w:szCs w:val="22"/>
                <w:lang w:eastAsia="pl-PL"/>
              </w:rPr>
              <w:t>Serwer odpowiada kodem HTTP 201.</w:t>
            </w:r>
          </w:p>
        </w:tc>
      </w:tr>
      <w:tr w:rsidR="002D495F" w:rsidRPr="009F0404" w14:paraId="2C65C855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822B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7D5F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Provenance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5F82" w14:textId="77777777" w:rsidR="002D495F" w:rsidRPr="009F0404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2D495F" w:rsidRPr="009F0404" w14:paraId="0C17E03E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33101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E22E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Condition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F159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2D495F" w:rsidRPr="009F0404" w14:paraId="09A87C97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5636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051E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>
              <w:rPr>
                <w:lang w:eastAsia="pl-PL"/>
              </w:rPr>
              <w:t>Anulowanie</w:t>
            </w:r>
            <w:r w:rsidRPr="009F0404">
              <w:rPr>
                <w:lang w:eastAsia="pl-PL"/>
              </w:rPr>
              <w:t xml:space="preserve"> drugiej procedury medycznej Procedure</w:t>
            </w:r>
            <w:r>
              <w:rPr>
                <w:lang w:eastAsia="pl-PL"/>
              </w:rPr>
              <w:t>2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5640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2D495F" w:rsidRPr="009F0404" w14:paraId="04667AC7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6E32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36A0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lang w:eastAsia="pl-PL"/>
              </w:rPr>
            </w:pPr>
            <w:r>
              <w:rPr>
                <w:lang w:eastAsia="pl-PL"/>
              </w:rPr>
              <w:t>Anulowanie</w:t>
            </w:r>
            <w:r w:rsidRPr="009F0404">
              <w:rPr>
                <w:lang w:eastAsia="pl-PL"/>
              </w:rPr>
              <w:t xml:space="preserve"> drugiej procedury medycznej Procedure</w:t>
            </w:r>
            <w:r>
              <w:rPr>
                <w:lang w:eastAsia="pl-PL"/>
              </w:rPr>
              <w:t>1</w:t>
            </w:r>
            <w:r w:rsidRPr="009F0404">
              <w:rPr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7664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2D495F" w:rsidRPr="009F0404" w14:paraId="58464627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0CA5B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11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E963" w14:textId="77777777" w:rsidR="002D495F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lang w:eastAsia="pl-PL"/>
              </w:rPr>
            </w:pPr>
            <w:r w:rsidRPr="00307EE1">
              <w:rPr>
                <w:szCs w:val="20"/>
              </w:rPr>
              <w:t xml:space="preserve">Wywołanie </w:t>
            </w:r>
            <w:r>
              <w:rPr>
                <w:szCs w:val="20"/>
              </w:rPr>
              <w:t>anulowania</w:t>
            </w:r>
            <w:r w:rsidRPr="00307EE1">
              <w:rPr>
                <w:szCs w:val="20"/>
              </w:rPr>
              <w:t xml:space="preserve"> zasobu </w:t>
            </w:r>
            <w:proofErr w:type="spellStart"/>
            <w:r>
              <w:rPr>
                <w:szCs w:val="20"/>
              </w:rPr>
              <w:t>Encounter</w:t>
            </w:r>
            <w:proofErr w:type="spellEnd"/>
            <w:r w:rsidRPr="00307EE1">
              <w:rPr>
                <w:szCs w:val="20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95D1F" w14:textId="77777777" w:rsidR="002D495F" w:rsidRPr="00307EE1" w:rsidRDefault="002D495F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5497B6C6" w14:textId="58069CEA" w:rsidR="006966E5" w:rsidRDefault="006966E5" w:rsidP="006966E5">
      <w:pPr>
        <w:rPr>
          <w:lang w:eastAsia="pl-PL"/>
        </w:rPr>
      </w:pPr>
    </w:p>
    <w:p w14:paraId="543A230E" w14:textId="43D09EE7" w:rsidR="006966E5" w:rsidRDefault="006966E5" w:rsidP="006966E5">
      <w:pPr>
        <w:rPr>
          <w:lang w:eastAsia="pl-PL"/>
        </w:rPr>
      </w:pPr>
      <w:r w:rsidRPr="006966E5">
        <w:rPr>
          <w:rStyle w:val="Nagwek4Znak"/>
          <w:lang w:eastAsia="pl-PL"/>
        </w:rPr>
        <w:t>Oczekiwany rezultat:</w:t>
      </w:r>
      <w:r w:rsidRPr="006966E5">
        <w:rPr>
          <w:lang w:eastAsia="pl-PL"/>
        </w:rPr>
        <w:t xml:space="preserve"> Wszystkie zasoby wchodzące w skład </w:t>
      </w:r>
      <w:r w:rsidR="009412E0">
        <w:rPr>
          <w:lang w:eastAsia="pl-PL"/>
        </w:rPr>
        <w:t>Z</w:t>
      </w:r>
      <w:r w:rsidRPr="006966E5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006966E5">
        <w:rPr>
          <w:lang w:eastAsia="pl-PL"/>
        </w:rPr>
        <w:t>edycznego zostały poprawnie zapisane przez serwer FHIR. W odpowiedzi na wszystkie żądania zapisu zostały zwrócon</w:t>
      </w:r>
      <w:r w:rsidR="006963E9">
        <w:rPr>
          <w:lang w:eastAsia="pl-PL"/>
        </w:rPr>
        <w:t>e odpowiedzi HTTP o kodzie 201</w:t>
      </w:r>
      <w:r w:rsidR="002D495F">
        <w:rPr>
          <w:lang w:eastAsia="pl-PL"/>
        </w:rPr>
        <w:t xml:space="preserve">, </w:t>
      </w:r>
      <w:r w:rsidR="002D495F" w:rsidRPr="009F0404">
        <w:t xml:space="preserve">na żądania </w:t>
      </w:r>
      <w:r w:rsidR="002D495F">
        <w:t>anulowania</w:t>
      </w:r>
      <w:r w:rsidR="002D495F" w:rsidRPr="009F0404">
        <w:t xml:space="preserve"> zostały zwrócone odpowiedzi </w:t>
      </w:r>
      <w:r w:rsidR="002D495F" w:rsidRPr="71F1BC79">
        <w:rPr>
          <w:rFonts w:ascii="Calibri" w:eastAsia="Calibri" w:hAnsi="Calibri" w:cs="Calibri"/>
          <w:szCs w:val="22"/>
        </w:rPr>
        <w:t>HTTP</w:t>
      </w:r>
      <w:r w:rsidR="002D495F" w:rsidRPr="009F0404">
        <w:t xml:space="preserve"> o kodzie 200</w:t>
      </w:r>
      <w:r w:rsidR="002D495F" w:rsidRPr="00E1676E">
        <w:rPr>
          <w:lang w:eastAsia="pl-PL"/>
        </w:rPr>
        <w:t xml:space="preserve">. </w:t>
      </w:r>
    </w:p>
    <w:p w14:paraId="20481B57" w14:textId="77777777" w:rsidR="004A514D" w:rsidRDefault="004A514D" w:rsidP="00981B18">
      <w:pPr>
        <w:rPr>
          <w:lang w:eastAsia="pl-PL"/>
        </w:rPr>
      </w:pPr>
    </w:p>
    <w:p w14:paraId="3FF60364" w14:textId="30EF3701" w:rsidR="00837C2B" w:rsidRDefault="002016DD" w:rsidP="002016DD">
      <w:pPr>
        <w:pStyle w:val="Nagwek3"/>
      </w:pPr>
      <w:bookmarkStart w:id="67" w:name="_Toc87454462"/>
      <w:bookmarkStart w:id="68" w:name="_Toc96583159"/>
      <w:r w:rsidRPr="002016DD">
        <w:t>Porada lekarska dla pacjenta bez numeru PESEL</w:t>
      </w:r>
      <w:bookmarkEnd w:id="67"/>
      <w:bookmarkEnd w:id="68"/>
    </w:p>
    <w:p w14:paraId="452CCD12" w14:textId="181BC424" w:rsidR="00837C2B" w:rsidRDefault="10831435" w:rsidP="10831435">
      <w:pPr>
        <w:rPr>
          <w:lang w:eastAsia="pl-PL"/>
        </w:rPr>
      </w:pPr>
      <w:r w:rsidRPr="5CC13578">
        <w:rPr>
          <w:rStyle w:val="Nagwek4Znak"/>
          <w:lang w:eastAsia="pl-PL"/>
        </w:rPr>
        <w:t>Opis:</w:t>
      </w:r>
      <w:r w:rsidRPr="5CC13578">
        <w:rPr>
          <w:lang w:eastAsia="pl-PL"/>
        </w:rPr>
        <w:t xml:space="preserve"> Celem przypadku testowego jest zapis Zdarzenia Medycznego, w trakcie którego pacjent zagraniczny bez numeru PESEL został przyjęty na konsultację w związku z wcześniejszą hospitalizacją (posiada skierowanie). Podczas zdarzenia zostały wykonane </w:t>
      </w:r>
      <w:r w:rsidR="002016DD">
        <w:rPr>
          <w:lang w:eastAsia="pl-PL"/>
        </w:rPr>
        <w:t>procedura i rozpoznanie</w:t>
      </w:r>
      <w:r w:rsidRPr="5CC13578">
        <w:rPr>
          <w:lang w:eastAsia="pl-PL"/>
        </w:rPr>
        <w:t>.</w:t>
      </w:r>
    </w:p>
    <w:p w14:paraId="5C9792E2" w14:textId="3AC7730A" w:rsidR="00837C2B" w:rsidRDefault="00837C2B" w:rsidP="00837C2B">
      <w:pPr>
        <w:rPr>
          <w:lang w:eastAsia="pl-PL"/>
        </w:rPr>
      </w:pPr>
    </w:p>
    <w:p w14:paraId="31998719" w14:textId="479AF4F5" w:rsidR="00962FF5" w:rsidRDefault="006E4A6F" w:rsidP="006E4A6F">
      <w:pPr>
        <w:rPr>
          <w:lang w:eastAsia="pl-PL"/>
        </w:rPr>
      </w:pPr>
      <w:r w:rsidRPr="006E4A6F">
        <w:rPr>
          <w:rStyle w:val="Nagwek4Znak"/>
          <w:lang w:eastAsia="pl-PL"/>
        </w:rPr>
        <w:t>Kroki</w:t>
      </w:r>
      <w:r w:rsidR="002016DD">
        <w:rPr>
          <w:rStyle w:val="Nagwek4Znak"/>
          <w:lang w:eastAsia="pl-PL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030BB4" w:rsidRPr="0093202C" w14:paraId="33B9FC85" w14:textId="77777777" w:rsidTr="00FF757E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840DAAE" w14:textId="77777777" w:rsidR="00030BB4" w:rsidRPr="0093202C" w:rsidRDefault="00030BB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1B123ADA" w14:textId="77777777" w:rsidR="00030BB4" w:rsidRPr="0093202C" w:rsidRDefault="00030BB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568776B" w14:textId="77777777" w:rsidR="00030BB4" w:rsidRPr="0093202C" w:rsidRDefault="00030BB4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93202C">
              <w:t>Oczekiwany rezultat </w:t>
            </w:r>
          </w:p>
        </w:tc>
      </w:tr>
      <w:tr w:rsidR="00030BB4" w:rsidRPr="0093202C" w14:paraId="66A62548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3A16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60135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 xml:space="preserve">Wywołanie zapisu zasobu </w:t>
            </w:r>
            <w:proofErr w:type="spellStart"/>
            <w:r w:rsidRPr="00307EE1">
              <w:rPr>
                <w:szCs w:val="20"/>
              </w:rPr>
              <w:t>Patient</w:t>
            </w:r>
            <w:proofErr w:type="spellEnd"/>
            <w:r w:rsidRPr="00307EE1">
              <w:rPr>
                <w:szCs w:val="20"/>
              </w:rPr>
              <w:t xml:space="preserve">  zgodnie z profilem </w:t>
            </w:r>
            <w:proofErr w:type="spellStart"/>
            <w:r w:rsidRPr="00307EE1">
              <w:rPr>
                <w:szCs w:val="20"/>
              </w:rPr>
              <w:t>PLPatient</w:t>
            </w:r>
            <w:proofErr w:type="spellEnd"/>
            <w:r w:rsidRPr="00307EE1">
              <w:rPr>
                <w:szCs w:val="20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3655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201 oraz zwraca zapisany zasób wraz z unikalnym identyfikatorem (węzeł id).</w:t>
            </w:r>
          </w:p>
        </w:tc>
      </w:tr>
      <w:tr w:rsidR="00030BB4" w:rsidRPr="0093202C" w14:paraId="2ACE12E8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12329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2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93DD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796D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030BB4" w:rsidRPr="0093202C" w14:paraId="3A4441CA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C9F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0E66" w14:textId="77777777" w:rsidR="00030BB4" w:rsidRPr="00307EE1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0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2256" w14:textId="77777777" w:rsidR="00030BB4" w:rsidRPr="00307EE1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2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030BB4" w14:paraId="3DC333FC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C8A8" w14:textId="77777777" w:rsidR="00030BB4" w:rsidRDefault="00030BB4" w:rsidP="00FF757E">
            <w:pPr>
              <w:spacing w:line="240" w:lineRule="auto"/>
              <w:jc w:val="center"/>
              <w:rPr>
                <w:rFonts w:ascii="Calibri" w:hAnsi="Calibri" w:cs="Calibri"/>
                <w:lang w:eastAsia="pl-PL"/>
              </w:rPr>
            </w:pPr>
            <w:r>
              <w:rPr>
                <w:rFonts w:ascii="Calibri" w:hAnsi="Calibri" w:cs="Calibri"/>
                <w:lang w:eastAsia="pl-PL"/>
              </w:rPr>
              <w:t>4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D2EA" w14:textId="77777777" w:rsidR="00030BB4" w:rsidRDefault="00030BB4" w:rsidP="00FF757E">
            <w:pPr>
              <w:spacing w:line="240" w:lineRule="auto"/>
              <w:jc w:val="center"/>
            </w:pPr>
          </w:p>
          <w:p w14:paraId="740A147A" w14:textId="77777777" w:rsidR="00030BB4" w:rsidRDefault="00030BB4" w:rsidP="00FF757E">
            <w:pPr>
              <w:spacing w:line="240" w:lineRule="auto"/>
              <w:jc w:val="center"/>
            </w:pPr>
            <w:r>
              <w:t xml:space="preserve">Wywołanie zapisu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POST. </w:t>
            </w:r>
          </w:p>
          <w:p w14:paraId="41C0725F" w14:textId="77777777" w:rsidR="00030BB4" w:rsidRDefault="00030BB4" w:rsidP="00FF757E">
            <w:pPr>
              <w:spacing w:line="240" w:lineRule="auto"/>
              <w:jc w:val="center"/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08FA4" w14:textId="77777777" w:rsidR="00030BB4" w:rsidRDefault="00030BB4" w:rsidP="00FF757E">
            <w:pPr>
              <w:spacing w:line="240" w:lineRule="auto"/>
              <w:jc w:val="center"/>
            </w:pPr>
            <w:r>
              <w:t>Serwer odpowiada kodem HTTP 201 oraz zwraca zapisany zasób wraz z unikalnym identyfikatorem (węzeł id).</w:t>
            </w:r>
          </w:p>
        </w:tc>
      </w:tr>
      <w:tr w:rsidR="00030BB4" w:rsidRPr="0093202C" w14:paraId="18EE313E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E273D" w14:textId="77777777" w:rsidR="00030BB4" w:rsidRPr="0093202C" w:rsidRDefault="00030BB4" w:rsidP="00FF757E">
            <w:pPr>
              <w:spacing w:beforeAutospacing="1" w:afterAutospacing="1" w:line="240" w:lineRule="auto"/>
              <w:jc w:val="center"/>
            </w:pPr>
            <w:r>
              <w:t>5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F6B9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CED74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</w:t>
            </w:r>
            <w:r>
              <w:rPr>
                <w:rFonts w:ascii="Calibri" w:hAnsi="Calibri" w:cs="Calibri"/>
                <w:szCs w:val="22"/>
                <w:lang w:eastAsia="pl-PL"/>
              </w:rPr>
              <w:t>alnym identyfikatorem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</w:tr>
      <w:tr w:rsidR="00030BB4" w:rsidRPr="0093202C" w14:paraId="2A47619B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3D08C" w14:textId="77777777" w:rsidR="00030BB4" w:rsidRDefault="00030BB4" w:rsidP="00FF757E">
            <w:pPr>
              <w:spacing w:beforeAutospacing="1" w:afterAutospacing="1" w:line="240" w:lineRule="auto"/>
              <w:jc w:val="center"/>
            </w:pPr>
            <w:r>
              <w:t>6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471A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8BC9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030BB4" w:rsidRPr="0093202C" w14:paraId="3ECCD0B7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4B02" w14:textId="77777777" w:rsidR="00030BB4" w:rsidRDefault="00030BB4" w:rsidP="00FF757E">
            <w:pPr>
              <w:spacing w:beforeAutospacing="1" w:afterAutospacing="1" w:line="240" w:lineRule="auto"/>
              <w:jc w:val="center"/>
            </w:pPr>
            <w:r>
              <w:t>7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3B16" w14:textId="77777777" w:rsidR="00030BB4" w:rsidRPr="004130C5" w:rsidRDefault="00030BB4" w:rsidP="00FF757E">
            <w:pPr>
              <w:spacing w:line="240" w:lineRule="auto"/>
              <w:jc w:val="center"/>
            </w:pPr>
            <w:r>
              <w:t xml:space="preserve">Wywołanie anulowania zasobu </w:t>
            </w:r>
            <w:proofErr w:type="spellStart"/>
            <w:r>
              <w:t>Condition</w:t>
            </w:r>
            <w:proofErr w:type="spellEnd"/>
            <w:r>
              <w:t xml:space="preserve"> zgodnie z profilem </w:t>
            </w:r>
            <w:proofErr w:type="spellStart"/>
            <w:r>
              <w:t>PLMedicalEventDiagnosis</w:t>
            </w:r>
            <w:proofErr w:type="spellEnd"/>
            <w:r>
              <w:t xml:space="preserve"> metodą HTTP DELETE. 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66AD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030BB4" w:rsidRPr="0093202C" w14:paraId="5DD42BD4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C76" w14:textId="77777777" w:rsidR="00030BB4" w:rsidRDefault="00030BB4" w:rsidP="00FF757E">
            <w:pPr>
              <w:spacing w:beforeAutospacing="1" w:afterAutospacing="1" w:line="240" w:lineRule="auto"/>
              <w:jc w:val="center"/>
            </w:pPr>
            <w:r>
              <w:t>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8EDC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484A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030BB4" w:rsidRPr="0093202C" w14:paraId="7CDE144E" w14:textId="77777777" w:rsidTr="00FF757E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420D" w14:textId="77777777" w:rsidR="00030BB4" w:rsidRDefault="00030BB4" w:rsidP="00FF757E">
            <w:pPr>
              <w:spacing w:beforeAutospacing="1" w:afterAutospacing="1" w:line="240" w:lineRule="auto"/>
              <w:jc w:val="center"/>
            </w:pPr>
            <w:r>
              <w:t>9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C4FC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Wywołanie </w:t>
            </w:r>
            <w:r>
              <w:rPr>
                <w:rFonts w:ascii="Calibri" w:hAnsi="Calibri" w:cs="Calibri"/>
                <w:szCs w:val="22"/>
                <w:lang w:eastAsia="pl-PL"/>
              </w:rPr>
              <w:t>anulowania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3202C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3202C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3202C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DF6B4" w14:textId="77777777" w:rsidR="00030BB4" w:rsidRPr="0093202C" w:rsidRDefault="00030BB4" w:rsidP="00FF75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26485BA5" w14:textId="47391DED" w:rsidR="006E4A6F" w:rsidRDefault="006E4A6F" w:rsidP="006E4A6F">
      <w:pPr>
        <w:rPr>
          <w:lang w:eastAsia="pl-PL"/>
        </w:rPr>
      </w:pPr>
    </w:p>
    <w:p w14:paraId="2612C5E3" w14:textId="586664A1" w:rsidR="00D0322D" w:rsidRDefault="2C32C61C" w:rsidP="2C32C61C">
      <w:pPr>
        <w:rPr>
          <w:lang w:eastAsia="pl-PL"/>
        </w:rPr>
      </w:pPr>
      <w:r w:rsidRPr="2C32C61C">
        <w:rPr>
          <w:rStyle w:val="Nagwek4Znak"/>
          <w:lang w:eastAsia="pl-PL"/>
        </w:rPr>
        <w:lastRenderedPageBreak/>
        <w:t>Oczekiwany rezultat:</w:t>
      </w:r>
      <w:r w:rsidRPr="2C32C61C">
        <w:rPr>
          <w:lang w:eastAsia="pl-PL"/>
        </w:rPr>
        <w:t xml:space="preserve"> Wszystkie zasoby wchodzące w skład </w:t>
      </w:r>
      <w:r w:rsidR="009412E0">
        <w:rPr>
          <w:lang w:eastAsia="pl-PL"/>
        </w:rPr>
        <w:t>Z</w:t>
      </w:r>
      <w:r w:rsidRPr="2C32C61C">
        <w:rPr>
          <w:lang w:eastAsia="pl-PL"/>
        </w:rPr>
        <w:t xml:space="preserve">darzenia </w:t>
      </w:r>
      <w:r w:rsidR="009412E0">
        <w:rPr>
          <w:lang w:eastAsia="pl-PL"/>
        </w:rPr>
        <w:t>M</w:t>
      </w:r>
      <w:r w:rsidRPr="2C32C61C">
        <w:rPr>
          <w:lang w:eastAsia="pl-PL"/>
        </w:rPr>
        <w:t xml:space="preserve">edycznego zostały poprawnie zapisane przez serwer FHIR. </w:t>
      </w:r>
      <w:r w:rsidR="00030BB4" w:rsidRPr="006966E5">
        <w:rPr>
          <w:lang w:eastAsia="pl-PL"/>
        </w:rPr>
        <w:t>W odpowiedzi na wszystkie żądania zapisu zostały zwrócon</w:t>
      </w:r>
      <w:r w:rsidR="00030BB4">
        <w:rPr>
          <w:lang w:eastAsia="pl-PL"/>
        </w:rPr>
        <w:t xml:space="preserve">e odpowiedzi HTTP o kodzie 201, </w:t>
      </w:r>
      <w:r w:rsidR="00030BB4" w:rsidRPr="009F0404">
        <w:t xml:space="preserve">na żądania </w:t>
      </w:r>
      <w:r w:rsidR="00030BB4">
        <w:t>anulowania</w:t>
      </w:r>
      <w:r w:rsidR="00030BB4" w:rsidRPr="009F0404">
        <w:t xml:space="preserve"> zostały zwrócone odpowiedzi </w:t>
      </w:r>
      <w:r w:rsidR="00030BB4" w:rsidRPr="71F1BC79">
        <w:rPr>
          <w:rFonts w:ascii="Calibri" w:eastAsia="Calibri" w:hAnsi="Calibri" w:cs="Calibri"/>
          <w:szCs w:val="22"/>
        </w:rPr>
        <w:t>HTTP</w:t>
      </w:r>
      <w:r w:rsidR="00030BB4" w:rsidRPr="009F0404">
        <w:t xml:space="preserve"> o kodzie 200</w:t>
      </w:r>
      <w:r w:rsidR="00030BB4" w:rsidRPr="00E1676E">
        <w:rPr>
          <w:lang w:eastAsia="pl-PL"/>
        </w:rPr>
        <w:t>.</w:t>
      </w:r>
    </w:p>
    <w:p w14:paraId="2255F090" w14:textId="6F859A67" w:rsidR="00C51AA2" w:rsidRDefault="00C0654B" w:rsidP="00C0654B">
      <w:pPr>
        <w:pStyle w:val="Nagwek3"/>
      </w:pPr>
      <w:bookmarkStart w:id="69" w:name="_Toc87454463"/>
      <w:bookmarkStart w:id="70" w:name="_Toc96583160"/>
      <w:r w:rsidRPr="00C0654B">
        <w:t>Rejestracja noworodka - ciąża mnoga, matka bez numeru PESEL (paszport)</w:t>
      </w:r>
      <w:bookmarkEnd w:id="69"/>
      <w:bookmarkEnd w:id="70"/>
    </w:p>
    <w:p w14:paraId="55FA97A2" w14:textId="77777777" w:rsidR="00C51AA2" w:rsidRDefault="00C51AA2" w:rsidP="00C51AA2">
      <w:pPr>
        <w:rPr>
          <w:lang w:eastAsia="pl-PL"/>
        </w:rPr>
      </w:pPr>
      <w:r w:rsidRPr="10831435">
        <w:rPr>
          <w:rStyle w:val="Nagwek4Znak"/>
          <w:lang w:eastAsia="pl-PL"/>
        </w:rPr>
        <w:t xml:space="preserve">Opis: </w:t>
      </w:r>
      <w:r w:rsidRPr="10831435">
        <w:rPr>
          <w:lang w:eastAsia="pl-PL"/>
        </w:rPr>
        <w:t xml:space="preserve">Celem przypadku testowego jest </w:t>
      </w:r>
      <w:r>
        <w:t xml:space="preserve">rejestracja noworodka (z ciąży pojedynczej) poprzez zapis danych go identyfikujących zawierających wskazanie na dane osoby posiadającej identyfikator, w tym przypadku dane z paszportu (dane matki). </w:t>
      </w:r>
    </w:p>
    <w:p w14:paraId="5ED688B8" w14:textId="76DC584A" w:rsidR="00C51AA2" w:rsidRDefault="00C51AA2" w:rsidP="00C51AA2">
      <w:pPr>
        <w:rPr>
          <w:lang w:eastAsia="pl-PL"/>
        </w:rPr>
      </w:pPr>
      <w:r w:rsidRPr="00E1676E">
        <w:rPr>
          <w:rStyle w:val="Nagwek4Znak"/>
          <w:lang w:eastAsia="pl-PL"/>
        </w:rPr>
        <w:t>Kr</w:t>
      </w:r>
      <w:r w:rsidR="00C0654B">
        <w:rPr>
          <w:rStyle w:val="Nagwek4Znak"/>
          <w:lang w:eastAsia="pl-PL"/>
        </w:rPr>
        <w:t>oki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829"/>
        <w:gridCol w:w="3075"/>
      </w:tblGrid>
      <w:tr w:rsidR="00C51AA2" w:rsidRPr="00E1676E" w14:paraId="0E796B4C" w14:textId="77777777" w:rsidTr="0072616D"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6747EC6F" w14:textId="77777777" w:rsidR="00C51AA2" w:rsidRPr="00E1676E" w:rsidRDefault="00C51AA2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Nr kroku </w:t>
            </w:r>
          </w:p>
        </w:tc>
        <w:tc>
          <w:tcPr>
            <w:tcW w:w="482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4D464640" w14:textId="77777777" w:rsidR="00C51AA2" w:rsidRPr="00E1676E" w:rsidRDefault="00C51AA2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Aktor </w:t>
            </w:r>
          </w:p>
        </w:tc>
        <w:tc>
          <w:tcPr>
            <w:tcW w:w="30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1C01DC9E" w14:textId="77777777" w:rsidR="00C51AA2" w:rsidRPr="00E1676E" w:rsidRDefault="00C51AA2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E1676E">
              <w:t>Oczekiwany rezultat </w:t>
            </w:r>
          </w:p>
        </w:tc>
      </w:tr>
      <w:tr w:rsidR="00C51AA2" w:rsidRPr="00E1676E" w14:paraId="4E5FC162" w14:textId="77777777" w:rsidTr="0072616D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0A8A" w14:textId="77777777" w:rsidR="00C51AA2" w:rsidRPr="00E1676E" w:rsidRDefault="00C51AA2" w:rsidP="0072616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F385B" w14:textId="77777777" w:rsidR="00C51AA2" w:rsidRPr="00E1676E" w:rsidRDefault="00C51AA2" w:rsidP="0072616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Wywołanie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EE4C" w14:textId="77777777" w:rsidR="00C51AA2" w:rsidRPr="00E1676E" w:rsidRDefault="00C51AA2" w:rsidP="0072616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</w:tbl>
    <w:p w14:paraId="4A8ABC78" w14:textId="77777777" w:rsidR="00C51AA2" w:rsidRDefault="00C51AA2" w:rsidP="00C51AA2">
      <w:pPr>
        <w:rPr>
          <w:lang w:eastAsia="pl-PL"/>
        </w:rPr>
      </w:pPr>
    </w:p>
    <w:p w14:paraId="476D28B3" w14:textId="5E262439" w:rsidR="00C51AA2" w:rsidRPr="0041778D" w:rsidRDefault="00C51AA2" w:rsidP="00C51AA2">
      <w:pPr>
        <w:rPr>
          <w:lang w:eastAsia="pl-PL"/>
        </w:rPr>
      </w:pPr>
      <w:r w:rsidRPr="00E1676E">
        <w:rPr>
          <w:rStyle w:val="Nagwek4Znak"/>
          <w:lang w:eastAsia="pl-PL"/>
        </w:rPr>
        <w:t>Oczekiwany rezultat:</w:t>
      </w:r>
      <w:r w:rsidRPr="00E1676E">
        <w:rPr>
          <w:lang w:eastAsia="pl-PL"/>
        </w:rPr>
        <w:t xml:space="preserve"> </w:t>
      </w:r>
      <w:r>
        <w:rPr>
          <w:lang w:eastAsia="pl-PL"/>
        </w:rPr>
        <w:t xml:space="preserve">Dane zasobu </w:t>
      </w:r>
      <w:proofErr w:type="spellStart"/>
      <w:r>
        <w:rPr>
          <w:lang w:eastAsia="pl-PL"/>
        </w:rPr>
        <w:t>Patient</w:t>
      </w:r>
      <w:proofErr w:type="spellEnd"/>
      <w:r w:rsidRPr="00E1676E">
        <w:rPr>
          <w:lang w:eastAsia="pl-PL"/>
        </w:rPr>
        <w:t xml:space="preserve"> zostały poprawnie zapisane</w:t>
      </w:r>
      <w:r>
        <w:rPr>
          <w:lang w:eastAsia="pl-PL"/>
        </w:rPr>
        <w:t xml:space="preserve"> </w:t>
      </w:r>
      <w:r w:rsidRPr="00E1676E">
        <w:rPr>
          <w:lang w:eastAsia="pl-PL"/>
        </w:rPr>
        <w:t>serwer FHIR. W odpowiedzi n</w:t>
      </w:r>
      <w:r>
        <w:rPr>
          <w:lang w:eastAsia="pl-PL"/>
        </w:rPr>
        <w:t>a żądanie zapisu została zwrócona</w:t>
      </w:r>
      <w:r w:rsidR="00B13A5C">
        <w:rPr>
          <w:lang w:eastAsia="pl-PL"/>
        </w:rPr>
        <w:t xml:space="preserve"> odpowiedzi HTTP o kodzie 201</w:t>
      </w:r>
      <w:r w:rsidRPr="00E1676E">
        <w:rPr>
          <w:lang w:eastAsia="pl-PL"/>
        </w:rPr>
        <w:t xml:space="preserve">. </w:t>
      </w:r>
    </w:p>
    <w:p w14:paraId="6F4D18AE" w14:textId="77777777" w:rsidR="00C51AA2" w:rsidRDefault="00C51AA2" w:rsidP="2C32C61C">
      <w:pPr>
        <w:rPr>
          <w:lang w:eastAsia="pl-PL"/>
        </w:rPr>
      </w:pPr>
    </w:p>
    <w:p w14:paraId="5B7D3A7E" w14:textId="04B33322" w:rsidR="00911D51" w:rsidRDefault="00CB1B60" w:rsidP="00911D51">
      <w:pPr>
        <w:pStyle w:val="Nagwek3"/>
      </w:pPr>
      <w:bookmarkStart w:id="71" w:name="_Toc87454464"/>
      <w:bookmarkStart w:id="72" w:name="_Toc96583161"/>
      <w:r w:rsidRPr="00CB1B60">
        <w:t xml:space="preserve">Rejestracja danych uprawnień do świadczeń - EKUZ </w:t>
      </w:r>
      <w:r w:rsidR="00911D51">
        <w:t>–</w:t>
      </w:r>
      <w:r w:rsidRPr="00CB1B60">
        <w:t xml:space="preserve"> paszport</w:t>
      </w:r>
      <w:bookmarkEnd w:id="71"/>
      <w:bookmarkEnd w:id="72"/>
    </w:p>
    <w:p w14:paraId="6E39DD92" w14:textId="77777777" w:rsidR="00911D51" w:rsidRDefault="00911D51" w:rsidP="00911D51">
      <w:pPr>
        <w:rPr>
          <w:lang w:eastAsia="pl-PL"/>
        </w:rPr>
      </w:pPr>
      <w:r w:rsidRPr="00D13594">
        <w:rPr>
          <w:rStyle w:val="Nagwek4Znak"/>
        </w:rPr>
        <w:t>Opis:</w:t>
      </w:r>
      <w:r>
        <w:rPr>
          <w:lang w:eastAsia="pl-PL"/>
        </w:rPr>
        <w:t xml:space="preserve"> </w:t>
      </w:r>
      <w:r>
        <w:t xml:space="preserve">Celem przypadku testowego jest weryfikacja poprawności rejestracji danych uprawnień do świadczeń EKUZ (profil </w:t>
      </w:r>
      <w:proofErr w:type="spellStart"/>
      <w:r>
        <w:t>PLEntitlementEKUZ</w:t>
      </w:r>
      <w:proofErr w:type="spellEnd"/>
      <w:r>
        <w:t>) dla pacjenta identyfikującego się paszportem.</w:t>
      </w:r>
    </w:p>
    <w:p w14:paraId="3CF621A0" w14:textId="77777777" w:rsidR="00911D51" w:rsidRDefault="00911D51" w:rsidP="00911D51">
      <w:pPr>
        <w:rPr>
          <w:lang w:eastAsia="pl-PL"/>
        </w:rPr>
      </w:pPr>
    </w:p>
    <w:p w14:paraId="4974CD11" w14:textId="77777777" w:rsidR="00911D51" w:rsidRDefault="00911D51" w:rsidP="00911D51">
      <w:pPr>
        <w:rPr>
          <w:lang w:eastAsia="pl-PL"/>
        </w:rPr>
      </w:pPr>
      <w:r w:rsidRPr="006966E5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:rsidRPr="006966E5" w14:paraId="027A8A2B" w14:textId="77777777" w:rsidTr="00911D51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0EBEC21" w14:textId="77777777" w:rsidR="00911D51" w:rsidRPr="006966E5" w:rsidRDefault="00911D51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15CE777F" w14:textId="77777777" w:rsidR="00911D51" w:rsidRPr="006966E5" w:rsidRDefault="00911D51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2CCAFDE2" w14:textId="77777777" w:rsidR="00911D51" w:rsidRPr="006966E5" w:rsidRDefault="00911D51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Oczekiwany rezultat </w:t>
            </w:r>
          </w:p>
        </w:tc>
      </w:tr>
      <w:tr w:rsidR="00911D51" w:rsidRPr="006966E5" w14:paraId="50456293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368A" w14:textId="77777777" w:rsidR="00911D51" w:rsidRPr="006966E5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lastRenderedPageBreak/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1857" w14:textId="77777777" w:rsidR="00911D51" w:rsidRPr="2C32C61C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281AC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6966E5" w14:paraId="7C0FADBA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78FF" w14:textId="77777777" w:rsidR="00911D51" w:rsidRPr="006966E5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8F14" w14:textId="77777777" w:rsidR="00911D51" w:rsidRPr="006966E5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ADD5" w14:textId="77777777" w:rsidR="00911D51" w:rsidRPr="006966E5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6966E5" w14:paraId="05F3F61C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ACB7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8A93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PLEntitlementEKUZ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F5AF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6966E5" w14:paraId="69EFA248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3C7D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8554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DB7C3" w14:textId="77777777" w:rsidR="00911D51" w:rsidRPr="00E1676E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911D51" w:rsidRPr="006966E5" w14:paraId="0107F6B6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19A78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FC02A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BEB8A" w14:textId="77777777" w:rsidR="00911D51" w:rsidRPr="006E4A6F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11D51" w:rsidRPr="006966E5" w14:paraId="4AFFF69F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54F9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986C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 </w:t>
            </w:r>
            <w:proofErr w:type="spellStart"/>
            <w:r w:rsidRPr="00D87011">
              <w:rPr>
                <w:rFonts w:ascii="Calibri" w:hAnsi="Calibri" w:cs="Calibri"/>
                <w:szCs w:val="22"/>
                <w:lang w:eastAsia="pl-PL"/>
              </w:rPr>
              <w:t>PLEntitlementEKUZ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1C8C" w14:textId="77777777" w:rsidR="00911D51" w:rsidRPr="006E4A6F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11D51" w:rsidRPr="006966E5" w14:paraId="59A1E6CE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621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0E0F" w14:textId="77777777" w:rsidR="00911D51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28C6" w14:textId="77777777" w:rsidR="00911D51" w:rsidRPr="006E4A6F" w:rsidRDefault="00911D51" w:rsidP="00911D5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3320537D" w14:textId="77777777" w:rsidR="00911D51" w:rsidRDefault="00911D51" w:rsidP="00911D51">
      <w:pPr>
        <w:rPr>
          <w:lang w:eastAsia="pl-PL"/>
        </w:rPr>
      </w:pPr>
    </w:p>
    <w:p w14:paraId="2DDBA64A" w14:textId="5B975DE9" w:rsidR="00911D51" w:rsidRPr="0041778D" w:rsidRDefault="00911D51" w:rsidP="00911D51">
      <w:pPr>
        <w:rPr>
          <w:lang w:eastAsia="pl-PL"/>
        </w:rPr>
      </w:pPr>
      <w:r w:rsidRPr="3F326EF5">
        <w:rPr>
          <w:rStyle w:val="Nagwek4Znak"/>
          <w:lang w:eastAsia="pl-PL"/>
        </w:rPr>
        <w:t>Oczekiwany rezultat:</w:t>
      </w:r>
      <w:r w:rsidRPr="3F326EF5">
        <w:rPr>
          <w:lang w:eastAsia="pl-PL"/>
        </w:rPr>
        <w:t xml:space="preserve"> </w:t>
      </w:r>
      <w:r w:rsidRPr="00E1676E">
        <w:rPr>
          <w:lang w:eastAsia="pl-PL"/>
        </w:rPr>
        <w:t xml:space="preserve">Wszystkie zasoby </w:t>
      </w:r>
      <w:r>
        <w:rPr>
          <w:lang w:eastAsia="pl-PL"/>
        </w:rPr>
        <w:t>powiązane z danymi uprawnień</w:t>
      </w:r>
      <w:r w:rsidRPr="00E1676E">
        <w:rPr>
          <w:lang w:eastAsia="pl-PL"/>
        </w:rPr>
        <w:t xml:space="preserve"> zostały poprawnie zapisane przez serwer FHIR. </w:t>
      </w:r>
      <w:r w:rsidRPr="006966E5">
        <w:rPr>
          <w:lang w:eastAsia="pl-PL"/>
        </w:rPr>
        <w:t>W odpowiedzi na wszystkie żądania zapisu zostały zwrócon</w:t>
      </w:r>
      <w:r>
        <w:rPr>
          <w:lang w:eastAsia="pl-PL"/>
        </w:rPr>
        <w:t xml:space="preserve">e odpowiedzi HTTP o kodzie 201, </w:t>
      </w:r>
      <w:r w:rsidRPr="009F0404">
        <w:t xml:space="preserve">na żądania </w:t>
      </w:r>
      <w:r>
        <w:t>anulowania</w:t>
      </w:r>
      <w:r w:rsidRPr="009F0404">
        <w:t xml:space="preserve"> zostały zwrócone odpowiedzi </w:t>
      </w:r>
      <w:r w:rsidRPr="71F1BC79">
        <w:rPr>
          <w:rFonts w:ascii="Calibri" w:eastAsia="Calibri" w:hAnsi="Calibri" w:cs="Calibri"/>
          <w:szCs w:val="22"/>
        </w:rPr>
        <w:t>HTTP</w:t>
      </w:r>
      <w:r w:rsidRPr="009F0404">
        <w:t xml:space="preserve"> o kodzie 200</w:t>
      </w:r>
      <w:r w:rsidRPr="00E1676E">
        <w:rPr>
          <w:lang w:eastAsia="pl-PL"/>
        </w:rPr>
        <w:t>.</w:t>
      </w:r>
    </w:p>
    <w:p w14:paraId="47818560" w14:textId="1AB7F88D" w:rsidR="00911D51" w:rsidRDefault="00911D51" w:rsidP="00911D51">
      <w:pPr>
        <w:pStyle w:val="Nagwek3"/>
      </w:pPr>
      <w:bookmarkStart w:id="73" w:name="_Toc87454465"/>
      <w:bookmarkStart w:id="74" w:name="_Toc96583162"/>
      <w:r>
        <w:t>Rejestracja rozliczenia świadczenia z NFZ dla zlecenia</w:t>
      </w:r>
      <w:bookmarkEnd w:id="73"/>
      <w:bookmarkEnd w:id="74"/>
    </w:p>
    <w:p w14:paraId="0B7754DD" w14:textId="77777777" w:rsidR="00911D51" w:rsidRPr="00911D51" w:rsidRDefault="00911D51" w:rsidP="00911D51">
      <w:pPr>
        <w:spacing w:before="0" w:after="0" w:line="240" w:lineRule="auto"/>
        <w:textAlignment w:val="baseline"/>
        <w:rPr>
          <w:rFonts w:ascii="Segoe UI" w:hAnsi="Segoe UI" w:cs="Segoe UI"/>
          <w:szCs w:val="22"/>
          <w:lang w:eastAsia="pl-PL"/>
        </w:rPr>
      </w:pPr>
      <w:r w:rsidRPr="00911D51">
        <w:rPr>
          <w:rFonts w:ascii="Calibri" w:hAnsi="Calibri" w:cs="Calibri"/>
          <w:b/>
          <w:bCs/>
          <w:color w:val="17365D"/>
          <w:szCs w:val="22"/>
          <w:lang w:eastAsia="pl-PL"/>
        </w:rPr>
        <w:t>Opis:</w:t>
      </w:r>
      <w:r w:rsidRPr="00911D51">
        <w:rPr>
          <w:rFonts w:ascii="Calibri" w:hAnsi="Calibri" w:cs="Calibri"/>
          <w:szCs w:val="22"/>
          <w:lang w:eastAsia="pl-PL"/>
        </w:rPr>
        <w:t> Celem przypadku testowego jest weryfikacja poprawności rejestracji rozliczenia świadczeń z NFZ z jedną pozycją dla pacjenta, który posługuje się innym identyfikatorem niż numer pesel. Rejestracja rozliczenia wynikającego z realizacji zlecenia. </w:t>
      </w:r>
    </w:p>
    <w:p w14:paraId="7BFF4978" w14:textId="77777777" w:rsidR="00911D51" w:rsidRPr="00911D51" w:rsidRDefault="00911D51" w:rsidP="00911D51">
      <w:pPr>
        <w:spacing w:before="0" w:after="0" w:line="240" w:lineRule="auto"/>
        <w:textAlignment w:val="baseline"/>
        <w:rPr>
          <w:rFonts w:ascii="Segoe UI" w:hAnsi="Segoe UI" w:cs="Segoe UI"/>
          <w:sz w:val="18"/>
          <w:szCs w:val="18"/>
          <w:lang w:eastAsia="pl-PL"/>
        </w:rPr>
      </w:pPr>
      <w:r w:rsidRPr="00911D51">
        <w:rPr>
          <w:rFonts w:ascii="Calibri" w:hAnsi="Calibri" w:cs="Calibri"/>
          <w:szCs w:val="22"/>
          <w:lang w:eastAsia="pl-PL"/>
        </w:rPr>
        <w:t> </w:t>
      </w:r>
    </w:p>
    <w:p w14:paraId="0BB280BA" w14:textId="77777777" w:rsidR="00911D51" w:rsidRPr="00911D51" w:rsidRDefault="00911D51" w:rsidP="00911D51">
      <w:pPr>
        <w:spacing w:before="0" w:after="0" w:line="240" w:lineRule="auto"/>
        <w:textAlignment w:val="baseline"/>
        <w:rPr>
          <w:rFonts w:ascii="Segoe UI" w:hAnsi="Segoe UI" w:cs="Segoe UI"/>
          <w:sz w:val="18"/>
          <w:szCs w:val="18"/>
          <w:lang w:eastAsia="pl-PL"/>
        </w:rPr>
      </w:pPr>
      <w:r w:rsidRPr="00911D51">
        <w:rPr>
          <w:rFonts w:ascii="Calibri" w:hAnsi="Calibri" w:cs="Calibri"/>
          <w:b/>
          <w:bCs/>
          <w:color w:val="17365D"/>
          <w:sz w:val="24"/>
          <w:lang w:eastAsia="pl-PL"/>
        </w:rPr>
        <w:t>Kroki w skrypcie:</w:t>
      </w:r>
      <w:r w:rsidRPr="00911D51">
        <w:rPr>
          <w:rFonts w:ascii="Calibri" w:hAnsi="Calibri" w:cs="Calibri"/>
          <w:color w:val="17365D"/>
          <w:sz w:val="24"/>
          <w:lang w:eastAsia="pl-PL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5344"/>
        <w:gridCol w:w="2924"/>
      </w:tblGrid>
      <w:tr w:rsidR="00911D51" w:rsidRPr="00911D51" w14:paraId="1E59525C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7365D"/>
            <w:hideMark/>
          </w:tcPr>
          <w:p w14:paraId="5A01040F" w14:textId="77777777" w:rsidR="00911D51" w:rsidRPr="00911D51" w:rsidRDefault="00911D51" w:rsidP="00911D51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 w:val="20"/>
                <w:szCs w:val="20"/>
                <w:lang w:eastAsia="pl-PL"/>
              </w:rPr>
              <w:t>Nr kroku  </w:t>
            </w:r>
          </w:p>
        </w:tc>
        <w:tc>
          <w:tcPr>
            <w:tcW w:w="53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17365D"/>
            <w:hideMark/>
          </w:tcPr>
          <w:p w14:paraId="74059EE5" w14:textId="77777777" w:rsidR="00911D51" w:rsidRPr="00911D51" w:rsidRDefault="00911D51" w:rsidP="00911D51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 w:val="20"/>
                <w:szCs w:val="20"/>
                <w:lang w:eastAsia="pl-PL"/>
              </w:rPr>
              <w:t>Aktor  </w:t>
            </w:r>
          </w:p>
        </w:tc>
        <w:tc>
          <w:tcPr>
            <w:tcW w:w="2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17365D"/>
            <w:hideMark/>
          </w:tcPr>
          <w:p w14:paraId="16ADA32A" w14:textId="77777777" w:rsidR="00911D51" w:rsidRPr="00911D51" w:rsidRDefault="00911D51" w:rsidP="00911D51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 w:val="20"/>
                <w:szCs w:val="20"/>
                <w:lang w:eastAsia="pl-PL"/>
              </w:rPr>
              <w:t>Oczekiwany rezultat  </w:t>
            </w:r>
          </w:p>
        </w:tc>
      </w:tr>
      <w:tr w:rsidR="00911D51" w:rsidRPr="00911D51" w14:paraId="65493023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4D90" w14:textId="316F2C39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18BB7" w14:textId="11005875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metodą HTTP POST.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9D5BB" w14:textId="554E3A7F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lastRenderedPageBreak/>
              <w:t>wraz z unikalnym identyfikatorem (węzeł id).</w:t>
            </w:r>
          </w:p>
        </w:tc>
      </w:tr>
      <w:tr w:rsidR="00911D51" w:rsidRPr="00911D51" w14:paraId="1677166F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89A50" w14:textId="35270A9B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lastRenderedPageBreak/>
              <w:t>2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4C29D" w14:textId="35CEA870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metodą HTTP POST.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AA274" w14:textId="54209924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911D51" w14:paraId="429437D2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46614" w14:textId="019FECB9" w:rsidR="00911D51" w:rsidRP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ED1197" w14:textId="6F49253C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PLMedicalEventProcedure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metodą HTTP POST.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89F4E" w14:textId="64265932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911D51" w14:paraId="3984A746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4DE1" w14:textId="2E38B5D9" w:rsidR="00911D51" w:rsidRP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E7B5E" w14:textId="50A501C6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Condition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PLMedicalEventDiagnosis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metodą HTTP POST.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F9BB2" w14:textId="6541EEC1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911D51" w14:paraId="16A67159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F755" w14:textId="7E650D07" w:rsidR="00911D51" w:rsidRP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lang w:eastAsia="pl-PL"/>
              </w:rPr>
              <w:t>5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359F" w14:textId="7DF8F729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PLEntitlementEWUS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 metodą HTTP POST.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7E203" w14:textId="70F8390E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911D51" w:rsidRPr="00911D51" w14:paraId="4FAD094B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71829" w14:textId="7DB1B1E3" w:rsidR="00911D51" w:rsidRP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6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6928B" w14:textId="25024F92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Rejestracja zapisu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Claim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PLMedicalEventNationalHealthFundClaim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metodą HTTP POST. 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0BA70" w14:textId="64B3627D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911D51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 </w:t>
            </w:r>
          </w:p>
        </w:tc>
      </w:tr>
      <w:tr w:rsidR="00911D51" w:rsidRPr="00911D51" w14:paraId="48513B9F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5A91A" w14:textId="26D0B213" w:rsidR="00911D51" w:rsidRP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7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254615" w14:textId="50D63611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Claim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PLMedicalEventNationalHealthFundClaim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E3C04" w14:textId="5E66E50B" w:rsidR="00911D51" w:rsidRPr="00911D51" w:rsidRDefault="00911D51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11D51" w:rsidRPr="00911D51" w14:paraId="43BD4CD1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AFAB4" w14:textId="2F4C55C6" w:rsid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8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0A00E" w14:textId="12C2CF61" w:rsidR="00911D5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PLEntitlementEWUS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  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94307" w14:textId="3D284558" w:rsidR="00911D51" w:rsidRPr="00307EE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245E0" w:rsidRPr="00911D51" w14:paraId="6995F9F8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EED9C" w14:textId="39A37B7B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9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E20A2" w14:textId="64F30BFF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Condition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PLMedicalEventDiagnosis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 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66D214" w14:textId="2A12100D" w:rsidR="00D245E0" w:rsidRPr="00307EE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245E0" w:rsidRPr="00911D51" w14:paraId="59696BC0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570D2A" w14:textId="06E1D307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10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0BE68" w14:textId="1B4CE548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PLMedicalEventProcedure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 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54D76" w14:textId="084C3277" w:rsidR="00D245E0" w:rsidRPr="00307EE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D245E0" w:rsidRPr="00911D51" w14:paraId="41B69109" w14:textId="77777777" w:rsidTr="00911D51"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183092" w14:textId="05B0875B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11</w:t>
            </w:r>
          </w:p>
        </w:tc>
        <w:tc>
          <w:tcPr>
            <w:tcW w:w="5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0C2D46" w14:textId="0052DB84" w:rsidR="00D245E0" w:rsidRDefault="00D245E0" w:rsidP="00D245E0">
            <w:pPr>
              <w:spacing w:before="0" w:after="0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 zasobu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> zgodnie z profilem </w:t>
            </w:r>
            <w:proofErr w:type="spellStart"/>
            <w:r w:rsidRPr="00911D51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911D51">
              <w:rPr>
                <w:rFonts w:ascii="Calibri" w:hAnsi="Calibri" w:cs="Calibri"/>
                <w:szCs w:val="22"/>
                <w:lang w:eastAsia="pl-PL"/>
              </w:rPr>
              <w:t xml:space="preserve"> 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911D51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1C745" w14:textId="6E38B19E" w:rsidR="00D245E0" w:rsidRPr="00307EE1" w:rsidRDefault="00D245E0" w:rsidP="00D245E0">
            <w:pPr>
              <w:spacing w:before="0" w:after="0" w:line="240" w:lineRule="auto"/>
              <w:jc w:val="center"/>
              <w:textAlignment w:val="baseline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3C4A5B56" w14:textId="77777777" w:rsidR="00911D51" w:rsidRPr="00911D51" w:rsidRDefault="00911D51" w:rsidP="00911D51">
      <w:pPr>
        <w:spacing w:before="0" w:after="0" w:line="240" w:lineRule="auto"/>
        <w:textAlignment w:val="baseline"/>
        <w:rPr>
          <w:rFonts w:ascii="Segoe UI" w:hAnsi="Segoe UI" w:cs="Segoe UI"/>
          <w:sz w:val="18"/>
          <w:szCs w:val="18"/>
          <w:lang w:eastAsia="pl-PL"/>
        </w:rPr>
      </w:pPr>
      <w:r w:rsidRPr="00911D51">
        <w:rPr>
          <w:rFonts w:ascii="Calibri" w:hAnsi="Calibri" w:cs="Calibri"/>
          <w:szCs w:val="22"/>
          <w:lang w:eastAsia="pl-PL"/>
        </w:rPr>
        <w:t> </w:t>
      </w:r>
    </w:p>
    <w:p w14:paraId="0B9ECAF6" w14:textId="0825DBE6" w:rsidR="00911D51" w:rsidRDefault="00911D51" w:rsidP="00911D51">
      <w:pPr>
        <w:spacing w:before="0" w:after="0" w:line="240" w:lineRule="auto"/>
        <w:textAlignment w:val="baseline"/>
        <w:rPr>
          <w:rFonts w:ascii="Calibri" w:hAnsi="Calibri" w:cs="Calibri"/>
          <w:szCs w:val="22"/>
          <w:lang w:eastAsia="pl-PL"/>
        </w:rPr>
      </w:pPr>
      <w:r w:rsidRPr="00911D51">
        <w:rPr>
          <w:rFonts w:ascii="Calibri" w:hAnsi="Calibri" w:cs="Calibri"/>
          <w:b/>
          <w:bCs/>
          <w:color w:val="17365D"/>
          <w:sz w:val="24"/>
          <w:lang w:eastAsia="pl-PL"/>
        </w:rPr>
        <w:t>Oczekiwany rezultat:</w:t>
      </w:r>
      <w:r w:rsidRPr="00911D51">
        <w:rPr>
          <w:rFonts w:ascii="Calibri" w:hAnsi="Calibri" w:cs="Calibri"/>
          <w:szCs w:val="22"/>
          <w:lang w:eastAsia="pl-PL"/>
        </w:rPr>
        <w:t> Wszystkie zasoby zostały poprawnie zapisane przez serwer FHIR. W odpowiedzi na wszystkie żądania zapisu zostały zwrócone odpowiedzi HTTP o kodzie 201</w:t>
      </w:r>
      <w:r>
        <w:rPr>
          <w:rFonts w:ascii="Calibri" w:hAnsi="Calibri" w:cs="Calibri"/>
          <w:szCs w:val="22"/>
          <w:lang w:eastAsia="pl-PL"/>
        </w:rPr>
        <w:t xml:space="preserve">, </w:t>
      </w:r>
      <w:r w:rsidRPr="009F0404">
        <w:t xml:space="preserve">na żądania </w:t>
      </w:r>
      <w:r>
        <w:t>anulowania</w:t>
      </w:r>
      <w:r w:rsidRPr="009F0404">
        <w:t xml:space="preserve"> zostały zwrócone odpowiedzi </w:t>
      </w:r>
      <w:r w:rsidRPr="71F1BC79">
        <w:rPr>
          <w:rFonts w:ascii="Calibri" w:eastAsia="Calibri" w:hAnsi="Calibri" w:cs="Calibri"/>
          <w:szCs w:val="22"/>
        </w:rPr>
        <w:t>HTTP</w:t>
      </w:r>
      <w:r w:rsidRPr="009F0404">
        <w:t xml:space="preserve"> o kodzie 200</w:t>
      </w:r>
      <w:r w:rsidRPr="00911D51">
        <w:rPr>
          <w:rFonts w:ascii="Calibri" w:hAnsi="Calibri" w:cs="Calibri"/>
          <w:szCs w:val="22"/>
          <w:lang w:eastAsia="pl-PL"/>
        </w:rPr>
        <w:t>. Istnieje możliwość odczytu wszystkich zasobów zapisanych podczas testu. </w:t>
      </w:r>
    </w:p>
    <w:p w14:paraId="2F71C4F9" w14:textId="1C4982B3" w:rsidR="004F670E" w:rsidRDefault="004F670E" w:rsidP="00911D51">
      <w:pPr>
        <w:spacing w:before="0" w:after="0" w:line="240" w:lineRule="auto"/>
        <w:textAlignment w:val="baseline"/>
        <w:rPr>
          <w:rFonts w:ascii="Calibri" w:hAnsi="Calibri" w:cs="Calibri"/>
          <w:szCs w:val="22"/>
          <w:lang w:eastAsia="pl-PL"/>
        </w:rPr>
      </w:pPr>
    </w:p>
    <w:p w14:paraId="1D655C6F" w14:textId="5BB43D2F" w:rsidR="004F670E" w:rsidRDefault="004F670E" w:rsidP="004F670E">
      <w:pPr>
        <w:pStyle w:val="Nagwek3"/>
      </w:pPr>
      <w:bookmarkStart w:id="75" w:name="_Toc87454466"/>
      <w:bookmarkStart w:id="76" w:name="_Toc96583163"/>
      <w:r w:rsidRPr="004F670E">
        <w:lastRenderedPageBreak/>
        <w:t>Rejestracja danych uprawnień do świadczeń - OS [OSE] - paszport</w:t>
      </w:r>
      <w:bookmarkEnd w:id="75"/>
      <w:bookmarkEnd w:id="76"/>
    </w:p>
    <w:p w14:paraId="5497C519" w14:textId="68417A3D" w:rsidR="004F670E" w:rsidRDefault="004F670E" w:rsidP="004F670E">
      <w:pPr>
        <w:rPr>
          <w:lang w:eastAsia="pl-PL"/>
        </w:rPr>
      </w:pPr>
      <w:r w:rsidRPr="00D13594">
        <w:rPr>
          <w:rStyle w:val="Nagwek4Znak"/>
        </w:rPr>
        <w:t>Opis:</w:t>
      </w:r>
      <w:r>
        <w:rPr>
          <w:lang w:eastAsia="pl-PL"/>
        </w:rPr>
        <w:t xml:space="preserve"> </w:t>
      </w:r>
      <w:r>
        <w:t xml:space="preserve">Celem przypadku testowego jest weryfikacja poprawności rejestracji danych uprawnień do świadczeń OS (profil </w:t>
      </w:r>
      <w:proofErr w:type="spellStart"/>
      <w:r>
        <w:t>PLEntitlementOS</w:t>
      </w:r>
      <w:proofErr w:type="spellEnd"/>
      <w:r>
        <w:t xml:space="preserve">) dla pacjenta identyfikującego się paszportem. Dane dotyczą kodu dokumentu OSE, a w zasobie zawarte są rozszerzenia dot. </w:t>
      </w:r>
      <w:r w:rsidR="0087148D">
        <w:t>sposobu</w:t>
      </w:r>
      <w:r w:rsidRPr="004F670E">
        <w:t xml:space="preserve"> potwierdzenia tożsamości</w:t>
      </w:r>
      <w:r>
        <w:t xml:space="preserve">, </w:t>
      </w:r>
      <w:r w:rsidR="0087148D" w:rsidRPr="0087148D">
        <w:t>spos</w:t>
      </w:r>
      <w:r w:rsidR="0087148D">
        <w:t>obu</w:t>
      </w:r>
      <w:r w:rsidR="0087148D" w:rsidRPr="0087148D">
        <w:t xml:space="preserve"> złożenia oświadczenia</w:t>
      </w:r>
      <w:r w:rsidR="0087148D">
        <w:t>, danych osoby składającej oświadczenie.</w:t>
      </w:r>
    </w:p>
    <w:p w14:paraId="5D712174" w14:textId="77777777" w:rsidR="004F670E" w:rsidRDefault="004F670E" w:rsidP="004F670E">
      <w:pPr>
        <w:rPr>
          <w:lang w:eastAsia="pl-PL"/>
        </w:rPr>
      </w:pPr>
    </w:p>
    <w:p w14:paraId="581D4305" w14:textId="77777777" w:rsidR="004F670E" w:rsidRDefault="004F670E" w:rsidP="004F670E">
      <w:pPr>
        <w:rPr>
          <w:lang w:eastAsia="pl-PL"/>
        </w:rPr>
      </w:pPr>
      <w:r w:rsidRPr="006966E5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4F670E" w:rsidRPr="006966E5" w14:paraId="6F306BEE" w14:textId="77777777" w:rsidTr="004F670E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75A0F586" w14:textId="77777777" w:rsidR="004F670E" w:rsidRPr="006966E5" w:rsidRDefault="004F670E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3AF8064C" w14:textId="77777777" w:rsidR="004F670E" w:rsidRPr="006966E5" w:rsidRDefault="004F670E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  <w:hideMark/>
          </w:tcPr>
          <w:p w14:paraId="58166BBF" w14:textId="77777777" w:rsidR="004F670E" w:rsidRPr="006966E5" w:rsidRDefault="004F670E" w:rsidP="007267F6">
            <w:pPr>
              <w:pStyle w:val="Tabelanagwekdorodka"/>
              <w:framePr w:hSpace="0" w:wrap="auto" w:vAnchor="margin" w:hAnchor="text" w:yAlign="inline"/>
              <w:rPr>
                <w:rFonts w:ascii="Times New Roman" w:hAnsi="Times New Roman" w:cs="Times New Roman"/>
                <w:sz w:val="24"/>
              </w:rPr>
            </w:pPr>
            <w:r w:rsidRPr="006966E5">
              <w:t>Oczekiwany rezultat </w:t>
            </w:r>
          </w:p>
        </w:tc>
      </w:tr>
      <w:tr w:rsidR="004F670E" w:rsidRPr="006966E5" w14:paraId="2C0F57FD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978BB" w14:textId="77777777" w:rsidR="004F670E" w:rsidRPr="006966E5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6DBC" w14:textId="77777777" w:rsidR="004F670E" w:rsidRPr="2C32C61C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389EF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4F670E" w:rsidRPr="006966E5" w14:paraId="5A9205E2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474B" w14:textId="77777777" w:rsidR="004F670E" w:rsidRPr="006966E5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05E6" w14:textId="77777777" w:rsidR="004F670E" w:rsidRPr="006966E5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39D9" w14:textId="77777777" w:rsidR="004F670E" w:rsidRPr="006966E5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4F670E" w:rsidRPr="006966E5" w14:paraId="7F65C639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96F4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3DF0B" w14:textId="5BEE65C2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 </w:t>
            </w:r>
            <w:proofErr w:type="spellStart"/>
            <w:r w:rsidR="0087148D">
              <w:rPr>
                <w:rFonts w:ascii="Calibri" w:hAnsi="Calibri" w:cs="Calibri"/>
                <w:szCs w:val="22"/>
                <w:lang w:eastAsia="pl-PL"/>
              </w:rPr>
              <w:t>PLEntitlementOS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058A7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color w:val="00000A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4F670E" w:rsidRPr="006966E5" w14:paraId="2918CC73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26473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497C7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547B" w14:textId="77777777" w:rsidR="004F670E" w:rsidRPr="00E1676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4F670E" w:rsidRPr="006966E5" w14:paraId="04FC5ABB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8227B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A632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9A03" w14:textId="77777777" w:rsidR="004F670E" w:rsidRPr="006E4A6F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70E" w:rsidRPr="006966E5" w14:paraId="6F6D8EE6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7227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212D" w14:textId="0F7ADFD3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Coverage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r>
              <w:t xml:space="preserve">  </w:t>
            </w:r>
            <w:proofErr w:type="spellStart"/>
            <w:r w:rsidR="0087148D">
              <w:rPr>
                <w:rFonts w:ascii="Calibri" w:hAnsi="Calibri" w:cs="Calibri"/>
                <w:szCs w:val="22"/>
                <w:lang w:eastAsia="pl-PL"/>
              </w:rPr>
              <w:t>PLEntitlementOS</w:t>
            </w:r>
            <w:proofErr w:type="spellEnd"/>
            <w:r w:rsidRPr="00D87011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A179" w14:textId="77777777" w:rsidR="004F670E" w:rsidRPr="006E4A6F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4F670E" w:rsidRPr="006966E5" w14:paraId="556C98FD" w14:textId="77777777" w:rsidTr="004F670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F5A1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06DE" w14:textId="77777777" w:rsidR="004F670E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4345" w14:textId="77777777" w:rsidR="004F670E" w:rsidRPr="006E4A6F" w:rsidRDefault="004F670E" w:rsidP="004F6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4236038B" w14:textId="77777777" w:rsidR="004F670E" w:rsidRDefault="004F670E" w:rsidP="004F670E">
      <w:pPr>
        <w:rPr>
          <w:lang w:eastAsia="pl-PL"/>
        </w:rPr>
      </w:pPr>
    </w:p>
    <w:p w14:paraId="2D32B8F9" w14:textId="77777777" w:rsidR="004F670E" w:rsidRPr="0041778D" w:rsidRDefault="004F670E" w:rsidP="004F670E">
      <w:pPr>
        <w:rPr>
          <w:lang w:eastAsia="pl-PL"/>
        </w:rPr>
      </w:pPr>
      <w:r w:rsidRPr="3F326EF5">
        <w:rPr>
          <w:rStyle w:val="Nagwek4Znak"/>
          <w:lang w:eastAsia="pl-PL"/>
        </w:rPr>
        <w:t>Oczekiwany rezultat:</w:t>
      </w:r>
      <w:r w:rsidRPr="3F326EF5">
        <w:rPr>
          <w:lang w:eastAsia="pl-PL"/>
        </w:rPr>
        <w:t xml:space="preserve"> </w:t>
      </w:r>
      <w:r w:rsidRPr="00E1676E">
        <w:rPr>
          <w:lang w:eastAsia="pl-PL"/>
        </w:rPr>
        <w:t xml:space="preserve">Wszystkie zasoby </w:t>
      </w:r>
      <w:r>
        <w:rPr>
          <w:lang w:eastAsia="pl-PL"/>
        </w:rPr>
        <w:t>powiązane z danymi uprawnień</w:t>
      </w:r>
      <w:r w:rsidRPr="00E1676E">
        <w:rPr>
          <w:lang w:eastAsia="pl-PL"/>
        </w:rPr>
        <w:t xml:space="preserve"> zostały poprawnie zapisane przez serwer FHIR. </w:t>
      </w:r>
      <w:r w:rsidRPr="006966E5">
        <w:rPr>
          <w:lang w:eastAsia="pl-PL"/>
        </w:rPr>
        <w:t>W odpowiedzi na wszystkie żądania zapisu zostały zwrócon</w:t>
      </w:r>
      <w:r>
        <w:rPr>
          <w:lang w:eastAsia="pl-PL"/>
        </w:rPr>
        <w:t xml:space="preserve">e odpowiedzi HTTP o kodzie 201, </w:t>
      </w:r>
      <w:r w:rsidRPr="009F0404">
        <w:t xml:space="preserve">na żądania </w:t>
      </w:r>
      <w:r>
        <w:t>anulowania</w:t>
      </w:r>
      <w:r w:rsidRPr="009F0404">
        <w:t xml:space="preserve"> zostały zwrócone odpowiedzi </w:t>
      </w:r>
      <w:r w:rsidRPr="71F1BC79">
        <w:rPr>
          <w:rFonts w:ascii="Calibri" w:eastAsia="Calibri" w:hAnsi="Calibri" w:cs="Calibri"/>
          <w:szCs w:val="22"/>
        </w:rPr>
        <w:t>HTTP</w:t>
      </w:r>
      <w:r w:rsidRPr="009F0404">
        <w:t xml:space="preserve"> o kodzie 200</w:t>
      </w:r>
      <w:r w:rsidRPr="00E1676E">
        <w:rPr>
          <w:lang w:eastAsia="pl-PL"/>
        </w:rPr>
        <w:t>.</w:t>
      </w:r>
    </w:p>
    <w:p w14:paraId="4B27D209" w14:textId="77777777" w:rsidR="004F670E" w:rsidRPr="00911D51" w:rsidRDefault="004F670E" w:rsidP="00911D51">
      <w:pPr>
        <w:spacing w:before="0" w:after="0" w:line="240" w:lineRule="auto"/>
        <w:textAlignment w:val="baseline"/>
        <w:rPr>
          <w:rFonts w:ascii="Segoe UI" w:hAnsi="Segoe UI" w:cs="Segoe UI"/>
          <w:sz w:val="18"/>
          <w:szCs w:val="18"/>
          <w:lang w:eastAsia="pl-PL"/>
        </w:rPr>
      </w:pPr>
    </w:p>
    <w:p w14:paraId="0165E124" w14:textId="13EF408E" w:rsidR="00506044" w:rsidRPr="00506044" w:rsidRDefault="2C32C61C" w:rsidP="00506044">
      <w:pPr>
        <w:pStyle w:val="Nagwek2"/>
      </w:pPr>
      <w:bookmarkStart w:id="77" w:name="_Toc87454467"/>
      <w:bookmarkStart w:id="78" w:name="_Toc96583164"/>
      <w:r w:rsidRPr="2C32C61C">
        <w:t>Wyszukanie i odczyt danych Zdarzenia Medycznego oraz Referencji do Dokumentów Medycznych</w:t>
      </w:r>
      <w:bookmarkEnd w:id="77"/>
      <w:bookmarkEnd w:id="78"/>
    </w:p>
    <w:p w14:paraId="4A30AA02" w14:textId="3FBC5467" w:rsidR="00506044" w:rsidRDefault="00CB1B60" w:rsidP="00CB1B60">
      <w:pPr>
        <w:pStyle w:val="Nagwek3"/>
      </w:pPr>
      <w:bookmarkStart w:id="79" w:name="_Toc87454468"/>
      <w:bookmarkStart w:id="80" w:name="_Toc96583165"/>
      <w:r w:rsidRPr="00CB1B60">
        <w:t>Wyszukanie, filtrowanie i sortowanie Zdarzeń Medycznych</w:t>
      </w:r>
      <w:bookmarkEnd w:id="79"/>
      <w:bookmarkEnd w:id="80"/>
    </w:p>
    <w:p w14:paraId="3DEEA7F1" w14:textId="07DE1C59" w:rsidR="00506044" w:rsidRDefault="00506044" w:rsidP="00506044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wyszukanie Zdarzeń Medycznych w kontekście Pacjenta z numerem PESEL, filtrowanie wyników względem dat oraz sortowanie po dacie.</w:t>
      </w:r>
    </w:p>
    <w:p w14:paraId="2D15F2AA" w14:textId="7FFD2311" w:rsidR="00506044" w:rsidRDefault="00506044" w:rsidP="00CB1B60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 w:rsidR="00CB1B60"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6A3DDB25" w14:textId="77777777" w:rsidTr="00150D36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E0B2159" w14:textId="77777777" w:rsidR="00506044" w:rsidRDefault="0050604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4C0B3902" w14:textId="77777777" w:rsidR="00506044" w:rsidRDefault="0050604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596EE39" w14:textId="77777777" w:rsidR="00506044" w:rsidRDefault="0050604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FD3B59" w14:paraId="7CF5865A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9917" w14:textId="29BD80F5" w:rsidR="00FD3B59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5F4D3" w14:textId="66090AD9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2B07" w14:textId="03F20A7E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FD3B59" w14:paraId="1A78A84B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0967" w14:textId="77892736" w:rsidR="00FD3B59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B0CC" w14:textId="77BCAAF8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Encounter1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7008" w14:textId="483EA986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FD3B59" w14:paraId="1EB193E6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005E" w14:textId="74452AD1" w:rsidR="00FD3B59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3D5B0" w14:textId="6DCD87E2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1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9BFA" w14:textId="04860593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FD3B59" w14:paraId="2F93662C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B7318" w14:textId="1540E0DD" w:rsidR="00FD3B59" w:rsidRDefault="00426056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22ED" w14:textId="4B0B39F8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Encounter2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DBAD" w14:textId="2EF97B1F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FD3B59" w14:paraId="029C78C5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3763C" w14:textId="70C50660" w:rsidR="00FD3B59" w:rsidRDefault="00426056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BA3E1" w14:textId="73731DD3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ABE8A" w14:textId="605DE876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FD3B59" w14:paraId="208DE98F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51FF" w14:textId="704F9D67" w:rsidR="00FD3B59" w:rsidRDefault="00426056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663F" w14:textId="5FF8FCD9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Encounter3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6B15" w14:textId="5A6CDC06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FD3B59" w14:paraId="2D503CF4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479D" w14:textId="2B1F5BD4" w:rsidR="00FD3B59" w:rsidRDefault="00426056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30A29" w14:textId="1A6EDD2F" w:rsidR="00FD3B59" w:rsidRPr="2C32C61C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7C3F" w14:textId="0008B899" w:rsidR="00FD3B59" w:rsidRPr="4AE76A3B" w:rsidRDefault="00FD3B59" w:rsidP="00FD3B5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506044" w14:paraId="2C48C9F3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FD7F" w14:textId="1FE06482" w:rsidR="00506044" w:rsidRDefault="00FD3B59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CFEC" w14:textId="77777777" w:rsidR="00506044" w:rsidRDefault="00506044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Wyszukanie zasobów </w:t>
            </w:r>
            <w:proofErr w:type="spellStart"/>
            <w:r w:rsidRPr="2C32C61C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w zakresie wskazanych w parametrach dat z sortowaniem wyników według daty.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661F6" w14:textId="77777777" w:rsidR="00506044" w:rsidRDefault="00506044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zasoby </w:t>
            </w:r>
            <w:proofErr w:type="spellStart"/>
            <w:r w:rsidRPr="4AE76A3B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odpowiadające parametrom wyszukiwania. Zasoby są wyświetlone zgodnie z parametrem sortowania.  Serwer odpowiedział kodem HTTP 200.</w:t>
            </w:r>
          </w:p>
        </w:tc>
      </w:tr>
      <w:tr w:rsidR="005D67E6" w14:paraId="4CA92FAD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8A89D" w14:textId="60861BEE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8FFC" w14:textId="1C49D56F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1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A78A" w14:textId="3DD53C4D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5D67E6" w14:paraId="515A7A37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16BF" w14:textId="20C0F4AE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81A5" w14:textId="2FBBC784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Anulowanie zasobu Encounter1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4BC4" w14:textId="38771BBB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5D67E6" w14:paraId="6A1816BA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C425" w14:textId="737DDA00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7995" w14:textId="3948074F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4789" w14:textId="4C6FB2E5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5D67E6" w14:paraId="04DE5596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5941" w14:textId="18F1D943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F90B" w14:textId="50D5CE50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Anulowanie zasobu Encounter2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DA16" w14:textId="742ECC7C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5D67E6" w14:paraId="2FCEBCA8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D64F" w14:textId="6041234E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0BF" w14:textId="7854FD60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Provenance</w:t>
            </w: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EF661" w14:textId="4267B452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5D67E6" w14:paraId="3AAE0214" w14:textId="77777777" w:rsidTr="00150D3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52261" w14:textId="6368D3FC" w:rsidR="005D67E6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BF7A" w14:textId="491A5497" w:rsidR="005D67E6" w:rsidRPr="2C32C61C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Anulowanie zasobu Encounter2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275CD" w14:textId="1F7D909F" w:rsidR="005D67E6" w:rsidRPr="4AE76A3B" w:rsidRDefault="005D67E6" w:rsidP="00150D3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52CE5B91" w14:textId="24E35248" w:rsidR="00506044" w:rsidRPr="00506044" w:rsidRDefault="0010223F" w:rsidP="00506044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zasoby spełniające wymogi określone w filtrach zostały odnalezione przez serwer FHIR. W odpowiedzi na żądanie wyszukania została zwrócona odpowiedź HTTP o kodzie 200.</w:t>
      </w:r>
    </w:p>
    <w:p w14:paraId="16EB588A" w14:textId="1CBA1EFE" w:rsidR="2C32C61C" w:rsidRDefault="00295A6C" w:rsidP="00295A6C">
      <w:pPr>
        <w:pStyle w:val="Nagwek3"/>
      </w:pPr>
      <w:bookmarkStart w:id="81" w:name="_Toc87454469"/>
      <w:bookmarkStart w:id="82" w:name="_Toc96583166"/>
      <w:r w:rsidRPr="00295A6C">
        <w:t>Wyszukanie Zdarzenia Medycznego wraz z danymi Elektronicznej Dokumentacji Medycznej</w:t>
      </w:r>
      <w:bookmarkEnd w:id="81"/>
      <w:bookmarkEnd w:id="82"/>
    </w:p>
    <w:p w14:paraId="4B8DA209" w14:textId="113EE316" w:rsidR="2C32C61C" w:rsidRDefault="2C32C61C" w:rsidP="2C32C61C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wyszukanie i pobranie danych przykładowego Zdarzenia Medycznego oraz Dokumentacji Medycznej zapisanej w kontekście tego Zdarzenia. Wyszukania dokonujemy na podstawie identyfikatora biznesowego Zdarzenia Medycznego.</w:t>
      </w:r>
    </w:p>
    <w:p w14:paraId="27C5768A" w14:textId="48D2E4B7" w:rsidR="2C32C61C" w:rsidRDefault="00CB1B60" w:rsidP="2C32C61C">
      <w:pPr>
        <w:rPr>
          <w:lang w:eastAsia="pl-PL"/>
        </w:rPr>
      </w:pPr>
      <w:r>
        <w:rPr>
          <w:rStyle w:val="Nagwek4Znak"/>
          <w:lang w:eastAsia="pl-PL"/>
        </w:rPr>
        <w:t>Kroki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3680ADB3" w14:textId="77777777" w:rsidTr="2C32C61C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F65A415" w14:textId="77777777" w:rsidR="2C32C61C" w:rsidRDefault="2C32C61C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0CB28ED" w14:textId="77777777" w:rsidR="2C32C61C" w:rsidRDefault="2C32C61C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9B05D1B" w14:textId="77777777" w:rsidR="2C32C61C" w:rsidRDefault="2C32C61C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862ED" w14:paraId="1B577D19" w14:textId="77777777" w:rsidTr="3C5A903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4C72" w14:textId="266D4950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6DA8" w14:textId="520C7CA9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CA15E" w14:textId="44174320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6862ED" w14:paraId="42382AFE" w14:textId="77777777" w:rsidTr="3C5A903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C0E6" w14:textId="62882AC9" w:rsidR="006862ED" w:rsidRDefault="006862ED" w:rsidP="006862ED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E332" w14:textId="65AB5047" w:rsidR="006862ED" w:rsidRDefault="006862ED" w:rsidP="006862ED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5213" w14:textId="1D8FCB1C" w:rsidR="006862ED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6862ED" w14:paraId="22573FDE" w14:textId="77777777" w:rsidTr="3C5A903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6322" w14:textId="2F00F3FC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F110" w14:textId="3CC558DC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A0E5" w14:textId="49AF9C13" w:rsidR="006862ED" w:rsidRPr="2C32C61C" w:rsidRDefault="006862ED" w:rsidP="006862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006862ED" w14:paraId="0D90FDE3" w14:textId="77777777" w:rsidTr="3C5A903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4C0E8" w14:textId="7D6D7029" w:rsidR="006862ED" w:rsidRPr="2C32C61C" w:rsidRDefault="006862ED" w:rsidP="2C32C61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3D73" w14:textId="671E9522" w:rsidR="006862ED" w:rsidRPr="2C32C61C" w:rsidRDefault="006862ED" w:rsidP="00CB1B6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Rej</w:t>
            </w:r>
            <w:r w:rsidR="00CB1B60">
              <w:rPr>
                <w:rFonts w:ascii="Calibri" w:hAnsi="Calibri" w:cs="Calibri"/>
                <w:color w:val="00000A"/>
                <w:lang w:eastAsia="pl-PL"/>
              </w:rPr>
              <w:t>e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stracja </w:t>
            </w:r>
            <w:r w:rsidR="00CB1B60">
              <w:rPr>
                <w:rFonts w:ascii="Calibri" w:hAnsi="Calibri" w:cs="Calibri"/>
                <w:color w:val="00000A"/>
                <w:lang w:eastAsia="pl-PL"/>
              </w:rPr>
              <w:t>indeksu EDM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5552" w14:textId="133D5C6A" w:rsidR="006862ED" w:rsidRPr="2C32C61C" w:rsidRDefault="006862ED" w:rsidP="2C32C61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Został zwrócony status odpowiedzi: </w:t>
            </w:r>
            <w:proofErr w:type="spellStart"/>
            <w:r w:rsidRPr="006862ED">
              <w:rPr>
                <w:rFonts w:ascii="Calibri" w:hAnsi="Calibri" w:cs="Calibri"/>
                <w:color w:val="00000A"/>
                <w:lang w:eastAsia="pl-PL"/>
              </w:rPr>
              <w:t>Success</w:t>
            </w:r>
            <w:proofErr w:type="spellEnd"/>
          </w:p>
        </w:tc>
      </w:tr>
      <w:tr w:rsidR="2C32C61C" w14:paraId="21F1BE0F" w14:textId="77777777" w:rsidTr="3C5A903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BC0C" w14:textId="7CDBF026" w:rsidR="2C32C61C" w:rsidRDefault="006862ED" w:rsidP="2C32C61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5934" w14:textId="6697EB5E" w:rsidR="2C32C61C" w:rsidRPr="00ED46B1" w:rsidRDefault="00ED46B1" w:rsidP="00ED46B1">
            <w:pPr>
              <w:pStyle w:val="paragraph"/>
              <w:jc w:val="center"/>
              <w:textAlignment w:val="baseline"/>
            </w:pPr>
            <w:r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Wyszukanie zasobów </w:t>
            </w:r>
            <w:proofErr w:type="spellStart"/>
            <w:r w:rsidRPr="3C5A9038">
              <w:rPr>
                <w:rStyle w:val="spellingerror"/>
                <w:rFonts w:ascii="Calibri" w:hAnsi="Calibri" w:cs="Calibri"/>
                <w:color w:val="00000A"/>
                <w:sz w:val="22"/>
                <w:szCs w:val="22"/>
              </w:rPr>
              <w:t>DocumentReference</w:t>
            </w:r>
            <w:proofErr w:type="spellEnd"/>
            <w:r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 z użyciem parametru “</w:t>
            </w:r>
            <w:proofErr w:type="spellStart"/>
            <w:r w:rsidRPr="3C5A9038">
              <w:rPr>
                <w:rStyle w:val="spellingerror"/>
                <w:rFonts w:ascii="Calibri" w:hAnsi="Calibri" w:cs="Calibri"/>
                <w:color w:val="00000A"/>
                <w:sz w:val="22"/>
                <w:szCs w:val="22"/>
              </w:rPr>
              <w:t>plencounter</w:t>
            </w:r>
            <w:proofErr w:type="spellEnd"/>
            <w:r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”, który pozwala znaleźć zasoby </w:t>
            </w:r>
            <w:proofErr w:type="spellStart"/>
            <w:r w:rsidRPr="3C5A9038">
              <w:rPr>
                <w:rStyle w:val="spellingerror"/>
                <w:rFonts w:ascii="Calibri" w:hAnsi="Calibri" w:cs="Calibri"/>
                <w:color w:val="00000A"/>
                <w:sz w:val="22"/>
                <w:szCs w:val="22"/>
              </w:rPr>
              <w:t>DocumentReference</w:t>
            </w:r>
            <w:proofErr w:type="spellEnd"/>
            <w:r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 zapisane w kontekście ZM przy pomocy identyfikatora biznesowego tego ZM</w:t>
            </w:r>
            <w:r w:rsidR="76D00FD3"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. Wyszukiwanie odbywa się w kontekście konkretnego pacjenta (parametr </w:t>
            </w:r>
            <w:proofErr w:type="spellStart"/>
            <w:r w:rsidR="76D00FD3"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>plsubject</w:t>
            </w:r>
            <w:proofErr w:type="spellEnd"/>
            <w:r w:rsidR="76D00FD3"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 xml:space="preserve">) </w:t>
            </w:r>
            <w:r w:rsidRPr="3C5A9038">
              <w:rPr>
                <w:rStyle w:val="normaltextrun"/>
                <w:rFonts w:ascii="Calibri" w:hAnsi="Calibri" w:cs="Calibri"/>
                <w:color w:val="00000A"/>
                <w:sz w:val="22"/>
                <w:szCs w:val="22"/>
              </w:rPr>
              <w:t> </w:t>
            </w:r>
            <w:r w:rsidRPr="3C5A9038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DC78F" w14:textId="30C30B97" w:rsidR="2C32C61C" w:rsidRDefault="2C32C61C" w:rsidP="2C32C61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proofErr w:type="spellStart"/>
            <w:r w:rsidRPr="2C32C61C">
              <w:rPr>
                <w:rFonts w:ascii="Calibri" w:hAnsi="Calibri" w:cs="Calibri"/>
                <w:color w:val="00000A"/>
                <w:lang w:eastAsia="pl-PL"/>
              </w:rPr>
              <w:t>DocumentReference</w:t>
            </w:r>
            <w:proofErr w:type="spellEnd"/>
            <w:r w:rsidRPr="2C32C61C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3F435C7D" w14:textId="201EEF28" w:rsidR="2C32C61C" w:rsidRDefault="2C32C61C" w:rsidP="2C32C61C"/>
    <w:p w14:paraId="3329EA73" w14:textId="068E025F" w:rsidR="2C32C61C" w:rsidRDefault="6728C4DF" w:rsidP="6728C4DF">
      <w:pPr>
        <w:rPr>
          <w:lang w:eastAsia="pl-PL"/>
        </w:rPr>
      </w:pPr>
      <w:r w:rsidRPr="6728C4DF">
        <w:rPr>
          <w:rStyle w:val="Nagwek4Znak"/>
          <w:lang w:eastAsia="pl-PL"/>
        </w:rPr>
        <w:t>Oczekiwany rezultat:</w:t>
      </w:r>
      <w:r w:rsidRPr="6728C4DF">
        <w:rPr>
          <w:lang w:eastAsia="pl-PL"/>
        </w:rPr>
        <w:t xml:space="preserve"> Wszystkie wyszukiwane zasoby zostały poprawnie odnalezione przez serwer FHIR. W odpowiedzi na wszystkie żądania </w:t>
      </w:r>
      <w:r w:rsidR="00951B3A">
        <w:rPr>
          <w:lang w:eastAsia="pl-PL"/>
        </w:rPr>
        <w:t>wyszukania</w:t>
      </w:r>
      <w:r w:rsidRPr="6728C4DF">
        <w:rPr>
          <w:lang w:eastAsia="pl-PL"/>
        </w:rPr>
        <w:t xml:space="preserve"> zostały zwrócone odpowiedzi HTTP o kodzie 200.</w:t>
      </w:r>
    </w:p>
    <w:p w14:paraId="46B4354B" w14:textId="2B43AD33" w:rsidR="6728C4DF" w:rsidRDefault="00295A6C" w:rsidP="00295A6C">
      <w:pPr>
        <w:pStyle w:val="Nagwek3"/>
      </w:pPr>
      <w:bookmarkStart w:id="83" w:name="_Toc87454470"/>
      <w:bookmarkStart w:id="84" w:name="_Toc96583167"/>
      <w:r w:rsidRPr="00295A6C">
        <w:t>Wyszukanie Zdarzenia Medycznego oraz danych Usługodawcy - Praktyka Lekarska</w:t>
      </w:r>
      <w:bookmarkEnd w:id="83"/>
      <w:bookmarkEnd w:id="84"/>
    </w:p>
    <w:p w14:paraId="7CA9B133" w14:textId="18A9384B" w:rsidR="6728C4DF" w:rsidRDefault="6728C4DF">
      <w:pPr>
        <w:rPr>
          <w:lang w:eastAsia="pl-PL"/>
        </w:rPr>
      </w:pPr>
      <w:r w:rsidRPr="6728C4DF">
        <w:rPr>
          <w:rStyle w:val="Nagwek4Znak"/>
        </w:rPr>
        <w:t>Opis:</w:t>
      </w:r>
      <w:r w:rsidRPr="6728C4DF">
        <w:rPr>
          <w:lang w:eastAsia="pl-PL"/>
        </w:rPr>
        <w:t xml:space="preserve"> Celem przypadku testowego jest wyszukanie i pobranie danych przykładowego Zdarzenia Medycznego oraz danych Usługodawcy występującego w kontekście tego Zdarzenia. Wyszukania dokonujemy na podstawie identyfikatora biznesowego Zdarzenia Medycznego.</w:t>
      </w:r>
    </w:p>
    <w:p w14:paraId="3D5AA431" w14:textId="7906F421" w:rsidR="6728C4DF" w:rsidRDefault="6728C4DF" w:rsidP="00295A6C">
      <w:pPr>
        <w:rPr>
          <w:lang w:eastAsia="pl-PL"/>
        </w:rPr>
      </w:pPr>
      <w:r w:rsidRPr="6728C4DF">
        <w:rPr>
          <w:rStyle w:val="Nagwek4Znak"/>
          <w:lang w:eastAsia="pl-PL"/>
        </w:rPr>
        <w:t>Kroki</w:t>
      </w:r>
      <w:r w:rsidR="00295A6C"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74F42" w14:paraId="02F9A48A" w14:textId="77777777" w:rsidTr="6728C4D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C932A74" w14:textId="77777777" w:rsidR="6728C4DF" w:rsidRDefault="6728C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115FDEDA" w14:textId="77777777" w:rsidR="6728C4DF" w:rsidRDefault="6728C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7DF12EB0" w14:textId="77777777" w:rsidR="6728C4DF" w:rsidRDefault="6728C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747B19" w14:paraId="64C6DFC4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96D61" w14:textId="03BF33F7" w:rsidR="00747B19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D39D" w14:textId="56647FD5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22C7" w14:textId="68890537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747B19" w14:paraId="7129BA19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E3B76" w14:textId="0413E72C" w:rsidR="00747B19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FC6D" w14:textId="0D8963A0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FC447" w14:textId="0AFE4C88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747B19" w14:paraId="1425D971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4A03" w14:textId="446C2F5A" w:rsidR="00747B19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26EA" w14:textId="10EF527E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Procedure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MedicalEventProcedure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9FF9" w14:textId="2D954C5E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747B19" w14:paraId="1CF5BF48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C48A" w14:textId="06AFF651" w:rsidR="00747B19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D406" w14:textId="5350B1CA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Condition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MedicalEventDiagnosis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C79D" w14:textId="27B4B78C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747B19" w14:paraId="45BAAA5D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6DA7" w14:textId="53E16B09" w:rsidR="00747B19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94A1" w14:textId="08889D35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D314" w14:textId="331B9CE4" w:rsidR="00747B19" w:rsidRPr="6728C4DF" w:rsidRDefault="00747B19" w:rsidP="00747B1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6728C4DF" w14:paraId="14A2B615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EBB9" w14:textId="648761A9" w:rsidR="6728C4DF" w:rsidRDefault="00747B19" w:rsidP="6728C4DF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AC66" w14:textId="7D90455D" w:rsidR="6728C4DF" w:rsidRDefault="6728C4DF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465A09AA" w:rsidRPr="0656CA75">
              <w:rPr>
                <w:rFonts w:ascii="Calibri" w:hAnsi="Calibri" w:cs="Calibri"/>
                <w:color w:val="00000A"/>
                <w:lang w:eastAsia="pl-PL"/>
              </w:rPr>
              <w:t>.</w:t>
            </w:r>
            <w:r w:rsidR="765B0BE8" w:rsidRPr="0656CA75">
              <w:rPr>
                <w:rFonts w:ascii="Calibri" w:hAnsi="Calibri" w:cs="Calibri"/>
                <w:color w:val="00000A"/>
                <w:lang w:eastAsia="pl-PL"/>
              </w:rPr>
              <w:t xml:space="preserve"> Wyszukiwanie odbywa się w kontekście konkretnego pacjenta (parametr </w:t>
            </w:r>
            <w:proofErr w:type="spellStart"/>
            <w:r w:rsidR="765B0BE8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765B0BE8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0AE5" w14:textId="78D908E3" w:rsidR="6728C4DF" w:rsidRDefault="6728C4DF" w:rsidP="6728C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6728C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00D00D99" w14:paraId="11C2CF60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8645" w14:textId="145879D6" w:rsidR="00D00D99" w:rsidRPr="002D4E6C" w:rsidRDefault="00747B19" w:rsidP="00D00D99">
            <w:pPr>
              <w:spacing w:beforeAutospacing="1" w:afterAutospacing="1" w:line="240" w:lineRule="auto"/>
              <w:jc w:val="center"/>
              <w:rPr>
                <w:rFonts w:cstheme="minorHAnsi"/>
                <w:sz w:val="24"/>
                <w:lang w:eastAsia="pl-PL"/>
              </w:rPr>
            </w:pPr>
            <w:r>
              <w:rPr>
                <w:rFonts w:cstheme="minorHAnsi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1EC7" w14:textId="04458079" w:rsidR="00D00D99" w:rsidRDefault="00D00D99" w:rsidP="00D00D9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>Wyszukanie zasobu Organization z parametrem “</w:t>
            </w:r>
            <w:proofErr w:type="spellStart"/>
            <w:r w:rsidRPr="6728C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6728C4DF">
              <w:rPr>
                <w:rFonts w:ascii="Calibri" w:hAnsi="Calibri" w:cs="Calibri"/>
                <w:color w:val="00000A"/>
                <w:lang w:eastAsia="pl-PL"/>
              </w:rPr>
              <w:t>” pozwalającym znaleźć zasób Organization za pomocą identyfikatora biznesowego Usługodawcy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oraz </w:t>
            </w:r>
            <w:r w:rsidR="00BB35BD">
              <w:rPr>
                <w:rFonts w:ascii="Calibri" w:hAnsi="Calibri" w:cs="Calibri"/>
                <w:color w:val="00000A"/>
                <w:lang w:eastAsia="pl-PL"/>
              </w:rPr>
              <w:t>z parametrem „</w:t>
            </w:r>
            <w:proofErr w:type="spellStart"/>
            <w:r w:rsidR="00BB35BD">
              <w:rPr>
                <w:rFonts w:ascii="Calibri" w:hAnsi="Calibri" w:cs="Calibri"/>
                <w:color w:val="00000A"/>
                <w:lang w:eastAsia="pl-PL"/>
              </w:rPr>
              <w:t>pldate</w:t>
            </w:r>
            <w:proofErr w:type="spellEnd"/>
            <w:r w:rsidR="00BB35BD">
              <w:rPr>
                <w:rFonts w:ascii="Calibri" w:hAnsi="Calibri" w:cs="Calibri"/>
                <w:color w:val="00000A"/>
                <w:lang w:eastAsia="pl-PL"/>
              </w:rPr>
              <w:t>”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415D" w14:textId="238E4872" w:rsidR="00D00D99" w:rsidRDefault="00D00D99" w:rsidP="00D00D9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</w:t>
            </w:r>
            <w:r w:rsidR="0057527C">
              <w:rPr>
                <w:rFonts w:ascii="Calibri" w:hAnsi="Calibri" w:cs="Calibri"/>
                <w:color w:val="00000A"/>
                <w:lang w:eastAsia="pl-PL"/>
              </w:rPr>
              <w:t>nie zawierający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 za</w:t>
            </w:r>
            <w:r w:rsidR="0057527C">
              <w:rPr>
                <w:rFonts w:ascii="Calibri" w:hAnsi="Calibri" w:cs="Calibri"/>
                <w:color w:val="00000A"/>
                <w:lang w:eastAsia="pl-PL"/>
              </w:rPr>
              <w:t>sobu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 Organization.  Serwer odpowiedział kodem HTTP 200.</w:t>
            </w:r>
          </w:p>
        </w:tc>
      </w:tr>
      <w:tr w:rsidR="6728C4DF" w14:paraId="3F048764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7760" w14:textId="6902F036" w:rsidR="6728C4DF" w:rsidRDefault="00747B19" w:rsidP="6728C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F7E4" w14:textId="25FF74FD" w:rsidR="6728C4DF" w:rsidRDefault="6728C4DF" w:rsidP="6728C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>Wyszukanie zasobu Organization</w:t>
            </w:r>
            <w:r w:rsidR="0057527C">
              <w:rPr>
                <w:rFonts w:ascii="Calibri" w:hAnsi="Calibri" w:cs="Calibri"/>
                <w:color w:val="00000A"/>
                <w:lang w:eastAsia="pl-PL"/>
              </w:rPr>
              <w:t>2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6728C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6728C4DF">
              <w:rPr>
                <w:rFonts w:ascii="Calibri" w:hAnsi="Calibri" w:cs="Calibri"/>
                <w:color w:val="00000A"/>
                <w:lang w:eastAsia="pl-PL"/>
              </w:rPr>
              <w:t>” pozwalającym znaleźć zasób Organization za pomocą identyfikatora biznesowego Usługodawcy</w:t>
            </w:r>
            <w:r w:rsidR="0057527C">
              <w:rPr>
                <w:rFonts w:ascii="Calibri" w:hAnsi="Calibri" w:cs="Calibri"/>
                <w:color w:val="00000A"/>
                <w:lang w:eastAsia="pl-PL"/>
              </w:rPr>
              <w:t xml:space="preserve"> oraz z parametrem „</w:t>
            </w:r>
            <w:proofErr w:type="spellStart"/>
            <w:r w:rsidR="0057527C">
              <w:rPr>
                <w:rFonts w:ascii="Calibri" w:hAnsi="Calibri" w:cs="Calibri"/>
                <w:color w:val="00000A"/>
                <w:lang w:eastAsia="pl-PL"/>
              </w:rPr>
              <w:t>pldate</w:t>
            </w:r>
            <w:proofErr w:type="spellEnd"/>
            <w:r w:rsidR="0057527C">
              <w:rPr>
                <w:rFonts w:ascii="Calibri" w:hAnsi="Calibri" w:cs="Calibri"/>
                <w:color w:val="00000A"/>
                <w:lang w:eastAsia="pl-PL"/>
              </w:rPr>
              <w:t>”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3E4DE" w14:textId="3FD7908C" w:rsidR="6728C4DF" w:rsidRDefault="6728C4DF" w:rsidP="6728C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>Został zwrócony zasób Bundle zawierający 1 zasób Organization.  Serwer odpowiedział kodem HTTP 200.</w:t>
            </w:r>
          </w:p>
        </w:tc>
      </w:tr>
    </w:tbl>
    <w:p w14:paraId="57E12F0E" w14:textId="201EEF28" w:rsidR="6728C4DF" w:rsidRDefault="6728C4DF"/>
    <w:p w14:paraId="4BCFFA2B" w14:textId="23C114C4" w:rsidR="6728C4DF" w:rsidRDefault="6728C4DF" w:rsidP="6728C4DF">
      <w:pPr>
        <w:rPr>
          <w:lang w:eastAsia="pl-PL"/>
        </w:rPr>
      </w:pPr>
      <w:r w:rsidRPr="6728C4DF">
        <w:rPr>
          <w:rStyle w:val="Nagwek4Znak"/>
          <w:lang w:eastAsia="pl-PL"/>
        </w:rPr>
        <w:t>Oczekiwany rezultat:</w:t>
      </w:r>
      <w:r w:rsidRPr="6728C4DF">
        <w:rPr>
          <w:lang w:eastAsia="pl-PL"/>
        </w:rPr>
        <w:t xml:space="preserve"> Wszystkie wyszukiwane zasoby zostały poprawnie odnalezione przez serwer FHIR. W odpowiedzi na wszystkie żądania </w:t>
      </w:r>
      <w:r w:rsidR="00951B3A">
        <w:rPr>
          <w:lang w:eastAsia="pl-PL"/>
        </w:rPr>
        <w:t>wyszukania</w:t>
      </w:r>
      <w:r w:rsidRPr="6728C4DF">
        <w:rPr>
          <w:lang w:eastAsia="pl-PL"/>
        </w:rPr>
        <w:t xml:space="preserve"> zostały zwrócone odpowiedzi HTTP o kodzie 200.</w:t>
      </w:r>
    </w:p>
    <w:p w14:paraId="4BC1F688" w14:textId="2105D26F" w:rsidR="6728C4DF" w:rsidRDefault="6728C4DF" w:rsidP="6728C4DF"/>
    <w:p w14:paraId="51AA895D" w14:textId="49125365" w:rsidR="2C32C61C" w:rsidRDefault="0010223F" w:rsidP="0010223F">
      <w:pPr>
        <w:pStyle w:val="Nagwek3"/>
        <w:rPr>
          <w:szCs w:val="28"/>
        </w:rPr>
      </w:pPr>
      <w:bookmarkStart w:id="85" w:name="_Toc87454471"/>
      <w:bookmarkStart w:id="86" w:name="_Toc96583168"/>
      <w:r w:rsidRPr="0010223F">
        <w:t>Wyszukanie Zdarzenia Medycznego oraz danych Usługodawcy - Jednostka Organizacyjna</w:t>
      </w:r>
      <w:bookmarkEnd w:id="85"/>
      <w:bookmarkEnd w:id="86"/>
    </w:p>
    <w:p w14:paraId="72C4CF63" w14:textId="26170A81" w:rsidR="2C32C61C" w:rsidRDefault="1A8FB4DF" w:rsidP="1A8FB4DF">
      <w:r w:rsidRPr="1A8FB4DF">
        <w:rPr>
          <w:rFonts w:ascii="Calibri" w:eastAsia="Calibri" w:hAnsi="Calibri" w:cs="Calibri"/>
          <w:b/>
          <w:bCs/>
          <w:color w:val="17365D" w:themeColor="text2" w:themeShade="BF"/>
          <w:sz w:val="24"/>
        </w:rPr>
        <w:t xml:space="preserve">Opis: </w:t>
      </w:r>
      <w:r w:rsidRPr="1A8FB4DF">
        <w:rPr>
          <w:rFonts w:ascii="Calibri" w:eastAsia="Calibri" w:hAnsi="Calibri" w:cs="Calibri"/>
          <w:szCs w:val="22"/>
        </w:rPr>
        <w:t xml:space="preserve">Celem przypadku testowego jest odczyt danych jednostki organizacyjnej podmiotu leczniczego zapisanych w kontekście </w:t>
      </w:r>
      <w:r w:rsidR="009412E0">
        <w:rPr>
          <w:rFonts w:ascii="Calibri" w:eastAsia="Calibri" w:hAnsi="Calibri" w:cs="Calibri"/>
          <w:szCs w:val="22"/>
        </w:rPr>
        <w:t>Z</w:t>
      </w:r>
      <w:r w:rsidRPr="1A8FB4DF">
        <w:rPr>
          <w:rFonts w:ascii="Calibri" w:eastAsia="Calibri" w:hAnsi="Calibri" w:cs="Calibri"/>
          <w:szCs w:val="22"/>
        </w:rPr>
        <w:t xml:space="preserve">darzenia </w:t>
      </w:r>
      <w:r w:rsidR="009412E0">
        <w:rPr>
          <w:rFonts w:ascii="Calibri" w:eastAsia="Calibri" w:hAnsi="Calibri" w:cs="Calibri"/>
          <w:szCs w:val="22"/>
        </w:rPr>
        <w:t>M</w:t>
      </w:r>
      <w:r w:rsidRPr="1A8FB4DF">
        <w:rPr>
          <w:rFonts w:ascii="Calibri" w:eastAsia="Calibri" w:hAnsi="Calibri" w:cs="Calibri"/>
          <w:szCs w:val="22"/>
        </w:rPr>
        <w:t>edycznego. Odczytu dokonujemy na podstawie identyfikatora biznesowego jednostki organizacyjnej</w:t>
      </w:r>
    </w:p>
    <w:p w14:paraId="06A5B121" w14:textId="5DE2E6CE" w:rsidR="2C32C61C" w:rsidRDefault="1A8FB4DF" w:rsidP="0010223F">
      <w:pPr>
        <w:rPr>
          <w:lang w:eastAsia="pl-PL"/>
        </w:rPr>
      </w:pPr>
      <w:r w:rsidRPr="1A8FB4DF">
        <w:rPr>
          <w:rStyle w:val="Nagwek4Znak"/>
          <w:lang w:eastAsia="pl-PL"/>
        </w:rPr>
        <w:t>Kroki</w:t>
      </w:r>
      <w:r w:rsidR="0010223F"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74F42" w14:paraId="070756AB" w14:textId="77777777" w:rsidTr="1A8FB4D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93FD20D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3939C29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1BB23491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037ADC" w14:paraId="144F5760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861A3" w14:textId="11B9C322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AAA4" w14:textId="1E7FA7B3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3C4F" w14:textId="22514849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037ADC" w14:paraId="67927E26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46E6" w14:textId="234ECC39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D69F" w14:textId="20FD66EC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6F5A" w14:textId="346238C3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037ADC" w14:paraId="3447E30C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E94C" w14:textId="464AA495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EB70" w14:textId="40504460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17EF" w14:textId="625BDFA1" w:rsidR="00037ADC" w:rsidRPr="1A8FB4DF" w:rsidRDefault="00037ADC" w:rsidP="00037AD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1A8FB4DF" w14:paraId="133882CD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F5C8" w14:textId="0D3C627D" w:rsidR="1A8FB4DF" w:rsidRDefault="00037ADC" w:rsidP="1A8FB4DF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386A" w14:textId="68A810B2" w:rsidR="1A8FB4DF" w:rsidRDefault="1A8FB4DF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05EF5C9A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05EF5C9A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05EF5C9A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CB3DD" w14:textId="78D908E3" w:rsidR="1A8FB4DF" w:rsidRDefault="1A8FB4DF" w:rsidP="1A8FB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1A8FB4DF" w14:paraId="79C25FFE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FDEAC" w14:textId="7A85880C" w:rsidR="1A8FB4DF" w:rsidRDefault="00037ADC" w:rsidP="1A8FB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7DF6" w14:textId="4BEEA7EC" w:rsidR="1A8FB4DF" w:rsidRDefault="1A8FB4DF" w:rsidP="0082309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="00823097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 w:rsidR="00823097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="00823097"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B7550" w14:textId="3BEB2FFB" w:rsidR="1A8FB4DF" w:rsidRDefault="1A8FB4DF" w:rsidP="1A8FB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proofErr w:type="spellStart"/>
            <w:r w:rsidR="00823097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261E3F68" w14:textId="6204623E" w:rsidR="2C32C61C" w:rsidRDefault="2C32C61C" w:rsidP="1A8FB4DF"/>
    <w:p w14:paraId="7CAD2ECC" w14:textId="015725BF" w:rsidR="2C32C61C" w:rsidRDefault="1A8FB4DF" w:rsidP="1A8FB4DF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wyszukiwane zasoby zostały poprawnie odnalezione przez serwer FHIR. W odpowiedzi na wszystkie żądania </w:t>
      </w:r>
      <w:r w:rsidR="002B58B6">
        <w:rPr>
          <w:lang w:eastAsia="pl-PL"/>
        </w:rPr>
        <w:t>wy</w:t>
      </w:r>
      <w:r w:rsidR="00951B3A">
        <w:rPr>
          <w:lang w:eastAsia="pl-PL"/>
        </w:rPr>
        <w:t>szukania</w:t>
      </w:r>
      <w:r w:rsidRPr="1A8FB4DF">
        <w:rPr>
          <w:lang w:eastAsia="pl-PL"/>
        </w:rPr>
        <w:t xml:space="preserve"> zostały zwrócone odpowiedzi HTTP o kodzie 200.</w:t>
      </w:r>
    </w:p>
    <w:p w14:paraId="07041EE2" w14:textId="07B04FE3" w:rsidR="1A8FB4DF" w:rsidRDefault="1A8FB4DF" w:rsidP="1A8FB4DF">
      <w:pPr>
        <w:rPr>
          <w:lang w:eastAsia="pl-PL"/>
        </w:rPr>
      </w:pPr>
    </w:p>
    <w:p w14:paraId="4539B891" w14:textId="79DB4D14" w:rsidR="1A8FB4DF" w:rsidRDefault="00F82FF1" w:rsidP="00F82FF1">
      <w:pPr>
        <w:pStyle w:val="Nagwek3"/>
        <w:rPr>
          <w:szCs w:val="28"/>
        </w:rPr>
      </w:pPr>
      <w:bookmarkStart w:id="87" w:name="_Toc87454472"/>
      <w:bookmarkStart w:id="88" w:name="_Toc96583169"/>
      <w:r w:rsidRPr="00F82FF1">
        <w:lastRenderedPageBreak/>
        <w:t>Wyszukanie Zdarzenia Medycznego oraz danych Usługodawcy - Komórka Organizacyjna</w:t>
      </w:r>
      <w:bookmarkEnd w:id="87"/>
      <w:bookmarkEnd w:id="88"/>
    </w:p>
    <w:p w14:paraId="696BB537" w14:textId="638A1FCF" w:rsidR="1A8FB4DF" w:rsidRDefault="1A8FB4DF" w:rsidP="00F82FF1">
      <w:pPr>
        <w:rPr>
          <w:lang w:eastAsia="pl-PL"/>
        </w:rPr>
      </w:pPr>
      <w:r w:rsidRPr="1A8FB4DF">
        <w:rPr>
          <w:rFonts w:ascii="Calibri" w:eastAsia="Calibri" w:hAnsi="Calibri" w:cs="Calibri"/>
          <w:b/>
          <w:bCs/>
          <w:color w:val="17365D" w:themeColor="text2" w:themeShade="BF"/>
          <w:sz w:val="24"/>
        </w:rPr>
        <w:t xml:space="preserve">Opis: </w:t>
      </w:r>
      <w:r w:rsidRPr="1A8FB4DF">
        <w:rPr>
          <w:rFonts w:ascii="Calibri" w:eastAsia="Calibri" w:hAnsi="Calibri" w:cs="Calibri"/>
          <w:szCs w:val="22"/>
        </w:rPr>
        <w:t xml:space="preserve">Celem przypadku testowego jest odczyt danych komórki organizacyjnej podmiotu leczniczego zapisanych w kontekście </w:t>
      </w:r>
      <w:r w:rsidR="009412E0">
        <w:rPr>
          <w:rFonts w:ascii="Calibri" w:eastAsia="Calibri" w:hAnsi="Calibri" w:cs="Calibri"/>
          <w:szCs w:val="22"/>
        </w:rPr>
        <w:t>Z</w:t>
      </w:r>
      <w:r w:rsidRPr="1A8FB4DF">
        <w:rPr>
          <w:rFonts w:ascii="Calibri" w:eastAsia="Calibri" w:hAnsi="Calibri" w:cs="Calibri"/>
          <w:szCs w:val="22"/>
        </w:rPr>
        <w:t xml:space="preserve">darzenia </w:t>
      </w:r>
      <w:r w:rsidR="009412E0">
        <w:rPr>
          <w:rFonts w:ascii="Calibri" w:eastAsia="Calibri" w:hAnsi="Calibri" w:cs="Calibri"/>
          <w:szCs w:val="22"/>
        </w:rPr>
        <w:t>M</w:t>
      </w:r>
      <w:r w:rsidRPr="1A8FB4DF">
        <w:rPr>
          <w:rFonts w:ascii="Calibri" w:eastAsia="Calibri" w:hAnsi="Calibri" w:cs="Calibri"/>
          <w:szCs w:val="22"/>
        </w:rPr>
        <w:t>edycznego. Odczytu dokonujemy na podstawie identyfikatora biznesowego komórki organizacyjnej</w:t>
      </w:r>
    </w:p>
    <w:p w14:paraId="233B4CF3" w14:textId="01DA7D83" w:rsidR="1A8FB4DF" w:rsidRDefault="1A8FB4DF" w:rsidP="1A8FB4DF">
      <w:pPr>
        <w:rPr>
          <w:lang w:eastAsia="pl-PL"/>
        </w:rPr>
      </w:pPr>
      <w:r w:rsidRPr="1A8FB4DF">
        <w:rPr>
          <w:rStyle w:val="Nagwek4Znak"/>
          <w:lang w:eastAsia="pl-PL"/>
        </w:rPr>
        <w:t>K</w:t>
      </w:r>
      <w:r w:rsidR="00F82FF1">
        <w:rPr>
          <w:rStyle w:val="Nagwek4Znak"/>
          <w:lang w:eastAsia="pl-PL"/>
        </w:rPr>
        <w:t>roki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74F42" w14:paraId="338A448B" w14:textId="77777777" w:rsidTr="1A8FB4D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D246D7E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A1EF3C5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E12A4AF" w14:textId="77777777" w:rsidR="1A8FB4DF" w:rsidRDefault="1A8FB4D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2B58B6" w14:paraId="3840C6D1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94F4" w14:textId="4215A452" w:rsidR="002B58B6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0100" w14:textId="534DC770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624DB" w14:textId="69E8F1DF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2B58B6" w14:paraId="257127BB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2C1AB" w14:textId="2893DE37" w:rsidR="002B58B6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6057" w14:textId="4BC0B487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PLMedicalEvent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AB52" w14:textId="3ADA82FF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</w:t>
            </w:r>
          </w:p>
        </w:tc>
      </w:tr>
      <w:tr w:rsidR="002B58B6" w14:paraId="460CF82D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7924C" w14:textId="6BE05650" w:rsidR="002B58B6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455D6" w14:textId="185C2790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BF9F" w14:textId="22667364" w:rsidR="002B58B6" w:rsidRPr="1A8FB4DF" w:rsidRDefault="002B58B6" w:rsidP="002B58B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wraz z unikalnym identyfikatorem (węzeł id). </w:t>
            </w:r>
          </w:p>
        </w:tc>
      </w:tr>
      <w:tr w:rsidR="1A8FB4DF" w14:paraId="6197EBC5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26322" w14:textId="2E12D4A1" w:rsidR="1A8FB4DF" w:rsidRDefault="002B58B6" w:rsidP="1A8FB4DF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A873" w14:textId="0B9BAEDE" w:rsidR="1A8FB4DF" w:rsidRDefault="1A8FB4DF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23981220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23981220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23981220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94FD" w14:textId="78D908E3" w:rsidR="1A8FB4DF" w:rsidRDefault="1A8FB4DF" w:rsidP="1A8FB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1A8FB4DF" w14:paraId="7B0F28BE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B5711" w14:textId="0BA2EE2D" w:rsidR="1A8FB4DF" w:rsidRDefault="002B58B6" w:rsidP="1A8FB4D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AFF0" w14:textId="0EB732FB" w:rsidR="1A8FB4DF" w:rsidRDefault="1A8FB4DF" w:rsidP="0082309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="00823097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 w:rsidR="00823097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="00823097"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2FF3" w14:textId="6F41E4C7" w:rsidR="1A8FB4DF" w:rsidRDefault="1A8FB4DF" w:rsidP="008B7CC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proofErr w:type="spellStart"/>
            <w:r w:rsidR="008B7CCB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1A0172C9" w14:textId="6204623E" w:rsidR="1A8FB4DF" w:rsidRDefault="1A8FB4DF" w:rsidP="1A8FB4DF"/>
    <w:p w14:paraId="6D9080F0" w14:textId="16ABE2B4" w:rsidR="1A8FB4DF" w:rsidRDefault="1A8FB4DF" w:rsidP="1A8FB4DF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wyszukiwane zasoby zostały poprawnie odnalezione przez serwer FHIR. W odpowiedzi na wszystkie żądania </w:t>
      </w:r>
      <w:r w:rsidR="00951B3A">
        <w:rPr>
          <w:lang w:eastAsia="pl-PL"/>
        </w:rPr>
        <w:t>wyszukania</w:t>
      </w:r>
      <w:r w:rsidRPr="1A8FB4DF">
        <w:rPr>
          <w:lang w:eastAsia="pl-PL"/>
        </w:rPr>
        <w:t xml:space="preserve"> zostały zwrócone odpowiedzi HTTP o kodzie 200.</w:t>
      </w:r>
    </w:p>
    <w:p w14:paraId="2AEF918B" w14:textId="6D28F94A" w:rsidR="009B5734" w:rsidRDefault="00506EE4" w:rsidP="00506EE4">
      <w:pPr>
        <w:pStyle w:val="Nagwek3"/>
      </w:pPr>
      <w:bookmarkStart w:id="89" w:name="_Toc87454473"/>
      <w:bookmarkStart w:id="90" w:name="_Toc96583170"/>
      <w:r w:rsidRPr="00506EE4">
        <w:lastRenderedPageBreak/>
        <w:t>Wyszukanie Zdarzenia Medycznego oraz danych Pracownika Medycznego</w:t>
      </w:r>
      <w:bookmarkEnd w:id="89"/>
      <w:bookmarkEnd w:id="90"/>
    </w:p>
    <w:p w14:paraId="1DF953FE" w14:textId="697C6834" w:rsidR="009B5734" w:rsidRPr="00506EE4" w:rsidRDefault="009B5734" w:rsidP="009B5734">
      <w:pPr>
        <w:rPr>
          <w:rFonts w:ascii="Calibri" w:eastAsia="Calibri" w:hAnsi="Calibri" w:cs="Calibri"/>
          <w:szCs w:val="22"/>
        </w:rPr>
      </w:pPr>
      <w:r w:rsidRPr="1A8FB4DF">
        <w:rPr>
          <w:rFonts w:ascii="Calibri" w:eastAsia="Calibri" w:hAnsi="Calibri" w:cs="Calibri"/>
          <w:b/>
          <w:bCs/>
          <w:color w:val="17365D" w:themeColor="text2" w:themeShade="BF"/>
          <w:sz w:val="24"/>
        </w:rPr>
        <w:t xml:space="preserve">Opis: </w:t>
      </w:r>
      <w:r w:rsidRPr="1A8FB4DF">
        <w:rPr>
          <w:rFonts w:ascii="Calibri" w:eastAsia="Calibri" w:hAnsi="Calibri" w:cs="Calibri"/>
          <w:szCs w:val="22"/>
        </w:rPr>
        <w:t xml:space="preserve">Celem przypadku testowego jest </w:t>
      </w:r>
      <w:r>
        <w:rPr>
          <w:rFonts w:ascii="Calibri" w:eastAsia="Calibri" w:hAnsi="Calibri" w:cs="Calibri"/>
          <w:szCs w:val="22"/>
        </w:rPr>
        <w:t>wyszukanie</w:t>
      </w:r>
      <w:r w:rsidRPr="1A8FB4DF">
        <w:rPr>
          <w:rFonts w:ascii="Calibri" w:eastAsia="Calibri" w:hAnsi="Calibri" w:cs="Calibri"/>
          <w:szCs w:val="22"/>
        </w:rPr>
        <w:t xml:space="preserve"> danych </w:t>
      </w:r>
      <w:r>
        <w:rPr>
          <w:rFonts w:ascii="Calibri" w:eastAsia="Calibri" w:hAnsi="Calibri" w:cs="Calibri"/>
          <w:szCs w:val="22"/>
        </w:rPr>
        <w:t>pracownika medycznego</w:t>
      </w:r>
      <w:r w:rsidRPr="1A8FB4DF">
        <w:rPr>
          <w:rFonts w:ascii="Calibri" w:eastAsia="Calibri" w:hAnsi="Calibri" w:cs="Calibri"/>
          <w:szCs w:val="22"/>
        </w:rPr>
        <w:t xml:space="preserve"> zapisanych w kontekście </w:t>
      </w:r>
      <w:r>
        <w:rPr>
          <w:rFonts w:ascii="Calibri" w:eastAsia="Calibri" w:hAnsi="Calibri" w:cs="Calibri"/>
          <w:szCs w:val="22"/>
        </w:rPr>
        <w:t>Z</w:t>
      </w:r>
      <w:r w:rsidRPr="1A8FB4DF">
        <w:rPr>
          <w:rFonts w:ascii="Calibri" w:eastAsia="Calibri" w:hAnsi="Calibri" w:cs="Calibri"/>
          <w:szCs w:val="22"/>
        </w:rPr>
        <w:t xml:space="preserve">darzenia </w:t>
      </w:r>
      <w:r>
        <w:rPr>
          <w:rFonts w:ascii="Calibri" w:eastAsia="Calibri" w:hAnsi="Calibri" w:cs="Calibri"/>
          <w:szCs w:val="22"/>
        </w:rPr>
        <w:t>M</w:t>
      </w:r>
      <w:r w:rsidRPr="1A8FB4DF">
        <w:rPr>
          <w:rFonts w:ascii="Calibri" w:eastAsia="Calibri" w:hAnsi="Calibri" w:cs="Calibri"/>
          <w:szCs w:val="22"/>
        </w:rPr>
        <w:t xml:space="preserve">edycznego. Odczytu dokonujemy na podstawie identyfikatora biznesowego </w:t>
      </w:r>
      <w:r w:rsidR="00506EE4">
        <w:rPr>
          <w:rFonts w:ascii="Calibri" w:eastAsia="Calibri" w:hAnsi="Calibri" w:cs="Calibri"/>
          <w:szCs w:val="22"/>
        </w:rPr>
        <w:t>pracownika medycznego</w:t>
      </w:r>
    </w:p>
    <w:p w14:paraId="0DCC36F8" w14:textId="7788EA0D" w:rsidR="009B5734" w:rsidRDefault="00506EE4" w:rsidP="009B5734">
      <w:pPr>
        <w:rPr>
          <w:lang w:eastAsia="pl-PL"/>
        </w:rPr>
      </w:pPr>
      <w:r>
        <w:rPr>
          <w:rStyle w:val="Nagwek4Znak"/>
          <w:lang w:eastAsia="pl-PL"/>
        </w:rPr>
        <w:t>Kroki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74F42" w14:paraId="3E390E00" w14:textId="77777777" w:rsidTr="00B37FA0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E65798C" w14:textId="77777777" w:rsidR="009B5734" w:rsidRDefault="009B573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45F4D0B4" w14:textId="77777777" w:rsidR="009B5734" w:rsidRDefault="009B573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BF76DB8" w14:textId="77777777" w:rsidR="009B5734" w:rsidRDefault="009B573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B5734" w14:paraId="3348BD87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EDE4" w14:textId="5C119024" w:rsidR="009B5734" w:rsidRDefault="009B5734" w:rsidP="00B37FA0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2024" w14:textId="34538BBE" w:rsidR="009B5734" w:rsidRDefault="009B5734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013A734A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013A734A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013A734A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ED686" w14:textId="77777777" w:rsidR="009B5734" w:rsidRDefault="009B5734" w:rsidP="00B37FA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009B5734" w14:paraId="3454E3C9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A5AA1" w14:textId="6616139C" w:rsidR="009B5734" w:rsidRDefault="009B5734" w:rsidP="00B37FA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DA30" w14:textId="69D4891B" w:rsidR="009B5734" w:rsidRDefault="009B5734" w:rsidP="7727445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7727445F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7727445F">
              <w:rPr>
                <w:rFonts w:ascii="Calibri" w:hAnsi="Calibri" w:cs="Calibri"/>
                <w:color w:val="00000A"/>
                <w:lang w:eastAsia="pl-PL"/>
              </w:rPr>
              <w:t>Practi</w:t>
            </w:r>
            <w:r w:rsidR="67C347D2" w:rsidRPr="7727445F">
              <w:rPr>
                <w:rFonts w:ascii="Calibri" w:hAnsi="Calibri" w:cs="Calibri"/>
                <w:color w:val="00000A"/>
                <w:lang w:eastAsia="pl-PL"/>
              </w:rPr>
              <w:t>t</w:t>
            </w:r>
            <w:r w:rsidRPr="7727445F">
              <w:rPr>
                <w:rFonts w:ascii="Calibri" w:hAnsi="Calibri" w:cs="Calibri"/>
                <w:color w:val="00000A"/>
                <w:lang w:eastAsia="pl-PL"/>
              </w:rPr>
              <w:t>ioner</w:t>
            </w:r>
            <w:proofErr w:type="spellEnd"/>
            <w:r w:rsidRPr="7727445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7727445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7727445F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 w:rsidRPr="7727445F">
              <w:rPr>
                <w:rFonts w:ascii="Calibri" w:hAnsi="Calibri" w:cs="Calibri"/>
                <w:color w:val="00000A"/>
                <w:lang w:eastAsia="pl-PL"/>
              </w:rPr>
              <w:t>Practi</w:t>
            </w:r>
            <w:r w:rsidR="00287399" w:rsidRPr="7727445F">
              <w:rPr>
                <w:rFonts w:ascii="Calibri" w:hAnsi="Calibri" w:cs="Calibri"/>
                <w:color w:val="00000A"/>
                <w:lang w:eastAsia="pl-PL"/>
              </w:rPr>
              <w:t>t</w:t>
            </w:r>
            <w:r w:rsidRPr="7727445F">
              <w:rPr>
                <w:rFonts w:ascii="Calibri" w:hAnsi="Calibri" w:cs="Calibri"/>
                <w:color w:val="00000A"/>
                <w:lang w:eastAsia="pl-PL"/>
              </w:rPr>
              <w:t>ioner</w:t>
            </w:r>
            <w:proofErr w:type="spellEnd"/>
            <w:r w:rsidRPr="7727445F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Pracownika medycznego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6151E" w14:textId="5C05DBC9" w:rsidR="009B5734" w:rsidRDefault="009B5734" w:rsidP="0028739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proofErr w:type="spellStart"/>
            <w:r w:rsidR="008B7CCB">
              <w:rPr>
                <w:rFonts w:ascii="Calibri" w:hAnsi="Calibri" w:cs="Calibri"/>
                <w:color w:val="00000A"/>
                <w:lang w:eastAsia="pl-PL"/>
              </w:rPr>
              <w:t>Practi</w:t>
            </w:r>
            <w:r w:rsidR="00287399">
              <w:rPr>
                <w:rFonts w:ascii="Calibri" w:hAnsi="Calibri" w:cs="Calibri"/>
                <w:color w:val="00000A"/>
                <w:lang w:eastAsia="pl-PL"/>
              </w:rPr>
              <w:t>t</w:t>
            </w:r>
            <w:r w:rsidR="008B7CCB">
              <w:rPr>
                <w:rFonts w:ascii="Calibri" w:hAnsi="Calibri" w:cs="Calibri"/>
                <w:color w:val="00000A"/>
                <w:lang w:eastAsia="pl-PL"/>
              </w:rPr>
              <w:t>ioner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37B35F3A" w14:textId="77777777" w:rsidR="009B5734" w:rsidRDefault="009B5734" w:rsidP="009B5734">
      <w:pPr>
        <w:rPr>
          <w:lang w:eastAsia="pl-PL"/>
        </w:rPr>
      </w:pPr>
    </w:p>
    <w:p w14:paraId="7758F94D" w14:textId="351A687F" w:rsidR="009B5734" w:rsidRDefault="009B5734" w:rsidP="009B5734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wyszukiwane zasoby zostały poprawnie odnalezione przez serwer FHIR. W odpowiedzi na wszystkie żądania </w:t>
      </w:r>
      <w:r w:rsidR="00951B3A">
        <w:rPr>
          <w:lang w:eastAsia="pl-PL"/>
        </w:rPr>
        <w:t>wyszukania</w:t>
      </w:r>
      <w:r w:rsidRPr="1A8FB4DF">
        <w:rPr>
          <w:lang w:eastAsia="pl-PL"/>
        </w:rPr>
        <w:t xml:space="preserve"> zostały zwrócone odpowiedzi HTTP o kodzie 200</w:t>
      </w:r>
    </w:p>
    <w:p w14:paraId="212733A1" w14:textId="77777777" w:rsidR="009B5734" w:rsidRDefault="009B5734" w:rsidP="1A8FB4DF">
      <w:pPr>
        <w:rPr>
          <w:lang w:eastAsia="pl-PL"/>
        </w:rPr>
      </w:pPr>
    </w:p>
    <w:p w14:paraId="21764332" w14:textId="57F083FE" w:rsidR="1A8FB4DF" w:rsidRDefault="00506EE4" w:rsidP="00506EE4">
      <w:pPr>
        <w:pStyle w:val="Nagwek3"/>
      </w:pPr>
      <w:bookmarkStart w:id="91" w:name="_Toc87454474"/>
      <w:bookmarkStart w:id="92" w:name="_Toc96583171"/>
      <w:r w:rsidRPr="00506EE4">
        <w:t>Wyszukanie Zdarzenia Medycznego oraz danych Miejsca Udzielenia Świadczeń - Praktyka Lekarska</w:t>
      </w:r>
      <w:bookmarkEnd w:id="91"/>
      <w:bookmarkEnd w:id="92"/>
    </w:p>
    <w:p w14:paraId="14E5FC63" w14:textId="72965897" w:rsidR="002C0C2B" w:rsidRPr="00506EE4" w:rsidRDefault="002C0C2B" w:rsidP="002C0C2B">
      <w:pPr>
        <w:rPr>
          <w:rFonts w:ascii="Calibri" w:eastAsia="Calibri" w:hAnsi="Calibri" w:cs="Calibri"/>
          <w:szCs w:val="22"/>
        </w:rPr>
      </w:pPr>
      <w:r w:rsidRPr="1A8FB4DF">
        <w:rPr>
          <w:rFonts w:ascii="Calibri" w:eastAsia="Calibri" w:hAnsi="Calibri" w:cs="Calibri"/>
          <w:b/>
          <w:bCs/>
          <w:color w:val="17365D" w:themeColor="text2" w:themeShade="BF"/>
          <w:sz w:val="24"/>
        </w:rPr>
        <w:t xml:space="preserve">Opis: </w:t>
      </w:r>
      <w:r w:rsidRPr="1A8FB4DF">
        <w:rPr>
          <w:rFonts w:ascii="Calibri" w:eastAsia="Calibri" w:hAnsi="Calibri" w:cs="Calibri"/>
          <w:szCs w:val="22"/>
        </w:rPr>
        <w:t xml:space="preserve">Celem przypadku testowego jest </w:t>
      </w:r>
      <w:r>
        <w:rPr>
          <w:rFonts w:ascii="Calibri" w:eastAsia="Calibri" w:hAnsi="Calibri" w:cs="Calibri"/>
          <w:szCs w:val="22"/>
        </w:rPr>
        <w:t xml:space="preserve">wyszukanie danych miejsca udzielenia świadczeń praktyki lekarskiej </w:t>
      </w:r>
      <w:r w:rsidRPr="1A8FB4DF">
        <w:rPr>
          <w:rFonts w:ascii="Calibri" w:eastAsia="Calibri" w:hAnsi="Calibri" w:cs="Calibri"/>
          <w:szCs w:val="22"/>
        </w:rPr>
        <w:t>zapisan</w:t>
      </w:r>
      <w:r>
        <w:rPr>
          <w:rFonts w:ascii="Calibri" w:eastAsia="Calibri" w:hAnsi="Calibri" w:cs="Calibri"/>
          <w:szCs w:val="22"/>
        </w:rPr>
        <w:t>ej</w:t>
      </w:r>
      <w:r w:rsidRPr="1A8FB4DF">
        <w:rPr>
          <w:rFonts w:ascii="Calibri" w:eastAsia="Calibri" w:hAnsi="Calibri" w:cs="Calibri"/>
          <w:szCs w:val="22"/>
        </w:rPr>
        <w:t xml:space="preserve"> w kontekście </w:t>
      </w:r>
      <w:r w:rsidR="009412E0">
        <w:rPr>
          <w:rFonts w:ascii="Calibri" w:eastAsia="Calibri" w:hAnsi="Calibri" w:cs="Calibri"/>
          <w:szCs w:val="22"/>
        </w:rPr>
        <w:t>Z</w:t>
      </w:r>
      <w:r w:rsidRPr="1A8FB4DF">
        <w:rPr>
          <w:rFonts w:ascii="Calibri" w:eastAsia="Calibri" w:hAnsi="Calibri" w:cs="Calibri"/>
          <w:szCs w:val="22"/>
        </w:rPr>
        <w:t xml:space="preserve">darzenia </w:t>
      </w:r>
      <w:r w:rsidR="009412E0">
        <w:rPr>
          <w:rFonts w:ascii="Calibri" w:eastAsia="Calibri" w:hAnsi="Calibri" w:cs="Calibri"/>
          <w:szCs w:val="22"/>
        </w:rPr>
        <w:t>M</w:t>
      </w:r>
      <w:r w:rsidRPr="1A8FB4DF">
        <w:rPr>
          <w:rFonts w:ascii="Calibri" w:eastAsia="Calibri" w:hAnsi="Calibri" w:cs="Calibri"/>
          <w:szCs w:val="22"/>
        </w:rPr>
        <w:t xml:space="preserve">edycznego. Odczytu dokonujemy na podstawie identyfikatora biznesowego </w:t>
      </w:r>
      <w:r w:rsidR="00506EE4">
        <w:rPr>
          <w:rFonts w:ascii="Calibri" w:eastAsia="Calibri" w:hAnsi="Calibri" w:cs="Calibri"/>
          <w:szCs w:val="22"/>
        </w:rPr>
        <w:t>praktyki lekarskiej</w:t>
      </w:r>
    </w:p>
    <w:p w14:paraId="74EAD08B" w14:textId="05990971" w:rsidR="002C0C2B" w:rsidRDefault="00506EE4" w:rsidP="002C0C2B">
      <w:pPr>
        <w:rPr>
          <w:lang w:eastAsia="pl-PL"/>
        </w:rPr>
      </w:pPr>
      <w:r>
        <w:rPr>
          <w:rStyle w:val="Nagwek4Znak"/>
          <w:lang w:eastAsia="pl-PL"/>
        </w:rPr>
        <w:t>Kroki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12D03E58" w14:textId="77777777" w:rsidTr="00E63207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F4F4E4B" w14:textId="77777777" w:rsidR="002C0C2B" w:rsidRDefault="002C0C2B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07B7F5E" w14:textId="77777777" w:rsidR="002C0C2B" w:rsidRDefault="002C0C2B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2CD2172F" w14:textId="77777777" w:rsidR="002C0C2B" w:rsidRDefault="002C0C2B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2C0C2B" w14:paraId="1D1DF7FE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6865" w14:textId="38CE4AF8" w:rsidR="002C0C2B" w:rsidRPr="008A4BEF" w:rsidRDefault="008A4BEF" w:rsidP="00E63207">
            <w:pPr>
              <w:spacing w:beforeAutospacing="1" w:afterAutospacing="1" w:line="240" w:lineRule="auto"/>
              <w:jc w:val="center"/>
              <w:rPr>
                <w:rFonts w:cstheme="minorHAnsi"/>
                <w:szCs w:val="22"/>
                <w:lang w:eastAsia="pl-PL"/>
              </w:rPr>
            </w:pPr>
            <w:r w:rsidRPr="008A4BEF">
              <w:rPr>
                <w:rFonts w:cstheme="minorHAnsi"/>
                <w:color w:val="00000A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CDE6" w14:textId="3A29C6FC" w:rsidR="002C0C2B" w:rsidRDefault="002C0C2B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582B1A4B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582B1A4B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582B1A4B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B6EA" w14:textId="77777777" w:rsidR="002C0C2B" w:rsidRDefault="002C0C2B" w:rsidP="00E6320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008A4BEF" w14:paraId="07AB8CD6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F7B9B" w14:textId="1EC6D142" w:rsidR="008A4BEF" w:rsidRPr="008A4BEF" w:rsidRDefault="008A4BEF" w:rsidP="008A4BEF">
            <w:pPr>
              <w:spacing w:beforeAutospacing="1" w:afterAutospacing="1" w:line="240" w:lineRule="auto"/>
              <w:jc w:val="center"/>
              <w:rPr>
                <w:rFonts w:cstheme="minorHAnsi"/>
                <w:szCs w:val="22"/>
                <w:lang w:eastAsia="pl-PL"/>
              </w:rPr>
            </w:pPr>
            <w:r w:rsidRPr="008A4BEF">
              <w:rPr>
                <w:rFonts w:cstheme="minorHAns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A2DA" w14:textId="044A2481" w:rsidR="008A4BEF" w:rsidRDefault="008A4BEF" w:rsidP="008A4BE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Usługodawcy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oraz z parametrem „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pldate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>”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7237" w14:textId="160AB22C" w:rsidR="008A4BEF" w:rsidRDefault="008A4BEF" w:rsidP="008A4BE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nie </w:t>
            </w: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zawierający </w:t>
            </w:r>
            <w:r>
              <w:rPr>
                <w:rFonts w:ascii="Calibri" w:hAnsi="Calibri" w:cs="Calibri"/>
                <w:color w:val="00000A"/>
                <w:lang w:eastAsia="pl-PL"/>
              </w:rPr>
              <w:t>zasobu</w:t>
            </w: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Organization.  Serwer odpowiedział kodem HTTP 200.</w:t>
            </w:r>
          </w:p>
        </w:tc>
      </w:tr>
      <w:tr w:rsidR="002C0C2B" w14:paraId="0CC914CB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6B419" w14:textId="6CC9D730" w:rsidR="002C0C2B" w:rsidRPr="008A4BEF" w:rsidRDefault="008A4BEF" w:rsidP="00E63207">
            <w:pPr>
              <w:spacing w:beforeAutospacing="1" w:afterAutospacing="1" w:line="240" w:lineRule="auto"/>
              <w:jc w:val="center"/>
              <w:rPr>
                <w:rFonts w:cstheme="minorHAnsi"/>
                <w:color w:val="00000A"/>
                <w:szCs w:val="22"/>
                <w:lang w:eastAsia="pl-PL"/>
              </w:rPr>
            </w:pPr>
            <w:r w:rsidRPr="008A4BEF">
              <w:rPr>
                <w:rFonts w:cstheme="minorHAnsi"/>
                <w:color w:val="00000A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8126D" w14:textId="6C96ABC2" w:rsidR="002C0C2B" w:rsidRDefault="002C0C2B" w:rsidP="002C0C2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Usługodawcy</w:t>
            </w:r>
            <w:r w:rsidR="008A4BEF">
              <w:rPr>
                <w:rFonts w:ascii="Calibri" w:hAnsi="Calibri" w:cs="Calibri"/>
                <w:color w:val="00000A"/>
                <w:lang w:eastAsia="pl-PL"/>
              </w:rPr>
              <w:t xml:space="preserve"> oraz z parametrem „</w:t>
            </w:r>
            <w:proofErr w:type="spellStart"/>
            <w:r w:rsidR="008A4BEF">
              <w:rPr>
                <w:rFonts w:ascii="Calibri" w:hAnsi="Calibri" w:cs="Calibri"/>
                <w:color w:val="00000A"/>
                <w:lang w:eastAsia="pl-PL"/>
              </w:rPr>
              <w:t>pldate</w:t>
            </w:r>
            <w:proofErr w:type="spellEnd"/>
            <w:r w:rsidR="008A4BEF">
              <w:rPr>
                <w:rFonts w:ascii="Calibri" w:hAnsi="Calibri" w:cs="Calibri"/>
                <w:color w:val="00000A"/>
                <w:lang w:eastAsia="pl-PL"/>
              </w:rPr>
              <w:t>”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7B64B" w14:textId="4F103E48" w:rsidR="002C0C2B" w:rsidRDefault="002C0C2B" w:rsidP="008B7CC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proofErr w:type="spellStart"/>
            <w:r w:rsidR="008B7CCB">
              <w:rPr>
                <w:rFonts w:ascii="Calibri" w:hAnsi="Calibri" w:cs="Calibri"/>
                <w:color w:val="00000A"/>
                <w:lang w:eastAsia="pl-PL"/>
              </w:rPr>
              <w:t>Location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192F7668" w14:textId="77777777" w:rsidR="002C0C2B" w:rsidRDefault="002C0C2B" w:rsidP="002C0C2B"/>
    <w:p w14:paraId="4CDE3245" w14:textId="517315B2" w:rsidR="002C0C2B" w:rsidRDefault="002C0C2B" w:rsidP="002C0C2B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wyszukiwane zasoby zostały poprawnie odnalezione przez serwer FHIR. W odpowiedzi na wszystkie żądania </w:t>
      </w:r>
      <w:r w:rsidR="00951B3A">
        <w:rPr>
          <w:lang w:eastAsia="pl-PL"/>
        </w:rPr>
        <w:t>wyszukania</w:t>
      </w:r>
      <w:r w:rsidRPr="1A8FB4DF">
        <w:rPr>
          <w:lang w:eastAsia="pl-PL"/>
        </w:rPr>
        <w:t xml:space="preserve"> zostały zwrócone odpowiedzi HTTP o kodzie 200.</w:t>
      </w:r>
    </w:p>
    <w:p w14:paraId="71CBE4ED" w14:textId="77777777" w:rsidR="002C0C2B" w:rsidRDefault="002C0C2B" w:rsidP="002C0C2B">
      <w:pPr>
        <w:rPr>
          <w:lang w:eastAsia="pl-PL"/>
        </w:rPr>
      </w:pPr>
    </w:p>
    <w:p w14:paraId="0AFEDC0C" w14:textId="410487B5" w:rsidR="00504239" w:rsidRDefault="00506EE4" w:rsidP="00506EE4">
      <w:pPr>
        <w:pStyle w:val="Nagwek3"/>
      </w:pPr>
      <w:bookmarkStart w:id="93" w:name="_Toc87454475"/>
      <w:bookmarkStart w:id="94" w:name="_Toc96583172"/>
      <w:r w:rsidRPr="00506EE4">
        <w:t xml:space="preserve">Wyszukanie </w:t>
      </w:r>
      <w:r>
        <w:t>zdarzenia medycznego</w:t>
      </w:r>
      <w:r w:rsidRPr="00506EE4">
        <w:t>, procedu</w:t>
      </w:r>
      <w:r>
        <w:t>ry</w:t>
      </w:r>
      <w:r w:rsidRPr="00506EE4">
        <w:t xml:space="preserve"> oraz </w:t>
      </w:r>
      <w:r>
        <w:t>rozpoznania</w:t>
      </w:r>
      <w:r w:rsidRPr="00506EE4">
        <w:t xml:space="preserve"> -  praktyka lekarska</w:t>
      </w:r>
      <w:bookmarkEnd w:id="93"/>
      <w:bookmarkEnd w:id="94"/>
    </w:p>
    <w:p w14:paraId="19C39265" w14:textId="64F0188B" w:rsidR="00504239" w:rsidRDefault="00504239" w:rsidP="00673907">
      <w:pPr>
        <w:rPr>
          <w:lang w:eastAsia="pl-PL"/>
        </w:rPr>
      </w:pPr>
      <w:r w:rsidRPr="1A8FB4DF">
        <w:rPr>
          <w:rFonts w:ascii="Calibri" w:eastAsia="Calibri" w:hAnsi="Calibri" w:cs="Calibri"/>
          <w:b/>
          <w:bCs/>
          <w:color w:val="17365D" w:themeColor="text2" w:themeShade="BF"/>
          <w:sz w:val="24"/>
        </w:rPr>
        <w:t xml:space="preserve">Opis: </w:t>
      </w:r>
      <w:r w:rsidRPr="1A8FB4DF">
        <w:rPr>
          <w:rFonts w:ascii="Calibri" w:eastAsia="Calibri" w:hAnsi="Calibri" w:cs="Calibri"/>
          <w:szCs w:val="22"/>
        </w:rPr>
        <w:t xml:space="preserve">Celem przypadku testowego jest </w:t>
      </w:r>
      <w:r>
        <w:rPr>
          <w:rFonts w:ascii="Calibri" w:eastAsia="Calibri" w:hAnsi="Calibri" w:cs="Calibri"/>
          <w:szCs w:val="22"/>
        </w:rPr>
        <w:t xml:space="preserve">wyszukanie danych </w:t>
      </w:r>
      <w:r w:rsidR="009412E0">
        <w:rPr>
          <w:rFonts w:ascii="Calibri" w:eastAsia="Calibri" w:hAnsi="Calibri" w:cs="Calibri"/>
          <w:szCs w:val="22"/>
        </w:rPr>
        <w:t>P</w:t>
      </w:r>
      <w:r>
        <w:rPr>
          <w:rFonts w:ascii="Calibri" w:eastAsia="Calibri" w:hAnsi="Calibri" w:cs="Calibri"/>
          <w:szCs w:val="22"/>
        </w:rPr>
        <w:t xml:space="preserve">rocedury </w:t>
      </w:r>
      <w:r w:rsidR="009412E0">
        <w:rPr>
          <w:rFonts w:ascii="Calibri" w:eastAsia="Calibri" w:hAnsi="Calibri" w:cs="Calibri"/>
          <w:szCs w:val="22"/>
        </w:rPr>
        <w:t>M</w:t>
      </w:r>
      <w:r>
        <w:rPr>
          <w:rFonts w:ascii="Calibri" w:eastAsia="Calibri" w:hAnsi="Calibri" w:cs="Calibri"/>
          <w:szCs w:val="22"/>
        </w:rPr>
        <w:t xml:space="preserve">edycznej, rozpoznania </w:t>
      </w:r>
      <w:r w:rsidRPr="1A8FB4DF">
        <w:rPr>
          <w:rFonts w:ascii="Calibri" w:eastAsia="Calibri" w:hAnsi="Calibri" w:cs="Calibri"/>
          <w:szCs w:val="22"/>
        </w:rPr>
        <w:t>zapisan</w:t>
      </w:r>
      <w:r>
        <w:rPr>
          <w:rFonts w:ascii="Calibri" w:eastAsia="Calibri" w:hAnsi="Calibri" w:cs="Calibri"/>
          <w:szCs w:val="22"/>
        </w:rPr>
        <w:t>ego</w:t>
      </w:r>
      <w:r w:rsidRPr="1A8FB4DF">
        <w:rPr>
          <w:rFonts w:ascii="Calibri" w:eastAsia="Calibri" w:hAnsi="Calibri" w:cs="Calibri"/>
          <w:szCs w:val="22"/>
        </w:rPr>
        <w:t xml:space="preserve"> w kontekście </w:t>
      </w:r>
      <w:r w:rsidR="009412E0">
        <w:rPr>
          <w:rFonts w:ascii="Calibri" w:eastAsia="Calibri" w:hAnsi="Calibri" w:cs="Calibri"/>
          <w:szCs w:val="22"/>
        </w:rPr>
        <w:t>Z</w:t>
      </w:r>
      <w:r w:rsidRPr="1A8FB4DF">
        <w:rPr>
          <w:rFonts w:ascii="Calibri" w:eastAsia="Calibri" w:hAnsi="Calibri" w:cs="Calibri"/>
          <w:szCs w:val="22"/>
        </w:rPr>
        <w:t xml:space="preserve">darzenia </w:t>
      </w:r>
      <w:r w:rsidR="009412E0">
        <w:rPr>
          <w:rFonts w:ascii="Calibri" w:eastAsia="Calibri" w:hAnsi="Calibri" w:cs="Calibri"/>
          <w:szCs w:val="22"/>
        </w:rPr>
        <w:t>M</w:t>
      </w:r>
      <w:r w:rsidRPr="1A8FB4DF">
        <w:rPr>
          <w:rFonts w:ascii="Calibri" w:eastAsia="Calibri" w:hAnsi="Calibri" w:cs="Calibri"/>
          <w:szCs w:val="22"/>
        </w:rPr>
        <w:t>edycznego. Odczytu dokonujemy na podstawie i</w:t>
      </w:r>
      <w:r>
        <w:rPr>
          <w:rFonts w:ascii="Calibri" w:eastAsia="Calibri" w:hAnsi="Calibri" w:cs="Calibri"/>
          <w:szCs w:val="22"/>
        </w:rPr>
        <w:t>dentyfikatorów technicznych. Wszystkie zasoby zostały zapisane z referencja do miejsca udzieleni</w:t>
      </w:r>
      <w:r w:rsidR="00673907">
        <w:rPr>
          <w:rFonts w:ascii="Calibri" w:eastAsia="Calibri" w:hAnsi="Calibri" w:cs="Calibri"/>
          <w:szCs w:val="22"/>
        </w:rPr>
        <w:t>a świadczeń (praktyka lekarska)</w:t>
      </w:r>
      <w:r w:rsidR="00673907">
        <w:rPr>
          <w:lang w:eastAsia="pl-PL"/>
        </w:rPr>
        <w:t xml:space="preserve"> </w:t>
      </w:r>
    </w:p>
    <w:p w14:paraId="7A025C11" w14:textId="4F032C4C" w:rsidR="00540421" w:rsidRDefault="00540421" w:rsidP="00540421">
      <w:pPr>
        <w:rPr>
          <w:lang w:eastAsia="pl-PL"/>
        </w:rPr>
      </w:pPr>
      <w:r w:rsidRPr="1A8FB4DF">
        <w:rPr>
          <w:rStyle w:val="Nagwek4Znak"/>
          <w:lang w:eastAsia="pl-PL"/>
        </w:rPr>
        <w:t>Kroki</w:t>
      </w:r>
      <w:r w:rsidR="00673907"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55572DD9" w14:textId="77777777" w:rsidTr="00272F43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4792F874" w14:textId="77777777" w:rsidR="00540421" w:rsidRDefault="00540421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C5252C7" w14:textId="77777777" w:rsidR="00540421" w:rsidRDefault="00540421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2D3E97ED" w14:textId="77777777" w:rsidR="00540421" w:rsidRDefault="00540421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540421" w14:paraId="2575D807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B401" w14:textId="7D514783" w:rsidR="00540421" w:rsidRDefault="00300E37" w:rsidP="00272F43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397F" w14:textId="72C4F0AD" w:rsidR="00540421" w:rsidRDefault="00540421" w:rsidP="0656CA7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 z parametrem “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identifier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pozwalającymi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biznesowego ZM</w:t>
            </w:r>
            <w:r w:rsidR="1CABA8E8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1CABA8E8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1CABA8E8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E7A47" w14:textId="77777777" w:rsidR="00540421" w:rsidRDefault="00540421" w:rsidP="00272F4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odpowiedni zasób </w:t>
            </w:r>
            <w:proofErr w:type="spellStart"/>
            <w:r w:rsidRPr="1A8FB4DF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. Serwer odpowiedział kodem HTTP 200.  </w:t>
            </w:r>
          </w:p>
        </w:tc>
      </w:tr>
      <w:tr w:rsidR="00300E37" w14:paraId="7AF7897C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3D1D" w14:textId="17147EF7" w:rsidR="00300E37" w:rsidRDefault="00300E37" w:rsidP="00300E37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Times New Roman" w:hAnsi="Times New Roman" w:cs="Times New Roman"/>
                <w:sz w:val="24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60B3" w14:textId="282C2587" w:rsidR="00300E37" w:rsidRDefault="00300E37" w:rsidP="00300E3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>Wyszukanie zasobu Organization za pomocą identyfikatora biznesowego Usługodawcy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05A5E" w14:textId="08457110" w:rsidR="00300E37" w:rsidRDefault="00300E37" w:rsidP="00300E3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</w:t>
            </w:r>
            <w:r>
              <w:rPr>
                <w:rFonts w:ascii="Calibri" w:hAnsi="Calibri" w:cs="Calibri"/>
                <w:color w:val="00000A"/>
                <w:lang w:eastAsia="pl-PL"/>
              </w:rPr>
              <w:t>zawierający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1 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>za</w:t>
            </w:r>
            <w:r>
              <w:rPr>
                <w:rFonts w:ascii="Calibri" w:hAnsi="Calibri" w:cs="Calibri"/>
                <w:color w:val="00000A"/>
                <w:lang w:eastAsia="pl-PL"/>
              </w:rPr>
              <w:t>sób</w:t>
            </w:r>
            <w:r w:rsidRPr="6728C4DF">
              <w:rPr>
                <w:rFonts w:ascii="Calibri" w:hAnsi="Calibri" w:cs="Calibri"/>
                <w:color w:val="00000A"/>
                <w:lang w:eastAsia="pl-PL"/>
              </w:rPr>
              <w:t xml:space="preserve"> Organization.  Serwer odpowiedział kodem HTTP 200.</w:t>
            </w:r>
          </w:p>
        </w:tc>
      </w:tr>
      <w:tr w:rsidR="00540421" w14:paraId="139FA97B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42E0" w14:textId="21E42CE6" w:rsidR="00540421" w:rsidRDefault="00300E37" w:rsidP="00272F4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4359" w14:textId="03F22B9F" w:rsidR="00540421" w:rsidRDefault="00540421" w:rsidP="0656CA75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="6AE405BF"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</w:t>
            </w:r>
            <w:r w:rsidR="6AE405BF" w:rsidRPr="0656CA75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r w:rsidR="17793DA3" w:rsidRPr="0656CA75">
              <w:rPr>
                <w:rFonts w:ascii="Calibri" w:hAnsi="Calibri" w:cs="Calibri"/>
                <w:color w:val="00000A"/>
                <w:lang w:eastAsia="pl-PL"/>
              </w:rPr>
              <w:t xml:space="preserve">technicznego zasobu </w:t>
            </w:r>
            <w:proofErr w:type="spellStart"/>
            <w:r w:rsidR="17793DA3"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="4F356310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4F356310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4F356310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7B1B" w14:textId="435FA43A" w:rsidR="00540421" w:rsidRDefault="00540421" w:rsidP="00540421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r>
              <w:rPr>
                <w:rFonts w:ascii="Calibri" w:hAnsi="Calibri" w:cs="Calibri"/>
                <w:color w:val="00000A"/>
                <w:lang w:eastAsia="pl-PL"/>
              </w:rPr>
              <w:t>procedurę z identyfikatorem praktyki lekarskiej</w:t>
            </w:r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  <w:tr w:rsidR="00540421" w14:paraId="28BDC09A" w14:textId="77777777" w:rsidTr="0656CA7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E2E5" w14:textId="2094B86E" w:rsidR="00540421" w:rsidRPr="1A8FB4DF" w:rsidRDefault="00300E37" w:rsidP="00540421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5955" w14:textId="524DFA8A" w:rsidR="00540421" w:rsidRPr="1A8FB4DF" w:rsidRDefault="00540421" w:rsidP="0656CA75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Wyszukanie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 parametrem “</w:t>
            </w:r>
            <w:proofErr w:type="spellStart"/>
            <w:r w:rsidR="17793DA3"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” pozwalającym znaleźć zasób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za pomocą identyfikatora </w:t>
            </w:r>
            <w:r w:rsidR="17793DA3" w:rsidRPr="0656CA75">
              <w:rPr>
                <w:rFonts w:ascii="Calibri" w:hAnsi="Calibri" w:cs="Calibri"/>
                <w:color w:val="00000A"/>
                <w:lang w:eastAsia="pl-PL"/>
              </w:rPr>
              <w:t xml:space="preserve">technicznego zasobu </w:t>
            </w:r>
            <w:proofErr w:type="spellStart"/>
            <w:r w:rsidR="17793DA3" w:rsidRPr="0656CA75"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 w:rsidR="64FC8951" w:rsidRPr="0656CA75">
              <w:rPr>
                <w:rFonts w:ascii="Calibri" w:hAnsi="Calibri" w:cs="Calibri"/>
                <w:color w:val="00000A"/>
                <w:lang w:eastAsia="pl-PL"/>
              </w:rPr>
              <w:t xml:space="preserve">. Wyszukiwanie odbywa się w kontekście konkretnego pacjenta (parametr </w:t>
            </w:r>
            <w:proofErr w:type="spellStart"/>
            <w:r w:rsidR="64FC8951" w:rsidRPr="0656CA75">
              <w:rPr>
                <w:rFonts w:ascii="Calibri" w:hAnsi="Calibri" w:cs="Calibri"/>
                <w:color w:val="00000A"/>
                <w:lang w:eastAsia="pl-PL"/>
              </w:rPr>
              <w:t>plsubject</w:t>
            </w:r>
            <w:proofErr w:type="spellEnd"/>
            <w:r w:rsidR="64FC8951" w:rsidRPr="0656CA75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1287" w14:textId="1356D0FC" w:rsidR="00540421" w:rsidRPr="1A8FB4DF" w:rsidRDefault="00540421" w:rsidP="00425BB1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1A8FB4DF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1 zasób </w:t>
            </w:r>
            <w:r w:rsidR="00425BB1">
              <w:rPr>
                <w:rFonts w:ascii="Calibri" w:hAnsi="Calibri" w:cs="Calibri"/>
                <w:color w:val="00000A"/>
                <w:lang w:eastAsia="pl-PL"/>
              </w:rPr>
              <w:t>rozpoznania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z identyfikatorem praktyki lekarskiej</w:t>
            </w:r>
            <w:r w:rsidRPr="1A8FB4DF">
              <w:rPr>
                <w:rFonts w:ascii="Calibri" w:hAnsi="Calibri" w:cs="Calibri"/>
                <w:color w:val="00000A"/>
                <w:lang w:eastAsia="pl-PL"/>
              </w:rPr>
              <w:t>.  Serwer odpowiedział kodem HTTP 200.</w:t>
            </w:r>
          </w:p>
        </w:tc>
      </w:tr>
    </w:tbl>
    <w:p w14:paraId="6F359205" w14:textId="77777777" w:rsidR="00540421" w:rsidRDefault="00540421" w:rsidP="00540421"/>
    <w:p w14:paraId="4DA0C181" w14:textId="27476491" w:rsidR="00540421" w:rsidRPr="00504239" w:rsidRDefault="00540421" w:rsidP="00504239">
      <w:pPr>
        <w:rPr>
          <w:lang w:eastAsia="pl-PL"/>
        </w:rPr>
      </w:pPr>
      <w:r w:rsidRPr="047705BF">
        <w:rPr>
          <w:rStyle w:val="Nagwek4Znak"/>
          <w:lang w:eastAsia="pl-PL"/>
        </w:rPr>
        <w:t>Oczekiwany rezultat:</w:t>
      </w:r>
      <w:r w:rsidRPr="047705BF">
        <w:rPr>
          <w:lang w:eastAsia="pl-PL"/>
        </w:rPr>
        <w:t xml:space="preserve"> Wszystkie wyszukiwane zasoby zostały poprawnie odnalezione przez serwer FHIR. W odpowiedzi na wszystkie żądania </w:t>
      </w:r>
      <w:r w:rsidR="00951B3A" w:rsidRPr="047705BF">
        <w:rPr>
          <w:lang w:eastAsia="pl-PL"/>
        </w:rPr>
        <w:t>wyszukania</w:t>
      </w:r>
      <w:r w:rsidRPr="047705BF">
        <w:rPr>
          <w:lang w:eastAsia="pl-PL"/>
        </w:rPr>
        <w:t xml:space="preserve"> zostały zwrócone odpowiedzi HTTP o kodzie 200.</w:t>
      </w:r>
    </w:p>
    <w:p w14:paraId="4E5FED5B" w14:textId="14CD272B" w:rsidR="007D0A3E" w:rsidRPr="007D0A3E" w:rsidRDefault="007D0A3E" w:rsidP="007D0A3E">
      <w:pPr>
        <w:pStyle w:val="Nagwek2"/>
      </w:pPr>
      <w:bookmarkStart w:id="95" w:name="_Toc87454476"/>
      <w:bookmarkStart w:id="96" w:name="_Toc96583173"/>
      <w:r>
        <w:t xml:space="preserve">Zapis, wyszukanie i odczyt danych rozliczeniowych </w:t>
      </w:r>
      <w:r w:rsidR="009412E0">
        <w:t>Z</w:t>
      </w:r>
      <w:r>
        <w:t xml:space="preserve">darzeń </w:t>
      </w:r>
      <w:r w:rsidR="009412E0">
        <w:t>M</w:t>
      </w:r>
      <w:r>
        <w:t>edycznych</w:t>
      </w:r>
      <w:bookmarkEnd w:id="95"/>
      <w:bookmarkEnd w:id="96"/>
    </w:p>
    <w:p w14:paraId="384C8D4F" w14:textId="140A2905" w:rsidR="00CF0A40" w:rsidRDefault="00051606" w:rsidP="00CF0A40">
      <w:pPr>
        <w:pStyle w:val="Nagwek3"/>
      </w:pPr>
      <w:bookmarkStart w:id="97" w:name="_Toc87454477"/>
      <w:bookmarkStart w:id="98" w:name="_Toc96583174"/>
      <w:r>
        <w:t>Zapis, wyszukanie,</w:t>
      </w:r>
      <w:r w:rsidR="667ABB3E">
        <w:t xml:space="preserve"> </w:t>
      </w:r>
      <w:r>
        <w:t>odczyt</w:t>
      </w:r>
      <w:r w:rsidR="5B62ED96">
        <w:t xml:space="preserve"> </w:t>
      </w:r>
      <w:r>
        <w:t>oraz</w:t>
      </w:r>
      <w:r w:rsidR="7A7DB79C">
        <w:t xml:space="preserve"> </w:t>
      </w:r>
      <w:r>
        <w:t>anulowanie</w:t>
      </w:r>
      <w:r w:rsidR="5E5D9EBE">
        <w:t xml:space="preserve"> </w:t>
      </w:r>
      <w:r>
        <w:t>danych</w:t>
      </w:r>
      <w:r w:rsidR="3C5E3598">
        <w:t xml:space="preserve"> </w:t>
      </w:r>
      <w:r>
        <w:t>rozliczeniowych</w:t>
      </w:r>
      <w:r w:rsidR="2C6430D6">
        <w:t xml:space="preserve"> </w:t>
      </w:r>
      <w:r>
        <w:t>zdarzeń medycznych</w:t>
      </w:r>
      <w:r w:rsidR="00CF0A40">
        <w:t xml:space="preserve"> – pacjent bez PESEL</w:t>
      </w:r>
      <w:bookmarkEnd w:id="97"/>
      <w:bookmarkEnd w:id="98"/>
      <w:r w:rsidR="00CF0A40" w:rsidRPr="00CF0A40">
        <w:t xml:space="preserve"> </w:t>
      </w:r>
    </w:p>
    <w:p w14:paraId="6BD5D1C9" w14:textId="46B05D86" w:rsidR="00CF0A40" w:rsidRDefault="00CF0A40" w:rsidP="67E0EB19">
      <w:pPr>
        <w:rPr>
          <w:lang w:eastAsia="pl-PL"/>
        </w:rPr>
      </w:pPr>
      <w:r w:rsidRPr="67E0EB19">
        <w:rPr>
          <w:rStyle w:val="Nagwek4Znak"/>
        </w:rPr>
        <w:t>Opis:</w:t>
      </w:r>
      <w:r w:rsidRPr="67E0EB19">
        <w:rPr>
          <w:lang w:eastAsia="pl-PL"/>
        </w:rPr>
        <w:t xml:space="preserve"> Celem przypadku testowego jest zapisanie, pozycji podlegających rozliczeniu z NFZ przez pracownika placówki leczniczej, odczytanie po identyfikatorze technicznym, zmodyfikowanie </w:t>
      </w:r>
      <w:r w:rsidRPr="67E0EB19">
        <w:rPr>
          <w:lang w:eastAsia="pl-PL"/>
        </w:rPr>
        <w:lastRenderedPageBreak/>
        <w:t>odczytanego zasobu z danymi rozliczeniowymi, wyszukanie pozycji rozliczeniowej oraz anulowanie przez pracownika rozliczającego Zdarzenie Medyczne z NFZ dla pacjenta nie posługującego się numerem PESEL.</w:t>
      </w:r>
      <w:r w:rsidR="3D4AED45" w:rsidRPr="67E0EB19">
        <w:rPr>
          <w:lang w:eastAsia="pl-PL"/>
        </w:rPr>
        <w:t xml:space="preserve"> </w:t>
      </w:r>
    </w:p>
    <w:p w14:paraId="04DDEDCE" w14:textId="77777777" w:rsidR="00CF0A40" w:rsidRDefault="00CF0A40" w:rsidP="00CF0A40">
      <w:pPr>
        <w:rPr>
          <w:lang w:eastAsia="pl-PL"/>
        </w:rPr>
      </w:pPr>
      <w:r w:rsidRPr="4AE76A3B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6C5DF8B2" w14:textId="77777777" w:rsidTr="002013C9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0F8ACF6" w14:textId="77777777" w:rsidR="00CF0A40" w:rsidRDefault="00CF0A4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F102AE3" w14:textId="77777777" w:rsidR="00CF0A40" w:rsidRDefault="00CF0A4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A4A3848" w14:textId="77777777" w:rsidR="00CF0A40" w:rsidRDefault="00CF0A4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CF0A40" w14:paraId="09BD524D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ABCFF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1780C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Patient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5679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739D4C4F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0EA4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D8C09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2AC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25CE6938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6C01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D6590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E213F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5A4F21A3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76295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DD4C9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8D0CD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5C9A1E16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A60E7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44CF7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Coverage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91C6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525CD2B0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24EF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B0BA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A97D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danych rozliczeniowych oraz kodem HTTP 201.</w:t>
            </w:r>
          </w:p>
        </w:tc>
      </w:tr>
      <w:tr w:rsidR="00CF0A40" w14:paraId="03302A1F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7F35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BE2DB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Provenance1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B3CB" w14:textId="77777777" w:rsidR="00CF0A40" w:rsidRPr="4AE76A3B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31C2A9B8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CA3A7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26F1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Odczyt zasobu </w:t>
            </w:r>
            <w:proofErr w:type="spellStart"/>
            <w:r w:rsidRPr="0656CA75"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HTTP GET.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E442" w14:textId="77777777" w:rsidR="00CF0A40" w:rsidRDefault="00CF0A40" w:rsidP="002013C9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Został zwrócony zasób z danymi rozliczeniowymi oraz kodem HTTP 200.</w:t>
            </w:r>
          </w:p>
        </w:tc>
      </w:tr>
      <w:tr w:rsidR="00CF0A40" w14:paraId="05E4D00A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5C758" w14:textId="77777777" w:rsidR="00CF0A40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4A18" w14:textId="77777777" w:rsidR="00CF0A40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rFonts w:ascii="Calibri" w:hAnsi="Calibri" w:cs="Calibri"/>
                <w:color w:val="00000A"/>
                <w:lang w:eastAsia="pl-PL"/>
              </w:rPr>
              <w:t xml:space="preserve">Modyfikacja zasobu </w:t>
            </w:r>
            <w:proofErr w:type="spellStart"/>
            <w:r w:rsidRPr="3067485D"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 w:rsidRPr="3067485D">
              <w:rPr>
                <w:rFonts w:ascii="Calibri" w:hAnsi="Calibri" w:cs="Calibri"/>
                <w:color w:val="00000A"/>
                <w:lang w:eastAsia="pl-PL"/>
              </w:rPr>
              <w:t xml:space="preserve"> żądaniem HTTP PUT, ze zmianą kwoty rozliczenia Zdarzeń Medycznych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4D5D" w14:textId="77777777" w:rsidR="00CF0A40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Został zwrócony zaktualizowany 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oraz kod HTTP 200.</w:t>
            </w:r>
          </w:p>
        </w:tc>
      </w:tr>
      <w:tr w:rsidR="00CF0A40" w14:paraId="40DC2A60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CEA6" w14:textId="77777777" w:rsidR="00CF0A40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86ED" w14:textId="77777777" w:rsidR="00CF0A40" w:rsidRPr="4AE76A3B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Provenance2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1D05" w14:textId="77777777" w:rsidR="00CF0A40" w:rsidRDefault="00CF0A40" w:rsidP="002013C9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CF0A40" w14:paraId="39B4D8DD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6B62" w14:textId="77777777" w:rsidR="00CF0A40" w:rsidRDefault="00CF0A40" w:rsidP="002013C9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11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6585" w14:textId="77777777" w:rsidR="00CF0A40" w:rsidRDefault="00CF0A40" w:rsidP="002013C9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lang w:eastAsia="pl-PL"/>
              </w:rPr>
              <w:t xml:space="preserve">Wyszukanie zasobu </w:t>
            </w:r>
            <w:proofErr w:type="spellStart"/>
            <w:r w:rsidRPr="3067485D">
              <w:rPr>
                <w:lang w:eastAsia="pl-PL"/>
              </w:rPr>
              <w:t>Claim</w:t>
            </w:r>
            <w:proofErr w:type="spellEnd"/>
            <w:r w:rsidRPr="3067485D">
              <w:rPr>
                <w:lang w:eastAsia="pl-PL"/>
              </w:rPr>
              <w:t xml:space="preserve"> żądaniem </w:t>
            </w:r>
            <w:r w:rsidRPr="3067485D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 w:rsidRPr="3067485D">
              <w:rPr>
                <w:lang w:eastAsia="pl-PL"/>
              </w:rPr>
              <w:t xml:space="preserve">GET, po identyfikatorze zasobu </w:t>
            </w:r>
            <w:proofErr w:type="spellStart"/>
            <w:r w:rsidRPr="3067485D">
              <w:rPr>
                <w:lang w:eastAsia="pl-PL"/>
              </w:rPr>
              <w:t>Encounter</w:t>
            </w:r>
            <w:proofErr w:type="spellEnd"/>
            <w:r w:rsidRPr="3067485D">
              <w:rPr>
                <w:lang w:eastAsia="pl-PL"/>
              </w:rPr>
              <w:t xml:space="preserve">. </w:t>
            </w:r>
            <w:r w:rsidRPr="3067485D">
              <w:rPr>
                <w:rFonts w:ascii="Calibri" w:hAnsi="Calibri" w:cs="Calibri"/>
                <w:color w:val="00000A"/>
                <w:lang w:eastAsia="pl-PL"/>
              </w:rPr>
              <w:t xml:space="preserve">Wyszukiwanie odbywa się w kontekście konkretnego pacjenta (parametr </w:t>
            </w:r>
            <w:proofErr w:type="spellStart"/>
            <w:r w:rsidRPr="3067485D">
              <w:rPr>
                <w:rFonts w:ascii="Calibri" w:hAnsi="Calibri" w:cs="Calibri"/>
                <w:color w:val="00000A"/>
                <w:lang w:eastAsia="pl-PL"/>
              </w:rPr>
              <w:t>patient</w:t>
            </w:r>
            <w:proofErr w:type="spellEnd"/>
            <w:r w:rsidRPr="3067485D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6DC4" w14:textId="77777777" w:rsidR="00CF0A40" w:rsidRDefault="00CF0A40" w:rsidP="002013C9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4AE76A3B">
              <w:rPr>
                <w:lang w:eastAsia="pl-PL"/>
              </w:rPr>
              <w:t xml:space="preserve">Zasób </w:t>
            </w:r>
            <w:proofErr w:type="spellStart"/>
            <w:r>
              <w:rPr>
                <w:lang w:eastAsia="pl-PL"/>
              </w:rPr>
              <w:t>Claim</w:t>
            </w:r>
            <w:proofErr w:type="spellEnd"/>
            <w:r w:rsidRPr="4AE76A3B">
              <w:rPr>
                <w:lang w:eastAsia="pl-PL"/>
              </w:rPr>
              <w:t xml:space="preserve"> został </w:t>
            </w:r>
            <w:r>
              <w:rPr>
                <w:lang w:eastAsia="pl-PL"/>
              </w:rPr>
              <w:t>wyszukany</w:t>
            </w:r>
            <w:r w:rsidRPr="4AE76A3B">
              <w:rPr>
                <w:lang w:eastAsia="pl-PL"/>
              </w:rPr>
              <w:t xml:space="preserve">. </w:t>
            </w:r>
            <w:r>
              <w:rPr>
                <w:lang w:eastAsia="pl-PL"/>
              </w:rPr>
              <w:t xml:space="preserve">W odpowiedzi </w:t>
            </w:r>
            <w:r>
              <w:rPr>
                <w:rFonts w:ascii="Calibri" w:hAnsi="Calibri" w:cs="Calibri"/>
                <w:color w:val="00000A"/>
                <w:lang w:eastAsia="pl-PL"/>
              </w:rPr>
              <w:t>kod HTTP 200.</w:t>
            </w:r>
          </w:p>
        </w:tc>
      </w:tr>
      <w:tr w:rsidR="00CF0A40" w14:paraId="2782C542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55E6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12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3A90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Provenance2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7045" w14:textId="77777777" w:rsidR="00CF0A40" w:rsidRPr="4AE76A3B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CF0A40" w14:paraId="4DD4D4F2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45AC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C960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Provenance1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9454F" w14:textId="77777777" w:rsidR="00CF0A40" w:rsidRPr="4AE76A3B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CF0A40" w14:paraId="5FDEBAEE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1B4E" w14:textId="77777777" w:rsidR="00CF0A40" w:rsidRPr="4AE76A3B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685E9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</w:t>
            </w:r>
            <w:proofErr w:type="spellStart"/>
            <w:r>
              <w:rPr>
                <w:lang w:eastAsia="pl-PL"/>
              </w:rPr>
              <w:t>Claim</w:t>
            </w:r>
            <w:proofErr w:type="spellEnd"/>
            <w:r>
              <w:rPr>
                <w:lang w:eastAsia="pl-PL"/>
              </w:rPr>
              <w:t xml:space="preserve">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F7CF" w14:textId="77777777" w:rsidR="00CF0A40" w:rsidRPr="4AE76A3B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CF0A40" w14:paraId="091B69DB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2A87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76BA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</w:t>
            </w:r>
            <w:proofErr w:type="spellStart"/>
            <w:r>
              <w:rPr>
                <w:lang w:eastAsia="pl-PL"/>
              </w:rPr>
              <w:t>Coverage</w:t>
            </w:r>
            <w:proofErr w:type="spellEnd"/>
            <w:r>
              <w:rPr>
                <w:lang w:eastAsia="pl-PL"/>
              </w:rPr>
              <w:t xml:space="preserve">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96D0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CF0A40" w14:paraId="15CA260A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A430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B707" w14:textId="77777777" w:rsidR="00CF0A40" w:rsidRDefault="00CF0A40" w:rsidP="002013C9">
            <w:pPr>
              <w:jc w:val="center"/>
              <w:rPr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Provenance3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D6F78" w14:textId="77777777" w:rsidR="00CF0A40" w:rsidRDefault="00CF0A40" w:rsidP="002013C9">
            <w:pPr>
              <w:jc w:val="center"/>
              <w:rPr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9950A3" w14:paraId="106DB438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7258" w14:textId="151C2DF0" w:rsidR="009950A3" w:rsidRDefault="009950A3" w:rsidP="009950A3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27F7F" w14:textId="413C9B26" w:rsidR="009950A3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zasobu Provenance3 żądaniem HTTP DELETE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209C5" w14:textId="7C87C7CD" w:rsidR="009950A3" w:rsidRPr="4AE76A3B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950A3" w14:paraId="528939FC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7F513" w14:textId="2A3FCD39" w:rsidR="009950A3" w:rsidRDefault="009950A3" w:rsidP="009950A3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C38D" w14:textId="649F0581" w:rsidR="009950A3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D668" w14:textId="0008F2BF" w:rsidR="009950A3" w:rsidRPr="4AE76A3B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950A3" w14:paraId="29211F80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1621" w14:textId="54983EEA" w:rsidR="009950A3" w:rsidRDefault="009950A3" w:rsidP="009950A3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E88C" w14:textId="378F70D2" w:rsidR="009950A3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26A9" w14:textId="725532D2" w:rsidR="009950A3" w:rsidRPr="4AE76A3B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9950A3" w14:paraId="38BFC92C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82DF" w14:textId="2DBC6E31" w:rsidR="009950A3" w:rsidRDefault="009950A3" w:rsidP="009950A3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5D48" w14:textId="21B53409" w:rsidR="009950A3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B7CCF" w14:textId="498B8D4A" w:rsidR="009950A3" w:rsidRPr="4AE76A3B" w:rsidRDefault="009950A3" w:rsidP="009950A3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07220023" w14:textId="77777777" w:rsidR="00CF0A40" w:rsidRDefault="00CF0A40" w:rsidP="00CF0A40">
      <w:pPr>
        <w:rPr>
          <w:lang w:eastAsia="pl-PL"/>
        </w:rPr>
      </w:pPr>
    </w:p>
    <w:p w14:paraId="3E6C0286" w14:textId="77777777" w:rsidR="00CF0A40" w:rsidRPr="007D0A3E" w:rsidRDefault="00CF0A40" w:rsidP="00CF0A40">
      <w:pPr>
        <w:rPr>
          <w:lang w:eastAsia="pl-PL"/>
        </w:rPr>
      </w:pPr>
      <w:r w:rsidRPr="4AE76A3B">
        <w:rPr>
          <w:rStyle w:val="Nagwek4Znak"/>
          <w:lang w:eastAsia="pl-PL"/>
        </w:rPr>
        <w:t>Oczekiwany rezultat:</w:t>
      </w:r>
      <w:r w:rsidRPr="4AE76A3B">
        <w:rPr>
          <w:lang w:eastAsia="pl-PL"/>
        </w:rPr>
        <w:t xml:space="preserve"> </w:t>
      </w:r>
      <w:r>
        <w:rPr>
          <w:lang w:eastAsia="pl-PL"/>
        </w:rPr>
        <w:t xml:space="preserve">Dane rozliczeniowe przeszły pozytywnie całą ścieżkę operacji dozwolonych na zasobie </w:t>
      </w:r>
      <w:proofErr w:type="spellStart"/>
      <w:r>
        <w:rPr>
          <w:lang w:eastAsia="pl-PL"/>
        </w:rPr>
        <w:t>Claim</w:t>
      </w:r>
      <w:proofErr w:type="spellEnd"/>
      <w:r>
        <w:rPr>
          <w:lang w:eastAsia="pl-PL"/>
        </w:rPr>
        <w:t>.</w:t>
      </w:r>
    </w:p>
    <w:p w14:paraId="76F46F6D" w14:textId="72FA4A90" w:rsidR="007D0A3E" w:rsidRDefault="00CF0A40" w:rsidP="00051606">
      <w:pPr>
        <w:pStyle w:val="Nagwek3"/>
      </w:pPr>
      <w:bookmarkStart w:id="99" w:name="_Toc87454478"/>
      <w:bookmarkStart w:id="100" w:name="_Toc96583175"/>
      <w:r>
        <w:lastRenderedPageBreak/>
        <w:t>Zapis, wyszukanie, odczyt oraz anulowanie danych rozliczeniowych zdarzeń medycznych – pacjent z PESEL</w:t>
      </w:r>
      <w:bookmarkEnd w:id="99"/>
      <w:bookmarkEnd w:id="100"/>
    </w:p>
    <w:p w14:paraId="3014853F" w14:textId="7700C108" w:rsidR="0011453D" w:rsidRDefault="007D0A3E" w:rsidP="67E0EB19">
      <w:pPr>
        <w:rPr>
          <w:lang w:eastAsia="pl-PL"/>
        </w:rPr>
      </w:pPr>
      <w:r w:rsidRPr="67E0EB19">
        <w:rPr>
          <w:rStyle w:val="Nagwek4Znak"/>
        </w:rPr>
        <w:t>Opis:</w:t>
      </w:r>
      <w:r w:rsidRPr="67E0EB19">
        <w:rPr>
          <w:lang w:eastAsia="pl-PL"/>
        </w:rPr>
        <w:t xml:space="preserve"> Celem przypadku testowego jest zapisanie, pozycji podlegających rozliczeniu z NFZ przez pracownika placówki leczniczej, odczytanie po identyfikatorze technicznym, zmodyfikowanie odczytanego zasobu z danymi rozliczeniowymi, wyszukanie pozycji rozliczeniowej oraz anulowanie przez pracownika rozliczającego </w:t>
      </w:r>
      <w:r w:rsidR="009412E0" w:rsidRPr="67E0EB19">
        <w:rPr>
          <w:lang w:eastAsia="pl-PL"/>
        </w:rPr>
        <w:t>Z</w:t>
      </w:r>
      <w:r w:rsidRPr="67E0EB19">
        <w:rPr>
          <w:lang w:eastAsia="pl-PL"/>
        </w:rPr>
        <w:t xml:space="preserve">darzenie </w:t>
      </w:r>
      <w:r w:rsidR="009412E0" w:rsidRPr="67E0EB19">
        <w:rPr>
          <w:lang w:eastAsia="pl-PL"/>
        </w:rPr>
        <w:t>M</w:t>
      </w:r>
      <w:r w:rsidR="00051606" w:rsidRPr="67E0EB19">
        <w:rPr>
          <w:lang w:eastAsia="pl-PL"/>
        </w:rPr>
        <w:t>edyczne z NFZ</w:t>
      </w:r>
      <w:r w:rsidR="00CF0A40" w:rsidRPr="67E0EB19">
        <w:rPr>
          <w:lang w:eastAsia="pl-PL"/>
        </w:rPr>
        <w:t xml:space="preserve"> dla pacjenta posługującego się numerem PESEL</w:t>
      </w:r>
      <w:r w:rsidR="00051606" w:rsidRPr="67E0EB19">
        <w:rPr>
          <w:lang w:eastAsia="pl-PL"/>
        </w:rPr>
        <w:t>.</w:t>
      </w:r>
      <w:r w:rsidR="309425C0" w:rsidRPr="67E0EB19">
        <w:rPr>
          <w:lang w:eastAsia="pl-PL"/>
        </w:rPr>
        <w:t xml:space="preserve"> </w:t>
      </w:r>
    </w:p>
    <w:p w14:paraId="65EE8823" w14:textId="1032E490" w:rsidR="00362510" w:rsidRDefault="00362510" w:rsidP="00051606">
      <w:pPr>
        <w:rPr>
          <w:lang w:eastAsia="pl-PL"/>
        </w:rPr>
      </w:pPr>
      <w:r w:rsidRPr="4AE76A3B">
        <w:rPr>
          <w:rStyle w:val="Nagwek4Znak"/>
          <w:lang w:eastAsia="pl-PL"/>
        </w:rPr>
        <w:t>Kroki</w:t>
      </w:r>
      <w:r w:rsidR="00051606"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4E90C867" w14:textId="77777777" w:rsidTr="00C62283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AE9A1D3" w14:textId="77777777" w:rsidR="00362510" w:rsidRDefault="0036251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FF1DFD6" w14:textId="77777777" w:rsidR="00362510" w:rsidRDefault="0036251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D24F9D2" w14:textId="77777777" w:rsidR="00362510" w:rsidRDefault="0036251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F477D4" w14:paraId="78C341F7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3571" w14:textId="24F27911" w:rsidR="00F477D4" w:rsidRDefault="00486188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50D44" w14:textId="50B9D490" w:rsidR="00F477D4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Patient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A9BAD" w14:textId="46D46037" w:rsidR="00F477D4" w:rsidRPr="4AE76A3B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F477D4" w14:paraId="18D9CCC6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B73D" w14:textId="4E1D1F9C" w:rsidR="00F477D4" w:rsidRDefault="00486188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6692" w14:textId="710BB5D8" w:rsidR="00F477D4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A67D" w14:textId="092FFFF0" w:rsidR="00F477D4" w:rsidRPr="4AE76A3B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F477D4" w14:paraId="6137583B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F274" w14:textId="0F1A2867" w:rsidR="00F477D4" w:rsidRDefault="00486188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3783" w14:textId="196700FE" w:rsidR="00F477D4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81AB" w14:textId="2814D8EB" w:rsidR="00F477D4" w:rsidRPr="4AE76A3B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F477D4" w14:paraId="69F2258D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7E97" w14:textId="02B944CB" w:rsidR="00F477D4" w:rsidRDefault="00486188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A3D53" w14:textId="7E05A221" w:rsidR="00F477D4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6428" w14:textId="10666BFC" w:rsidR="00F477D4" w:rsidRPr="4AE76A3B" w:rsidRDefault="00F477D4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051606" w14:paraId="58DEA5F3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37B9" w14:textId="20080F00" w:rsidR="00051606" w:rsidRDefault="00051606" w:rsidP="0005160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0953C" w14:textId="2E4C60BA" w:rsidR="00051606" w:rsidRDefault="00051606" w:rsidP="0005160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Coverage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A279E" w14:textId="267DDE28" w:rsidR="00051606" w:rsidRPr="4AE76A3B" w:rsidRDefault="00051606" w:rsidP="00051606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362510" w14:paraId="0B6445AA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FB36" w14:textId="5231FC7C" w:rsidR="00362510" w:rsidRDefault="00051606" w:rsidP="00C62283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21E1" w14:textId="375E2089" w:rsidR="00362510" w:rsidRDefault="00362510" w:rsidP="00DA04B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97B9" w14:textId="3C7B00C3" w:rsidR="00362510" w:rsidRDefault="00362510" w:rsidP="00F477D4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danych rozliczeniowych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 xml:space="preserve"> oraz kodem HTTP 201.</w:t>
            </w:r>
          </w:p>
        </w:tc>
      </w:tr>
      <w:tr w:rsidR="00486188" w14:paraId="6752B5AE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65F55" w14:textId="075E784D" w:rsidR="00486188" w:rsidRDefault="00051606" w:rsidP="0048618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43178" w14:textId="0C7EDAF2" w:rsidR="00486188" w:rsidRDefault="00486188" w:rsidP="0048618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Zapis zasobu Provenance</w:t>
            </w:r>
            <w:r w:rsidR="0066250B">
              <w:rPr>
                <w:rFonts w:ascii="Calibri" w:hAnsi="Calibri" w:cs="Calibri"/>
                <w:color w:val="00000A"/>
                <w:lang w:eastAsia="pl-PL"/>
              </w:rPr>
              <w:t>1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B084" w14:textId="38B68769" w:rsidR="00486188" w:rsidRPr="4AE76A3B" w:rsidRDefault="00486188" w:rsidP="0048618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362510" w14:paraId="4873869B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39BD" w14:textId="0ACFDCE4" w:rsidR="00362510" w:rsidRDefault="00051606" w:rsidP="00C62283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DD3B" w14:textId="456D569D" w:rsidR="00362510" w:rsidRDefault="6E85AB65" w:rsidP="0656CA75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656CA75">
              <w:rPr>
                <w:rFonts w:ascii="Calibri" w:hAnsi="Calibri" w:cs="Calibri"/>
                <w:color w:val="00000A"/>
                <w:lang w:eastAsia="pl-PL"/>
              </w:rPr>
              <w:t>Odczyt zasobu</w:t>
            </w:r>
            <w:r w:rsidR="00362510" w:rsidRPr="0656CA75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proofErr w:type="spellStart"/>
            <w:r w:rsidR="00362510" w:rsidRPr="0656CA75"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 w:rsidR="00362510" w:rsidRPr="0656CA75">
              <w:rPr>
                <w:rFonts w:ascii="Calibri" w:hAnsi="Calibri" w:cs="Calibri"/>
                <w:color w:val="00000A"/>
                <w:lang w:eastAsia="pl-PL"/>
              </w:rPr>
              <w:t xml:space="preserve"> żądaniem </w:t>
            </w:r>
            <w:r w:rsidR="00F477D4" w:rsidRPr="0656CA75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 w:rsidR="00362510" w:rsidRPr="0656CA75">
              <w:rPr>
                <w:rFonts w:ascii="Calibri" w:hAnsi="Calibri" w:cs="Calibri"/>
                <w:color w:val="00000A"/>
                <w:lang w:eastAsia="pl-PL"/>
              </w:rPr>
              <w:t>GET</w:t>
            </w:r>
            <w:r w:rsidR="54E180BB" w:rsidRPr="0656CA75"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3E48B" w14:textId="0FF75859" w:rsidR="00362510" w:rsidRDefault="00362510" w:rsidP="00C62283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Został zwrócony zasób z danymi rozliczeniowymi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 xml:space="preserve"> oraz kodem HTTP 200.</w:t>
            </w:r>
          </w:p>
        </w:tc>
      </w:tr>
      <w:tr w:rsidR="00362510" w14:paraId="3FA24504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C78C" w14:textId="0DACD8F5" w:rsidR="00362510" w:rsidRDefault="00051606" w:rsidP="00C62283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6F429" w14:textId="76873F9A" w:rsidR="00362510" w:rsidRDefault="00362510" w:rsidP="00D70251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rFonts w:ascii="Calibri" w:hAnsi="Calibri" w:cs="Calibri"/>
                <w:color w:val="00000A"/>
                <w:lang w:eastAsia="pl-PL"/>
              </w:rPr>
              <w:t xml:space="preserve">Modyfikacja </w:t>
            </w:r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>z</w:t>
            </w:r>
            <w:r w:rsidR="2E8ADA1C" w:rsidRPr="3067485D">
              <w:rPr>
                <w:rFonts w:ascii="Calibri" w:hAnsi="Calibri" w:cs="Calibri"/>
                <w:color w:val="00000A"/>
                <w:lang w:eastAsia="pl-PL"/>
              </w:rPr>
              <w:t>a</w:t>
            </w:r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 xml:space="preserve">sobu </w:t>
            </w:r>
            <w:proofErr w:type="spellStart"/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 xml:space="preserve"> żądaniem </w:t>
            </w:r>
            <w:r w:rsidR="00F477D4" w:rsidRPr="3067485D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 xml:space="preserve">PUT, ze zmianą kwoty rozliczenia </w:t>
            </w:r>
            <w:r w:rsidR="00D70251" w:rsidRPr="3067485D">
              <w:rPr>
                <w:rFonts w:ascii="Calibri" w:hAnsi="Calibri" w:cs="Calibri"/>
                <w:color w:val="00000A"/>
                <w:lang w:eastAsia="pl-PL"/>
              </w:rPr>
              <w:t>Z</w:t>
            </w:r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 xml:space="preserve">darzeń </w:t>
            </w:r>
            <w:r w:rsidR="00D70251" w:rsidRPr="3067485D">
              <w:rPr>
                <w:rFonts w:ascii="Calibri" w:hAnsi="Calibri" w:cs="Calibri"/>
                <w:color w:val="00000A"/>
                <w:lang w:eastAsia="pl-PL"/>
              </w:rPr>
              <w:t>M</w:t>
            </w:r>
            <w:r w:rsidR="0009189E" w:rsidRPr="3067485D">
              <w:rPr>
                <w:rFonts w:ascii="Calibri" w:hAnsi="Calibri" w:cs="Calibri"/>
                <w:color w:val="00000A"/>
                <w:lang w:eastAsia="pl-PL"/>
              </w:rPr>
              <w:t>edycznych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D2D7" w14:textId="6F08E930" w:rsidR="00362510" w:rsidRDefault="0009189E" w:rsidP="00C62283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Został zwrócony zaktualizowany 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Claim</w:t>
            </w:r>
            <w:proofErr w:type="spellEnd"/>
            <w:r w:rsidR="00F477D4">
              <w:rPr>
                <w:rFonts w:ascii="Calibri" w:hAnsi="Calibri" w:cs="Calibri"/>
                <w:color w:val="00000A"/>
                <w:lang w:eastAsia="pl-PL"/>
              </w:rPr>
              <w:t xml:space="preserve"> oraz kod HTTP 200.</w:t>
            </w:r>
          </w:p>
        </w:tc>
      </w:tr>
      <w:tr w:rsidR="0066250B" w14:paraId="3F153BF3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3871" w14:textId="669397CB" w:rsidR="0066250B" w:rsidRDefault="00051606" w:rsidP="0066250B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10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3AE3" w14:textId="46C3F251" w:rsidR="0066250B" w:rsidRPr="4AE76A3B" w:rsidRDefault="0066250B" w:rsidP="0066250B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Provenance2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50FA1" w14:textId="34D36D26" w:rsidR="0066250B" w:rsidRDefault="0066250B" w:rsidP="0066250B">
            <w:pPr>
              <w:spacing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362510" w14:paraId="21DE4E5C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E8C29" w14:textId="5FBAF011" w:rsidR="00362510" w:rsidRDefault="0066250B" w:rsidP="00051606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>
              <w:rPr>
                <w:lang w:eastAsia="pl-PL"/>
              </w:rPr>
              <w:t>1</w:t>
            </w:r>
            <w:r w:rsidR="00051606">
              <w:rPr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3D557" w14:textId="08C977F3" w:rsidR="00362510" w:rsidRDefault="6E85AB65" w:rsidP="0656CA75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lang w:eastAsia="pl-PL"/>
              </w:rPr>
              <w:t xml:space="preserve">Wyszukanie zasobu </w:t>
            </w:r>
            <w:proofErr w:type="spellStart"/>
            <w:r w:rsidRPr="3067485D">
              <w:rPr>
                <w:lang w:eastAsia="pl-PL"/>
              </w:rPr>
              <w:t>Claim</w:t>
            </w:r>
            <w:proofErr w:type="spellEnd"/>
            <w:r w:rsidR="000B661E" w:rsidRPr="3067485D">
              <w:rPr>
                <w:lang w:eastAsia="pl-PL"/>
              </w:rPr>
              <w:t xml:space="preserve"> żądaniem </w:t>
            </w:r>
            <w:r w:rsidR="00F477D4" w:rsidRPr="3067485D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 w:rsidR="000B661E" w:rsidRPr="3067485D">
              <w:rPr>
                <w:lang w:eastAsia="pl-PL"/>
              </w:rPr>
              <w:t xml:space="preserve">GET, po identyfikatorze zasobu </w:t>
            </w:r>
            <w:proofErr w:type="spellStart"/>
            <w:r w:rsidR="69025CC2" w:rsidRPr="3067485D">
              <w:rPr>
                <w:lang w:eastAsia="pl-PL"/>
              </w:rPr>
              <w:lastRenderedPageBreak/>
              <w:t>E</w:t>
            </w:r>
            <w:r w:rsidR="000B661E" w:rsidRPr="3067485D">
              <w:rPr>
                <w:lang w:eastAsia="pl-PL"/>
              </w:rPr>
              <w:t>ncounter</w:t>
            </w:r>
            <w:proofErr w:type="spellEnd"/>
            <w:r w:rsidR="32D32134" w:rsidRPr="3067485D">
              <w:rPr>
                <w:lang w:eastAsia="pl-PL"/>
              </w:rPr>
              <w:t>.</w:t>
            </w:r>
            <w:r w:rsidR="012AC195" w:rsidRPr="3067485D">
              <w:rPr>
                <w:lang w:eastAsia="pl-PL"/>
              </w:rPr>
              <w:t xml:space="preserve"> </w:t>
            </w:r>
            <w:r w:rsidR="012AC195" w:rsidRPr="3067485D">
              <w:rPr>
                <w:rFonts w:ascii="Calibri" w:hAnsi="Calibri" w:cs="Calibri"/>
                <w:color w:val="00000A"/>
                <w:lang w:eastAsia="pl-PL"/>
              </w:rPr>
              <w:t xml:space="preserve">Wyszukiwanie odbywa się w kontekście konkretnego pacjenta (parametr </w:t>
            </w:r>
            <w:proofErr w:type="spellStart"/>
            <w:r w:rsidR="19E445B9" w:rsidRPr="3067485D">
              <w:rPr>
                <w:rFonts w:ascii="Calibri" w:hAnsi="Calibri" w:cs="Calibri"/>
                <w:color w:val="00000A"/>
                <w:lang w:eastAsia="pl-PL"/>
              </w:rPr>
              <w:t>patient</w:t>
            </w:r>
            <w:proofErr w:type="spellEnd"/>
            <w:r w:rsidR="012AC195" w:rsidRPr="3067485D">
              <w:rPr>
                <w:rFonts w:ascii="Calibri" w:hAnsi="Calibri" w:cs="Calibri"/>
                <w:color w:val="00000A"/>
                <w:lang w:eastAsia="pl-PL"/>
              </w:rPr>
              <w:t>).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3948" w14:textId="30906F76" w:rsidR="00362510" w:rsidRDefault="00362510" w:rsidP="000B661E">
            <w:pPr>
              <w:jc w:val="center"/>
              <w:rPr>
                <w:rFonts w:ascii="Times New Roman" w:hAnsi="Times New Roman" w:cs="Times New Roman"/>
                <w:sz w:val="24"/>
                <w:lang w:eastAsia="pl-PL"/>
              </w:rPr>
            </w:pPr>
            <w:r w:rsidRPr="4AE76A3B">
              <w:rPr>
                <w:lang w:eastAsia="pl-PL"/>
              </w:rPr>
              <w:lastRenderedPageBreak/>
              <w:t xml:space="preserve">Zasób </w:t>
            </w:r>
            <w:proofErr w:type="spellStart"/>
            <w:r w:rsidR="000B661E">
              <w:rPr>
                <w:lang w:eastAsia="pl-PL"/>
              </w:rPr>
              <w:t>Claim</w:t>
            </w:r>
            <w:proofErr w:type="spellEnd"/>
            <w:r w:rsidRPr="4AE76A3B">
              <w:rPr>
                <w:lang w:eastAsia="pl-PL"/>
              </w:rPr>
              <w:t xml:space="preserve"> został </w:t>
            </w:r>
            <w:r w:rsidR="000B661E">
              <w:rPr>
                <w:lang w:eastAsia="pl-PL"/>
              </w:rPr>
              <w:t>wyszukany</w:t>
            </w:r>
            <w:r w:rsidRPr="4AE76A3B">
              <w:rPr>
                <w:lang w:eastAsia="pl-PL"/>
              </w:rPr>
              <w:t xml:space="preserve">. </w:t>
            </w:r>
            <w:r w:rsidR="00F477D4">
              <w:rPr>
                <w:lang w:eastAsia="pl-PL"/>
              </w:rPr>
              <w:t xml:space="preserve">W odpowiedzi 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>kod HTTP 200.</w:t>
            </w:r>
          </w:p>
        </w:tc>
      </w:tr>
      <w:tr w:rsidR="0066250B" w14:paraId="38EF68A0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334F" w14:textId="6B88C3CE" w:rsidR="0066250B" w:rsidRDefault="0066250B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  <w:r w:rsidR="00051606">
              <w:rPr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A0B68" w14:textId="2100B666" w:rsidR="0066250B" w:rsidRDefault="0066250B" w:rsidP="0066250B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Provenance2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66F9" w14:textId="705E1133" w:rsidR="0066250B" w:rsidRPr="4AE76A3B" w:rsidRDefault="0066250B" w:rsidP="0066250B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66250B" w14:paraId="495D1DF7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9DF2" w14:textId="46B10824" w:rsidR="0066250B" w:rsidRDefault="0066250B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</w:t>
            </w:r>
            <w:r w:rsidR="00051606">
              <w:rPr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F7C7" w14:textId="0842D770" w:rsidR="0066250B" w:rsidRDefault="0066250B" w:rsidP="0066250B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Anulowanie zasobu Provenance1</w:t>
            </w:r>
            <w:r w:rsidR="00051606">
              <w:rPr>
                <w:lang w:eastAsia="pl-PL"/>
              </w:rPr>
              <w:t xml:space="preserve"> </w:t>
            </w:r>
            <w:r>
              <w:rPr>
                <w:lang w:eastAsia="pl-PL"/>
              </w:rPr>
              <w:t xml:space="preserve">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3CDF" w14:textId="19DDA105" w:rsidR="0066250B" w:rsidRPr="4AE76A3B" w:rsidRDefault="0066250B" w:rsidP="000B661E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0B661E" w14:paraId="03001051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3F1C" w14:textId="1F329AA0" w:rsidR="000B661E" w:rsidRPr="4AE76A3B" w:rsidRDefault="0066250B" w:rsidP="00F477D4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E784" w14:textId="7D2FA6B8" w:rsidR="000B661E" w:rsidRDefault="000B661E" w:rsidP="00C62283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</w:t>
            </w:r>
            <w:proofErr w:type="spellStart"/>
            <w:r>
              <w:rPr>
                <w:lang w:eastAsia="pl-PL"/>
              </w:rPr>
              <w:t>Claim</w:t>
            </w:r>
            <w:proofErr w:type="spellEnd"/>
            <w:r>
              <w:rPr>
                <w:lang w:eastAsia="pl-PL"/>
              </w:rPr>
              <w:t xml:space="preserve"> żądaniem 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A4B1" w14:textId="306AA924" w:rsidR="000B661E" w:rsidRPr="4AE76A3B" w:rsidRDefault="000B661E" w:rsidP="00F477D4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Zasób został zanulowany, w odpowiedzi został zwrócony komunikat informujący o anulowaniu zasobu</w:t>
            </w:r>
            <w:r w:rsidR="00F477D4">
              <w:rPr>
                <w:lang w:eastAsia="pl-PL"/>
              </w:rPr>
              <w:t xml:space="preserve"> oraz kod </w:t>
            </w:r>
            <w:r w:rsidR="00F477D4"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051606" w14:paraId="7C40DB4F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03392" w14:textId="0AA7C49D" w:rsidR="00051606" w:rsidRDefault="00051606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75955" w14:textId="66C26C48" w:rsidR="00051606" w:rsidRDefault="00051606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Anulowanie zasobu </w:t>
            </w:r>
            <w:proofErr w:type="spellStart"/>
            <w:r>
              <w:rPr>
                <w:lang w:eastAsia="pl-PL"/>
              </w:rPr>
              <w:t>Coverage</w:t>
            </w:r>
            <w:proofErr w:type="spellEnd"/>
            <w:r>
              <w:rPr>
                <w:lang w:eastAsia="pl-PL"/>
              </w:rPr>
              <w:t xml:space="preserve"> żądaniem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HTTP </w:t>
            </w:r>
            <w:r>
              <w:rPr>
                <w:lang w:eastAsia="pl-PL"/>
              </w:rPr>
              <w:t>DEL.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ADDEF" w14:textId="445BA423" w:rsidR="00051606" w:rsidRDefault="00051606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 xml:space="preserve">Zasób został zanulowany, w odpowiedzi został zwrócony komunikat informujący o anulowaniu zasobu oraz kod </w:t>
            </w:r>
            <w:r>
              <w:rPr>
                <w:rFonts w:ascii="Calibri" w:hAnsi="Calibri" w:cs="Calibri"/>
                <w:color w:val="00000A"/>
                <w:lang w:eastAsia="pl-PL"/>
              </w:rPr>
              <w:t>HTTP 200</w:t>
            </w:r>
            <w:r>
              <w:rPr>
                <w:lang w:eastAsia="pl-PL"/>
              </w:rPr>
              <w:t>.</w:t>
            </w:r>
          </w:p>
        </w:tc>
      </w:tr>
      <w:tr w:rsidR="00051606" w14:paraId="68A630E1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7EFF" w14:textId="348C4758" w:rsidR="00051606" w:rsidRDefault="00051606" w:rsidP="0005160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D653" w14:textId="64E7250F" w:rsidR="00051606" w:rsidRDefault="00051606" w:rsidP="00051606">
            <w:pPr>
              <w:jc w:val="center"/>
              <w:rPr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Zapis zasobu Provenance3 żądaniem HTTP POST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31841" w14:textId="0C3C58FA" w:rsidR="00051606" w:rsidRDefault="00051606" w:rsidP="00051606">
            <w:pPr>
              <w:jc w:val="center"/>
              <w:rPr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</w:t>
            </w:r>
            <w:r>
              <w:rPr>
                <w:rFonts w:ascii="Calibri" w:hAnsi="Calibri" w:cs="Calibri"/>
                <w:color w:val="00000A"/>
                <w:lang w:eastAsia="pl-PL"/>
              </w:rPr>
              <w:t>zapisany zasób z unikalnym identyfikatorem oraz kodem HTTP 201.</w:t>
            </w:r>
          </w:p>
        </w:tc>
      </w:tr>
      <w:tr w:rsidR="00102DA0" w14:paraId="5CF77E1B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DE383" w14:textId="5F534D53" w:rsidR="00102DA0" w:rsidRDefault="00102DA0" w:rsidP="00102DA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FF8C" w14:textId="5969346B" w:rsidR="00102DA0" w:rsidRDefault="00102DA0" w:rsidP="00102DA0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zasobu Provenance3 żądaniem HTTP DELETE 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4101" w14:textId="340CC177" w:rsidR="00102DA0" w:rsidRPr="4AE76A3B" w:rsidRDefault="00102DA0" w:rsidP="00102DA0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102DA0" w14:paraId="0B055BB9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DF75" w14:textId="0002D5BE" w:rsidR="00102DA0" w:rsidRDefault="00102DA0" w:rsidP="00102DA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480B" w14:textId="679C7709" w:rsidR="00102DA0" w:rsidRDefault="00102DA0" w:rsidP="00102DA0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Condition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C535" w14:textId="788F8243" w:rsidR="00102DA0" w:rsidRPr="00307EE1" w:rsidRDefault="00102DA0" w:rsidP="00102DA0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102DA0" w14:paraId="39267155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32FDC" w14:textId="1920044C" w:rsidR="00102DA0" w:rsidRDefault="00102DA0" w:rsidP="00102DA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D2B4" w14:textId="12D68A8C" w:rsidR="00102DA0" w:rsidRDefault="00102DA0" w:rsidP="00102DA0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Procedure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1DAE" w14:textId="4B8DC6F8" w:rsidR="00102DA0" w:rsidRPr="00307EE1" w:rsidRDefault="00102DA0" w:rsidP="00102DA0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102DA0" w14:paraId="1A355F13" w14:textId="77777777" w:rsidTr="3067485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D5C8" w14:textId="62B1C1C6" w:rsidR="00102DA0" w:rsidRDefault="00102DA0" w:rsidP="00102DA0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19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5152" w14:textId="0C8D25DC" w:rsidR="00102DA0" w:rsidRDefault="00102DA0" w:rsidP="00102DA0">
            <w:pPr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Anulowanie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Encounter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żądaniem HTTP DELETE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E6D56" w14:textId="1DF2271D" w:rsidR="00102DA0" w:rsidRPr="00307EE1" w:rsidRDefault="00102DA0" w:rsidP="00102DA0">
            <w:pPr>
              <w:jc w:val="center"/>
              <w:rPr>
                <w:szCs w:val="20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0458AD23" w14:textId="6AC59F34" w:rsidR="007D0A3E" w:rsidRDefault="007D0A3E" w:rsidP="007D0A3E">
      <w:pPr>
        <w:rPr>
          <w:lang w:eastAsia="pl-PL"/>
        </w:rPr>
      </w:pPr>
    </w:p>
    <w:p w14:paraId="3A798C5F" w14:textId="69BEA4B0" w:rsidR="004E3B8A" w:rsidRDefault="004E3B8A" w:rsidP="007D0A3E">
      <w:pPr>
        <w:rPr>
          <w:lang w:eastAsia="pl-PL"/>
        </w:rPr>
      </w:pPr>
      <w:r w:rsidRPr="4AE76A3B">
        <w:rPr>
          <w:rStyle w:val="Nagwek4Znak"/>
          <w:lang w:eastAsia="pl-PL"/>
        </w:rPr>
        <w:lastRenderedPageBreak/>
        <w:t>Oczekiwany rezultat:</w:t>
      </w:r>
      <w:r w:rsidRPr="4AE76A3B">
        <w:rPr>
          <w:lang w:eastAsia="pl-PL"/>
        </w:rPr>
        <w:t xml:space="preserve"> </w:t>
      </w:r>
      <w:r>
        <w:rPr>
          <w:lang w:eastAsia="pl-PL"/>
        </w:rPr>
        <w:t xml:space="preserve">Dane rozliczeniowe przeszły pozytywnie całą ścieżkę operacji dozwolonych na zasobie </w:t>
      </w:r>
      <w:proofErr w:type="spellStart"/>
      <w:r w:rsidR="00A9284A">
        <w:rPr>
          <w:lang w:eastAsia="pl-PL"/>
        </w:rPr>
        <w:t>Cl</w:t>
      </w:r>
      <w:r>
        <w:rPr>
          <w:lang w:eastAsia="pl-PL"/>
        </w:rPr>
        <w:t>aim</w:t>
      </w:r>
      <w:proofErr w:type="spellEnd"/>
      <w:r>
        <w:rPr>
          <w:lang w:eastAsia="pl-PL"/>
        </w:rPr>
        <w:t>.</w:t>
      </w:r>
    </w:p>
    <w:p w14:paraId="51C0F689" w14:textId="5863BC8B" w:rsidR="004660CA" w:rsidRDefault="004660CA" w:rsidP="007D0A3E">
      <w:pPr>
        <w:rPr>
          <w:lang w:eastAsia="pl-PL"/>
        </w:rPr>
      </w:pPr>
    </w:p>
    <w:p w14:paraId="054504C1" w14:textId="77777777" w:rsidR="00102DA0" w:rsidRDefault="00102DA0" w:rsidP="007D0A3E">
      <w:pPr>
        <w:rPr>
          <w:lang w:eastAsia="pl-PL"/>
        </w:rPr>
      </w:pPr>
    </w:p>
    <w:p w14:paraId="245D02F4" w14:textId="20E8F88E" w:rsidR="004660CA" w:rsidRPr="004660CA" w:rsidRDefault="004660CA" w:rsidP="004660CA">
      <w:pPr>
        <w:pStyle w:val="Nagwek2"/>
      </w:pPr>
      <w:bookmarkStart w:id="101" w:name="_Toc87454479"/>
      <w:bookmarkStart w:id="102" w:name="_Toc96583176"/>
      <w:r>
        <w:t>Zapis i wyszukanie szczepień pacjenta</w:t>
      </w:r>
      <w:bookmarkEnd w:id="101"/>
      <w:bookmarkEnd w:id="102"/>
    </w:p>
    <w:p w14:paraId="61F72CDB" w14:textId="43D414F0" w:rsidR="004660CA" w:rsidRDefault="00235945" w:rsidP="00235945">
      <w:pPr>
        <w:pStyle w:val="Nagwek3"/>
      </w:pPr>
      <w:bookmarkStart w:id="103" w:name="_Toc87454480"/>
      <w:bookmarkStart w:id="104" w:name="_Toc96583177"/>
      <w:r>
        <w:t>Zapis oraz wyszukanie danych o szczepieniach pacjenta za pomocą daty oraz statusu szczepienia</w:t>
      </w:r>
      <w:bookmarkEnd w:id="103"/>
      <w:bookmarkEnd w:id="104"/>
    </w:p>
    <w:p w14:paraId="6280BDA6" w14:textId="0EAD2023" w:rsidR="004660CA" w:rsidRDefault="004660CA" w:rsidP="004660CA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</w:t>
      </w:r>
      <w:r w:rsidR="009B7020">
        <w:rPr>
          <w:lang w:eastAsia="pl-PL"/>
        </w:rPr>
        <w:t>zapis danych o uproszczonej procedurze szczepienia pacjenta czyli bez kontekstu zdarzenia medycznego</w:t>
      </w:r>
      <w:r w:rsidRPr="2C32C61C">
        <w:rPr>
          <w:lang w:eastAsia="pl-PL"/>
        </w:rPr>
        <w:t xml:space="preserve"> </w:t>
      </w:r>
      <w:r w:rsidR="0067561B">
        <w:rPr>
          <w:lang w:eastAsia="pl-PL"/>
        </w:rPr>
        <w:t>dla</w:t>
      </w:r>
      <w:r w:rsidR="00B144F8">
        <w:rPr>
          <w:lang w:eastAsia="pl-PL"/>
        </w:rPr>
        <w:t xml:space="preserve"> Pacjenta posługującego się paszportem</w:t>
      </w:r>
      <w:r w:rsidR="009B7020">
        <w:rPr>
          <w:lang w:eastAsia="pl-PL"/>
        </w:rPr>
        <w:t>.</w:t>
      </w:r>
      <w:r w:rsidRPr="2C32C61C">
        <w:rPr>
          <w:lang w:eastAsia="pl-PL"/>
        </w:rPr>
        <w:t xml:space="preserve"> </w:t>
      </w:r>
      <w:r w:rsidR="0067561B">
        <w:rPr>
          <w:lang w:eastAsia="pl-PL"/>
        </w:rPr>
        <w:t>Następnie szczepienie jest wyszukiwane w przedziale dat oraz po statusie zakończonego szczepienia.</w:t>
      </w:r>
    </w:p>
    <w:p w14:paraId="7FF87F50" w14:textId="77777777" w:rsidR="004660CA" w:rsidRDefault="004660CA" w:rsidP="004660CA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911D51" w14:paraId="11ED294D" w14:textId="77777777" w:rsidTr="002013C9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7B39237C" w14:textId="77777777" w:rsidR="004660CA" w:rsidRDefault="004660CA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A133CF6" w14:textId="77777777" w:rsidR="004660CA" w:rsidRDefault="004660CA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2F169F61" w14:textId="77777777" w:rsidR="004660CA" w:rsidRDefault="004660CA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4660CA" w14:paraId="76C69DE4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63960" w14:textId="77777777" w:rsidR="004660CA" w:rsidRDefault="004660CA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FFE0" w14:textId="48B64FED" w:rsidR="004660CA" w:rsidRPr="2C32C61C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12B5" w14:textId="417B6B4E" w:rsidR="004660CA" w:rsidRPr="4AE76A3B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 w:rsidR="009B7020"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3A187F" w14:paraId="62F54542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E821" w14:textId="72033EAE" w:rsidR="003A187F" w:rsidRPr="00E1676E" w:rsidRDefault="003A187F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C56" w14:textId="6766341C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PLIMedicalCertificate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0A9F" w14:textId="62438B12" w:rsidR="003A187F" w:rsidRPr="00E1676E" w:rsidRDefault="003A187F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3A187F" w14:paraId="515D5D55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32D" w14:textId="3EB4AA62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1F376" w14:textId="3D16A590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AEBC" w14:textId="43736609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4660CA" w14:paraId="7B259A32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227F" w14:textId="7FBA8DA2" w:rsidR="004660CA" w:rsidRDefault="003A187F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C46E9" w14:textId="602B055B" w:rsidR="004660CA" w:rsidRPr="2C32C61C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</w:t>
            </w:r>
            <w:r w:rsidR="009B7020">
              <w:rPr>
                <w:rFonts w:ascii="Calibri" w:hAnsi="Calibri" w:cs="Calibri"/>
                <w:szCs w:val="22"/>
                <w:lang w:eastAsia="pl-PL"/>
              </w:rPr>
              <w:t xml:space="preserve">stracja zapisu zasobu </w:t>
            </w:r>
            <w:proofErr w:type="spellStart"/>
            <w:r w:rsidR="009B7020"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 w:rsidR="009B7020"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="009B7020"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649C" w14:textId="683F4A4F" w:rsidR="004660CA" w:rsidRPr="4AE76A3B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 w:rsidR="009B7020"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4660CA" w14:paraId="06C74DDE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7516" w14:textId="1BA5374B" w:rsidR="004660CA" w:rsidRDefault="003A187F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AFD2" w14:textId="56F8F408" w:rsidR="004660CA" w:rsidRPr="2C32C61C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 w:rsidR="009B7020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dla zasobu </w:t>
            </w:r>
            <w:proofErr w:type="spellStart"/>
            <w:r w:rsidR="003A187F">
              <w:rPr>
                <w:rFonts w:ascii="Calibri" w:hAnsi="Calibri" w:cs="Calibri"/>
                <w:szCs w:val="22"/>
                <w:lang w:eastAsia="pl-PL"/>
              </w:rPr>
              <w:t>IImmunization</w:t>
            </w:r>
            <w:proofErr w:type="spellEnd"/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 w:rsidR="009B7020"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FB9C" w14:textId="60927B58" w:rsidR="004660CA" w:rsidRPr="4AE76A3B" w:rsidRDefault="004660CA" w:rsidP="009B7020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 w:rsidR="009B7020"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2013C9" w14:paraId="109EB87E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E7FC" w14:textId="17759F38" w:rsidR="002013C9" w:rsidRDefault="003A187F" w:rsidP="002013C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7A13" w14:textId="0A7F4A46" w:rsidR="002013C9" w:rsidRPr="2C32C61C" w:rsidRDefault="002013C9" w:rsidP="0024173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2C32C61C">
              <w:rPr>
                <w:rFonts w:ascii="Calibri" w:hAnsi="Calibri" w:cs="Calibri"/>
                <w:color w:val="00000A"/>
                <w:lang w:eastAsia="pl-PL"/>
              </w:rPr>
              <w:t>Wyszukanie zasob</w:t>
            </w:r>
            <w:r>
              <w:rPr>
                <w:rFonts w:ascii="Calibri" w:hAnsi="Calibri" w:cs="Calibri"/>
                <w:color w:val="00000A"/>
                <w:lang w:eastAsia="pl-PL"/>
              </w:rPr>
              <w:t>u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w zakresie wskazany</w:t>
            </w:r>
            <w:r w:rsidR="0024173F">
              <w:rPr>
                <w:rFonts w:ascii="Calibri" w:hAnsi="Calibri" w:cs="Calibri"/>
                <w:color w:val="00000A"/>
                <w:lang w:eastAsia="pl-PL"/>
              </w:rPr>
              <w:t>m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w paramet</w:t>
            </w:r>
            <w:r w:rsidR="0024173F">
              <w:rPr>
                <w:rFonts w:ascii="Calibri" w:hAnsi="Calibri" w:cs="Calibri"/>
                <w:color w:val="00000A"/>
                <w:lang w:eastAsia="pl-PL"/>
              </w:rPr>
              <w:t>rze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dat</w:t>
            </w:r>
            <w:r w:rsidR="0024173F">
              <w:rPr>
                <w:rFonts w:ascii="Calibri" w:hAnsi="Calibri" w:cs="Calibri"/>
                <w:color w:val="00000A"/>
                <w:lang w:eastAsia="pl-PL"/>
              </w:rPr>
              <w:t>y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0857" w14:textId="098905C3" w:rsidR="002013C9" w:rsidRPr="4AE76A3B" w:rsidRDefault="002013C9" w:rsidP="0067561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odpowiadając</w:t>
            </w:r>
            <w:r>
              <w:rPr>
                <w:rFonts w:ascii="Calibri" w:hAnsi="Calibri" w:cs="Calibri"/>
                <w:color w:val="00000A"/>
                <w:lang w:eastAsia="pl-PL"/>
              </w:rPr>
              <w:t>y</w:t>
            </w: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parametrom wyszukiwania</w:t>
            </w:r>
            <w:r w:rsidR="0067561B">
              <w:rPr>
                <w:rFonts w:ascii="Calibri" w:hAnsi="Calibri" w:cs="Calibri"/>
                <w:color w:val="00000A"/>
                <w:lang w:eastAsia="pl-PL"/>
              </w:rPr>
              <w:t xml:space="preserve">. </w:t>
            </w:r>
          </w:p>
        </w:tc>
      </w:tr>
      <w:tr w:rsidR="0067561B" w14:paraId="601E6C69" w14:textId="77777777" w:rsidTr="002013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66CE" w14:textId="6A5E33C1" w:rsidR="0067561B" w:rsidRDefault="003A187F" w:rsidP="0067561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CD0C" w14:textId="56794483" w:rsidR="0067561B" w:rsidRPr="2C32C61C" w:rsidRDefault="0067561B" w:rsidP="0067561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2C32C61C">
              <w:rPr>
                <w:rFonts w:ascii="Calibri" w:hAnsi="Calibri" w:cs="Calibri"/>
                <w:color w:val="00000A"/>
                <w:lang w:eastAsia="pl-PL"/>
              </w:rPr>
              <w:t>Wyszukanie zasob</w:t>
            </w:r>
            <w:r>
              <w:rPr>
                <w:rFonts w:ascii="Calibri" w:hAnsi="Calibri" w:cs="Calibri"/>
                <w:color w:val="00000A"/>
                <w:lang w:eastAsia="pl-PL"/>
              </w:rPr>
              <w:t>u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w zakresie wskazanego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w parametrach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statusu.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0186" w14:textId="626E22D9" w:rsidR="0067561B" w:rsidRPr="4AE76A3B" w:rsidRDefault="0067561B" w:rsidP="0067561B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odpowiadając</w:t>
            </w:r>
            <w:r>
              <w:rPr>
                <w:rFonts w:ascii="Calibri" w:hAnsi="Calibri" w:cs="Calibri"/>
                <w:color w:val="00000A"/>
                <w:lang w:eastAsia="pl-PL"/>
              </w:rPr>
              <w:t>y</w:t>
            </w: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parametrom wyszukiwania</w:t>
            </w:r>
            <w:r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</w:tr>
    </w:tbl>
    <w:p w14:paraId="353B6FC2" w14:textId="6029CB5D" w:rsidR="004660CA" w:rsidRDefault="004660CA" w:rsidP="004660CA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zasoby spełniające wymogi określone w filtrach zostały odnalezione przez serwer FHIR. W odpowiedzi na żądanie wyszukania została zwrócona odpowiedź HTTP o kodzie 200.</w:t>
      </w:r>
    </w:p>
    <w:p w14:paraId="3E6B85DA" w14:textId="77777777" w:rsidR="00314568" w:rsidRDefault="00314568" w:rsidP="004660CA">
      <w:pPr>
        <w:rPr>
          <w:lang w:eastAsia="pl-PL"/>
        </w:rPr>
      </w:pPr>
    </w:p>
    <w:p w14:paraId="6D031B71" w14:textId="24942AD1" w:rsidR="00314568" w:rsidRDefault="00314568" w:rsidP="00314568">
      <w:pPr>
        <w:pStyle w:val="Nagwek3"/>
      </w:pPr>
      <w:bookmarkStart w:id="105" w:name="_Toc87454481"/>
      <w:bookmarkStart w:id="106" w:name="_Toc96583178"/>
      <w:r>
        <w:t>Zapis danych o szczepieniach pacjenta bez kontekstu zdarzenia medycznego</w:t>
      </w:r>
      <w:bookmarkEnd w:id="105"/>
      <w:bookmarkEnd w:id="106"/>
    </w:p>
    <w:p w14:paraId="2B40B5B6" w14:textId="626BE340" w:rsidR="00314568" w:rsidRDefault="00314568" w:rsidP="7B16BF11">
      <w:pPr>
        <w:rPr>
          <w:lang w:eastAsia="pl-PL"/>
        </w:rPr>
      </w:pPr>
      <w:r w:rsidRPr="7B16BF11">
        <w:rPr>
          <w:rStyle w:val="Nagwek4Znak"/>
        </w:rPr>
        <w:t>Opis:</w:t>
      </w:r>
      <w:r w:rsidRPr="7B16BF11">
        <w:rPr>
          <w:lang w:eastAsia="pl-PL"/>
        </w:rPr>
        <w:t xml:space="preserve"> Celem przypadku testowego jest zapis danych o uproszczonej procedurze szczepienia pacjenta czyli bez kontekstu zdarzenia medycznego dla </w:t>
      </w:r>
      <w:r w:rsidR="24D198CB" w:rsidRPr="7B16BF11">
        <w:rPr>
          <w:lang w:eastAsia="pl-PL"/>
        </w:rPr>
        <w:t>Pacjenta posługującego się paszportem</w:t>
      </w:r>
      <w:r w:rsidRPr="7B16BF11">
        <w:rPr>
          <w:lang w:eastAsia="pl-PL"/>
        </w:rPr>
        <w:t>. Zasoby są podpisywane podpisem pracownika medycznego.</w:t>
      </w:r>
    </w:p>
    <w:p w14:paraId="1B2593B1" w14:textId="77777777" w:rsidR="00314568" w:rsidRDefault="00314568" w:rsidP="00314568">
      <w:pPr>
        <w:rPr>
          <w:rStyle w:val="Nagwek4Znak"/>
          <w:lang w:eastAsia="pl-PL"/>
        </w:rPr>
      </w:pPr>
    </w:p>
    <w:p w14:paraId="6C87E41A" w14:textId="63003CB3" w:rsidR="00314568" w:rsidRDefault="00314568" w:rsidP="00314568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102DA0" w14:paraId="0E48DF38" w14:textId="77777777" w:rsidTr="003A187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446A33F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14F16DA6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D0830E8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314568" w14:paraId="34B8AA2A" w14:textId="77777777" w:rsidTr="558CB67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1DE5" w14:textId="77777777" w:rsidR="00314568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96A8" w14:textId="77777777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39B46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314568" w14:paraId="31C58F38" w14:textId="77777777" w:rsidTr="558CB67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F004" w14:textId="25A5307A" w:rsidR="00314568" w:rsidRDefault="542B6D07" w:rsidP="558CB67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558CB679">
              <w:rPr>
                <w:rFonts w:ascii="Calibri" w:hAnsi="Calibri" w:cs="Calibri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88C5D" w14:textId="77777777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AD7F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314568" w14:paraId="7E51524E" w14:textId="77777777" w:rsidTr="558CB67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2606" w14:textId="4313BF93" w:rsidR="00314568" w:rsidRDefault="1A17F619" w:rsidP="558CB679">
            <w:pPr>
              <w:spacing w:beforeAutospacing="1" w:afterAutospacing="1" w:line="240" w:lineRule="auto"/>
              <w:jc w:val="center"/>
            </w:pPr>
            <w:r w:rsidRPr="558CB679"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5D04" w14:textId="11633BA8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dla zasobu </w:t>
            </w:r>
            <w:proofErr w:type="spellStart"/>
            <w:r w:rsidR="003A187F"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43C13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293718" w14:paraId="6A081A2C" w14:textId="77777777" w:rsidTr="558CB67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0BF5" w14:textId="56E2FF07" w:rsidR="00293718" w:rsidRPr="558CB679" w:rsidRDefault="00293718" w:rsidP="558CB67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6668E" w14:textId="3DF080D1" w:rsidR="00293718" w:rsidRDefault="0029371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4A66" w14:textId="6EF7284D" w:rsidR="00293718" w:rsidRPr="006E4A6F" w:rsidRDefault="0029371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  <w:tr w:rsidR="00293718" w14:paraId="6AFF155A" w14:textId="77777777" w:rsidTr="558CB67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5D73" w14:textId="5D5E8795" w:rsidR="00293718" w:rsidRPr="558CB679" w:rsidRDefault="00293718" w:rsidP="558CB679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8E270" w14:textId="3B45FC57" w:rsidR="00293718" w:rsidRDefault="0029371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Anulowanie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BE7A" w14:textId="1AD1F182" w:rsidR="00293718" w:rsidRPr="006E4A6F" w:rsidRDefault="0029371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307EE1">
              <w:rPr>
                <w:szCs w:val="20"/>
              </w:rPr>
              <w:t>Serwer odpowiada kodem HTTP 20</w:t>
            </w:r>
            <w:r>
              <w:rPr>
                <w:szCs w:val="20"/>
              </w:rPr>
              <w:t>0</w:t>
            </w:r>
          </w:p>
        </w:tc>
      </w:tr>
    </w:tbl>
    <w:p w14:paraId="3BA154BC" w14:textId="2BA8B824" w:rsidR="00314568" w:rsidRPr="00506044" w:rsidRDefault="00314568" w:rsidP="00314568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 odpowiedzi na żądanie </w:t>
      </w:r>
      <w:r>
        <w:rPr>
          <w:lang w:eastAsia="pl-PL"/>
        </w:rPr>
        <w:t>zapisu</w:t>
      </w:r>
      <w:r w:rsidRPr="1A8FB4DF">
        <w:rPr>
          <w:lang w:eastAsia="pl-PL"/>
        </w:rPr>
        <w:t xml:space="preserve"> została zwrócona odpowiedź HTTP o kodzie 20</w:t>
      </w:r>
      <w:r>
        <w:rPr>
          <w:lang w:eastAsia="pl-PL"/>
        </w:rPr>
        <w:t>1</w:t>
      </w:r>
      <w:r w:rsidRPr="1A8FB4DF">
        <w:rPr>
          <w:lang w:eastAsia="pl-PL"/>
        </w:rPr>
        <w:t>.</w:t>
      </w:r>
    </w:p>
    <w:p w14:paraId="26F19463" w14:textId="77777777" w:rsidR="00102DA0" w:rsidRDefault="00102DA0" w:rsidP="00102DA0">
      <w:pPr>
        <w:pStyle w:val="Nagwek3"/>
      </w:pPr>
      <w:bookmarkStart w:id="107" w:name="_Toc87454482"/>
      <w:bookmarkStart w:id="108" w:name="_Toc96583179"/>
      <w:r>
        <w:t>Weryfikacja dostępu do informacji o szczepieniach pacjenta dla pracownika medycznego</w:t>
      </w:r>
      <w:bookmarkEnd w:id="107"/>
      <w:bookmarkEnd w:id="108"/>
    </w:p>
    <w:p w14:paraId="1CD670E2" w14:textId="71620068" w:rsidR="00102DA0" w:rsidRDefault="00102DA0" w:rsidP="00102DA0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</w:t>
      </w:r>
      <w:r>
        <w:rPr>
          <w:lang w:eastAsia="pl-PL"/>
        </w:rPr>
        <w:t xml:space="preserve">wyszukanie i odczyt danych o szczepieniach pacjenta przez pracownika medycznego o roli profesjonalista medyczny. Szczepienie jest wyszukiwane po statusie zakończonego szczepienia, a następnie odczytywane po identyfikatorze technicznym. </w:t>
      </w:r>
    </w:p>
    <w:p w14:paraId="69B55C8D" w14:textId="77777777" w:rsidR="00102DA0" w:rsidRDefault="00102DA0" w:rsidP="00102DA0">
      <w:pPr>
        <w:rPr>
          <w:lang w:eastAsia="pl-PL"/>
        </w:rPr>
      </w:pPr>
    </w:p>
    <w:p w14:paraId="6DAC6DE1" w14:textId="77777777" w:rsidR="00102DA0" w:rsidRDefault="00102DA0" w:rsidP="00102DA0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102DA0" w14:paraId="3AFEDB3B" w14:textId="77777777" w:rsidTr="00FF757E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B0036B8" w14:textId="77777777" w:rsidR="00102DA0" w:rsidRDefault="00102DA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223FEC90" w14:textId="77777777" w:rsidR="00102DA0" w:rsidRDefault="00102DA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963213D" w14:textId="77777777" w:rsidR="00102DA0" w:rsidRDefault="00102DA0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2256ED" w14:paraId="1390A57B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CC4F" w14:textId="25973563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CDBC" w14:textId="34E7E989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99BD" w14:textId="3FF70D0D" w:rsidR="002256ED" w:rsidRPr="3067485D" w:rsidRDefault="002256ED" w:rsidP="002256ED">
            <w:pPr>
              <w:spacing w:beforeAutospacing="1" w:afterAutospacing="1" w:line="240" w:lineRule="auto"/>
              <w:jc w:val="center"/>
              <w:rPr>
                <w:sz w:val="20"/>
                <w:szCs w:val="20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2256ED" w14:paraId="104F2C37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BE58" w14:textId="03BC953A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558CB679">
              <w:rPr>
                <w:rFonts w:ascii="Calibri" w:hAnsi="Calibri" w:cs="Calibri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C2D68" w14:textId="74B57BF4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6B6CA" w14:textId="71612E15" w:rsidR="002256ED" w:rsidRPr="3067485D" w:rsidRDefault="002256ED" w:rsidP="002256ED">
            <w:pPr>
              <w:spacing w:beforeAutospacing="1" w:afterAutospacing="1" w:line="240" w:lineRule="auto"/>
              <w:jc w:val="center"/>
              <w:rPr>
                <w:sz w:val="20"/>
                <w:szCs w:val="20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2256ED" w14:paraId="25E6558F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2432" w14:textId="3831D1F1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558CB679"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5993" w14:textId="6A4FDD32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13D9" w14:textId="14E5AE6B" w:rsidR="002256ED" w:rsidRPr="3067485D" w:rsidRDefault="002256ED" w:rsidP="002256ED">
            <w:pPr>
              <w:spacing w:beforeAutospacing="1" w:afterAutospacing="1" w:line="240" w:lineRule="auto"/>
              <w:jc w:val="center"/>
              <w:rPr>
                <w:sz w:val="20"/>
                <w:szCs w:val="20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2256ED" w14:paraId="4717853E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3781" w14:textId="05F8BE17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3E3D" w14:textId="77777777" w:rsidR="002256ED" w:rsidRPr="2C32C61C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Pozyskanie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tokenu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dostępowego dla pracownika medycznego o roli PROF.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4CA1" w14:textId="77777777" w:rsidR="002256ED" w:rsidRPr="4AE76A3B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sz w:val="20"/>
                <w:szCs w:val="20"/>
              </w:rPr>
              <w:t xml:space="preserve">Serwer odpowiada kodem HTTP 200 oraz zwraca </w:t>
            </w:r>
            <w:proofErr w:type="spellStart"/>
            <w:r w:rsidRPr="3067485D">
              <w:rPr>
                <w:sz w:val="20"/>
                <w:szCs w:val="20"/>
              </w:rPr>
              <w:t>token</w:t>
            </w:r>
            <w:proofErr w:type="spellEnd"/>
            <w:r w:rsidRPr="3067485D">
              <w:rPr>
                <w:sz w:val="20"/>
                <w:szCs w:val="20"/>
              </w:rPr>
              <w:t xml:space="preserve"> dostę</w:t>
            </w:r>
            <w:r>
              <w:rPr>
                <w:sz w:val="20"/>
                <w:szCs w:val="20"/>
              </w:rPr>
              <w:t>powy</w:t>
            </w:r>
            <w:r w:rsidRPr="3067485D">
              <w:rPr>
                <w:sz w:val="20"/>
                <w:szCs w:val="20"/>
              </w:rPr>
              <w:t>.</w:t>
            </w:r>
          </w:p>
        </w:tc>
      </w:tr>
      <w:tr w:rsidR="002256ED" w14:paraId="1554E505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83AC" w14:textId="6EAABE90" w:rsidR="002256ED" w:rsidRPr="00E1676E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B49C2" w14:textId="77777777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2C32C61C">
              <w:rPr>
                <w:rFonts w:ascii="Calibri" w:hAnsi="Calibri" w:cs="Calibri"/>
                <w:color w:val="00000A"/>
                <w:lang w:eastAsia="pl-PL"/>
              </w:rPr>
              <w:t>Wyszukanie zasob</w:t>
            </w:r>
            <w:r>
              <w:rPr>
                <w:rFonts w:ascii="Calibri" w:hAnsi="Calibri" w:cs="Calibri"/>
                <w:color w:val="00000A"/>
                <w:lang w:eastAsia="pl-PL"/>
              </w:rPr>
              <w:t>u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w zakresie wskazanego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w parametrach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 statusu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GET</w:t>
            </w:r>
            <w:r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95D17" w14:textId="77777777" w:rsidR="002256ED" w:rsidRPr="00E1676E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zasób Bundle zawierający </w:t>
            </w:r>
            <w:r>
              <w:rPr>
                <w:rFonts w:ascii="Calibri" w:hAnsi="Calibri" w:cs="Calibri"/>
                <w:color w:val="00000A"/>
                <w:lang w:eastAsia="pl-PL"/>
              </w:rPr>
              <w:t xml:space="preserve">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odpowiadając</w:t>
            </w:r>
            <w:r>
              <w:rPr>
                <w:rFonts w:ascii="Calibri" w:hAnsi="Calibri" w:cs="Calibri"/>
                <w:color w:val="00000A"/>
                <w:lang w:eastAsia="pl-PL"/>
              </w:rPr>
              <w:t>y</w:t>
            </w: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 parametrom wyszukiwania</w:t>
            </w:r>
            <w:r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</w:tr>
      <w:tr w:rsidR="002256ED" w14:paraId="0F9A8800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A3FD" w14:textId="4A17ED11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A2370" w14:textId="77777777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Odczyt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zasob</w:t>
            </w:r>
            <w:r>
              <w:rPr>
                <w:rFonts w:ascii="Calibri" w:hAnsi="Calibri" w:cs="Calibri"/>
                <w:color w:val="00000A"/>
                <w:lang w:eastAsia="pl-PL"/>
              </w:rPr>
              <w:t>u</w:t>
            </w:r>
            <w:r w:rsidRPr="2C32C61C"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po identyfikatorze technicznym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GET</w:t>
            </w:r>
            <w:r>
              <w:rPr>
                <w:rFonts w:ascii="Calibri" w:hAnsi="Calibri" w:cs="Calibri"/>
                <w:color w:val="00000A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4359" w14:textId="77777777" w:rsidR="002256ED" w:rsidRPr="00E1676E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4AE76A3B">
              <w:rPr>
                <w:rFonts w:ascii="Calibri" w:hAnsi="Calibri" w:cs="Calibri"/>
                <w:color w:val="00000A"/>
                <w:lang w:eastAsia="pl-PL"/>
              </w:rPr>
              <w:t xml:space="preserve">Został zwrócony zasób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ze wskazanym identyfikatorem.</w:t>
            </w:r>
          </w:p>
        </w:tc>
      </w:tr>
      <w:tr w:rsidR="002256ED" w14:paraId="6E489EAD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0133C" w14:textId="61E1F5C1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B738" w14:textId="77777777" w:rsidR="002256ED" w:rsidRPr="2C32C61C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Usunięcie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B1B0" w14:textId="77777777" w:rsidR="002256ED" w:rsidRPr="4AE76A3B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 oraz zwraca</w:t>
            </w:r>
            <w:r>
              <w:rPr>
                <w:sz w:val="20"/>
                <w:szCs w:val="20"/>
              </w:rPr>
              <w:t xml:space="preserve"> komunikat o usunięciu zasobu.</w:t>
            </w:r>
          </w:p>
        </w:tc>
      </w:tr>
      <w:tr w:rsidR="002256ED" w14:paraId="7372B109" w14:textId="77777777" w:rsidTr="00911D5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C48DB" w14:textId="25C65AB8" w:rsidR="002256ED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8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FD0F" w14:textId="77777777" w:rsidR="002256ED" w:rsidRPr="2C32C61C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Usunięcie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F9E6" w14:textId="77777777" w:rsidR="002256ED" w:rsidRPr="4AE76A3B" w:rsidRDefault="002256ED" w:rsidP="002256ED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 oraz zwraca</w:t>
            </w:r>
            <w:r>
              <w:rPr>
                <w:sz w:val="20"/>
                <w:szCs w:val="20"/>
              </w:rPr>
              <w:t xml:space="preserve"> komunikat o usunięciu zasobu.</w:t>
            </w:r>
          </w:p>
        </w:tc>
      </w:tr>
    </w:tbl>
    <w:p w14:paraId="4D754554" w14:textId="423A6375" w:rsidR="00102DA0" w:rsidRDefault="00102DA0" w:rsidP="00102DA0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Wszystkie zasoby spełniające wymogi określone w filtrach zostały odnalezione przez serwer FHIR. W odpowiedzi na żądanie wyszukania </w:t>
      </w:r>
      <w:r>
        <w:rPr>
          <w:lang w:eastAsia="pl-PL"/>
        </w:rPr>
        <w:t xml:space="preserve">i odczytu </w:t>
      </w:r>
      <w:r w:rsidRPr="1A8FB4DF">
        <w:rPr>
          <w:lang w:eastAsia="pl-PL"/>
        </w:rPr>
        <w:t>została zwrócona odpowiedź HTTP o kodzie 200.</w:t>
      </w:r>
    </w:p>
    <w:p w14:paraId="4601B96A" w14:textId="3F0F6A7E" w:rsidR="00314568" w:rsidRDefault="00314568" w:rsidP="00314568">
      <w:pPr>
        <w:pStyle w:val="Nagwek3"/>
      </w:pPr>
      <w:bookmarkStart w:id="109" w:name="_Toc87454483"/>
      <w:bookmarkStart w:id="110" w:name="_Toc96583180"/>
      <w:r>
        <w:t>Zapis danych o szczepieniach pacjenta w kontekście zdarzenia medycznego</w:t>
      </w:r>
      <w:bookmarkEnd w:id="109"/>
      <w:bookmarkEnd w:id="110"/>
    </w:p>
    <w:p w14:paraId="2F6B844E" w14:textId="3E5BCBE8" w:rsidR="00314568" w:rsidRDefault="00314568" w:rsidP="7B16BF11">
      <w:pPr>
        <w:rPr>
          <w:lang w:eastAsia="pl-PL"/>
        </w:rPr>
      </w:pPr>
      <w:r w:rsidRPr="7B16BF11">
        <w:rPr>
          <w:rStyle w:val="Nagwek4Znak"/>
        </w:rPr>
        <w:t>Opis:</w:t>
      </w:r>
      <w:r w:rsidRPr="7B16BF11">
        <w:rPr>
          <w:lang w:eastAsia="pl-PL"/>
        </w:rPr>
        <w:t xml:space="preserve"> Celem przypadku testowego jest zapis danych o szczepieniu pacjenta w kontekście zdarzenia medycznego dla </w:t>
      </w:r>
      <w:r w:rsidR="64C86709" w:rsidRPr="7B16BF11">
        <w:rPr>
          <w:lang w:eastAsia="pl-PL"/>
        </w:rPr>
        <w:t>Pacjenta posługującego się paszportem.</w:t>
      </w:r>
      <w:r w:rsidRPr="7B16BF11">
        <w:rPr>
          <w:lang w:eastAsia="pl-PL"/>
        </w:rPr>
        <w:t xml:space="preserve"> Zasoby </w:t>
      </w:r>
      <w:proofErr w:type="spellStart"/>
      <w:r w:rsidRPr="7B16BF11">
        <w:rPr>
          <w:lang w:eastAsia="pl-PL"/>
        </w:rPr>
        <w:t>Immunization</w:t>
      </w:r>
      <w:proofErr w:type="spellEnd"/>
      <w:r w:rsidRPr="7B16BF11">
        <w:rPr>
          <w:lang w:eastAsia="pl-PL"/>
        </w:rPr>
        <w:t xml:space="preserve"> i </w:t>
      </w:r>
      <w:proofErr w:type="spellStart"/>
      <w:r w:rsidRPr="7B16BF11">
        <w:rPr>
          <w:lang w:eastAsia="pl-PL"/>
        </w:rPr>
        <w:t>Patient</w:t>
      </w:r>
      <w:proofErr w:type="spellEnd"/>
      <w:r w:rsidRPr="7B16BF11">
        <w:rPr>
          <w:lang w:eastAsia="pl-PL"/>
        </w:rPr>
        <w:t xml:space="preserve"> są podpisywane podpisem pracownika medycznego. Następnie użytkownik systemu potwierdza autentyczność wszystkich zasobów zapisanych w kontekście zdarzenia medycznego.</w:t>
      </w:r>
    </w:p>
    <w:p w14:paraId="4B3304AE" w14:textId="4C2E832F" w:rsidR="00314568" w:rsidRDefault="00314568" w:rsidP="00314568">
      <w:pPr>
        <w:rPr>
          <w:lang w:eastAsia="pl-PL"/>
        </w:rPr>
      </w:pPr>
    </w:p>
    <w:p w14:paraId="7F4753A2" w14:textId="77777777" w:rsidR="00314568" w:rsidRDefault="00314568" w:rsidP="00314568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FF757E" w14:paraId="6D997805" w14:textId="77777777" w:rsidTr="003A187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E60788B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5FD4EBB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1C21481" w14:textId="77777777" w:rsidR="00314568" w:rsidRDefault="00314568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83"/>
        <w:gridCol w:w="4170"/>
      </w:tblGrid>
      <w:tr w:rsidR="00314568" w14:paraId="2D2384BE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E4BE2" w14:textId="77777777" w:rsidR="00314568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DE83" w14:textId="77777777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3762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5476CE" w14:paraId="3161AF9A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3CAB5" w14:textId="0443842A" w:rsidR="005476CE" w:rsidRPr="00E1676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4712D" w14:textId="5C1C287A" w:rsidR="005476C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Encounter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82B9" w14:textId="3F49A703" w:rsidR="005476CE" w:rsidRPr="00E1676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3A187F" w14:paraId="04696833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265D" w14:textId="3DC8FC86" w:rsidR="003A187F" w:rsidRPr="00E1676E" w:rsidRDefault="005476CE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69EB" w14:textId="6CCF4191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PLIMedicalCertificate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35B0" w14:textId="66133C14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3A187F" w14:paraId="742822C5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0BD0" w14:textId="53A12D32" w:rsidR="003A187F" w:rsidRPr="00E1676E" w:rsidRDefault="005476CE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11D0D" w14:textId="0AF4B465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6A8B" w14:textId="68B93419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314568" w14:paraId="3DC0436E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83435" w14:textId="1105D639" w:rsidR="00314568" w:rsidRDefault="005476CE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79E29" w14:textId="77777777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5A9D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314568" w14:paraId="68294EE2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79952" w14:textId="28C45368" w:rsidR="00314568" w:rsidRDefault="005476CE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6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A7C5" w14:textId="06758D4B" w:rsidR="00314568" w:rsidRPr="2C32C61C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dla zasobu </w:t>
            </w:r>
            <w:proofErr w:type="spellStart"/>
            <w:r w:rsidR="003A187F"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 w:rsidR="003A187F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0741" w14:textId="77777777" w:rsidR="00314568" w:rsidRPr="4AE76A3B" w:rsidRDefault="00314568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314568" w14:paraId="08C60762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705EB" w14:textId="34918FEE" w:rsidR="00314568" w:rsidRDefault="003A187F" w:rsidP="0031456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7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AC13E" w14:textId="42F52C98" w:rsidR="00314568" w:rsidRPr="2C32C61C" w:rsidRDefault="00314568" w:rsidP="0031456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MedicalEventProvenance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43C31" w14:textId="401D2D1C" w:rsidR="00314568" w:rsidRPr="4AE76A3B" w:rsidRDefault="00314568" w:rsidP="00314568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5476CE" w14:paraId="4E3F5B2C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095F1" w14:textId="4189DE1D" w:rsidR="005476C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8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188A" w14:textId="63E99D13" w:rsidR="005476CE" w:rsidRPr="00A2140C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val="en-US" w:eastAsia="pl-PL"/>
              </w:rPr>
            </w:pP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Usunięcie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</w:t>
            </w: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zasobu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Provenance(</w:t>
            </w:r>
            <w:proofErr w:type="spellStart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>PLMedicalEventProvenance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) </w:t>
            </w:r>
            <w:proofErr w:type="spellStart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>metodą</w:t>
            </w:r>
            <w:proofErr w:type="spellEnd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 xml:space="preserve"> HTTP DELETE.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B45BD" w14:textId="2EAA17DF" w:rsidR="005476CE" w:rsidRPr="006E4A6F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 oraz zwraca</w:t>
            </w:r>
            <w:r>
              <w:rPr>
                <w:sz w:val="20"/>
                <w:szCs w:val="20"/>
              </w:rPr>
              <w:t xml:space="preserve"> komunikat o usunięciu zasobu.</w:t>
            </w:r>
          </w:p>
        </w:tc>
      </w:tr>
      <w:tr w:rsidR="005476CE" w14:paraId="36217873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C6BAB" w14:textId="02290320" w:rsidR="005476C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9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457B" w14:textId="1764565F" w:rsidR="005476CE" w:rsidRPr="00A2140C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val="en-US" w:eastAsia="pl-PL"/>
              </w:rPr>
            </w:pP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Usunięcie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</w:t>
            </w: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zasobu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Provenance(</w:t>
            </w:r>
            <w:proofErr w:type="spellStart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>PLPractitionerSignature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) </w:t>
            </w: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dla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</w:t>
            </w:r>
            <w:proofErr w:type="spellStart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>zasobu</w:t>
            </w:r>
            <w:proofErr w:type="spellEnd"/>
            <w:r w:rsidRPr="00A2140C">
              <w:rPr>
                <w:rFonts w:ascii="Calibri" w:hAnsi="Calibri" w:cs="Calibri"/>
                <w:color w:val="00000A"/>
                <w:lang w:val="en-US" w:eastAsia="pl-PL"/>
              </w:rPr>
              <w:t xml:space="preserve"> Immunization </w:t>
            </w:r>
            <w:proofErr w:type="spellStart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>metodą</w:t>
            </w:r>
            <w:proofErr w:type="spellEnd"/>
            <w:r w:rsidRPr="00A2140C">
              <w:rPr>
                <w:rFonts w:ascii="Calibri" w:hAnsi="Calibri" w:cs="Calibri"/>
                <w:szCs w:val="22"/>
                <w:lang w:val="en-US" w:eastAsia="pl-PL"/>
              </w:rPr>
              <w:t xml:space="preserve"> HTTP DELETE.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548AA" w14:textId="6516A2E9" w:rsidR="005476CE" w:rsidRPr="3067485D" w:rsidRDefault="005476CE" w:rsidP="005476CE">
            <w:pPr>
              <w:spacing w:beforeAutospacing="1" w:afterAutospacing="1" w:line="240" w:lineRule="auto"/>
              <w:jc w:val="center"/>
              <w:rPr>
                <w:sz w:val="20"/>
                <w:szCs w:val="20"/>
              </w:rPr>
            </w:pPr>
            <w:r w:rsidRPr="3067485D">
              <w:rPr>
                <w:sz w:val="20"/>
                <w:szCs w:val="20"/>
              </w:rPr>
              <w:t>Serwer odpowiada kodem HTTP 200 oraz zwraca</w:t>
            </w:r>
            <w:r>
              <w:rPr>
                <w:sz w:val="20"/>
                <w:szCs w:val="20"/>
              </w:rPr>
              <w:t xml:space="preserve"> komunikat o usunięciu zasobu.</w:t>
            </w:r>
          </w:p>
        </w:tc>
      </w:tr>
      <w:tr w:rsidR="005476CE" w14:paraId="065ECE3E" w14:textId="77777777" w:rsidTr="005476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65DD" w14:textId="3ACA7A6D" w:rsidR="005476C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10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B33D" w14:textId="4E62A0C0" w:rsidR="005476CE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 xml:space="preserve">Usunięcie zasobu </w:t>
            </w:r>
            <w:proofErr w:type="spellStart"/>
            <w:r>
              <w:rPr>
                <w:rFonts w:ascii="Calibri" w:hAnsi="Calibri" w:cs="Calibri"/>
                <w:color w:val="00000A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color w:val="00000A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10D6" w14:textId="38BDBE51" w:rsidR="005476CE" w:rsidRPr="006E4A6F" w:rsidRDefault="005476CE" w:rsidP="005476C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 oraz zwraca</w:t>
            </w:r>
            <w:r>
              <w:rPr>
                <w:sz w:val="20"/>
                <w:szCs w:val="20"/>
              </w:rPr>
              <w:t xml:space="preserve"> komunikat o usunięciu zasobu.</w:t>
            </w:r>
          </w:p>
        </w:tc>
      </w:tr>
    </w:tbl>
    <w:p w14:paraId="3015FD70" w14:textId="3456CB25" w:rsidR="00314568" w:rsidRPr="00506044" w:rsidRDefault="00314568" w:rsidP="00314568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 odpowiedzi na żądanie </w:t>
      </w:r>
      <w:r>
        <w:rPr>
          <w:lang w:eastAsia="pl-PL"/>
        </w:rPr>
        <w:t>zapisu</w:t>
      </w:r>
      <w:r w:rsidRPr="1A8FB4DF">
        <w:rPr>
          <w:lang w:eastAsia="pl-PL"/>
        </w:rPr>
        <w:t xml:space="preserve"> została zwrócona odpowiedź HTTP o kodzie 20</w:t>
      </w:r>
      <w:r>
        <w:rPr>
          <w:lang w:eastAsia="pl-PL"/>
        </w:rPr>
        <w:t>1</w:t>
      </w:r>
      <w:r w:rsidRPr="1A8FB4DF">
        <w:rPr>
          <w:lang w:eastAsia="pl-PL"/>
        </w:rPr>
        <w:t>.</w:t>
      </w:r>
    </w:p>
    <w:p w14:paraId="2081F2D3" w14:textId="764B73C6" w:rsidR="003A187F" w:rsidRDefault="003A187F" w:rsidP="003A187F">
      <w:pPr>
        <w:pStyle w:val="Nagwek3"/>
      </w:pPr>
      <w:bookmarkStart w:id="111" w:name="_Toc87454484"/>
      <w:bookmarkStart w:id="112" w:name="_Toc96583181"/>
      <w:r>
        <w:t>Zapis danych o kwalifikacji medycznej pacjenta na szczepienie</w:t>
      </w:r>
      <w:bookmarkEnd w:id="111"/>
      <w:bookmarkEnd w:id="112"/>
    </w:p>
    <w:p w14:paraId="344D469E" w14:textId="47DF9F16" w:rsidR="003A187F" w:rsidRDefault="003A187F" w:rsidP="003A187F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</w:t>
      </w:r>
      <w:r>
        <w:rPr>
          <w:lang w:eastAsia="pl-PL"/>
        </w:rPr>
        <w:t>zapis danych o kwalifikacji pacjenta na szczepienie</w:t>
      </w:r>
      <w:r w:rsidRPr="2C32C61C">
        <w:rPr>
          <w:lang w:eastAsia="pl-PL"/>
        </w:rPr>
        <w:t xml:space="preserve"> </w:t>
      </w:r>
      <w:r>
        <w:rPr>
          <w:lang w:eastAsia="pl-PL"/>
        </w:rPr>
        <w:t>dla Pacjenta posługującego się numerem pesel.</w:t>
      </w:r>
      <w:r w:rsidRPr="2C32C61C">
        <w:rPr>
          <w:lang w:eastAsia="pl-PL"/>
        </w:rPr>
        <w:t xml:space="preserve"> </w:t>
      </w:r>
      <w:r>
        <w:rPr>
          <w:lang w:eastAsia="pl-PL"/>
        </w:rPr>
        <w:t>Zasób jest podpisywany przez pracownika medycznego.</w:t>
      </w:r>
    </w:p>
    <w:p w14:paraId="139AFD8F" w14:textId="77777777" w:rsidR="003A187F" w:rsidRDefault="003A187F" w:rsidP="003A187F">
      <w:pPr>
        <w:rPr>
          <w:rStyle w:val="Nagwek4Znak"/>
          <w:lang w:eastAsia="pl-PL"/>
        </w:rPr>
      </w:pPr>
    </w:p>
    <w:p w14:paraId="3BFE087A" w14:textId="77777777" w:rsidR="003A187F" w:rsidRDefault="003A187F" w:rsidP="003A187F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102DA0" w14:paraId="60B6CD17" w14:textId="77777777" w:rsidTr="003A187F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1B980CA2" w14:textId="77777777" w:rsidR="003A187F" w:rsidRDefault="003A187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329744D" w14:textId="77777777" w:rsidR="003A187F" w:rsidRDefault="003A187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85F7275" w14:textId="77777777" w:rsidR="003A187F" w:rsidRDefault="003A187F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3A187F" w14:paraId="5B10F43B" w14:textId="77777777" w:rsidTr="003A187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6DC59" w14:textId="77777777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18E0" w14:textId="77777777" w:rsidR="003A187F" w:rsidRPr="2C32C61C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1B59" w14:textId="77777777" w:rsidR="003A187F" w:rsidRPr="4AE76A3B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3A187F" w14:paraId="23A481C0" w14:textId="77777777" w:rsidTr="003A187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5F8A" w14:textId="77777777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FE62" w14:textId="77777777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PLIMedicalCertificate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D9DB" w14:textId="77777777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3A187F" w14:paraId="305C307C" w14:textId="77777777" w:rsidTr="003A187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5865" w14:textId="77777777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61CFE" w14:textId="77777777" w:rsidR="003A187F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31151" w14:textId="77777777" w:rsidR="003A187F" w:rsidRPr="00E1676E" w:rsidRDefault="003A187F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7311A5" w14:paraId="15609FAF" w14:textId="77777777" w:rsidTr="003A187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05387" w14:textId="383EDA01" w:rsidR="007311A5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lastRenderedPageBreak/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3D01" w14:textId="5A1940B9" w:rsidR="007311A5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3CD5" w14:textId="176DB093" w:rsidR="007311A5" w:rsidRPr="006E4A6F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</w:t>
            </w:r>
          </w:p>
        </w:tc>
      </w:tr>
      <w:tr w:rsidR="007311A5" w14:paraId="17F1F489" w14:textId="77777777" w:rsidTr="003A187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AC3B4" w14:textId="5E3E259D" w:rsidR="007311A5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D6AB" w14:textId="43A10D87" w:rsidR="007311A5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PLIMedicalCertificate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0CCE" w14:textId="76B0AA9A" w:rsidR="007311A5" w:rsidRPr="006E4A6F" w:rsidRDefault="007311A5" w:rsidP="003A187F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</w:t>
            </w:r>
          </w:p>
        </w:tc>
      </w:tr>
    </w:tbl>
    <w:p w14:paraId="14CCE63F" w14:textId="77777777" w:rsidR="003A187F" w:rsidRPr="00506044" w:rsidRDefault="003A187F" w:rsidP="003A187F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 odpowiedzi na żądanie </w:t>
      </w:r>
      <w:r>
        <w:rPr>
          <w:lang w:eastAsia="pl-PL"/>
        </w:rPr>
        <w:t>zapisu</w:t>
      </w:r>
      <w:r w:rsidRPr="1A8FB4DF">
        <w:rPr>
          <w:lang w:eastAsia="pl-PL"/>
        </w:rPr>
        <w:t xml:space="preserve"> została zwrócona odpowiedź HTTP o kodzie 20</w:t>
      </w:r>
      <w:r>
        <w:rPr>
          <w:lang w:eastAsia="pl-PL"/>
        </w:rPr>
        <w:t>1</w:t>
      </w:r>
      <w:r w:rsidRPr="1A8FB4DF">
        <w:rPr>
          <w:lang w:eastAsia="pl-PL"/>
        </w:rPr>
        <w:t>.</w:t>
      </w:r>
    </w:p>
    <w:p w14:paraId="62BB4087" w14:textId="32A14380" w:rsidR="00651794" w:rsidRDefault="00651794" w:rsidP="00651794">
      <w:pPr>
        <w:pStyle w:val="Nagwek3"/>
      </w:pPr>
      <w:bookmarkStart w:id="113" w:name="_Toc87454485"/>
      <w:bookmarkStart w:id="114" w:name="_Toc96583182"/>
      <w:r>
        <w:t xml:space="preserve">Zapis danych o szczepieniach pacjenta </w:t>
      </w:r>
      <w:r>
        <w:rPr>
          <w:rFonts w:ascii="Calibri" w:hAnsi="Calibri" w:cs="Times New Roman"/>
        </w:rPr>
        <w:t>wprowadzonych na podstawie Karty Szczepień</w:t>
      </w:r>
      <w:bookmarkEnd w:id="113"/>
      <w:bookmarkEnd w:id="114"/>
    </w:p>
    <w:p w14:paraId="44A762AB" w14:textId="7B30A1DC" w:rsidR="00651794" w:rsidRDefault="00651794" w:rsidP="00651794">
      <w:pPr>
        <w:rPr>
          <w:lang w:eastAsia="pl-PL"/>
        </w:rPr>
      </w:pPr>
      <w:r w:rsidRPr="2C32C61C">
        <w:rPr>
          <w:rStyle w:val="Nagwek4Znak"/>
        </w:rPr>
        <w:t>Opis:</w:t>
      </w:r>
      <w:r w:rsidRPr="2C32C61C">
        <w:rPr>
          <w:lang w:eastAsia="pl-PL"/>
        </w:rPr>
        <w:t xml:space="preserve"> Celem przypadku testowego jest </w:t>
      </w:r>
      <w:r w:rsidR="00182D27">
        <w:rPr>
          <w:lang w:eastAsia="pl-PL"/>
        </w:rPr>
        <w:t xml:space="preserve">zapis danych </w:t>
      </w:r>
      <w:r>
        <w:rPr>
          <w:lang w:eastAsia="pl-PL"/>
        </w:rPr>
        <w:t xml:space="preserve"> szczepienia pacjenta</w:t>
      </w:r>
      <w:r w:rsidR="00AF463C">
        <w:rPr>
          <w:lang w:eastAsia="pl-PL"/>
        </w:rPr>
        <w:t xml:space="preserve">, </w:t>
      </w:r>
      <w:r w:rsidR="00182D27">
        <w:rPr>
          <w:lang w:eastAsia="pl-PL"/>
        </w:rPr>
        <w:t xml:space="preserve">posługującego się numerem pesel, </w:t>
      </w:r>
      <w:r w:rsidR="00AF463C">
        <w:rPr>
          <w:lang w:eastAsia="pl-PL"/>
        </w:rPr>
        <w:t>które</w:t>
      </w:r>
      <w:r>
        <w:rPr>
          <w:lang w:eastAsia="pl-PL"/>
        </w:rPr>
        <w:t>m</w:t>
      </w:r>
      <w:r w:rsidR="00AF463C">
        <w:rPr>
          <w:lang w:eastAsia="pl-PL"/>
        </w:rPr>
        <w:t>u</w:t>
      </w:r>
      <w:r>
        <w:rPr>
          <w:lang w:eastAsia="pl-PL"/>
        </w:rPr>
        <w:t xml:space="preserve"> został poddany w przeszłości.</w:t>
      </w:r>
      <w:r w:rsidRPr="2C32C61C">
        <w:rPr>
          <w:lang w:eastAsia="pl-PL"/>
        </w:rPr>
        <w:t xml:space="preserve"> </w:t>
      </w:r>
      <w:r>
        <w:rPr>
          <w:lang w:eastAsia="pl-PL"/>
        </w:rPr>
        <w:t xml:space="preserve">Zasób jest wprowadzany na </w:t>
      </w:r>
      <w:r w:rsidR="00AF463C">
        <w:rPr>
          <w:lang w:eastAsia="pl-PL"/>
        </w:rPr>
        <w:t>po</w:t>
      </w:r>
      <w:r>
        <w:rPr>
          <w:lang w:eastAsia="pl-PL"/>
        </w:rPr>
        <w:t>dstawie Karty Szczepień pacjenta i podpisywany przez pracownika medycznego.</w:t>
      </w:r>
    </w:p>
    <w:p w14:paraId="64811BFA" w14:textId="77777777" w:rsidR="00651794" w:rsidRDefault="00651794" w:rsidP="00651794">
      <w:pPr>
        <w:rPr>
          <w:rStyle w:val="Nagwek4Znak"/>
          <w:lang w:eastAsia="pl-PL"/>
        </w:rPr>
      </w:pPr>
    </w:p>
    <w:p w14:paraId="481B2833" w14:textId="77777777" w:rsidR="00651794" w:rsidRDefault="00651794" w:rsidP="00651794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102DA0" w14:paraId="7D760EBC" w14:textId="77777777" w:rsidTr="00FF757E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54E21953" w14:textId="77777777" w:rsidR="00651794" w:rsidRDefault="0065179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00F2551B" w14:textId="77777777" w:rsidR="00651794" w:rsidRDefault="0065179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6BB79904" w14:textId="77777777" w:rsidR="00651794" w:rsidRDefault="00651794" w:rsidP="007267F6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51794" w14:paraId="696A93FB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3769" w14:textId="77777777" w:rsidR="00651794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8D63" w14:textId="77777777" w:rsidR="00651794" w:rsidRPr="2C32C61C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EB6D" w14:textId="77777777" w:rsidR="00651794" w:rsidRPr="4AE76A3B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651794" w14:paraId="685D945F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0E78D" w14:textId="45F540E7" w:rsidR="00651794" w:rsidRDefault="00AF463C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E829" w14:textId="18909518" w:rsidR="00651794" w:rsidRPr="2C32C61C" w:rsidRDefault="00651794" w:rsidP="00AF463C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</w:t>
            </w:r>
            <w:r w:rsidR="00AF463C">
              <w:rPr>
                <w:rFonts w:ascii="Calibri" w:hAnsi="Calibri" w:cs="Calibri"/>
                <w:szCs w:val="22"/>
                <w:lang w:eastAsia="pl-PL"/>
              </w:rPr>
              <w:t>Historical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41DC" w14:textId="77777777" w:rsidR="00651794" w:rsidRPr="4AE76A3B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651794" w14:paraId="70BED468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FFAA" w14:textId="067C514F" w:rsidR="00651794" w:rsidRDefault="00AF463C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9FFF6" w14:textId="77777777" w:rsidR="00651794" w:rsidRPr="2C32C61C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D6D17" w14:textId="77777777" w:rsidR="00651794" w:rsidRPr="4AE76A3B" w:rsidRDefault="00651794" w:rsidP="00FF757E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A52EA7" w14:paraId="424CCF5D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F88A1" w14:textId="7F31DD5D" w:rsidR="00A52EA7" w:rsidRDefault="00A52EA7" w:rsidP="00A52EA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94EC6" w14:textId="37063205" w:rsidR="00A52EA7" w:rsidRDefault="00A52EA7" w:rsidP="00A52EA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Observation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>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C3F0" w14:textId="03B9BFC3" w:rsidR="00A52EA7" w:rsidRPr="006E4A6F" w:rsidRDefault="00A52EA7" w:rsidP="00A52EA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3067485D">
              <w:rPr>
                <w:sz w:val="20"/>
                <w:szCs w:val="20"/>
              </w:rPr>
              <w:t>Serwer odpowiada kodem HTTP 200</w:t>
            </w:r>
          </w:p>
        </w:tc>
      </w:tr>
      <w:tr w:rsidR="00A52EA7" w14:paraId="7A182E55" w14:textId="77777777" w:rsidTr="00FF757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9E3AB" w14:textId="0CB661DA" w:rsidR="00A52EA7" w:rsidRDefault="00A52EA7" w:rsidP="00A52EA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E067" w14:textId="13B57D94" w:rsidR="00A52EA7" w:rsidRDefault="00A52EA7" w:rsidP="00A52EA7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Anulowanie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zasobu </w:t>
            </w:r>
            <w:proofErr w:type="spellStart"/>
            <w:r w:rsidR="003E1E19"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 w:rsidR="003E1E19">
              <w:rPr>
                <w:rFonts w:ascii="Calibri" w:hAnsi="Calibri" w:cs="Calibri"/>
                <w:szCs w:val="22"/>
                <w:lang w:eastAsia="pl-PL"/>
              </w:rPr>
              <w:lastRenderedPageBreak/>
              <w:t>PLImmunizationHistorical</w:t>
            </w:r>
            <w:proofErr w:type="spellEnd"/>
            <w:r w:rsidR="003E1E19"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metodą HTTP </w:t>
            </w:r>
            <w:r>
              <w:rPr>
                <w:rFonts w:ascii="Calibri" w:hAnsi="Calibri" w:cs="Calibri"/>
                <w:szCs w:val="22"/>
                <w:lang w:eastAsia="pl-PL"/>
              </w:rPr>
              <w:t>DELETE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0A71E" w14:textId="36762662" w:rsidR="00A52EA7" w:rsidRPr="3067485D" w:rsidRDefault="00A52EA7" w:rsidP="00A52EA7">
            <w:pPr>
              <w:spacing w:beforeAutospacing="1" w:afterAutospacing="1" w:line="240" w:lineRule="auto"/>
              <w:jc w:val="center"/>
              <w:rPr>
                <w:sz w:val="20"/>
                <w:szCs w:val="20"/>
              </w:rPr>
            </w:pPr>
            <w:r w:rsidRPr="3067485D">
              <w:rPr>
                <w:sz w:val="20"/>
                <w:szCs w:val="20"/>
              </w:rPr>
              <w:lastRenderedPageBreak/>
              <w:t>Serwer odpowiada kodem HTTP 200</w:t>
            </w:r>
          </w:p>
        </w:tc>
      </w:tr>
    </w:tbl>
    <w:p w14:paraId="63E79DCE" w14:textId="0E922C3C" w:rsidR="00651794" w:rsidRDefault="00651794" w:rsidP="00651794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 odpowiedzi na żądanie </w:t>
      </w:r>
      <w:r>
        <w:rPr>
          <w:lang w:eastAsia="pl-PL"/>
        </w:rPr>
        <w:t>zapisu</w:t>
      </w:r>
      <w:r w:rsidRPr="1A8FB4DF">
        <w:rPr>
          <w:lang w:eastAsia="pl-PL"/>
        </w:rPr>
        <w:t xml:space="preserve"> została zwrócona odpowiedź HTTP o kodzie 20</w:t>
      </w:r>
      <w:r>
        <w:rPr>
          <w:lang w:eastAsia="pl-PL"/>
        </w:rPr>
        <w:t>1</w:t>
      </w:r>
      <w:r w:rsidRPr="1A8FB4DF">
        <w:rPr>
          <w:lang w:eastAsia="pl-PL"/>
        </w:rPr>
        <w:t>.</w:t>
      </w:r>
    </w:p>
    <w:p w14:paraId="5C0E8A9D" w14:textId="00689169" w:rsidR="00630267" w:rsidRDefault="00F36EE1" w:rsidP="00630267">
      <w:pPr>
        <w:pStyle w:val="Nagwek3"/>
      </w:pPr>
      <w:bookmarkStart w:id="115" w:name="_Toc87454486"/>
      <w:bookmarkStart w:id="116" w:name="_Toc96583183"/>
      <w:r w:rsidRPr="00F36EE1">
        <w:t>Zapis danych o szczepieniach pacjenta przeciw COVID</w:t>
      </w:r>
      <w:bookmarkEnd w:id="115"/>
      <w:bookmarkEnd w:id="116"/>
    </w:p>
    <w:p w14:paraId="34E895E8" w14:textId="77B27CC1" w:rsidR="00630267" w:rsidRDefault="00630267" w:rsidP="00630267">
      <w:pPr>
        <w:rPr>
          <w:lang w:eastAsia="pl-PL"/>
        </w:rPr>
      </w:pPr>
      <w:r w:rsidRPr="7B16BF11">
        <w:rPr>
          <w:rStyle w:val="Nagwek4Znak"/>
        </w:rPr>
        <w:t>Opis:</w:t>
      </w:r>
      <w:r w:rsidRPr="7B16BF11">
        <w:rPr>
          <w:lang w:eastAsia="pl-PL"/>
        </w:rPr>
        <w:t xml:space="preserve"> Celem przypadku testowego jest zapis danych o szczepienia</w:t>
      </w:r>
      <w:r w:rsidR="002F5BE6">
        <w:rPr>
          <w:lang w:eastAsia="pl-PL"/>
        </w:rPr>
        <w:t>ch</w:t>
      </w:r>
      <w:r w:rsidRPr="7B16BF11">
        <w:rPr>
          <w:lang w:eastAsia="pl-PL"/>
        </w:rPr>
        <w:t xml:space="preserve"> </w:t>
      </w:r>
      <w:r w:rsidR="002F5BE6">
        <w:rPr>
          <w:lang w:eastAsia="pl-PL"/>
        </w:rPr>
        <w:t>przeciw COVID</w:t>
      </w:r>
      <w:r w:rsidRPr="7B16BF11">
        <w:rPr>
          <w:lang w:eastAsia="pl-PL"/>
        </w:rPr>
        <w:t xml:space="preserve"> dla Pacjenta posługującego się paszportem. Zasoby są podpisywane podpisem pracownika medycznego.</w:t>
      </w:r>
    </w:p>
    <w:p w14:paraId="59CBBC32" w14:textId="77777777" w:rsidR="00630267" w:rsidRDefault="00630267" w:rsidP="00630267">
      <w:pPr>
        <w:rPr>
          <w:rStyle w:val="Nagwek4Znak"/>
          <w:lang w:eastAsia="pl-PL"/>
        </w:rPr>
      </w:pPr>
    </w:p>
    <w:p w14:paraId="77FFBEF9" w14:textId="77777777" w:rsidR="00630267" w:rsidRDefault="00630267" w:rsidP="00630267">
      <w:pPr>
        <w:rPr>
          <w:lang w:eastAsia="pl-PL"/>
        </w:rPr>
      </w:pPr>
      <w:r w:rsidRPr="2C32C61C">
        <w:rPr>
          <w:rStyle w:val="Nagwek4Znak"/>
          <w:lang w:eastAsia="pl-PL"/>
        </w:rPr>
        <w:t>Kroki</w:t>
      </w:r>
      <w:r>
        <w:rPr>
          <w:rStyle w:val="Nagwek4Znak"/>
          <w:lang w:eastAsia="pl-PL"/>
        </w:rPr>
        <w:t xml:space="preserve"> w skrypcie: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30267" w14:paraId="3A614B22" w14:textId="77777777" w:rsidTr="00082022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294E5D7B" w14:textId="77777777" w:rsidR="00630267" w:rsidRDefault="00630267" w:rsidP="00082022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Nr kroku </w:t>
            </w:r>
          </w:p>
        </w:tc>
        <w:tc>
          <w:tcPr>
            <w:tcW w:w="387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3E64F773" w14:textId="77777777" w:rsidR="00630267" w:rsidRDefault="00630267" w:rsidP="00082022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Aktor </w:t>
            </w:r>
          </w:p>
        </w:tc>
        <w:tc>
          <w:tcPr>
            <w:tcW w:w="417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7365D" w:themeFill="text2" w:themeFillShade="BF"/>
          </w:tcPr>
          <w:p w14:paraId="4275C05B" w14:textId="77777777" w:rsidR="00630267" w:rsidRDefault="00630267" w:rsidP="00082022">
            <w:pPr>
              <w:pStyle w:val="Tabelanagwekdorodka"/>
              <w:framePr w:wrap="aroun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Oczekiwany rezultat </w:t>
            </w:r>
          </w:p>
        </w:tc>
      </w:tr>
    </w:tbl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3875"/>
        <w:gridCol w:w="4170"/>
      </w:tblGrid>
      <w:tr w:rsidR="00630267" w14:paraId="74576894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C3CA8" w14:textId="77777777" w:rsidR="00630267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FC2B0" w14:textId="77777777" w:rsidR="00630267" w:rsidRPr="2C32C61C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E1676E">
              <w:rPr>
                <w:rFonts w:ascii="Calibri" w:hAnsi="Calibri" w:cs="Calibri"/>
                <w:szCs w:val="22"/>
                <w:lang w:eastAsia="pl-PL"/>
              </w:rPr>
              <w:t>Patient</w:t>
            </w:r>
            <w:proofErr w:type="spellEnd"/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 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CA29E" w14:textId="77777777" w:rsidR="00630267" w:rsidRPr="4AE76A3B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 xml:space="preserve">Serwer odpowiada kodem HTTP 201 oraz zwraca zapisany zasób wraz z unikalnym </w:t>
            </w:r>
            <w:r>
              <w:rPr>
                <w:rFonts w:ascii="Calibri" w:hAnsi="Calibri" w:cs="Calibri"/>
                <w:szCs w:val="22"/>
                <w:lang w:eastAsia="pl-PL"/>
              </w:rPr>
              <w:t>identyfikatorem.</w:t>
            </w:r>
          </w:p>
        </w:tc>
      </w:tr>
      <w:tr w:rsidR="00630267" w14:paraId="4B7CAEA9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E628" w14:textId="77777777" w:rsidR="00630267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lang w:eastAsia="pl-PL"/>
              </w:rPr>
            </w:pPr>
            <w:r w:rsidRPr="558CB679">
              <w:rPr>
                <w:rFonts w:ascii="Calibri" w:hAnsi="Calibri" w:cs="Calibri"/>
                <w:lang w:eastAsia="pl-PL"/>
              </w:rPr>
              <w:t>2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780E" w14:textId="2FA864BD" w:rsidR="00630267" w:rsidRPr="2C32C61C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 w:rsidR="00B46F03">
              <w:rPr>
                <w:rFonts w:ascii="Calibri" w:hAnsi="Calibri" w:cs="Calibri"/>
                <w:szCs w:val="22"/>
                <w:lang w:eastAsia="pl-PL"/>
              </w:rPr>
              <w:t xml:space="preserve"> (dawka </w:t>
            </w:r>
            <w:r w:rsidR="00674F42">
              <w:rPr>
                <w:rFonts w:ascii="Calibri" w:hAnsi="Calibri" w:cs="Calibri"/>
                <w:szCs w:val="22"/>
                <w:lang w:eastAsia="pl-PL"/>
              </w:rPr>
              <w:t>1/2</w:t>
            </w:r>
            <w:r w:rsidR="00B46F03">
              <w:rPr>
                <w:rFonts w:ascii="Calibri" w:hAnsi="Calibri" w:cs="Calibri"/>
                <w:szCs w:val="22"/>
                <w:lang w:eastAsia="pl-PL"/>
              </w:rPr>
              <w:t>)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7DAA" w14:textId="77777777" w:rsidR="00630267" w:rsidRPr="4AE76A3B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630267" w14:paraId="57CF5BF9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6350" w14:textId="77777777" w:rsidR="00630267" w:rsidRDefault="00630267" w:rsidP="00082022">
            <w:pPr>
              <w:spacing w:beforeAutospacing="1" w:afterAutospacing="1" w:line="240" w:lineRule="auto"/>
              <w:jc w:val="center"/>
            </w:pPr>
            <w:r w:rsidRPr="558CB679">
              <w:rPr>
                <w:rFonts w:ascii="Calibri" w:hAnsi="Calibri" w:cs="Calibri"/>
                <w:color w:val="00000A"/>
                <w:lang w:eastAsia="pl-PL"/>
              </w:rPr>
              <w:t>3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FA657" w14:textId="3BEDBBB0" w:rsidR="00630267" w:rsidRPr="2C32C61C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="00B46F03">
              <w:rPr>
                <w:rFonts w:ascii="Calibri" w:hAnsi="Calibri" w:cs="Calibri"/>
                <w:szCs w:val="22"/>
                <w:lang w:eastAsia="pl-PL"/>
              </w:rPr>
              <w:t xml:space="preserve">(dawka </w:t>
            </w:r>
            <w:r w:rsidR="00674F42">
              <w:rPr>
                <w:rFonts w:ascii="Calibri" w:hAnsi="Calibri" w:cs="Calibri"/>
                <w:szCs w:val="22"/>
                <w:lang w:eastAsia="pl-PL"/>
              </w:rPr>
              <w:t>1/2</w:t>
            </w:r>
            <w:r w:rsidR="00B46F03">
              <w:rPr>
                <w:rFonts w:ascii="Calibri" w:hAnsi="Calibri" w:cs="Calibri"/>
                <w:szCs w:val="22"/>
                <w:lang w:eastAsia="pl-PL"/>
              </w:rPr>
              <w:t xml:space="preserve">)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2CDF" w14:textId="77777777" w:rsidR="00630267" w:rsidRPr="4AE76A3B" w:rsidRDefault="00630267" w:rsidP="0008202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B46F03" w14:paraId="2F97FD8E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CBE3" w14:textId="6569DFD9" w:rsidR="00B46F03" w:rsidRPr="558CB679" w:rsidRDefault="00674F42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4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9D01" w14:textId="5E0ED154" w:rsidR="00B46F03" w:rsidRDefault="00B46F03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(dawka 2/2)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50B86" w14:textId="56D0E878" w:rsidR="00B46F03" w:rsidRPr="006E4A6F" w:rsidRDefault="00B46F03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B46F03" w14:paraId="14CE1473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FD62" w14:textId="29BD790D" w:rsidR="00B46F03" w:rsidRPr="558CB679" w:rsidRDefault="00674F42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5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39FC5" w14:textId="6F22340E" w:rsidR="00B46F03" w:rsidRDefault="00B46F03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(dawka 2/2)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3C7B" w14:textId="0514EA52" w:rsidR="00B46F03" w:rsidRPr="006E4A6F" w:rsidRDefault="00B46F03" w:rsidP="00B46F03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  <w:tr w:rsidR="00271572" w14:paraId="5B9363A5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FBD7" w14:textId="64D9ACCE" w:rsidR="00271572" w:rsidRPr="558CB679" w:rsidRDefault="00674F4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t>6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2BF6" w14:textId="4582460F" w:rsidR="00271572" w:rsidRDefault="0027157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 xml:space="preserve">Rejestracja zapisu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(dawka przy</w:t>
            </w:r>
            <w:r w:rsidR="00674F42">
              <w:rPr>
                <w:rFonts w:ascii="Calibri" w:hAnsi="Calibri" w:cs="Calibri"/>
                <w:szCs w:val="22"/>
                <w:lang w:eastAsia="pl-PL"/>
              </w:rPr>
              <w:t>pominająca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) zgodnie z profilem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PLImmunizationSimple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</w:t>
            </w:r>
            <w:r w:rsidRPr="00E1676E">
              <w:rPr>
                <w:rFonts w:ascii="Calibri" w:hAnsi="Calibri" w:cs="Calibri"/>
                <w:szCs w:val="22"/>
                <w:lang w:eastAsia="pl-PL"/>
              </w:rPr>
              <w:t>metodą HTTP POST.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79CC" w14:textId="42117A7E" w:rsidR="00271572" w:rsidRPr="006E4A6F" w:rsidRDefault="0027157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E1676E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wr</w:t>
            </w:r>
            <w:r>
              <w:rPr>
                <w:rFonts w:ascii="Calibri" w:hAnsi="Calibri" w:cs="Calibri"/>
                <w:szCs w:val="22"/>
                <w:lang w:eastAsia="pl-PL"/>
              </w:rPr>
              <w:t>az z unikalnym identyfikatorem.</w:t>
            </w:r>
          </w:p>
        </w:tc>
      </w:tr>
      <w:tr w:rsidR="00271572" w14:paraId="7E26835D" w14:textId="77777777" w:rsidTr="0008202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974B" w14:textId="0DC746D0" w:rsidR="00271572" w:rsidRPr="558CB679" w:rsidRDefault="00674F4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color w:val="00000A"/>
                <w:lang w:eastAsia="pl-PL"/>
              </w:rPr>
            </w:pPr>
            <w:r>
              <w:rPr>
                <w:rFonts w:ascii="Calibri" w:hAnsi="Calibri" w:cs="Calibri"/>
                <w:color w:val="00000A"/>
                <w:lang w:eastAsia="pl-PL"/>
              </w:rPr>
              <w:lastRenderedPageBreak/>
              <w:t>7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2F6BC" w14:textId="749DD10D" w:rsidR="00271572" w:rsidRDefault="0027157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>
              <w:rPr>
                <w:rFonts w:ascii="Calibri" w:hAnsi="Calibri" w:cs="Calibri"/>
                <w:szCs w:val="22"/>
                <w:lang w:eastAsia="pl-PL"/>
              </w:rPr>
              <w:t>Rejestracja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zapisu zasobu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Provenance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dla zasobu </w:t>
            </w:r>
            <w:proofErr w:type="spellStart"/>
            <w:r>
              <w:rPr>
                <w:rFonts w:ascii="Calibri" w:hAnsi="Calibri" w:cs="Calibri"/>
                <w:szCs w:val="22"/>
                <w:lang w:eastAsia="pl-PL"/>
              </w:rPr>
              <w:t>Immunization</w:t>
            </w:r>
            <w:proofErr w:type="spellEnd"/>
            <w:r>
              <w:rPr>
                <w:rFonts w:ascii="Calibri" w:hAnsi="Calibri" w:cs="Calibri"/>
                <w:szCs w:val="22"/>
                <w:lang w:eastAsia="pl-PL"/>
              </w:rPr>
              <w:t xml:space="preserve"> (dawka </w:t>
            </w:r>
            <w:r w:rsidR="00674F42">
              <w:rPr>
                <w:rFonts w:ascii="Calibri" w:hAnsi="Calibri" w:cs="Calibri"/>
                <w:szCs w:val="22"/>
                <w:lang w:eastAsia="pl-PL"/>
              </w:rPr>
              <w:t>przypominająca</w:t>
            </w:r>
            <w:r>
              <w:rPr>
                <w:rFonts w:ascii="Calibri" w:hAnsi="Calibri" w:cs="Calibri"/>
                <w:szCs w:val="22"/>
                <w:lang w:eastAsia="pl-PL"/>
              </w:rPr>
              <w:t xml:space="preserve">) </w:t>
            </w:r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zgodnie z profilem </w:t>
            </w:r>
            <w:proofErr w:type="spellStart"/>
            <w:r w:rsidRPr="006E4A6F">
              <w:rPr>
                <w:rFonts w:ascii="Calibri" w:hAnsi="Calibri" w:cs="Calibri"/>
                <w:szCs w:val="22"/>
                <w:lang w:eastAsia="pl-PL"/>
              </w:rPr>
              <w:t>PL</w:t>
            </w:r>
            <w:r>
              <w:rPr>
                <w:rFonts w:ascii="Calibri" w:hAnsi="Calibri" w:cs="Calibri"/>
                <w:szCs w:val="22"/>
                <w:lang w:eastAsia="pl-PL"/>
              </w:rPr>
              <w:t>PractitionerSignature</w:t>
            </w:r>
            <w:proofErr w:type="spellEnd"/>
            <w:r w:rsidRPr="006E4A6F">
              <w:rPr>
                <w:rFonts w:ascii="Calibri" w:hAnsi="Calibri" w:cs="Calibri"/>
                <w:szCs w:val="22"/>
                <w:lang w:eastAsia="pl-PL"/>
              </w:rPr>
              <w:t xml:space="preserve"> metodą HTTP POST.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03FA6" w14:textId="7A0F7C7F" w:rsidR="00271572" w:rsidRPr="006E4A6F" w:rsidRDefault="00271572" w:rsidP="00271572">
            <w:pPr>
              <w:spacing w:beforeAutospacing="1" w:afterAutospacing="1" w:line="240" w:lineRule="auto"/>
              <w:jc w:val="center"/>
              <w:rPr>
                <w:rFonts w:ascii="Calibri" w:hAnsi="Calibri" w:cs="Calibri"/>
                <w:szCs w:val="22"/>
                <w:lang w:eastAsia="pl-PL"/>
              </w:rPr>
            </w:pPr>
            <w:r w:rsidRPr="006E4A6F">
              <w:rPr>
                <w:rFonts w:ascii="Calibri" w:hAnsi="Calibri" w:cs="Calibri"/>
                <w:szCs w:val="22"/>
                <w:lang w:eastAsia="pl-PL"/>
              </w:rPr>
              <w:t>Serwer odpowiada kodem HTTP 201 oraz zwraca zapisany zasób w</w:t>
            </w:r>
            <w:r>
              <w:rPr>
                <w:rFonts w:ascii="Calibri" w:hAnsi="Calibri" w:cs="Calibri"/>
                <w:szCs w:val="22"/>
                <w:lang w:eastAsia="pl-PL"/>
              </w:rPr>
              <w:t>raz z unikalnym identyfikatorem.</w:t>
            </w:r>
          </w:p>
        </w:tc>
      </w:tr>
    </w:tbl>
    <w:p w14:paraId="60DC792A" w14:textId="77777777" w:rsidR="00630267" w:rsidRPr="00506044" w:rsidRDefault="00630267" w:rsidP="00630267">
      <w:pPr>
        <w:rPr>
          <w:lang w:eastAsia="pl-PL"/>
        </w:rPr>
      </w:pPr>
      <w:r w:rsidRPr="1A8FB4DF">
        <w:rPr>
          <w:rStyle w:val="Nagwek4Znak"/>
          <w:lang w:eastAsia="pl-PL"/>
        </w:rPr>
        <w:t>Oczekiwany rezultat:</w:t>
      </w:r>
      <w:r w:rsidRPr="1A8FB4DF">
        <w:rPr>
          <w:lang w:eastAsia="pl-PL"/>
        </w:rPr>
        <w:t xml:space="preserve"> W odpowiedzi na żądanie </w:t>
      </w:r>
      <w:r>
        <w:rPr>
          <w:lang w:eastAsia="pl-PL"/>
        </w:rPr>
        <w:t>zapisu</w:t>
      </w:r>
      <w:r w:rsidRPr="1A8FB4DF">
        <w:rPr>
          <w:lang w:eastAsia="pl-PL"/>
        </w:rPr>
        <w:t xml:space="preserve"> została zwrócona odpowiedź HTTP o kodzie 20</w:t>
      </w:r>
      <w:r>
        <w:rPr>
          <w:lang w:eastAsia="pl-PL"/>
        </w:rPr>
        <w:t>1</w:t>
      </w:r>
      <w:r w:rsidRPr="1A8FB4DF">
        <w:rPr>
          <w:lang w:eastAsia="pl-PL"/>
        </w:rPr>
        <w:t>.</w:t>
      </w:r>
    </w:p>
    <w:p w14:paraId="18B7BE5C" w14:textId="77777777" w:rsidR="00630267" w:rsidRPr="00506044" w:rsidRDefault="00630267" w:rsidP="00651794">
      <w:pPr>
        <w:rPr>
          <w:lang w:eastAsia="pl-PL"/>
        </w:rPr>
      </w:pPr>
    </w:p>
    <w:p w14:paraId="26134823" w14:textId="77777777" w:rsidR="00314568" w:rsidRPr="00506044" w:rsidRDefault="00314568" w:rsidP="004660CA">
      <w:pPr>
        <w:rPr>
          <w:lang w:eastAsia="pl-PL"/>
        </w:rPr>
      </w:pPr>
    </w:p>
    <w:p w14:paraId="71A9FF43" w14:textId="77777777" w:rsidR="004660CA" w:rsidRPr="007D0A3E" w:rsidRDefault="004660CA" w:rsidP="007D0A3E">
      <w:pPr>
        <w:rPr>
          <w:lang w:eastAsia="pl-PL"/>
        </w:rPr>
      </w:pPr>
    </w:p>
    <w:sectPr w:rsidR="004660CA" w:rsidRPr="007D0A3E" w:rsidSect="00E807D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ACC4" w14:textId="77777777" w:rsidR="0055622F" w:rsidRDefault="0055622F" w:rsidP="00647C0A">
      <w:r>
        <w:separator/>
      </w:r>
    </w:p>
    <w:p w14:paraId="6CBDBF28" w14:textId="77777777" w:rsidR="0055622F" w:rsidRDefault="0055622F" w:rsidP="00647C0A"/>
  </w:endnote>
  <w:endnote w:type="continuationSeparator" w:id="0">
    <w:p w14:paraId="36C7A8D3" w14:textId="77777777" w:rsidR="0055622F" w:rsidRDefault="0055622F" w:rsidP="00647C0A">
      <w:r>
        <w:continuationSeparator/>
      </w:r>
    </w:p>
    <w:p w14:paraId="24A48810" w14:textId="77777777" w:rsidR="0055622F" w:rsidRDefault="0055622F" w:rsidP="00647C0A"/>
  </w:endnote>
  <w:endnote w:type="continuationNotice" w:id="1">
    <w:p w14:paraId="63A43CC2" w14:textId="77777777" w:rsidR="0055622F" w:rsidRDefault="0055622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3CF8" w14:textId="77777777" w:rsidR="00EA7EBA" w:rsidRDefault="00EA7EBA" w:rsidP="002833F3">
    <w:pPr>
      <w:spacing w:after="137" w:line="275" w:lineRule="auto"/>
      <w:ind w:left="1378" w:right="1356"/>
      <w:jc w:val="center"/>
      <w:rPr>
        <w:color w:val="00628B"/>
        <w:sz w:val="12"/>
      </w:rPr>
    </w:pPr>
    <w:r>
      <w:rPr>
        <w:noProof/>
        <w:color w:val="0B5DAA"/>
        <w:sz w:val="16"/>
        <w:szCs w:val="16"/>
        <w:lang w:eastAsia="pl-PL"/>
      </w:rPr>
      <w:drawing>
        <wp:anchor distT="0" distB="0" distL="114300" distR="114300" simplePos="0" relativeHeight="251663360" behindDoc="0" locked="0" layoutInCell="1" allowOverlap="1" wp14:anchorId="40126850" wp14:editId="1D389816">
          <wp:simplePos x="0" y="0"/>
          <wp:positionH relativeFrom="column">
            <wp:posOffset>5815330</wp:posOffset>
          </wp:positionH>
          <wp:positionV relativeFrom="paragraph">
            <wp:posOffset>200025</wp:posOffset>
          </wp:positionV>
          <wp:extent cx="171450" cy="377825"/>
          <wp:effectExtent l="0" t="0" r="0" b="3175"/>
          <wp:wrapNone/>
          <wp:docPr id="11" name="Grafika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arc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-798382070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5599C13F" w14:textId="4FA10E0C" w:rsidR="00EA7EBA" w:rsidRPr="00350AB0" w:rsidRDefault="00EA7EBA" w:rsidP="002833F3">
        <w:pPr>
          <w:pStyle w:val="Stopka"/>
          <w:spacing w:after="180"/>
          <w:ind w:right="74"/>
          <w:rPr>
            <w:color w:val="0B5DAA"/>
            <w:sz w:val="16"/>
            <w:szCs w:val="16"/>
          </w:rPr>
        </w:pPr>
        <w:r w:rsidRPr="00350AB0">
          <w:rPr>
            <w:b w:val="0"/>
            <w:bCs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2F415C" wp14:editId="72EB3731">
                  <wp:simplePos x="0" y="0"/>
                  <wp:positionH relativeFrom="page">
                    <wp:posOffset>588645</wp:posOffset>
                  </wp:positionH>
                  <wp:positionV relativeFrom="page">
                    <wp:posOffset>9101455</wp:posOffset>
                  </wp:positionV>
                  <wp:extent cx="3505835" cy="28575"/>
                  <wp:effectExtent l="0" t="0" r="0" b="9525"/>
                  <wp:wrapNone/>
                  <wp:docPr id="9" name="Prostokąt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05835" cy="28575"/>
                          </a:xfrm>
                          <a:prstGeom prst="rect">
                            <a:avLst/>
                          </a:prstGeom>
                          <a:solidFill>
                            <a:srgbClr val="A0CC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D752E6F" id="Prostokąt 9" o:spid="_x0000_s1026" alt="&quot;&quot;" style="position:absolute;margin-left:46.35pt;margin-top:716.65pt;width:276.0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" fillcolor="#a0cc3d" stroked="f" strokeweight="2pt">
                  <w10:wrap anchorx="page" anchory="page"/>
                </v:rect>
              </w:pict>
            </mc:Fallback>
          </mc:AlternateContent>
        </w:r>
        <w:r w:rsidRPr="00350AB0">
          <w:rPr>
            <w:b w:val="0"/>
            <w:bCs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4B14BA9" wp14:editId="60B06BC8">
                  <wp:simplePos x="0" y="0"/>
                  <wp:positionH relativeFrom="page">
                    <wp:posOffset>4086860</wp:posOffset>
                  </wp:positionH>
                  <wp:positionV relativeFrom="page">
                    <wp:posOffset>9101455</wp:posOffset>
                  </wp:positionV>
                  <wp:extent cx="1979930" cy="28575"/>
                  <wp:effectExtent l="0" t="0" r="1270" b="9525"/>
                  <wp:wrapNone/>
                  <wp:docPr id="10" name="Prostokąt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6532D2" id="Prostokąt 10" o:spid="_x0000_s1026" alt="&quot;&quot;" style="position:absolute;margin-left:321.8pt;margin-top:716.65pt;width:155.9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" fillcolor="#0b5daa" stroked="f" strokeweight="2pt">
                  <w10:wrap anchorx="page" anchory="page"/>
                </v:rect>
              </w:pict>
            </mc:Fallback>
          </mc:AlternateContent>
        </w:r>
        <w:r w:rsidRPr="00350AB0">
          <w:rPr>
            <w:b w:val="0"/>
            <w:bCs/>
            <w:color w:val="0B5DAA"/>
            <w:sz w:val="16"/>
            <w:szCs w:val="16"/>
          </w:rPr>
          <w:fldChar w:fldCharType="begin"/>
        </w:r>
        <w:r w:rsidRPr="00350AB0">
          <w:rPr>
            <w:bCs/>
            <w:color w:val="0B5DAA"/>
            <w:sz w:val="16"/>
            <w:szCs w:val="16"/>
          </w:rPr>
          <w:instrText>PAGE   \* MERGEFORMAT</w:instrText>
        </w:r>
        <w:r w:rsidRPr="00350AB0">
          <w:rPr>
            <w:b w:val="0"/>
            <w:bCs/>
            <w:color w:val="0B5DAA"/>
            <w:sz w:val="16"/>
            <w:szCs w:val="16"/>
          </w:rPr>
          <w:fldChar w:fldCharType="separate"/>
        </w:r>
        <w:r w:rsidRPr="008B03B9">
          <w:rPr>
            <w:b w:val="0"/>
            <w:bCs/>
            <w:color w:val="0B5DAA"/>
            <w:sz w:val="16"/>
            <w:szCs w:val="16"/>
          </w:rPr>
          <w:t>2</w:t>
        </w:r>
        <w:r w:rsidRPr="00350AB0">
          <w:rPr>
            <w:b w:val="0"/>
            <w:bCs/>
            <w:color w:val="0B5DAA"/>
            <w:sz w:val="16"/>
            <w:szCs w:val="16"/>
          </w:rPr>
          <w:fldChar w:fldCharType="end"/>
        </w:r>
        <w:r w:rsidRPr="00350AB0">
          <w:rPr>
            <w:color w:val="0B5DAA"/>
            <w:sz w:val="16"/>
            <w:szCs w:val="16"/>
          </w:rPr>
          <w:t xml:space="preserve"> Z </w:t>
        </w:r>
        <w:r w:rsidRPr="00350AB0">
          <w:rPr>
            <w:color w:val="0B5DAA"/>
            <w:sz w:val="16"/>
            <w:szCs w:val="16"/>
          </w:rPr>
          <w:fldChar w:fldCharType="begin"/>
        </w:r>
        <w:r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Pr="00350AB0">
          <w:rPr>
            <w:color w:val="0B5DAA"/>
            <w:sz w:val="16"/>
            <w:szCs w:val="16"/>
          </w:rPr>
          <w:fldChar w:fldCharType="separate"/>
        </w:r>
        <w:r>
          <w:rPr>
            <w:color w:val="0B5DAA"/>
            <w:sz w:val="16"/>
            <w:szCs w:val="16"/>
          </w:rPr>
          <w:t>56</w:t>
        </w:r>
        <w:r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06976ED9" w14:textId="77777777" w:rsidR="00EA7EBA" w:rsidRPr="00DC37A4" w:rsidRDefault="00EA7EBA" w:rsidP="002833F3">
    <w:pPr>
      <w:pStyle w:val="Stopka"/>
      <w:tabs>
        <w:tab w:val="left" w:pos="2450"/>
        <w:tab w:val="left" w:pos="2694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eastAsiaTheme="minorHAnsi" w:cs="Calibri"/>
        <w:sz w:val="16"/>
        <w:szCs w:val="16"/>
      </w:rPr>
      <w:t>+48 22 597-09-27</w:t>
    </w:r>
    <w:r w:rsidRPr="00DC37A4">
      <w:rPr>
        <w:rFonts w:eastAsiaTheme="minorHAnsi" w:cs="Calibri"/>
        <w:sz w:val="16"/>
        <w:szCs w:val="16"/>
      </w:rPr>
      <w:tab/>
    </w:r>
  </w:p>
  <w:p w14:paraId="7A842FF4" w14:textId="77777777" w:rsidR="00EA7EBA" w:rsidRPr="00DC37A4" w:rsidRDefault="00EA7EBA" w:rsidP="002833F3">
    <w:pPr>
      <w:pStyle w:val="Stopka"/>
      <w:tabs>
        <w:tab w:val="left" w:pos="2450"/>
        <w:tab w:val="left" w:pos="5502"/>
      </w:tabs>
      <w:jc w:val="both"/>
      <w:rPr>
        <w:rFonts w:eastAsiaTheme="minorHAnsi"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eastAsiaTheme="minorHAnsi" w:cs="Calibri"/>
        <w:sz w:val="16"/>
        <w:szCs w:val="16"/>
      </w:rPr>
      <w:t>fax: +48 22 597-09-37</w:t>
    </w:r>
    <w:r w:rsidRPr="00DC37A4">
      <w:rPr>
        <w:rFonts w:eastAsiaTheme="minorHAnsi" w:cs="Calibri"/>
        <w:sz w:val="16"/>
        <w:szCs w:val="16"/>
      </w:rPr>
      <w:tab/>
      <w:t>NIP: 5251575309</w:t>
    </w:r>
  </w:p>
  <w:p w14:paraId="3C309B87" w14:textId="77777777" w:rsidR="00EA7EBA" w:rsidRDefault="00EA7EBA" w:rsidP="002833F3">
    <w:pPr>
      <w:pStyle w:val="Stopka"/>
      <w:tabs>
        <w:tab w:val="left" w:pos="2450"/>
        <w:tab w:val="left" w:pos="5502"/>
      </w:tabs>
      <w:jc w:val="both"/>
    </w:pPr>
    <w:r w:rsidRPr="00DC37A4">
      <w:rPr>
        <w:sz w:val="20"/>
      </w:rPr>
      <w:drawing>
        <wp:anchor distT="0" distB="0" distL="114300" distR="114300" simplePos="0" relativeHeight="251666432" behindDoc="0" locked="0" layoutInCell="1" allowOverlap="1" wp14:anchorId="6B23CC3E" wp14:editId="575F58A3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12" name="Obraz 12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64384" behindDoc="0" locked="0" layoutInCell="1" allowOverlap="1" wp14:anchorId="7FD857A0" wp14:editId="29A6A357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13" name="Obraz 13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sz w:val="20"/>
      </w:rPr>
      <w:drawing>
        <wp:anchor distT="0" distB="0" distL="114300" distR="114300" simplePos="0" relativeHeight="251665408" behindDoc="0" locked="0" layoutInCell="1" allowOverlap="1" wp14:anchorId="78D51126" wp14:editId="20FFE920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14" name="Obraz 14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22DB2ED2">
      <w:rPr>
        <w:rFonts w:eastAsiaTheme="minorEastAsia" w:cs="Calibri"/>
        <w:sz w:val="16"/>
        <w:szCs w:val="16"/>
      </w:rPr>
      <w:t>00-184 Warszawa</w:t>
    </w:r>
    <w:r w:rsidRPr="00DC37A4">
      <w:rPr>
        <w:rFonts w:eastAsiaTheme="minorHAnsi" w:cs="Calibri"/>
        <w:sz w:val="16"/>
        <w:szCs w:val="16"/>
      </w:rPr>
      <w:tab/>
    </w:r>
    <w:r w:rsidRPr="22DB2ED2">
      <w:rPr>
        <w:rFonts w:eastAsiaTheme="minorEastAsia" w:cs="Calibri"/>
        <w:sz w:val="16"/>
        <w:szCs w:val="16"/>
      </w:rPr>
      <w:t>biuro@cez.gov.pl | www.cez.gov.pl</w:t>
    </w:r>
    <w:r w:rsidRPr="00DC37A4">
      <w:rPr>
        <w:rFonts w:eastAsiaTheme="minorHAnsi" w:cs="Calibri"/>
        <w:sz w:val="16"/>
        <w:szCs w:val="16"/>
      </w:rPr>
      <w:tab/>
    </w:r>
    <w:r w:rsidRPr="22DB2ED2">
      <w:rPr>
        <w:rFonts w:eastAsiaTheme="minorEastAsia" w:cs="Calibri"/>
        <w:sz w:val="16"/>
        <w:szCs w:val="16"/>
      </w:rPr>
      <w:t>REGON: 001377706</w:t>
    </w:r>
  </w:p>
  <w:p w14:paraId="2FCB557F" w14:textId="77777777" w:rsidR="00EA7EBA" w:rsidRDefault="00EA7EBA" w:rsidP="002833F3">
    <w:pPr>
      <w:spacing w:after="137" w:line="275" w:lineRule="auto"/>
      <w:ind w:right="1356"/>
      <w:rPr>
        <w:color w:val="00628B"/>
        <w:sz w:val="12"/>
      </w:rPr>
    </w:pPr>
  </w:p>
  <w:p w14:paraId="269BBF9B" w14:textId="77777777" w:rsidR="00EA7EBA" w:rsidRDefault="00EA7EBA" w:rsidP="002833F3">
    <w:pPr>
      <w:spacing w:after="137" w:line="275" w:lineRule="auto"/>
      <w:ind w:right="1356"/>
      <w:rPr>
        <w:color w:val="00628B"/>
        <w:sz w:val="12"/>
      </w:rPr>
    </w:pPr>
  </w:p>
  <w:p w14:paraId="3CDA0310" w14:textId="77777777" w:rsidR="00EA7EBA" w:rsidRDefault="00EA7EBA" w:rsidP="00647C0A">
    <w:pPr>
      <w:pStyle w:val="Nagwek"/>
    </w:pPr>
  </w:p>
  <w:p w14:paraId="7646EF11" w14:textId="77777777" w:rsidR="00EA7EBA" w:rsidRDefault="00EA7EBA" w:rsidP="00647C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EA7EBA" w14:paraId="05854CB5" w14:textId="77777777" w:rsidTr="3AE87FD9">
      <w:tc>
        <w:tcPr>
          <w:tcW w:w="3024" w:type="dxa"/>
        </w:tcPr>
        <w:p w14:paraId="0922A0C0" w14:textId="73C6B2FE" w:rsidR="00EA7EBA" w:rsidRDefault="00EA7EBA" w:rsidP="3AE87FD9">
          <w:pPr>
            <w:pStyle w:val="Nagwek"/>
            <w:ind w:left="-115"/>
            <w:jc w:val="left"/>
          </w:pPr>
        </w:p>
      </w:tc>
      <w:tc>
        <w:tcPr>
          <w:tcW w:w="3024" w:type="dxa"/>
        </w:tcPr>
        <w:p w14:paraId="6330B8DF" w14:textId="2E457164" w:rsidR="00EA7EBA" w:rsidRDefault="00EA7EBA" w:rsidP="3AE87FD9">
          <w:pPr>
            <w:pStyle w:val="Nagwek"/>
            <w:jc w:val="center"/>
          </w:pPr>
        </w:p>
      </w:tc>
      <w:tc>
        <w:tcPr>
          <w:tcW w:w="3024" w:type="dxa"/>
        </w:tcPr>
        <w:p w14:paraId="5FDC4E21" w14:textId="5E4F0DC1" w:rsidR="00EA7EBA" w:rsidRDefault="00EA7EBA" w:rsidP="3AE87FD9">
          <w:pPr>
            <w:pStyle w:val="Nagwek"/>
            <w:ind w:right="-115"/>
            <w:jc w:val="right"/>
          </w:pPr>
        </w:p>
      </w:tc>
    </w:tr>
  </w:tbl>
  <w:p w14:paraId="2C90AE90" w14:textId="73F942D4" w:rsidR="00EA7EBA" w:rsidRDefault="00EA7EBA" w:rsidP="3AE87F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BEA3" w14:textId="77777777" w:rsidR="0055622F" w:rsidRDefault="0055622F" w:rsidP="00647C0A">
      <w:r>
        <w:separator/>
      </w:r>
    </w:p>
    <w:p w14:paraId="0EE46FD3" w14:textId="77777777" w:rsidR="0055622F" w:rsidRDefault="0055622F" w:rsidP="00647C0A"/>
  </w:footnote>
  <w:footnote w:type="continuationSeparator" w:id="0">
    <w:p w14:paraId="370D3001" w14:textId="77777777" w:rsidR="0055622F" w:rsidRDefault="0055622F" w:rsidP="00647C0A">
      <w:r>
        <w:continuationSeparator/>
      </w:r>
    </w:p>
    <w:p w14:paraId="0FF77500" w14:textId="77777777" w:rsidR="0055622F" w:rsidRDefault="0055622F" w:rsidP="00647C0A"/>
  </w:footnote>
  <w:footnote w:type="continuationNotice" w:id="1">
    <w:p w14:paraId="595882B4" w14:textId="77777777" w:rsidR="0055622F" w:rsidRDefault="0055622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3A82" w14:textId="77777777" w:rsidR="00EA7EBA" w:rsidRPr="003464AC" w:rsidRDefault="00EA7EBA" w:rsidP="00E17F45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0648A420" w14:textId="77777777" w:rsidR="00EA7EBA" w:rsidRDefault="00EA7EBA" w:rsidP="00647C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0F64" w14:textId="633413F8" w:rsidR="00EA7EBA" w:rsidRDefault="00EA7EBA" w:rsidP="00647C0A">
    <w:pPr>
      <w:pStyle w:val="Nagwek"/>
    </w:pPr>
    <w:r w:rsidRPr="0087455B">
      <w:rPr>
        <w:noProof/>
        <w:color w:val="00628B"/>
        <w:sz w:val="12"/>
        <w:lang w:eastAsia="pl-PL"/>
      </w:rPr>
      <w:drawing>
        <wp:anchor distT="0" distB="0" distL="114300" distR="114300" simplePos="0" relativeHeight="251659264" behindDoc="0" locked="0" layoutInCell="1" allowOverlap="1" wp14:anchorId="5FEF0F92" wp14:editId="7135454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36817" cy="506708"/>
          <wp:effectExtent l="0" t="0" r="0" b="8255"/>
          <wp:wrapNone/>
          <wp:docPr id="5" name="Obraz 5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817" cy="506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C5C"/>
    <w:multiLevelType w:val="multilevel"/>
    <w:tmpl w:val="B9928E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Restart w:val="0"/>
      <w:pStyle w:val="WymaganieL1"/>
      <w:lvlText w:val="WZP.%4 "/>
      <w:lvlJc w:val="left"/>
      <w:pPr>
        <w:tabs>
          <w:tab w:val="num" w:pos="964"/>
        </w:tabs>
        <w:ind w:left="1418" w:hanging="1021"/>
      </w:pPr>
      <w:rPr>
        <w:rFonts w:hint="default"/>
        <w:b w:val="0"/>
        <w:i w:val="0"/>
        <w:sz w:val="20"/>
        <w:u w:val="single"/>
      </w:rPr>
    </w:lvl>
    <w:lvl w:ilvl="4">
      <w:start w:val="1"/>
      <w:numFmt w:val="decimal"/>
      <w:pStyle w:val="WymaganieL2"/>
      <w:lvlText w:val="WZP.%4.%5"/>
      <w:lvlJc w:val="left"/>
      <w:pPr>
        <w:tabs>
          <w:tab w:val="num" w:pos="1928"/>
        </w:tabs>
        <w:ind w:left="1928" w:hanging="1077"/>
      </w:pPr>
      <w:rPr>
        <w:rFonts w:hint="default"/>
        <w:sz w:val="20"/>
        <w:u w:val="single"/>
      </w:rPr>
    </w:lvl>
    <w:lvl w:ilvl="5">
      <w:start w:val="1"/>
      <w:numFmt w:val="bullet"/>
      <w:pStyle w:val="wymagania-punkty"/>
      <w:lvlText w:val=""/>
      <w:lvlJc w:val="left"/>
      <w:pPr>
        <w:ind w:left="1474" w:firstLine="57"/>
      </w:pPr>
      <w:rPr>
        <w:rFonts w:ascii="Symbol" w:hAnsi="Symbol" w:hint="default"/>
      </w:rPr>
    </w:lvl>
    <w:lvl w:ilvl="6">
      <w:start w:val="1"/>
      <w:numFmt w:val="bullet"/>
      <w:pStyle w:val="Wymagania-punkyL2"/>
      <w:lvlText w:val=""/>
      <w:lvlJc w:val="left"/>
      <w:pPr>
        <w:ind w:left="2155" w:hanging="397"/>
      </w:pPr>
      <w:rPr>
        <w:rFonts w:ascii="Symbol" w:hAnsi="Symbol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CB5A86"/>
    <w:multiLevelType w:val="hybridMultilevel"/>
    <w:tmpl w:val="19FE99AC"/>
    <w:lvl w:ilvl="0" w:tplc="0415000F">
      <w:start w:val="1"/>
      <w:numFmt w:val="decimal"/>
      <w:pStyle w:val="wypunktow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1FA9"/>
    <w:multiLevelType w:val="hybridMultilevel"/>
    <w:tmpl w:val="3926CD0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050C"/>
    <w:multiLevelType w:val="hybridMultilevel"/>
    <w:tmpl w:val="FEC67B00"/>
    <w:lvl w:ilvl="0" w:tplc="31C48448">
      <w:start w:val="1"/>
      <w:numFmt w:val="decimal"/>
      <w:pStyle w:val="Tabelanumerowanie1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4230192"/>
    <w:multiLevelType w:val="hybridMultilevel"/>
    <w:tmpl w:val="34642F1C"/>
    <w:lvl w:ilvl="0" w:tplc="8EE67D5A">
      <w:numFmt w:val="bullet"/>
      <w:pStyle w:val="Tabelapunktowanie1"/>
      <w:lvlText w:val="•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C7C5580"/>
    <w:multiLevelType w:val="hybridMultilevel"/>
    <w:tmpl w:val="7E342FF6"/>
    <w:lvl w:ilvl="0" w:tplc="6D30476A">
      <w:start w:val="1"/>
      <w:numFmt w:val="bullet"/>
      <w:pStyle w:val="Punktowaniepoz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915AC3"/>
    <w:multiLevelType w:val="multilevel"/>
    <w:tmpl w:val="A5506AF4"/>
    <w:lvl w:ilvl="0">
      <w:start w:val="1"/>
      <w:numFmt w:val="decimal"/>
      <w:pStyle w:val="Nagwe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2776"/>
        <w:sz w:val="52"/>
        <w:szCs w:val="52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1F497D" w:themeColor="text2"/>
        <w:sz w:val="36"/>
        <w:szCs w:val="32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7371"/>
        </w:tabs>
        <w:ind w:left="851" w:hanging="85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3CB77367"/>
    <w:multiLevelType w:val="hybridMultilevel"/>
    <w:tmpl w:val="34C03970"/>
    <w:lvl w:ilvl="0" w:tplc="DDC8F8A0">
      <w:start w:val="1"/>
      <w:numFmt w:val="bullet"/>
      <w:pStyle w:val="Tabela-punktowani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9C30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C38E8"/>
    <w:multiLevelType w:val="hybridMultilevel"/>
    <w:tmpl w:val="3B1E644E"/>
    <w:lvl w:ilvl="0" w:tplc="8B2698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75453"/>
    <w:multiLevelType w:val="hybridMultilevel"/>
    <w:tmpl w:val="48DCA8AE"/>
    <w:lvl w:ilvl="0" w:tplc="BB58BA7E">
      <w:start w:val="1"/>
      <w:numFmt w:val="decimal"/>
      <w:pStyle w:val="tabelanumeracja"/>
      <w:lvlText w:val="%1"/>
      <w:lvlJc w:val="left"/>
      <w:pPr>
        <w:ind w:left="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D4DEA"/>
    <w:multiLevelType w:val="hybridMultilevel"/>
    <w:tmpl w:val="A8A69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72B5F"/>
    <w:multiLevelType w:val="hybridMultilevel"/>
    <w:tmpl w:val="891A39F8"/>
    <w:lvl w:ilvl="0" w:tplc="28361E08">
      <w:start w:val="1"/>
      <w:numFmt w:val="decimal"/>
      <w:pStyle w:val="Numerowaniepoz1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C5A"/>
    <w:multiLevelType w:val="hybridMultilevel"/>
    <w:tmpl w:val="64B4D12C"/>
    <w:lvl w:ilvl="0" w:tplc="8B2698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702A"/>
    <w:multiLevelType w:val="hybridMultilevel"/>
    <w:tmpl w:val="61485D62"/>
    <w:lvl w:ilvl="0" w:tplc="8B2698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352D0"/>
    <w:multiLevelType w:val="hybridMultilevel"/>
    <w:tmpl w:val="E328F90C"/>
    <w:lvl w:ilvl="0" w:tplc="0922AC40">
      <w:start w:val="1"/>
      <w:numFmt w:val="bullet"/>
      <w:pStyle w:val="Punktowaniepoz3"/>
      <w:lvlText w:val=""/>
      <w:lvlJc w:val="left"/>
      <w:pPr>
        <w:ind w:left="23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5" w15:restartNumberingAfterBreak="0">
    <w:nsid w:val="61AD771B"/>
    <w:multiLevelType w:val="multilevel"/>
    <w:tmpl w:val="420051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8507F"/>
    <w:multiLevelType w:val="hybridMultilevel"/>
    <w:tmpl w:val="563EFD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13726"/>
    <w:multiLevelType w:val="multilevel"/>
    <w:tmpl w:val="AA20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4F33D3"/>
    <w:multiLevelType w:val="hybridMultilevel"/>
    <w:tmpl w:val="65A86586"/>
    <w:lvl w:ilvl="0" w:tplc="347CEBFC">
      <w:start w:val="1"/>
      <w:numFmt w:val="bullet"/>
      <w:pStyle w:val="Punktowaniepoz2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46521012">
    <w:abstractNumId w:val="6"/>
  </w:num>
  <w:num w:numId="2" w16cid:durableId="270170201">
    <w:abstractNumId w:val="11"/>
  </w:num>
  <w:num w:numId="3" w16cid:durableId="394742851">
    <w:abstractNumId w:val="6"/>
  </w:num>
  <w:num w:numId="4" w16cid:durableId="1502620764">
    <w:abstractNumId w:val="17"/>
  </w:num>
  <w:num w:numId="5" w16cid:durableId="1348487569">
    <w:abstractNumId w:val="5"/>
  </w:num>
  <w:num w:numId="6" w16cid:durableId="965159672">
    <w:abstractNumId w:val="18"/>
  </w:num>
  <w:num w:numId="7" w16cid:durableId="367754286">
    <w:abstractNumId w:val="14"/>
  </w:num>
  <w:num w:numId="8" w16cid:durableId="259879062">
    <w:abstractNumId w:val="7"/>
  </w:num>
  <w:num w:numId="9" w16cid:durableId="373693790">
    <w:abstractNumId w:val="4"/>
  </w:num>
  <w:num w:numId="10" w16cid:durableId="2137523923">
    <w:abstractNumId w:val="9"/>
  </w:num>
  <w:num w:numId="11" w16cid:durableId="699474206">
    <w:abstractNumId w:val="1"/>
  </w:num>
  <w:num w:numId="12" w16cid:durableId="2062511424">
    <w:abstractNumId w:val="0"/>
  </w:num>
  <w:num w:numId="13" w16cid:durableId="1094058318">
    <w:abstractNumId w:val="3"/>
  </w:num>
  <w:num w:numId="14" w16cid:durableId="1657102025">
    <w:abstractNumId w:val="2"/>
  </w:num>
  <w:num w:numId="15" w16cid:durableId="1723558604">
    <w:abstractNumId w:val="12"/>
  </w:num>
  <w:num w:numId="16" w16cid:durableId="715348821">
    <w:abstractNumId w:val="8"/>
  </w:num>
  <w:num w:numId="17" w16cid:durableId="855190165">
    <w:abstractNumId w:val="13"/>
  </w:num>
  <w:num w:numId="18" w16cid:durableId="150758970">
    <w:abstractNumId w:val="15"/>
  </w:num>
  <w:num w:numId="19" w16cid:durableId="1503425223">
    <w:abstractNumId w:val="10"/>
  </w:num>
  <w:num w:numId="20" w16cid:durableId="77675147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l-PL" w:vendorID="12" w:dllVersion="512" w:checkStyle="1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CAF"/>
    <w:rsid w:val="00002175"/>
    <w:rsid w:val="00004DA2"/>
    <w:rsid w:val="000052E2"/>
    <w:rsid w:val="00005571"/>
    <w:rsid w:val="000059AE"/>
    <w:rsid w:val="0000618C"/>
    <w:rsid w:val="000061B9"/>
    <w:rsid w:val="000105E3"/>
    <w:rsid w:val="000115B9"/>
    <w:rsid w:val="000145A6"/>
    <w:rsid w:val="0001492F"/>
    <w:rsid w:val="00016BEE"/>
    <w:rsid w:val="00017E5E"/>
    <w:rsid w:val="0002099F"/>
    <w:rsid w:val="000227A6"/>
    <w:rsid w:val="0002337E"/>
    <w:rsid w:val="0002379E"/>
    <w:rsid w:val="000250BC"/>
    <w:rsid w:val="000306E6"/>
    <w:rsid w:val="00030BB4"/>
    <w:rsid w:val="00034184"/>
    <w:rsid w:val="000350AC"/>
    <w:rsid w:val="00036BEF"/>
    <w:rsid w:val="00037ADC"/>
    <w:rsid w:val="00041247"/>
    <w:rsid w:val="00041873"/>
    <w:rsid w:val="00042461"/>
    <w:rsid w:val="0004332B"/>
    <w:rsid w:val="00044B9B"/>
    <w:rsid w:val="00045F1C"/>
    <w:rsid w:val="00047CD1"/>
    <w:rsid w:val="00047F3B"/>
    <w:rsid w:val="00050999"/>
    <w:rsid w:val="00051187"/>
    <w:rsid w:val="00051606"/>
    <w:rsid w:val="0005212B"/>
    <w:rsid w:val="000525BF"/>
    <w:rsid w:val="00054191"/>
    <w:rsid w:val="00060040"/>
    <w:rsid w:val="000602CA"/>
    <w:rsid w:val="00060FFF"/>
    <w:rsid w:val="00063468"/>
    <w:rsid w:val="00063BCD"/>
    <w:rsid w:val="00064F47"/>
    <w:rsid w:val="000653A7"/>
    <w:rsid w:val="00065A52"/>
    <w:rsid w:val="00067862"/>
    <w:rsid w:val="000709EA"/>
    <w:rsid w:val="00071602"/>
    <w:rsid w:val="00073276"/>
    <w:rsid w:val="0007438B"/>
    <w:rsid w:val="00074DE7"/>
    <w:rsid w:val="0007796A"/>
    <w:rsid w:val="00081528"/>
    <w:rsid w:val="00081C9D"/>
    <w:rsid w:val="00082022"/>
    <w:rsid w:val="00082A56"/>
    <w:rsid w:val="000854FB"/>
    <w:rsid w:val="00086BCC"/>
    <w:rsid w:val="00087910"/>
    <w:rsid w:val="00090333"/>
    <w:rsid w:val="000904D6"/>
    <w:rsid w:val="0009169D"/>
    <w:rsid w:val="0009189E"/>
    <w:rsid w:val="000923FD"/>
    <w:rsid w:val="00092FFA"/>
    <w:rsid w:val="000A11FD"/>
    <w:rsid w:val="000A43B0"/>
    <w:rsid w:val="000A5996"/>
    <w:rsid w:val="000A6329"/>
    <w:rsid w:val="000B01D6"/>
    <w:rsid w:val="000B0B28"/>
    <w:rsid w:val="000B39F3"/>
    <w:rsid w:val="000B5C16"/>
    <w:rsid w:val="000B64C3"/>
    <w:rsid w:val="000B65C8"/>
    <w:rsid w:val="000B661E"/>
    <w:rsid w:val="000C0078"/>
    <w:rsid w:val="000C1BB8"/>
    <w:rsid w:val="000C427C"/>
    <w:rsid w:val="000C5938"/>
    <w:rsid w:val="000C773B"/>
    <w:rsid w:val="000D26EA"/>
    <w:rsid w:val="000D279A"/>
    <w:rsid w:val="000D4B68"/>
    <w:rsid w:val="000D6D2F"/>
    <w:rsid w:val="000E0999"/>
    <w:rsid w:val="000E27DA"/>
    <w:rsid w:val="000E2A22"/>
    <w:rsid w:val="000E3D5A"/>
    <w:rsid w:val="000E4EE8"/>
    <w:rsid w:val="000E556A"/>
    <w:rsid w:val="000E595B"/>
    <w:rsid w:val="000E7E0B"/>
    <w:rsid w:val="000F1A31"/>
    <w:rsid w:val="000F1BC0"/>
    <w:rsid w:val="000F4412"/>
    <w:rsid w:val="000F5ADB"/>
    <w:rsid w:val="000F71E2"/>
    <w:rsid w:val="001007F2"/>
    <w:rsid w:val="00101B36"/>
    <w:rsid w:val="0010223F"/>
    <w:rsid w:val="00102B6C"/>
    <w:rsid w:val="00102DA0"/>
    <w:rsid w:val="00107CEA"/>
    <w:rsid w:val="001142E4"/>
    <w:rsid w:val="0011453D"/>
    <w:rsid w:val="00114DEF"/>
    <w:rsid w:val="0011535F"/>
    <w:rsid w:val="00120507"/>
    <w:rsid w:val="001209C8"/>
    <w:rsid w:val="00121B73"/>
    <w:rsid w:val="00122010"/>
    <w:rsid w:val="00122036"/>
    <w:rsid w:val="00122335"/>
    <w:rsid w:val="0012239F"/>
    <w:rsid w:val="001243E6"/>
    <w:rsid w:val="00125BE9"/>
    <w:rsid w:val="0013028E"/>
    <w:rsid w:val="00132B27"/>
    <w:rsid w:val="00134405"/>
    <w:rsid w:val="00135227"/>
    <w:rsid w:val="00137388"/>
    <w:rsid w:val="00140F62"/>
    <w:rsid w:val="001422E4"/>
    <w:rsid w:val="00143C96"/>
    <w:rsid w:val="00144105"/>
    <w:rsid w:val="001452DB"/>
    <w:rsid w:val="00146224"/>
    <w:rsid w:val="00146B93"/>
    <w:rsid w:val="001477B9"/>
    <w:rsid w:val="00147F45"/>
    <w:rsid w:val="0015065E"/>
    <w:rsid w:val="00150D36"/>
    <w:rsid w:val="001642B3"/>
    <w:rsid w:val="00167941"/>
    <w:rsid w:val="00167AF1"/>
    <w:rsid w:val="00167F1F"/>
    <w:rsid w:val="0017356B"/>
    <w:rsid w:val="001775E5"/>
    <w:rsid w:val="0017775D"/>
    <w:rsid w:val="00181E0A"/>
    <w:rsid w:val="00182D27"/>
    <w:rsid w:val="00183EC8"/>
    <w:rsid w:val="001847CC"/>
    <w:rsid w:val="00184B0E"/>
    <w:rsid w:val="00184C79"/>
    <w:rsid w:val="00184D9A"/>
    <w:rsid w:val="0018501A"/>
    <w:rsid w:val="0018794A"/>
    <w:rsid w:val="00190C87"/>
    <w:rsid w:val="00192549"/>
    <w:rsid w:val="00192769"/>
    <w:rsid w:val="001929E0"/>
    <w:rsid w:val="00193703"/>
    <w:rsid w:val="00193AF9"/>
    <w:rsid w:val="00193F71"/>
    <w:rsid w:val="0019628D"/>
    <w:rsid w:val="00196D6B"/>
    <w:rsid w:val="001A27F9"/>
    <w:rsid w:val="001A3CFB"/>
    <w:rsid w:val="001A4E88"/>
    <w:rsid w:val="001B007F"/>
    <w:rsid w:val="001B087A"/>
    <w:rsid w:val="001B17BD"/>
    <w:rsid w:val="001B3847"/>
    <w:rsid w:val="001B5BAF"/>
    <w:rsid w:val="001B7187"/>
    <w:rsid w:val="001C1B2F"/>
    <w:rsid w:val="001C51C4"/>
    <w:rsid w:val="001C580F"/>
    <w:rsid w:val="001C6BBA"/>
    <w:rsid w:val="001D1B72"/>
    <w:rsid w:val="001D2178"/>
    <w:rsid w:val="001D2EBB"/>
    <w:rsid w:val="001D4D56"/>
    <w:rsid w:val="001D5BA0"/>
    <w:rsid w:val="001D606A"/>
    <w:rsid w:val="001D6580"/>
    <w:rsid w:val="001E0864"/>
    <w:rsid w:val="001E25AE"/>
    <w:rsid w:val="001E2C26"/>
    <w:rsid w:val="001E3830"/>
    <w:rsid w:val="001E49E1"/>
    <w:rsid w:val="001E57E2"/>
    <w:rsid w:val="001E7622"/>
    <w:rsid w:val="001F12F2"/>
    <w:rsid w:val="001F1FA6"/>
    <w:rsid w:val="001F2AFB"/>
    <w:rsid w:val="001F336E"/>
    <w:rsid w:val="001F3F5B"/>
    <w:rsid w:val="001F40A7"/>
    <w:rsid w:val="001F6748"/>
    <w:rsid w:val="001F6C0C"/>
    <w:rsid w:val="001F6F45"/>
    <w:rsid w:val="002003FE"/>
    <w:rsid w:val="002013C9"/>
    <w:rsid w:val="002013DA"/>
    <w:rsid w:val="002016DD"/>
    <w:rsid w:val="00202448"/>
    <w:rsid w:val="00204EDA"/>
    <w:rsid w:val="00205BF3"/>
    <w:rsid w:val="002103C0"/>
    <w:rsid w:val="00213EF7"/>
    <w:rsid w:val="00213FB8"/>
    <w:rsid w:val="00214295"/>
    <w:rsid w:val="0021525B"/>
    <w:rsid w:val="00220B87"/>
    <w:rsid w:val="00220D82"/>
    <w:rsid w:val="00222457"/>
    <w:rsid w:val="0022286B"/>
    <w:rsid w:val="002235B3"/>
    <w:rsid w:val="00225171"/>
    <w:rsid w:val="002256ED"/>
    <w:rsid w:val="00230199"/>
    <w:rsid w:val="0023247C"/>
    <w:rsid w:val="00232798"/>
    <w:rsid w:val="00233F04"/>
    <w:rsid w:val="00234008"/>
    <w:rsid w:val="00234DCC"/>
    <w:rsid w:val="00235945"/>
    <w:rsid w:val="00237495"/>
    <w:rsid w:val="00237C05"/>
    <w:rsid w:val="0024047B"/>
    <w:rsid w:val="002404B7"/>
    <w:rsid w:val="00240F35"/>
    <w:rsid w:val="0024173F"/>
    <w:rsid w:val="00243051"/>
    <w:rsid w:val="002435E2"/>
    <w:rsid w:val="002469A5"/>
    <w:rsid w:val="0024781F"/>
    <w:rsid w:val="00247C68"/>
    <w:rsid w:val="002506D1"/>
    <w:rsid w:val="002518CA"/>
    <w:rsid w:val="002521E2"/>
    <w:rsid w:val="0025366C"/>
    <w:rsid w:val="00253EC9"/>
    <w:rsid w:val="00257C78"/>
    <w:rsid w:val="00260730"/>
    <w:rsid w:val="00261420"/>
    <w:rsid w:val="002625C7"/>
    <w:rsid w:val="002642C5"/>
    <w:rsid w:val="002645B6"/>
    <w:rsid w:val="002664EA"/>
    <w:rsid w:val="0026698D"/>
    <w:rsid w:val="002679BE"/>
    <w:rsid w:val="0027041C"/>
    <w:rsid w:val="00271572"/>
    <w:rsid w:val="00272484"/>
    <w:rsid w:val="00272F43"/>
    <w:rsid w:val="00274592"/>
    <w:rsid w:val="0028119B"/>
    <w:rsid w:val="002814AB"/>
    <w:rsid w:val="0028301F"/>
    <w:rsid w:val="002833F3"/>
    <w:rsid w:val="002839E4"/>
    <w:rsid w:val="0028503D"/>
    <w:rsid w:val="002865C8"/>
    <w:rsid w:val="00287399"/>
    <w:rsid w:val="002912E0"/>
    <w:rsid w:val="00291C95"/>
    <w:rsid w:val="00293718"/>
    <w:rsid w:val="00295A6C"/>
    <w:rsid w:val="00296A57"/>
    <w:rsid w:val="00297D0C"/>
    <w:rsid w:val="002A0D29"/>
    <w:rsid w:val="002A1270"/>
    <w:rsid w:val="002A1309"/>
    <w:rsid w:val="002A1C92"/>
    <w:rsid w:val="002A1DBE"/>
    <w:rsid w:val="002A2650"/>
    <w:rsid w:val="002A3580"/>
    <w:rsid w:val="002A614E"/>
    <w:rsid w:val="002A7950"/>
    <w:rsid w:val="002A7ABC"/>
    <w:rsid w:val="002B1232"/>
    <w:rsid w:val="002B488E"/>
    <w:rsid w:val="002B52D3"/>
    <w:rsid w:val="002B58B6"/>
    <w:rsid w:val="002B5F50"/>
    <w:rsid w:val="002B6F6B"/>
    <w:rsid w:val="002B7130"/>
    <w:rsid w:val="002C0C2B"/>
    <w:rsid w:val="002C1428"/>
    <w:rsid w:val="002C2FEF"/>
    <w:rsid w:val="002C3C68"/>
    <w:rsid w:val="002C5C46"/>
    <w:rsid w:val="002C5D4F"/>
    <w:rsid w:val="002C6DC6"/>
    <w:rsid w:val="002D1F72"/>
    <w:rsid w:val="002D26CB"/>
    <w:rsid w:val="002D2F21"/>
    <w:rsid w:val="002D33CA"/>
    <w:rsid w:val="002D34ED"/>
    <w:rsid w:val="002D4581"/>
    <w:rsid w:val="002D495F"/>
    <w:rsid w:val="002D4E6C"/>
    <w:rsid w:val="002D5D4B"/>
    <w:rsid w:val="002D6DC9"/>
    <w:rsid w:val="002D7649"/>
    <w:rsid w:val="002E066E"/>
    <w:rsid w:val="002E2F8C"/>
    <w:rsid w:val="002E3748"/>
    <w:rsid w:val="002E68A4"/>
    <w:rsid w:val="002E6F83"/>
    <w:rsid w:val="002E796E"/>
    <w:rsid w:val="002F0419"/>
    <w:rsid w:val="002F2128"/>
    <w:rsid w:val="002F2B3F"/>
    <w:rsid w:val="002F3782"/>
    <w:rsid w:val="002F43D7"/>
    <w:rsid w:val="002F5BE6"/>
    <w:rsid w:val="002F77B8"/>
    <w:rsid w:val="00300E37"/>
    <w:rsid w:val="00301821"/>
    <w:rsid w:val="00306104"/>
    <w:rsid w:val="00306BFA"/>
    <w:rsid w:val="0030787B"/>
    <w:rsid w:val="00307EE1"/>
    <w:rsid w:val="003100C9"/>
    <w:rsid w:val="0031155A"/>
    <w:rsid w:val="003115F2"/>
    <w:rsid w:val="00311FC6"/>
    <w:rsid w:val="0031220A"/>
    <w:rsid w:val="00312F13"/>
    <w:rsid w:val="00313560"/>
    <w:rsid w:val="0031393B"/>
    <w:rsid w:val="00314568"/>
    <w:rsid w:val="003148D6"/>
    <w:rsid w:val="00316893"/>
    <w:rsid w:val="00320B0B"/>
    <w:rsid w:val="00321485"/>
    <w:rsid w:val="00324499"/>
    <w:rsid w:val="00325036"/>
    <w:rsid w:val="00325C91"/>
    <w:rsid w:val="00326093"/>
    <w:rsid w:val="0032784C"/>
    <w:rsid w:val="00327EBB"/>
    <w:rsid w:val="00331283"/>
    <w:rsid w:val="0033188E"/>
    <w:rsid w:val="00332896"/>
    <w:rsid w:val="00333EF2"/>
    <w:rsid w:val="003341B4"/>
    <w:rsid w:val="00334438"/>
    <w:rsid w:val="0033481D"/>
    <w:rsid w:val="00334997"/>
    <w:rsid w:val="00335B45"/>
    <w:rsid w:val="003367FF"/>
    <w:rsid w:val="00336A86"/>
    <w:rsid w:val="003373BE"/>
    <w:rsid w:val="00342D0A"/>
    <w:rsid w:val="0034447C"/>
    <w:rsid w:val="0034454C"/>
    <w:rsid w:val="003464AC"/>
    <w:rsid w:val="00347D91"/>
    <w:rsid w:val="0035013A"/>
    <w:rsid w:val="003510D2"/>
    <w:rsid w:val="00352941"/>
    <w:rsid w:val="00352A7C"/>
    <w:rsid w:val="003530DA"/>
    <w:rsid w:val="0035701C"/>
    <w:rsid w:val="003574A5"/>
    <w:rsid w:val="00360C29"/>
    <w:rsid w:val="00361632"/>
    <w:rsid w:val="00362328"/>
    <w:rsid w:val="00362453"/>
    <w:rsid w:val="00362510"/>
    <w:rsid w:val="003638DA"/>
    <w:rsid w:val="00364573"/>
    <w:rsid w:val="00364FA6"/>
    <w:rsid w:val="00370507"/>
    <w:rsid w:val="00370AC9"/>
    <w:rsid w:val="0037136F"/>
    <w:rsid w:val="00371ACE"/>
    <w:rsid w:val="00373368"/>
    <w:rsid w:val="00373F98"/>
    <w:rsid w:val="003754D2"/>
    <w:rsid w:val="00375D0F"/>
    <w:rsid w:val="003761B4"/>
    <w:rsid w:val="00376B1F"/>
    <w:rsid w:val="00376CFB"/>
    <w:rsid w:val="0037702C"/>
    <w:rsid w:val="003801A3"/>
    <w:rsid w:val="00390C2A"/>
    <w:rsid w:val="00390F25"/>
    <w:rsid w:val="00391444"/>
    <w:rsid w:val="00392C6E"/>
    <w:rsid w:val="003939AD"/>
    <w:rsid w:val="00393DBA"/>
    <w:rsid w:val="00395AEF"/>
    <w:rsid w:val="00396135"/>
    <w:rsid w:val="0039652B"/>
    <w:rsid w:val="0039783A"/>
    <w:rsid w:val="00397D6B"/>
    <w:rsid w:val="003A0065"/>
    <w:rsid w:val="003A097E"/>
    <w:rsid w:val="003A0BB9"/>
    <w:rsid w:val="003A187F"/>
    <w:rsid w:val="003A2C18"/>
    <w:rsid w:val="003A481B"/>
    <w:rsid w:val="003A51A8"/>
    <w:rsid w:val="003A5506"/>
    <w:rsid w:val="003A5D63"/>
    <w:rsid w:val="003A6862"/>
    <w:rsid w:val="003A751B"/>
    <w:rsid w:val="003B0886"/>
    <w:rsid w:val="003B0F49"/>
    <w:rsid w:val="003B7A6E"/>
    <w:rsid w:val="003B7B73"/>
    <w:rsid w:val="003C05BD"/>
    <w:rsid w:val="003C108F"/>
    <w:rsid w:val="003C444F"/>
    <w:rsid w:val="003C6A02"/>
    <w:rsid w:val="003C6EC7"/>
    <w:rsid w:val="003D00C7"/>
    <w:rsid w:val="003D1183"/>
    <w:rsid w:val="003D1A36"/>
    <w:rsid w:val="003D1ABB"/>
    <w:rsid w:val="003D2274"/>
    <w:rsid w:val="003D47FF"/>
    <w:rsid w:val="003D5115"/>
    <w:rsid w:val="003D6A84"/>
    <w:rsid w:val="003E033E"/>
    <w:rsid w:val="003E15EF"/>
    <w:rsid w:val="003E1E19"/>
    <w:rsid w:val="003E3217"/>
    <w:rsid w:val="003E3FB2"/>
    <w:rsid w:val="003E591F"/>
    <w:rsid w:val="003E6C8D"/>
    <w:rsid w:val="003F0C07"/>
    <w:rsid w:val="003F172A"/>
    <w:rsid w:val="003F2D43"/>
    <w:rsid w:val="003F2F4C"/>
    <w:rsid w:val="003F3D05"/>
    <w:rsid w:val="003F5984"/>
    <w:rsid w:val="003F6399"/>
    <w:rsid w:val="00400091"/>
    <w:rsid w:val="004008A0"/>
    <w:rsid w:val="004029CC"/>
    <w:rsid w:val="00402D8F"/>
    <w:rsid w:val="0040436F"/>
    <w:rsid w:val="00405877"/>
    <w:rsid w:val="004107A7"/>
    <w:rsid w:val="004123B4"/>
    <w:rsid w:val="004130C5"/>
    <w:rsid w:val="0041423E"/>
    <w:rsid w:val="0041589A"/>
    <w:rsid w:val="00416247"/>
    <w:rsid w:val="0041778D"/>
    <w:rsid w:val="00420252"/>
    <w:rsid w:val="004207CF"/>
    <w:rsid w:val="00422397"/>
    <w:rsid w:val="00422977"/>
    <w:rsid w:val="00425736"/>
    <w:rsid w:val="00425BB1"/>
    <w:rsid w:val="00425D51"/>
    <w:rsid w:val="00425E74"/>
    <w:rsid w:val="00426056"/>
    <w:rsid w:val="00426937"/>
    <w:rsid w:val="00433902"/>
    <w:rsid w:val="00433D83"/>
    <w:rsid w:val="00434632"/>
    <w:rsid w:val="0043535C"/>
    <w:rsid w:val="004362FC"/>
    <w:rsid w:val="004364A3"/>
    <w:rsid w:val="00437F0D"/>
    <w:rsid w:val="0044141A"/>
    <w:rsid w:val="00441A4E"/>
    <w:rsid w:val="004429BE"/>
    <w:rsid w:val="00442A7F"/>
    <w:rsid w:val="00444125"/>
    <w:rsid w:val="004441DD"/>
    <w:rsid w:val="00445F03"/>
    <w:rsid w:val="00450295"/>
    <w:rsid w:val="004515F4"/>
    <w:rsid w:val="00451803"/>
    <w:rsid w:val="004519EE"/>
    <w:rsid w:val="0045507F"/>
    <w:rsid w:val="00460391"/>
    <w:rsid w:val="004638CD"/>
    <w:rsid w:val="00463D10"/>
    <w:rsid w:val="004660CA"/>
    <w:rsid w:val="004726C8"/>
    <w:rsid w:val="00475969"/>
    <w:rsid w:val="00475AF7"/>
    <w:rsid w:val="00475DD8"/>
    <w:rsid w:val="004816F3"/>
    <w:rsid w:val="0048520B"/>
    <w:rsid w:val="004853A8"/>
    <w:rsid w:val="004858B9"/>
    <w:rsid w:val="00486119"/>
    <w:rsid w:val="00486188"/>
    <w:rsid w:val="004865F7"/>
    <w:rsid w:val="004875E7"/>
    <w:rsid w:val="004878CE"/>
    <w:rsid w:val="00487FD5"/>
    <w:rsid w:val="0049058F"/>
    <w:rsid w:val="004911D1"/>
    <w:rsid w:val="00491C84"/>
    <w:rsid w:val="00493659"/>
    <w:rsid w:val="004938FA"/>
    <w:rsid w:val="00494412"/>
    <w:rsid w:val="00495F44"/>
    <w:rsid w:val="00496312"/>
    <w:rsid w:val="004969B1"/>
    <w:rsid w:val="004A1498"/>
    <w:rsid w:val="004A1C13"/>
    <w:rsid w:val="004A21A4"/>
    <w:rsid w:val="004A514D"/>
    <w:rsid w:val="004A735C"/>
    <w:rsid w:val="004B000B"/>
    <w:rsid w:val="004B099B"/>
    <w:rsid w:val="004B1D51"/>
    <w:rsid w:val="004B2EAA"/>
    <w:rsid w:val="004B301A"/>
    <w:rsid w:val="004B4E91"/>
    <w:rsid w:val="004B6AD2"/>
    <w:rsid w:val="004B744B"/>
    <w:rsid w:val="004C1E5A"/>
    <w:rsid w:val="004C1F16"/>
    <w:rsid w:val="004C2B4D"/>
    <w:rsid w:val="004C33E4"/>
    <w:rsid w:val="004C61F1"/>
    <w:rsid w:val="004D3469"/>
    <w:rsid w:val="004D3C4C"/>
    <w:rsid w:val="004D5617"/>
    <w:rsid w:val="004E0A13"/>
    <w:rsid w:val="004E100F"/>
    <w:rsid w:val="004E104F"/>
    <w:rsid w:val="004E197B"/>
    <w:rsid w:val="004E32FD"/>
    <w:rsid w:val="004E3408"/>
    <w:rsid w:val="004E3B8A"/>
    <w:rsid w:val="004E4F03"/>
    <w:rsid w:val="004E5CDE"/>
    <w:rsid w:val="004E7E98"/>
    <w:rsid w:val="004E7EAD"/>
    <w:rsid w:val="004F178B"/>
    <w:rsid w:val="004F1B3B"/>
    <w:rsid w:val="004F385F"/>
    <w:rsid w:val="004F3A8E"/>
    <w:rsid w:val="004F464D"/>
    <w:rsid w:val="004F5667"/>
    <w:rsid w:val="004F64CD"/>
    <w:rsid w:val="004F670E"/>
    <w:rsid w:val="004F6888"/>
    <w:rsid w:val="00502954"/>
    <w:rsid w:val="005033F0"/>
    <w:rsid w:val="00504239"/>
    <w:rsid w:val="00504F56"/>
    <w:rsid w:val="00506044"/>
    <w:rsid w:val="00506EE4"/>
    <w:rsid w:val="0050733C"/>
    <w:rsid w:val="0051013E"/>
    <w:rsid w:val="00512347"/>
    <w:rsid w:val="005130DC"/>
    <w:rsid w:val="00513B2B"/>
    <w:rsid w:val="005143FD"/>
    <w:rsid w:val="00515AA7"/>
    <w:rsid w:val="00516216"/>
    <w:rsid w:val="00520B6F"/>
    <w:rsid w:val="0052174F"/>
    <w:rsid w:val="005231E5"/>
    <w:rsid w:val="005249D4"/>
    <w:rsid w:val="00526555"/>
    <w:rsid w:val="00526682"/>
    <w:rsid w:val="00526BB9"/>
    <w:rsid w:val="00526BDE"/>
    <w:rsid w:val="00531272"/>
    <w:rsid w:val="00534CF6"/>
    <w:rsid w:val="0053594A"/>
    <w:rsid w:val="0053676D"/>
    <w:rsid w:val="00537537"/>
    <w:rsid w:val="00540421"/>
    <w:rsid w:val="00541185"/>
    <w:rsid w:val="00541E4E"/>
    <w:rsid w:val="00542696"/>
    <w:rsid w:val="00542892"/>
    <w:rsid w:val="00543310"/>
    <w:rsid w:val="0054383D"/>
    <w:rsid w:val="00546B69"/>
    <w:rsid w:val="005476CE"/>
    <w:rsid w:val="00547BE4"/>
    <w:rsid w:val="00550116"/>
    <w:rsid w:val="0055498C"/>
    <w:rsid w:val="0055622F"/>
    <w:rsid w:val="00557D01"/>
    <w:rsid w:val="00560082"/>
    <w:rsid w:val="00560359"/>
    <w:rsid w:val="00562808"/>
    <w:rsid w:val="00563A2C"/>
    <w:rsid w:val="0056550F"/>
    <w:rsid w:val="00565B56"/>
    <w:rsid w:val="00566844"/>
    <w:rsid w:val="005673ED"/>
    <w:rsid w:val="00567FC5"/>
    <w:rsid w:val="00570EED"/>
    <w:rsid w:val="00571FEA"/>
    <w:rsid w:val="00573BF8"/>
    <w:rsid w:val="0057527C"/>
    <w:rsid w:val="005762AA"/>
    <w:rsid w:val="00576529"/>
    <w:rsid w:val="0057677C"/>
    <w:rsid w:val="005774E0"/>
    <w:rsid w:val="0058096A"/>
    <w:rsid w:val="00580B65"/>
    <w:rsid w:val="00582AA7"/>
    <w:rsid w:val="00582CE6"/>
    <w:rsid w:val="005836DD"/>
    <w:rsid w:val="005838DB"/>
    <w:rsid w:val="00585249"/>
    <w:rsid w:val="0058746F"/>
    <w:rsid w:val="00591CEA"/>
    <w:rsid w:val="0059229B"/>
    <w:rsid w:val="00592C35"/>
    <w:rsid w:val="00593E02"/>
    <w:rsid w:val="00594E1B"/>
    <w:rsid w:val="00596FF2"/>
    <w:rsid w:val="00597F41"/>
    <w:rsid w:val="005A0023"/>
    <w:rsid w:val="005A11A1"/>
    <w:rsid w:val="005A26A8"/>
    <w:rsid w:val="005A3255"/>
    <w:rsid w:val="005A4E6C"/>
    <w:rsid w:val="005A5E55"/>
    <w:rsid w:val="005A78ED"/>
    <w:rsid w:val="005A7BAA"/>
    <w:rsid w:val="005B450A"/>
    <w:rsid w:val="005B706D"/>
    <w:rsid w:val="005B78B4"/>
    <w:rsid w:val="005C176C"/>
    <w:rsid w:val="005C42C1"/>
    <w:rsid w:val="005C4399"/>
    <w:rsid w:val="005C5AFA"/>
    <w:rsid w:val="005C5CD7"/>
    <w:rsid w:val="005C5FF8"/>
    <w:rsid w:val="005C7BE2"/>
    <w:rsid w:val="005D4A9D"/>
    <w:rsid w:val="005D65DC"/>
    <w:rsid w:val="005D67DF"/>
    <w:rsid w:val="005D67E6"/>
    <w:rsid w:val="005D7B5A"/>
    <w:rsid w:val="005D7F0B"/>
    <w:rsid w:val="005E0019"/>
    <w:rsid w:val="005E132E"/>
    <w:rsid w:val="005E14E3"/>
    <w:rsid w:val="005E3043"/>
    <w:rsid w:val="005E679F"/>
    <w:rsid w:val="005F231E"/>
    <w:rsid w:val="005F3A63"/>
    <w:rsid w:val="005F4563"/>
    <w:rsid w:val="005F47F1"/>
    <w:rsid w:val="005F634A"/>
    <w:rsid w:val="005F683F"/>
    <w:rsid w:val="005F7CD7"/>
    <w:rsid w:val="00600237"/>
    <w:rsid w:val="00600BFC"/>
    <w:rsid w:val="00601497"/>
    <w:rsid w:val="00604505"/>
    <w:rsid w:val="00605F7A"/>
    <w:rsid w:val="0060600C"/>
    <w:rsid w:val="006073B8"/>
    <w:rsid w:val="006104D0"/>
    <w:rsid w:val="0061506D"/>
    <w:rsid w:val="00621211"/>
    <w:rsid w:val="006234AA"/>
    <w:rsid w:val="00624EB2"/>
    <w:rsid w:val="00625C16"/>
    <w:rsid w:val="00625C29"/>
    <w:rsid w:val="00630068"/>
    <w:rsid w:val="00630267"/>
    <w:rsid w:val="00630B52"/>
    <w:rsid w:val="00633CEE"/>
    <w:rsid w:val="00634391"/>
    <w:rsid w:val="00635766"/>
    <w:rsid w:val="00641C5A"/>
    <w:rsid w:val="00642300"/>
    <w:rsid w:val="00643731"/>
    <w:rsid w:val="00646006"/>
    <w:rsid w:val="00647C0A"/>
    <w:rsid w:val="0065020E"/>
    <w:rsid w:val="00651794"/>
    <w:rsid w:val="00653976"/>
    <w:rsid w:val="00657FE7"/>
    <w:rsid w:val="00660875"/>
    <w:rsid w:val="00661F05"/>
    <w:rsid w:val="006623AD"/>
    <w:rsid w:val="0066250B"/>
    <w:rsid w:val="00664706"/>
    <w:rsid w:val="00666C7D"/>
    <w:rsid w:val="00666D89"/>
    <w:rsid w:val="006703EA"/>
    <w:rsid w:val="00670A67"/>
    <w:rsid w:val="00673907"/>
    <w:rsid w:val="00674F42"/>
    <w:rsid w:val="00674F68"/>
    <w:rsid w:val="0067503D"/>
    <w:rsid w:val="0067561B"/>
    <w:rsid w:val="00675B51"/>
    <w:rsid w:val="00683AA2"/>
    <w:rsid w:val="00684996"/>
    <w:rsid w:val="00684DF4"/>
    <w:rsid w:val="006862ED"/>
    <w:rsid w:val="00686895"/>
    <w:rsid w:val="00692E43"/>
    <w:rsid w:val="00693249"/>
    <w:rsid w:val="00694A86"/>
    <w:rsid w:val="006963E9"/>
    <w:rsid w:val="006966E5"/>
    <w:rsid w:val="006A028A"/>
    <w:rsid w:val="006A1089"/>
    <w:rsid w:val="006A1559"/>
    <w:rsid w:val="006A3014"/>
    <w:rsid w:val="006A68D4"/>
    <w:rsid w:val="006A7004"/>
    <w:rsid w:val="006B1B9D"/>
    <w:rsid w:val="006B1FC7"/>
    <w:rsid w:val="006B2CB5"/>
    <w:rsid w:val="006B3EE5"/>
    <w:rsid w:val="006B4D9E"/>
    <w:rsid w:val="006C0FED"/>
    <w:rsid w:val="006C1AFB"/>
    <w:rsid w:val="006C4699"/>
    <w:rsid w:val="006C70DC"/>
    <w:rsid w:val="006D0F17"/>
    <w:rsid w:val="006D13C0"/>
    <w:rsid w:val="006D160E"/>
    <w:rsid w:val="006D22A0"/>
    <w:rsid w:val="006D2C6F"/>
    <w:rsid w:val="006D37CF"/>
    <w:rsid w:val="006D40A0"/>
    <w:rsid w:val="006D4D6D"/>
    <w:rsid w:val="006E05ED"/>
    <w:rsid w:val="006E11A2"/>
    <w:rsid w:val="006E120A"/>
    <w:rsid w:val="006E1286"/>
    <w:rsid w:val="006E4A6F"/>
    <w:rsid w:val="006E4BC0"/>
    <w:rsid w:val="006E5AF4"/>
    <w:rsid w:val="006E6922"/>
    <w:rsid w:val="006E76D0"/>
    <w:rsid w:val="006F0438"/>
    <w:rsid w:val="006F08FB"/>
    <w:rsid w:val="006F371C"/>
    <w:rsid w:val="006F4A83"/>
    <w:rsid w:val="006F4C49"/>
    <w:rsid w:val="006F56DD"/>
    <w:rsid w:val="006F5DA9"/>
    <w:rsid w:val="006F6936"/>
    <w:rsid w:val="006F7492"/>
    <w:rsid w:val="006F7808"/>
    <w:rsid w:val="006F7B57"/>
    <w:rsid w:val="007100F9"/>
    <w:rsid w:val="007102D9"/>
    <w:rsid w:val="00710579"/>
    <w:rsid w:val="0071152F"/>
    <w:rsid w:val="00714208"/>
    <w:rsid w:val="007145F6"/>
    <w:rsid w:val="007148BB"/>
    <w:rsid w:val="00714A3F"/>
    <w:rsid w:val="007150A7"/>
    <w:rsid w:val="007158A2"/>
    <w:rsid w:val="00716083"/>
    <w:rsid w:val="00717BAF"/>
    <w:rsid w:val="007209CB"/>
    <w:rsid w:val="00721CBD"/>
    <w:rsid w:val="00722020"/>
    <w:rsid w:val="00722C99"/>
    <w:rsid w:val="0072438E"/>
    <w:rsid w:val="0072616D"/>
    <w:rsid w:val="007267F6"/>
    <w:rsid w:val="00726F7A"/>
    <w:rsid w:val="00727D10"/>
    <w:rsid w:val="00730F1E"/>
    <w:rsid w:val="00730F56"/>
    <w:rsid w:val="007311A5"/>
    <w:rsid w:val="00731281"/>
    <w:rsid w:val="00731499"/>
    <w:rsid w:val="00731E1A"/>
    <w:rsid w:val="007328CB"/>
    <w:rsid w:val="00732B00"/>
    <w:rsid w:val="00732CE2"/>
    <w:rsid w:val="00734D4A"/>
    <w:rsid w:val="00735D24"/>
    <w:rsid w:val="00735EDA"/>
    <w:rsid w:val="007360E7"/>
    <w:rsid w:val="007362D1"/>
    <w:rsid w:val="007419B8"/>
    <w:rsid w:val="00742080"/>
    <w:rsid w:val="00742573"/>
    <w:rsid w:val="0074349D"/>
    <w:rsid w:val="00743854"/>
    <w:rsid w:val="00743879"/>
    <w:rsid w:val="00745396"/>
    <w:rsid w:val="00745522"/>
    <w:rsid w:val="00745F5B"/>
    <w:rsid w:val="0074745E"/>
    <w:rsid w:val="00747B19"/>
    <w:rsid w:val="00751736"/>
    <w:rsid w:val="00751894"/>
    <w:rsid w:val="00751F1A"/>
    <w:rsid w:val="007548A5"/>
    <w:rsid w:val="00754E55"/>
    <w:rsid w:val="00757EEB"/>
    <w:rsid w:val="007617B9"/>
    <w:rsid w:val="00761F70"/>
    <w:rsid w:val="00762AE1"/>
    <w:rsid w:val="00762D35"/>
    <w:rsid w:val="00764DC0"/>
    <w:rsid w:val="007656ED"/>
    <w:rsid w:val="00770C8F"/>
    <w:rsid w:val="00771AE5"/>
    <w:rsid w:val="00773F3F"/>
    <w:rsid w:val="007740EE"/>
    <w:rsid w:val="00774ED7"/>
    <w:rsid w:val="00775993"/>
    <w:rsid w:val="00776B63"/>
    <w:rsid w:val="00781A5B"/>
    <w:rsid w:val="00781BFD"/>
    <w:rsid w:val="007837BC"/>
    <w:rsid w:val="00786F25"/>
    <w:rsid w:val="007905B1"/>
    <w:rsid w:val="00791E50"/>
    <w:rsid w:val="00793AB3"/>
    <w:rsid w:val="00794148"/>
    <w:rsid w:val="0079490B"/>
    <w:rsid w:val="0079684C"/>
    <w:rsid w:val="007968B0"/>
    <w:rsid w:val="007977D1"/>
    <w:rsid w:val="00797C9C"/>
    <w:rsid w:val="00797F2B"/>
    <w:rsid w:val="007A0734"/>
    <w:rsid w:val="007A0896"/>
    <w:rsid w:val="007A0F0D"/>
    <w:rsid w:val="007A417B"/>
    <w:rsid w:val="007A643D"/>
    <w:rsid w:val="007A6DE2"/>
    <w:rsid w:val="007A7201"/>
    <w:rsid w:val="007A73F5"/>
    <w:rsid w:val="007A7623"/>
    <w:rsid w:val="007A7835"/>
    <w:rsid w:val="007A7FBC"/>
    <w:rsid w:val="007B3E49"/>
    <w:rsid w:val="007B4AAC"/>
    <w:rsid w:val="007B558D"/>
    <w:rsid w:val="007B641F"/>
    <w:rsid w:val="007B712B"/>
    <w:rsid w:val="007B725D"/>
    <w:rsid w:val="007B7359"/>
    <w:rsid w:val="007C33BF"/>
    <w:rsid w:val="007C4635"/>
    <w:rsid w:val="007C53F2"/>
    <w:rsid w:val="007C6D71"/>
    <w:rsid w:val="007D0A3E"/>
    <w:rsid w:val="007D2982"/>
    <w:rsid w:val="007D2E25"/>
    <w:rsid w:val="007D2E4C"/>
    <w:rsid w:val="007D3068"/>
    <w:rsid w:val="007D61F4"/>
    <w:rsid w:val="007E0B85"/>
    <w:rsid w:val="007E6CD7"/>
    <w:rsid w:val="007F0B4E"/>
    <w:rsid w:val="007F106C"/>
    <w:rsid w:val="007F2297"/>
    <w:rsid w:val="007F48C7"/>
    <w:rsid w:val="007F504D"/>
    <w:rsid w:val="007F7599"/>
    <w:rsid w:val="0080104F"/>
    <w:rsid w:val="00802C1C"/>
    <w:rsid w:val="00803A6E"/>
    <w:rsid w:val="00804CDE"/>
    <w:rsid w:val="0080538B"/>
    <w:rsid w:val="008053F2"/>
    <w:rsid w:val="00805A71"/>
    <w:rsid w:val="008060AD"/>
    <w:rsid w:val="008068DB"/>
    <w:rsid w:val="008074EF"/>
    <w:rsid w:val="00810600"/>
    <w:rsid w:val="0081197B"/>
    <w:rsid w:val="00816335"/>
    <w:rsid w:val="008167F1"/>
    <w:rsid w:val="00820308"/>
    <w:rsid w:val="008204CB"/>
    <w:rsid w:val="00820933"/>
    <w:rsid w:val="0082255E"/>
    <w:rsid w:val="00822D19"/>
    <w:rsid w:val="00822F1F"/>
    <w:rsid w:val="00823097"/>
    <w:rsid w:val="008237C3"/>
    <w:rsid w:val="008239C3"/>
    <w:rsid w:val="008246B1"/>
    <w:rsid w:val="008248CE"/>
    <w:rsid w:val="00824C5D"/>
    <w:rsid w:val="00824F69"/>
    <w:rsid w:val="00826CF6"/>
    <w:rsid w:val="00827515"/>
    <w:rsid w:val="0082755F"/>
    <w:rsid w:val="00831408"/>
    <w:rsid w:val="00831596"/>
    <w:rsid w:val="008349BA"/>
    <w:rsid w:val="00835E48"/>
    <w:rsid w:val="00836C4C"/>
    <w:rsid w:val="008379CC"/>
    <w:rsid w:val="00837C2B"/>
    <w:rsid w:val="008400F3"/>
    <w:rsid w:val="00842540"/>
    <w:rsid w:val="00843F1B"/>
    <w:rsid w:val="00846066"/>
    <w:rsid w:val="00846369"/>
    <w:rsid w:val="00847321"/>
    <w:rsid w:val="008477E0"/>
    <w:rsid w:val="008505A7"/>
    <w:rsid w:val="00853F5D"/>
    <w:rsid w:val="00854B1E"/>
    <w:rsid w:val="00855A46"/>
    <w:rsid w:val="00857327"/>
    <w:rsid w:val="008573F7"/>
    <w:rsid w:val="00857A3A"/>
    <w:rsid w:val="008609E1"/>
    <w:rsid w:val="0086434B"/>
    <w:rsid w:val="00866985"/>
    <w:rsid w:val="0087146E"/>
    <w:rsid w:val="0087148D"/>
    <w:rsid w:val="00872C62"/>
    <w:rsid w:val="00873490"/>
    <w:rsid w:val="00873A55"/>
    <w:rsid w:val="008749DD"/>
    <w:rsid w:val="0087627C"/>
    <w:rsid w:val="00882361"/>
    <w:rsid w:val="008827F7"/>
    <w:rsid w:val="0088324D"/>
    <w:rsid w:val="008844D3"/>
    <w:rsid w:val="00885AFB"/>
    <w:rsid w:val="00885FE7"/>
    <w:rsid w:val="00886A44"/>
    <w:rsid w:val="008902B0"/>
    <w:rsid w:val="00890475"/>
    <w:rsid w:val="0089161F"/>
    <w:rsid w:val="00894813"/>
    <w:rsid w:val="00895410"/>
    <w:rsid w:val="008A4BEF"/>
    <w:rsid w:val="008A6B29"/>
    <w:rsid w:val="008A7F35"/>
    <w:rsid w:val="008B03B9"/>
    <w:rsid w:val="008B0A41"/>
    <w:rsid w:val="008B2DF4"/>
    <w:rsid w:val="008B3A76"/>
    <w:rsid w:val="008B7CCB"/>
    <w:rsid w:val="008C1C45"/>
    <w:rsid w:val="008C3EE4"/>
    <w:rsid w:val="008C4F03"/>
    <w:rsid w:val="008C7725"/>
    <w:rsid w:val="008D009E"/>
    <w:rsid w:val="008D1978"/>
    <w:rsid w:val="008D1E9C"/>
    <w:rsid w:val="008D2326"/>
    <w:rsid w:val="008D3151"/>
    <w:rsid w:val="008D371B"/>
    <w:rsid w:val="008D3AB8"/>
    <w:rsid w:val="008D48EE"/>
    <w:rsid w:val="008D5055"/>
    <w:rsid w:val="008D5229"/>
    <w:rsid w:val="008D73A2"/>
    <w:rsid w:val="008D7FD2"/>
    <w:rsid w:val="008E013D"/>
    <w:rsid w:val="008E2C2A"/>
    <w:rsid w:val="008E3A20"/>
    <w:rsid w:val="008E464A"/>
    <w:rsid w:val="008F032D"/>
    <w:rsid w:val="008F37A1"/>
    <w:rsid w:val="008F478B"/>
    <w:rsid w:val="008F6D86"/>
    <w:rsid w:val="008F7A8F"/>
    <w:rsid w:val="008F7B8C"/>
    <w:rsid w:val="00901B10"/>
    <w:rsid w:val="00903B3B"/>
    <w:rsid w:val="0090471F"/>
    <w:rsid w:val="009074B5"/>
    <w:rsid w:val="009103CA"/>
    <w:rsid w:val="0091123B"/>
    <w:rsid w:val="0091126B"/>
    <w:rsid w:val="0091152D"/>
    <w:rsid w:val="00911709"/>
    <w:rsid w:val="009117B6"/>
    <w:rsid w:val="00911D51"/>
    <w:rsid w:val="00912C70"/>
    <w:rsid w:val="00913720"/>
    <w:rsid w:val="00914B9C"/>
    <w:rsid w:val="00917883"/>
    <w:rsid w:val="009203B1"/>
    <w:rsid w:val="009234D6"/>
    <w:rsid w:val="009303CC"/>
    <w:rsid w:val="009317BD"/>
    <w:rsid w:val="00931DCA"/>
    <w:rsid w:val="00931F3C"/>
    <w:rsid w:val="0093202C"/>
    <w:rsid w:val="00932FC0"/>
    <w:rsid w:val="009336FF"/>
    <w:rsid w:val="00937049"/>
    <w:rsid w:val="009412E0"/>
    <w:rsid w:val="00941392"/>
    <w:rsid w:val="009431FC"/>
    <w:rsid w:val="00943DD7"/>
    <w:rsid w:val="009443EF"/>
    <w:rsid w:val="00946A04"/>
    <w:rsid w:val="00946AF7"/>
    <w:rsid w:val="00951B3A"/>
    <w:rsid w:val="00952E3C"/>
    <w:rsid w:val="00953E10"/>
    <w:rsid w:val="00955E45"/>
    <w:rsid w:val="009565AD"/>
    <w:rsid w:val="00956898"/>
    <w:rsid w:val="00962FF5"/>
    <w:rsid w:val="0096386E"/>
    <w:rsid w:val="00964112"/>
    <w:rsid w:val="00966B99"/>
    <w:rsid w:val="009671D3"/>
    <w:rsid w:val="00970E53"/>
    <w:rsid w:val="00970F97"/>
    <w:rsid w:val="00971418"/>
    <w:rsid w:val="00977E2A"/>
    <w:rsid w:val="009808DE"/>
    <w:rsid w:val="00981B18"/>
    <w:rsid w:val="00986025"/>
    <w:rsid w:val="009864D1"/>
    <w:rsid w:val="0098659F"/>
    <w:rsid w:val="00993A0B"/>
    <w:rsid w:val="009950A3"/>
    <w:rsid w:val="00996847"/>
    <w:rsid w:val="009A01C8"/>
    <w:rsid w:val="009A0DB0"/>
    <w:rsid w:val="009A1332"/>
    <w:rsid w:val="009A1B75"/>
    <w:rsid w:val="009A2D40"/>
    <w:rsid w:val="009A5AB3"/>
    <w:rsid w:val="009A652F"/>
    <w:rsid w:val="009B02AB"/>
    <w:rsid w:val="009B0B4A"/>
    <w:rsid w:val="009B1250"/>
    <w:rsid w:val="009B1F99"/>
    <w:rsid w:val="009B33A9"/>
    <w:rsid w:val="009B5734"/>
    <w:rsid w:val="009B6707"/>
    <w:rsid w:val="009B7020"/>
    <w:rsid w:val="009C03BC"/>
    <w:rsid w:val="009C0A67"/>
    <w:rsid w:val="009C23C2"/>
    <w:rsid w:val="009C2F34"/>
    <w:rsid w:val="009C3339"/>
    <w:rsid w:val="009C3F32"/>
    <w:rsid w:val="009C435D"/>
    <w:rsid w:val="009C4A74"/>
    <w:rsid w:val="009D1B96"/>
    <w:rsid w:val="009D3325"/>
    <w:rsid w:val="009D5620"/>
    <w:rsid w:val="009D5B13"/>
    <w:rsid w:val="009D64A5"/>
    <w:rsid w:val="009D67C2"/>
    <w:rsid w:val="009D69F2"/>
    <w:rsid w:val="009E2179"/>
    <w:rsid w:val="009E3098"/>
    <w:rsid w:val="009E394B"/>
    <w:rsid w:val="009E3F12"/>
    <w:rsid w:val="009E51EA"/>
    <w:rsid w:val="009E54E8"/>
    <w:rsid w:val="009E6CBB"/>
    <w:rsid w:val="009F0052"/>
    <w:rsid w:val="009F0404"/>
    <w:rsid w:val="009F15F3"/>
    <w:rsid w:val="009F2091"/>
    <w:rsid w:val="009F2528"/>
    <w:rsid w:val="009F2FD7"/>
    <w:rsid w:val="009F32A7"/>
    <w:rsid w:val="009F7F53"/>
    <w:rsid w:val="00A00BBC"/>
    <w:rsid w:val="00A00C2B"/>
    <w:rsid w:val="00A00F04"/>
    <w:rsid w:val="00A020DA"/>
    <w:rsid w:val="00A02A02"/>
    <w:rsid w:val="00A03470"/>
    <w:rsid w:val="00A04021"/>
    <w:rsid w:val="00A100E5"/>
    <w:rsid w:val="00A1214F"/>
    <w:rsid w:val="00A15BE9"/>
    <w:rsid w:val="00A17713"/>
    <w:rsid w:val="00A211C8"/>
    <w:rsid w:val="00A2140C"/>
    <w:rsid w:val="00A231EE"/>
    <w:rsid w:val="00A24C2C"/>
    <w:rsid w:val="00A32799"/>
    <w:rsid w:val="00A33F0F"/>
    <w:rsid w:val="00A33F31"/>
    <w:rsid w:val="00A340C1"/>
    <w:rsid w:val="00A350CA"/>
    <w:rsid w:val="00A36514"/>
    <w:rsid w:val="00A373D7"/>
    <w:rsid w:val="00A40DF0"/>
    <w:rsid w:val="00A420D8"/>
    <w:rsid w:val="00A4490C"/>
    <w:rsid w:val="00A4675C"/>
    <w:rsid w:val="00A47DE6"/>
    <w:rsid w:val="00A47E1B"/>
    <w:rsid w:val="00A51A7A"/>
    <w:rsid w:val="00A51CCD"/>
    <w:rsid w:val="00A52EA7"/>
    <w:rsid w:val="00A53480"/>
    <w:rsid w:val="00A541BB"/>
    <w:rsid w:val="00A548F4"/>
    <w:rsid w:val="00A57AB7"/>
    <w:rsid w:val="00A62212"/>
    <w:rsid w:val="00A63AC8"/>
    <w:rsid w:val="00A67FB0"/>
    <w:rsid w:val="00A71D76"/>
    <w:rsid w:val="00A71FD7"/>
    <w:rsid w:val="00A73274"/>
    <w:rsid w:val="00A735E4"/>
    <w:rsid w:val="00A760EC"/>
    <w:rsid w:val="00A779C5"/>
    <w:rsid w:val="00A81335"/>
    <w:rsid w:val="00A8261C"/>
    <w:rsid w:val="00A83201"/>
    <w:rsid w:val="00A84D6E"/>
    <w:rsid w:val="00A85679"/>
    <w:rsid w:val="00A85DFC"/>
    <w:rsid w:val="00A901CD"/>
    <w:rsid w:val="00A90365"/>
    <w:rsid w:val="00A905F7"/>
    <w:rsid w:val="00A9284A"/>
    <w:rsid w:val="00A9374C"/>
    <w:rsid w:val="00A93BA7"/>
    <w:rsid w:val="00A9591E"/>
    <w:rsid w:val="00A96D65"/>
    <w:rsid w:val="00A97AB3"/>
    <w:rsid w:val="00AA2267"/>
    <w:rsid w:val="00AA2E8E"/>
    <w:rsid w:val="00AA3C94"/>
    <w:rsid w:val="00AA46BF"/>
    <w:rsid w:val="00AA7232"/>
    <w:rsid w:val="00AA78DC"/>
    <w:rsid w:val="00AB0324"/>
    <w:rsid w:val="00AB2EB5"/>
    <w:rsid w:val="00AB3FF5"/>
    <w:rsid w:val="00AB4BDB"/>
    <w:rsid w:val="00AB671C"/>
    <w:rsid w:val="00AB6D7C"/>
    <w:rsid w:val="00AC31BF"/>
    <w:rsid w:val="00AC328B"/>
    <w:rsid w:val="00AC3A79"/>
    <w:rsid w:val="00AC4650"/>
    <w:rsid w:val="00AC4CF5"/>
    <w:rsid w:val="00AC5AA8"/>
    <w:rsid w:val="00AC5DA5"/>
    <w:rsid w:val="00AC66AF"/>
    <w:rsid w:val="00AC75D2"/>
    <w:rsid w:val="00AD0D4D"/>
    <w:rsid w:val="00AD1127"/>
    <w:rsid w:val="00AD466E"/>
    <w:rsid w:val="00AD573A"/>
    <w:rsid w:val="00AD64F1"/>
    <w:rsid w:val="00AD6A4F"/>
    <w:rsid w:val="00AE21F5"/>
    <w:rsid w:val="00AE36E0"/>
    <w:rsid w:val="00AE540F"/>
    <w:rsid w:val="00AE672E"/>
    <w:rsid w:val="00AE77B2"/>
    <w:rsid w:val="00AE7BA4"/>
    <w:rsid w:val="00AF0897"/>
    <w:rsid w:val="00AF2C4D"/>
    <w:rsid w:val="00AF463C"/>
    <w:rsid w:val="00AF6441"/>
    <w:rsid w:val="00AF718C"/>
    <w:rsid w:val="00AF7F64"/>
    <w:rsid w:val="00B01725"/>
    <w:rsid w:val="00B0234B"/>
    <w:rsid w:val="00B02A9D"/>
    <w:rsid w:val="00B02BE9"/>
    <w:rsid w:val="00B032FB"/>
    <w:rsid w:val="00B049B6"/>
    <w:rsid w:val="00B04DCD"/>
    <w:rsid w:val="00B05C01"/>
    <w:rsid w:val="00B05CA9"/>
    <w:rsid w:val="00B065CB"/>
    <w:rsid w:val="00B07361"/>
    <w:rsid w:val="00B1192B"/>
    <w:rsid w:val="00B1248B"/>
    <w:rsid w:val="00B13A5C"/>
    <w:rsid w:val="00B13B2E"/>
    <w:rsid w:val="00B144F8"/>
    <w:rsid w:val="00B15611"/>
    <w:rsid w:val="00B20212"/>
    <w:rsid w:val="00B20FC5"/>
    <w:rsid w:val="00B21D10"/>
    <w:rsid w:val="00B22532"/>
    <w:rsid w:val="00B234B3"/>
    <w:rsid w:val="00B266F0"/>
    <w:rsid w:val="00B303F7"/>
    <w:rsid w:val="00B32AA5"/>
    <w:rsid w:val="00B3341F"/>
    <w:rsid w:val="00B34F8D"/>
    <w:rsid w:val="00B356EC"/>
    <w:rsid w:val="00B37FA0"/>
    <w:rsid w:val="00B40C32"/>
    <w:rsid w:val="00B4145B"/>
    <w:rsid w:val="00B421C2"/>
    <w:rsid w:val="00B44037"/>
    <w:rsid w:val="00B4488F"/>
    <w:rsid w:val="00B449D1"/>
    <w:rsid w:val="00B46F03"/>
    <w:rsid w:val="00B47835"/>
    <w:rsid w:val="00B47D99"/>
    <w:rsid w:val="00B511B4"/>
    <w:rsid w:val="00B51BAF"/>
    <w:rsid w:val="00B5287D"/>
    <w:rsid w:val="00B52883"/>
    <w:rsid w:val="00B529F8"/>
    <w:rsid w:val="00B53E74"/>
    <w:rsid w:val="00B549D8"/>
    <w:rsid w:val="00B54CC1"/>
    <w:rsid w:val="00B56A83"/>
    <w:rsid w:val="00B56B84"/>
    <w:rsid w:val="00B5722E"/>
    <w:rsid w:val="00B61F0A"/>
    <w:rsid w:val="00B6613A"/>
    <w:rsid w:val="00B70C50"/>
    <w:rsid w:val="00B70EA6"/>
    <w:rsid w:val="00B70F03"/>
    <w:rsid w:val="00B73487"/>
    <w:rsid w:val="00B7380D"/>
    <w:rsid w:val="00B74379"/>
    <w:rsid w:val="00B7521E"/>
    <w:rsid w:val="00B754C1"/>
    <w:rsid w:val="00B75CAF"/>
    <w:rsid w:val="00B764B3"/>
    <w:rsid w:val="00B7760E"/>
    <w:rsid w:val="00B80976"/>
    <w:rsid w:val="00B81219"/>
    <w:rsid w:val="00B813DD"/>
    <w:rsid w:val="00B818E0"/>
    <w:rsid w:val="00B826DA"/>
    <w:rsid w:val="00B841F0"/>
    <w:rsid w:val="00B854A8"/>
    <w:rsid w:val="00B85900"/>
    <w:rsid w:val="00B87A10"/>
    <w:rsid w:val="00B90504"/>
    <w:rsid w:val="00B90544"/>
    <w:rsid w:val="00B91C2E"/>
    <w:rsid w:val="00B934DF"/>
    <w:rsid w:val="00B94D14"/>
    <w:rsid w:val="00BA212D"/>
    <w:rsid w:val="00BA4F86"/>
    <w:rsid w:val="00BA55B3"/>
    <w:rsid w:val="00BB0225"/>
    <w:rsid w:val="00BB0A51"/>
    <w:rsid w:val="00BB1D41"/>
    <w:rsid w:val="00BB2C69"/>
    <w:rsid w:val="00BB35BD"/>
    <w:rsid w:val="00BC049D"/>
    <w:rsid w:val="00BC0A84"/>
    <w:rsid w:val="00BC0ABA"/>
    <w:rsid w:val="00BC0D02"/>
    <w:rsid w:val="00BC6496"/>
    <w:rsid w:val="00BD18F4"/>
    <w:rsid w:val="00BD1EE9"/>
    <w:rsid w:val="00BD393D"/>
    <w:rsid w:val="00BD3D28"/>
    <w:rsid w:val="00BD6690"/>
    <w:rsid w:val="00BD6F08"/>
    <w:rsid w:val="00BE01CE"/>
    <w:rsid w:val="00BE0761"/>
    <w:rsid w:val="00BE1789"/>
    <w:rsid w:val="00BE20E7"/>
    <w:rsid w:val="00BE4327"/>
    <w:rsid w:val="00BE472A"/>
    <w:rsid w:val="00BE5CB0"/>
    <w:rsid w:val="00BE5E78"/>
    <w:rsid w:val="00BE62DD"/>
    <w:rsid w:val="00BE7E74"/>
    <w:rsid w:val="00BF1BEF"/>
    <w:rsid w:val="00BF1F40"/>
    <w:rsid w:val="00BF3E1B"/>
    <w:rsid w:val="00BF4CF2"/>
    <w:rsid w:val="00BF60C8"/>
    <w:rsid w:val="00C0076D"/>
    <w:rsid w:val="00C0080B"/>
    <w:rsid w:val="00C00DBE"/>
    <w:rsid w:val="00C01F91"/>
    <w:rsid w:val="00C02E01"/>
    <w:rsid w:val="00C047D6"/>
    <w:rsid w:val="00C05ECE"/>
    <w:rsid w:val="00C064D2"/>
    <w:rsid w:val="00C0654B"/>
    <w:rsid w:val="00C10582"/>
    <w:rsid w:val="00C10FE0"/>
    <w:rsid w:val="00C126B0"/>
    <w:rsid w:val="00C133B8"/>
    <w:rsid w:val="00C13BD7"/>
    <w:rsid w:val="00C14267"/>
    <w:rsid w:val="00C14D0F"/>
    <w:rsid w:val="00C1588E"/>
    <w:rsid w:val="00C16E29"/>
    <w:rsid w:val="00C20502"/>
    <w:rsid w:val="00C2105F"/>
    <w:rsid w:val="00C24617"/>
    <w:rsid w:val="00C254B6"/>
    <w:rsid w:val="00C25874"/>
    <w:rsid w:val="00C27955"/>
    <w:rsid w:val="00C3212D"/>
    <w:rsid w:val="00C33A4E"/>
    <w:rsid w:val="00C33EF0"/>
    <w:rsid w:val="00C346FF"/>
    <w:rsid w:val="00C348E6"/>
    <w:rsid w:val="00C35586"/>
    <w:rsid w:val="00C355FA"/>
    <w:rsid w:val="00C40030"/>
    <w:rsid w:val="00C402E9"/>
    <w:rsid w:val="00C40E2F"/>
    <w:rsid w:val="00C41B4C"/>
    <w:rsid w:val="00C465A2"/>
    <w:rsid w:val="00C47179"/>
    <w:rsid w:val="00C506E8"/>
    <w:rsid w:val="00C51AA2"/>
    <w:rsid w:val="00C51BDA"/>
    <w:rsid w:val="00C51FC8"/>
    <w:rsid w:val="00C52576"/>
    <w:rsid w:val="00C52720"/>
    <w:rsid w:val="00C5479E"/>
    <w:rsid w:val="00C550E7"/>
    <w:rsid w:val="00C557C6"/>
    <w:rsid w:val="00C57722"/>
    <w:rsid w:val="00C57E90"/>
    <w:rsid w:val="00C612D0"/>
    <w:rsid w:val="00C61B88"/>
    <w:rsid w:val="00C62283"/>
    <w:rsid w:val="00C6387D"/>
    <w:rsid w:val="00C63AA1"/>
    <w:rsid w:val="00C64FF7"/>
    <w:rsid w:val="00C661C2"/>
    <w:rsid w:val="00C706D1"/>
    <w:rsid w:val="00C72461"/>
    <w:rsid w:val="00C73886"/>
    <w:rsid w:val="00C74588"/>
    <w:rsid w:val="00C74CD5"/>
    <w:rsid w:val="00C74EFE"/>
    <w:rsid w:val="00C760C0"/>
    <w:rsid w:val="00C80CDB"/>
    <w:rsid w:val="00C81351"/>
    <w:rsid w:val="00C8423D"/>
    <w:rsid w:val="00C8583C"/>
    <w:rsid w:val="00C866BD"/>
    <w:rsid w:val="00C90C38"/>
    <w:rsid w:val="00C914DA"/>
    <w:rsid w:val="00C91A3E"/>
    <w:rsid w:val="00C922E2"/>
    <w:rsid w:val="00C93E94"/>
    <w:rsid w:val="00CA001C"/>
    <w:rsid w:val="00CA291F"/>
    <w:rsid w:val="00CA40F0"/>
    <w:rsid w:val="00CA607D"/>
    <w:rsid w:val="00CB05D0"/>
    <w:rsid w:val="00CB1489"/>
    <w:rsid w:val="00CB1B60"/>
    <w:rsid w:val="00CB340A"/>
    <w:rsid w:val="00CB43D3"/>
    <w:rsid w:val="00CB5F1E"/>
    <w:rsid w:val="00CC0944"/>
    <w:rsid w:val="00CC2EDC"/>
    <w:rsid w:val="00CC3570"/>
    <w:rsid w:val="00CC4074"/>
    <w:rsid w:val="00CC4FC3"/>
    <w:rsid w:val="00CC7755"/>
    <w:rsid w:val="00CD0695"/>
    <w:rsid w:val="00CD4E87"/>
    <w:rsid w:val="00CD516E"/>
    <w:rsid w:val="00CD5912"/>
    <w:rsid w:val="00CD6E75"/>
    <w:rsid w:val="00CE1114"/>
    <w:rsid w:val="00CE35F0"/>
    <w:rsid w:val="00CE400B"/>
    <w:rsid w:val="00CE68FD"/>
    <w:rsid w:val="00CF02A9"/>
    <w:rsid w:val="00CF05E0"/>
    <w:rsid w:val="00CF0A40"/>
    <w:rsid w:val="00CF1128"/>
    <w:rsid w:val="00CF11E8"/>
    <w:rsid w:val="00D00377"/>
    <w:rsid w:val="00D00D99"/>
    <w:rsid w:val="00D0322D"/>
    <w:rsid w:val="00D03758"/>
    <w:rsid w:val="00D03B69"/>
    <w:rsid w:val="00D0411D"/>
    <w:rsid w:val="00D053B1"/>
    <w:rsid w:val="00D055DC"/>
    <w:rsid w:val="00D057EC"/>
    <w:rsid w:val="00D070DD"/>
    <w:rsid w:val="00D12618"/>
    <w:rsid w:val="00D12F8F"/>
    <w:rsid w:val="00D131CC"/>
    <w:rsid w:val="00D13594"/>
    <w:rsid w:val="00D13AC1"/>
    <w:rsid w:val="00D1773E"/>
    <w:rsid w:val="00D17B69"/>
    <w:rsid w:val="00D2007E"/>
    <w:rsid w:val="00D206F4"/>
    <w:rsid w:val="00D20E9B"/>
    <w:rsid w:val="00D23558"/>
    <w:rsid w:val="00D24220"/>
    <w:rsid w:val="00D245E0"/>
    <w:rsid w:val="00D24A5F"/>
    <w:rsid w:val="00D25720"/>
    <w:rsid w:val="00D25AC5"/>
    <w:rsid w:val="00D31C5C"/>
    <w:rsid w:val="00D3328E"/>
    <w:rsid w:val="00D34249"/>
    <w:rsid w:val="00D36809"/>
    <w:rsid w:val="00D40116"/>
    <w:rsid w:val="00D41204"/>
    <w:rsid w:val="00D41A93"/>
    <w:rsid w:val="00D4349F"/>
    <w:rsid w:val="00D4422C"/>
    <w:rsid w:val="00D44B05"/>
    <w:rsid w:val="00D44B95"/>
    <w:rsid w:val="00D45D2D"/>
    <w:rsid w:val="00D4701C"/>
    <w:rsid w:val="00D47C6E"/>
    <w:rsid w:val="00D519A9"/>
    <w:rsid w:val="00D52A37"/>
    <w:rsid w:val="00D56959"/>
    <w:rsid w:val="00D571E8"/>
    <w:rsid w:val="00D573E7"/>
    <w:rsid w:val="00D60CFD"/>
    <w:rsid w:val="00D614BB"/>
    <w:rsid w:val="00D62D6A"/>
    <w:rsid w:val="00D6382B"/>
    <w:rsid w:val="00D67329"/>
    <w:rsid w:val="00D6751F"/>
    <w:rsid w:val="00D70251"/>
    <w:rsid w:val="00D716D1"/>
    <w:rsid w:val="00D727B3"/>
    <w:rsid w:val="00D72825"/>
    <w:rsid w:val="00D73E42"/>
    <w:rsid w:val="00D74250"/>
    <w:rsid w:val="00D74E7D"/>
    <w:rsid w:val="00D752C4"/>
    <w:rsid w:val="00D75714"/>
    <w:rsid w:val="00D75E9A"/>
    <w:rsid w:val="00D77DDA"/>
    <w:rsid w:val="00D81C53"/>
    <w:rsid w:val="00D84569"/>
    <w:rsid w:val="00D847FA"/>
    <w:rsid w:val="00D85214"/>
    <w:rsid w:val="00D853F9"/>
    <w:rsid w:val="00D87FA9"/>
    <w:rsid w:val="00D90142"/>
    <w:rsid w:val="00D93071"/>
    <w:rsid w:val="00D9375C"/>
    <w:rsid w:val="00D9505A"/>
    <w:rsid w:val="00D955A4"/>
    <w:rsid w:val="00D976F3"/>
    <w:rsid w:val="00DA04B5"/>
    <w:rsid w:val="00DA052A"/>
    <w:rsid w:val="00DA0F21"/>
    <w:rsid w:val="00DA1EE0"/>
    <w:rsid w:val="00DA2ACE"/>
    <w:rsid w:val="00DA48DE"/>
    <w:rsid w:val="00DA7B31"/>
    <w:rsid w:val="00DB02DF"/>
    <w:rsid w:val="00DB07CA"/>
    <w:rsid w:val="00DB14E4"/>
    <w:rsid w:val="00DB15AB"/>
    <w:rsid w:val="00DB1BC0"/>
    <w:rsid w:val="00DB37B9"/>
    <w:rsid w:val="00DB3D00"/>
    <w:rsid w:val="00DB56BF"/>
    <w:rsid w:val="00DB61D6"/>
    <w:rsid w:val="00DB7A49"/>
    <w:rsid w:val="00DB7A87"/>
    <w:rsid w:val="00DC018E"/>
    <w:rsid w:val="00DC0A6C"/>
    <w:rsid w:val="00DC140E"/>
    <w:rsid w:val="00DC26A7"/>
    <w:rsid w:val="00DC50CA"/>
    <w:rsid w:val="00DC696C"/>
    <w:rsid w:val="00DC73E6"/>
    <w:rsid w:val="00DD2440"/>
    <w:rsid w:val="00DD5CB8"/>
    <w:rsid w:val="00DD744A"/>
    <w:rsid w:val="00DD7687"/>
    <w:rsid w:val="00DE06BB"/>
    <w:rsid w:val="00DE1414"/>
    <w:rsid w:val="00DE1B42"/>
    <w:rsid w:val="00DE1E40"/>
    <w:rsid w:val="00DE3716"/>
    <w:rsid w:val="00DE6711"/>
    <w:rsid w:val="00DE7E99"/>
    <w:rsid w:val="00DF1194"/>
    <w:rsid w:val="00DF1C3E"/>
    <w:rsid w:val="00DF256C"/>
    <w:rsid w:val="00DF5A4B"/>
    <w:rsid w:val="00DF5B8C"/>
    <w:rsid w:val="00DF6941"/>
    <w:rsid w:val="00DF6D34"/>
    <w:rsid w:val="00E008F4"/>
    <w:rsid w:val="00E00EC2"/>
    <w:rsid w:val="00E02672"/>
    <w:rsid w:val="00E038B5"/>
    <w:rsid w:val="00E062F1"/>
    <w:rsid w:val="00E069F8"/>
    <w:rsid w:val="00E07E2C"/>
    <w:rsid w:val="00E10506"/>
    <w:rsid w:val="00E10B49"/>
    <w:rsid w:val="00E1145E"/>
    <w:rsid w:val="00E11CF3"/>
    <w:rsid w:val="00E11D13"/>
    <w:rsid w:val="00E11D1B"/>
    <w:rsid w:val="00E130A1"/>
    <w:rsid w:val="00E1360F"/>
    <w:rsid w:val="00E15099"/>
    <w:rsid w:val="00E1676E"/>
    <w:rsid w:val="00E17C9F"/>
    <w:rsid w:val="00E17F45"/>
    <w:rsid w:val="00E2031E"/>
    <w:rsid w:val="00E20B4B"/>
    <w:rsid w:val="00E22942"/>
    <w:rsid w:val="00E24CDF"/>
    <w:rsid w:val="00E24F04"/>
    <w:rsid w:val="00E25556"/>
    <w:rsid w:val="00E268AA"/>
    <w:rsid w:val="00E273FE"/>
    <w:rsid w:val="00E278D8"/>
    <w:rsid w:val="00E27E15"/>
    <w:rsid w:val="00E3043C"/>
    <w:rsid w:val="00E30DF2"/>
    <w:rsid w:val="00E3133A"/>
    <w:rsid w:val="00E321FA"/>
    <w:rsid w:val="00E32210"/>
    <w:rsid w:val="00E34F59"/>
    <w:rsid w:val="00E36668"/>
    <w:rsid w:val="00E37073"/>
    <w:rsid w:val="00E4047B"/>
    <w:rsid w:val="00E40EC5"/>
    <w:rsid w:val="00E46697"/>
    <w:rsid w:val="00E5185F"/>
    <w:rsid w:val="00E52B17"/>
    <w:rsid w:val="00E535D4"/>
    <w:rsid w:val="00E5373C"/>
    <w:rsid w:val="00E54498"/>
    <w:rsid w:val="00E54C09"/>
    <w:rsid w:val="00E55D35"/>
    <w:rsid w:val="00E56579"/>
    <w:rsid w:val="00E566D7"/>
    <w:rsid w:val="00E60ECF"/>
    <w:rsid w:val="00E613E6"/>
    <w:rsid w:val="00E6161A"/>
    <w:rsid w:val="00E62171"/>
    <w:rsid w:val="00E63207"/>
    <w:rsid w:val="00E6526F"/>
    <w:rsid w:val="00E65271"/>
    <w:rsid w:val="00E65656"/>
    <w:rsid w:val="00E65D95"/>
    <w:rsid w:val="00E6749B"/>
    <w:rsid w:val="00E67C53"/>
    <w:rsid w:val="00E67E5B"/>
    <w:rsid w:val="00E701C0"/>
    <w:rsid w:val="00E72988"/>
    <w:rsid w:val="00E7392C"/>
    <w:rsid w:val="00E74BA5"/>
    <w:rsid w:val="00E7741B"/>
    <w:rsid w:val="00E804AB"/>
    <w:rsid w:val="00E807D0"/>
    <w:rsid w:val="00E838DA"/>
    <w:rsid w:val="00E8392D"/>
    <w:rsid w:val="00E85652"/>
    <w:rsid w:val="00E85BFD"/>
    <w:rsid w:val="00E9161F"/>
    <w:rsid w:val="00E92F39"/>
    <w:rsid w:val="00E94481"/>
    <w:rsid w:val="00E95034"/>
    <w:rsid w:val="00E95344"/>
    <w:rsid w:val="00E96164"/>
    <w:rsid w:val="00E96818"/>
    <w:rsid w:val="00EA004B"/>
    <w:rsid w:val="00EA0569"/>
    <w:rsid w:val="00EA1889"/>
    <w:rsid w:val="00EA193D"/>
    <w:rsid w:val="00EA1CFC"/>
    <w:rsid w:val="00EA1E87"/>
    <w:rsid w:val="00EA2906"/>
    <w:rsid w:val="00EA40D4"/>
    <w:rsid w:val="00EA4CBA"/>
    <w:rsid w:val="00EA526E"/>
    <w:rsid w:val="00EA6C97"/>
    <w:rsid w:val="00EA7EBA"/>
    <w:rsid w:val="00EB43D0"/>
    <w:rsid w:val="00EB4835"/>
    <w:rsid w:val="00EB52EF"/>
    <w:rsid w:val="00EB56B1"/>
    <w:rsid w:val="00EB5F4C"/>
    <w:rsid w:val="00EB5FEF"/>
    <w:rsid w:val="00EB6110"/>
    <w:rsid w:val="00EC141B"/>
    <w:rsid w:val="00EC2ABB"/>
    <w:rsid w:val="00EC4C99"/>
    <w:rsid w:val="00EC643B"/>
    <w:rsid w:val="00ED05AD"/>
    <w:rsid w:val="00ED0F0C"/>
    <w:rsid w:val="00ED1D82"/>
    <w:rsid w:val="00ED2398"/>
    <w:rsid w:val="00ED288D"/>
    <w:rsid w:val="00ED3902"/>
    <w:rsid w:val="00ED46B1"/>
    <w:rsid w:val="00ED609A"/>
    <w:rsid w:val="00ED7889"/>
    <w:rsid w:val="00EE04DF"/>
    <w:rsid w:val="00EE0D23"/>
    <w:rsid w:val="00EE3FCA"/>
    <w:rsid w:val="00EE4763"/>
    <w:rsid w:val="00EE59B9"/>
    <w:rsid w:val="00EF10F9"/>
    <w:rsid w:val="00EF1B89"/>
    <w:rsid w:val="00EF314D"/>
    <w:rsid w:val="00EF4039"/>
    <w:rsid w:val="00EF597D"/>
    <w:rsid w:val="00EF5A03"/>
    <w:rsid w:val="00EF6315"/>
    <w:rsid w:val="00EF63C8"/>
    <w:rsid w:val="00F01F73"/>
    <w:rsid w:val="00F03249"/>
    <w:rsid w:val="00F1130D"/>
    <w:rsid w:val="00F115AA"/>
    <w:rsid w:val="00F12615"/>
    <w:rsid w:val="00F128C2"/>
    <w:rsid w:val="00F13A4C"/>
    <w:rsid w:val="00F14852"/>
    <w:rsid w:val="00F2015D"/>
    <w:rsid w:val="00F24A2F"/>
    <w:rsid w:val="00F25241"/>
    <w:rsid w:val="00F309C0"/>
    <w:rsid w:val="00F309DD"/>
    <w:rsid w:val="00F30B09"/>
    <w:rsid w:val="00F30C9A"/>
    <w:rsid w:val="00F33EEE"/>
    <w:rsid w:val="00F35051"/>
    <w:rsid w:val="00F36965"/>
    <w:rsid w:val="00F36EE1"/>
    <w:rsid w:val="00F377C8"/>
    <w:rsid w:val="00F41F8D"/>
    <w:rsid w:val="00F439C8"/>
    <w:rsid w:val="00F44D51"/>
    <w:rsid w:val="00F4518D"/>
    <w:rsid w:val="00F46CCF"/>
    <w:rsid w:val="00F477D4"/>
    <w:rsid w:val="00F52AB2"/>
    <w:rsid w:val="00F542FF"/>
    <w:rsid w:val="00F543C9"/>
    <w:rsid w:val="00F572DD"/>
    <w:rsid w:val="00F57504"/>
    <w:rsid w:val="00F57FED"/>
    <w:rsid w:val="00F603A9"/>
    <w:rsid w:val="00F613B6"/>
    <w:rsid w:val="00F6172E"/>
    <w:rsid w:val="00F65914"/>
    <w:rsid w:val="00F70B5B"/>
    <w:rsid w:val="00F711E9"/>
    <w:rsid w:val="00F722A3"/>
    <w:rsid w:val="00F72F9F"/>
    <w:rsid w:val="00F73206"/>
    <w:rsid w:val="00F73722"/>
    <w:rsid w:val="00F74187"/>
    <w:rsid w:val="00F7455D"/>
    <w:rsid w:val="00F76581"/>
    <w:rsid w:val="00F775C8"/>
    <w:rsid w:val="00F80C40"/>
    <w:rsid w:val="00F821C9"/>
    <w:rsid w:val="00F82FF1"/>
    <w:rsid w:val="00F83038"/>
    <w:rsid w:val="00F83889"/>
    <w:rsid w:val="00F8551C"/>
    <w:rsid w:val="00F866B7"/>
    <w:rsid w:val="00F86784"/>
    <w:rsid w:val="00F879A2"/>
    <w:rsid w:val="00F915A2"/>
    <w:rsid w:val="00F91633"/>
    <w:rsid w:val="00F92648"/>
    <w:rsid w:val="00F94370"/>
    <w:rsid w:val="00F9481C"/>
    <w:rsid w:val="00F9530A"/>
    <w:rsid w:val="00F95FE9"/>
    <w:rsid w:val="00F96355"/>
    <w:rsid w:val="00FA10FC"/>
    <w:rsid w:val="00FA2424"/>
    <w:rsid w:val="00FA2E37"/>
    <w:rsid w:val="00FA3387"/>
    <w:rsid w:val="00FA40F6"/>
    <w:rsid w:val="00FA41F0"/>
    <w:rsid w:val="00FA41F6"/>
    <w:rsid w:val="00FA49CE"/>
    <w:rsid w:val="00FA64F7"/>
    <w:rsid w:val="00FB0CBC"/>
    <w:rsid w:val="00FB1820"/>
    <w:rsid w:val="00FB1F04"/>
    <w:rsid w:val="00FB3EDC"/>
    <w:rsid w:val="00FB4023"/>
    <w:rsid w:val="00FB5B01"/>
    <w:rsid w:val="00FB7B47"/>
    <w:rsid w:val="00FC144D"/>
    <w:rsid w:val="00FC1FB3"/>
    <w:rsid w:val="00FC2F75"/>
    <w:rsid w:val="00FC3671"/>
    <w:rsid w:val="00FC4626"/>
    <w:rsid w:val="00FC704F"/>
    <w:rsid w:val="00FD0137"/>
    <w:rsid w:val="00FD047B"/>
    <w:rsid w:val="00FD0626"/>
    <w:rsid w:val="00FD0908"/>
    <w:rsid w:val="00FD3B59"/>
    <w:rsid w:val="00FD5231"/>
    <w:rsid w:val="00FD5DE9"/>
    <w:rsid w:val="00FD6372"/>
    <w:rsid w:val="00FD7724"/>
    <w:rsid w:val="00FE1B88"/>
    <w:rsid w:val="00FE3C8F"/>
    <w:rsid w:val="00FE3EC4"/>
    <w:rsid w:val="00FE5EE0"/>
    <w:rsid w:val="00FE7323"/>
    <w:rsid w:val="00FF175B"/>
    <w:rsid w:val="00FF1BF5"/>
    <w:rsid w:val="00FF3317"/>
    <w:rsid w:val="00FF55FC"/>
    <w:rsid w:val="00FF5797"/>
    <w:rsid w:val="00FF671A"/>
    <w:rsid w:val="00FF6B51"/>
    <w:rsid w:val="00FF6C5F"/>
    <w:rsid w:val="00FF757E"/>
    <w:rsid w:val="012AC195"/>
    <w:rsid w:val="01366496"/>
    <w:rsid w:val="013A734A"/>
    <w:rsid w:val="0146BAC3"/>
    <w:rsid w:val="0157E252"/>
    <w:rsid w:val="016D9A22"/>
    <w:rsid w:val="01A772A9"/>
    <w:rsid w:val="01D14CDB"/>
    <w:rsid w:val="0240B6F0"/>
    <w:rsid w:val="02502BF0"/>
    <w:rsid w:val="028E9826"/>
    <w:rsid w:val="02F36E83"/>
    <w:rsid w:val="02F3D012"/>
    <w:rsid w:val="03A56DA8"/>
    <w:rsid w:val="03AD7D5C"/>
    <w:rsid w:val="03CAFB11"/>
    <w:rsid w:val="03FB721A"/>
    <w:rsid w:val="042D7074"/>
    <w:rsid w:val="047705BF"/>
    <w:rsid w:val="048B4DA3"/>
    <w:rsid w:val="04BB5692"/>
    <w:rsid w:val="04F830C2"/>
    <w:rsid w:val="05341715"/>
    <w:rsid w:val="053588B8"/>
    <w:rsid w:val="0567E63C"/>
    <w:rsid w:val="05C1865A"/>
    <w:rsid w:val="05C7C3A6"/>
    <w:rsid w:val="05EF5C9A"/>
    <w:rsid w:val="0656CA75"/>
    <w:rsid w:val="068E5D02"/>
    <w:rsid w:val="069C9EEC"/>
    <w:rsid w:val="06B356AB"/>
    <w:rsid w:val="082B5B5D"/>
    <w:rsid w:val="08709320"/>
    <w:rsid w:val="08C4E5CB"/>
    <w:rsid w:val="094F4157"/>
    <w:rsid w:val="09A5E4AE"/>
    <w:rsid w:val="09B14A02"/>
    <w:rsid w:val="09DD2873"/>
    <w:rsid w:val="09E31CA8"/>
    <w:rsid w:val="0A019154"/>
    <w:rsid w:val="0A1B4D72"/>
    <w:rsid w:val="0A948382"/>
    <w:rsid w:val="0ABDD8D2"/>
    <w:rsid w:val="0B14F799"/>
    <w:rsid w:val="0B25AA13"/>
    <w:rsid w:val="0B68BEFB"/>
    <w:rsid w:val="0B6D28BF"/>
    <w:rsid w:val="0B9A5DA9"/>
    <w:rsid w:val="0C61106A"/>
    <w:rsid w:val="0CBF5A59"/>
    <w:rsid w:val="0D15A387"/>
    <w:rsid w:val="0D9ACC75"/>
    <w:rsid w:val="0E5FEA3B"/>
    <w:rsid w:val="0E80D7D1"/>
    <w:rsid w:val="0EE4F927"/>
    <w:rsid w:val="0F2F4171"/>
    <w:rsid w:val="0FB13E2F"/>
    <w:rsid w:val="1039F051"/>
    <w:rsid w:val="106D060A"/>
    <w:rsid w:val="10831435"/>
    <w:rsid w:val="1086E305"/>
    <w:rsid w:val="10DF9547"/>
    <w:rsid w:val="118681FC"/>
    <w:rsid w:val="11CE9CEC"/>
    <w:rsid w:val="11E8E975"/>
    <w:rsid w:val="11F29EC6"/>
    <w:rsid w:val="130B5166"/>
    <w:rsid w:val="13835F32"/>
    <w:rsid w:val="13D0F461"/>
    <w:rsid w:val="13E9A99C"/>
    <w:rsid w:val="14380F5E"/>
    <w:rsid w:val="14822DFD"/>
    <w:rsid w:val="14D58CBF"/>
    <w:rsid w:val="1572B0B3"/>
    <w:rsid w:val="15B786C6"/>
    <w:rsid w:val="15DD693B"/>
    <w:rsid w:val="1655A869"/>
    <w:rsid w:val="165CA0B0"/>
    <w:rsid w:val="16A7E7C6"/>
    <w:rsid w:val="176E1411"/>
    <w:rsid w:val="17793DA3"/>
    <w:rsid w:val="1848976A"/>
    <w:rsid w:val="18779202"/>
    <w:rsid w:val="196768DC"/>
    <w:rsid w:val="19C82C61"/>
    <w:rsid w:val="19D49B28"/>
    <w:rsid w:val="19E445B9"/>
    <w:rsid w:val="19F1C4A2"/>
    <w:rsid w:val="1A100CDA"/>
    <w:rsid w:val="1A17F619"/>
    <w:rsid w:val="1A29A8CF"/>
    <w:rsid w:val="1A553ED7"/>
    <w:rsid w:val="1A8FB4DF"/>
    <w:rsid w:val="1A9C2F7A"/>
    <w:rsid w:val="1B898A01"/>
    <w:rsid w:val="1B9A88BE"/>
    <w:rsid w:val="1BAACE35"/>
    <w:rsid w:val="1BB770E1"/>
    <w:rsid w:val="1BBB9D4A"/>
    <w:rsid w:val="1C13C35C"/>
    <w:rsid w:val="1C571F6F"/>
    <w:rsid w:val="1CABA8E8"/>
    <w:rsid w:val="1CB10DD6"/>
    <w:rsid w:val="1CDAC2C8"/>
    <w:rsid w:val="1D92D710"/>
    <w:rsid w:val="1DC89712"/>
    <w:rsid w:val="1DDD7503"/>
    <w:rsid w:val="1E1172B8"/>
    <w:rsid w:val="1F88C433"/>
    <w:rsid w:val="1FDC7955"/>
    <w:rsid w:val="1FE8EE5F"/>
    <w:rsid w:val="1FFFC8BC"/>
    <w:rsid w:val="202BE920"/>
    <w:rsid w:val="20BA74EE"/>
    <w:rsid w:val="20EA88F8"/>
    <w:rsid w:val="21169A0D"/>
    <w:rsid w:val="21B395AF"/>
    <w:rsid w:val="227881A0"/>
    <w:rsid w:val="22DB2ED2"/>
    <w:rsid w:val="22F2FD5B"/>
    <w:rsid w:val="2313CDB9"/>
    <w:rsid w:val="238A8529"/>
    <w:rsid w:val="23981220"/>
    <w:rsid w:val="244F6828"/>
    <w:rsid w:val="245A1EA2"/>
    <w:rsid w:val="247847B6"/>
    <w:rsid w:val="248099D0"/>
    <w:rsid w:val="249D9AE5"/>
    <w:rsid w:val="24D198CB"/>
    <w:rsid w:val="25051E36"/>
    <w:rsid w:val="254E4023"/>
    <w:rsid w:val="25BDBB4F"/>
    <w:rsid w:val="25D1257F"/>
    <w:rsid w:val="25D33B6D"/>
    <w:rsid w:val="25DEA4F2"/>
    <w:rsid w:val="25F5A779"/>
    <w:rsid w:val="26B9096E"/>
    <w:rsid w:val="275A19DD"/>
    <w:rsid w:val="27C2E897"/>
    <w:rsid w:val="27E16CAE"/>
    <w:rsid w:val="281DCB4B"/>
    <w:rsid w:val="28326DB9"/>
    <w:rsid w:val="289CEA63"/>
    <w:rsid w:val="28BCCE78"/>
    <w:rsid w:val="28F78AE1"/>
    <w:rsid w:val="28FA33D1"/>
    <w:rsid w:val="29341F4B"/>
    <w:rsid w:val="294383C4"/>
    <w:rsid w:val="2ACCFEE3"/>
    <w:rsid w:val="2B0ADBE3"/>
    <w:rsid w:val="2B6198A4"/>
    <w:rsid w:val="2BC10899"/>
    <w:rsid w:val="2C1F004B"/>
    <w:rsid w:val="2C32C61C"/>
    <w:rsid w:val="2C4289D0"/>
    <w:rsid w:val="2C6430D6"/>
    <w:rsid w:val="2C681896"/>
    <w:rsid w:val="2C766873"/>
    <w:rsid w:val="2C88E038"/>
    <w:rsid w:val="2C8A98EB"/>
    <w:rsid w:val="2C90F529"/>
    <w:rsid w:val="2CAF8ED1"/>
    <w:rsid w:val="2CC8FAB9"/>
    <w:rsid w:val="2CE59CC2"/>
    <w:rsid w:val="2D36AD6E"/>
    <w:rsid w:val="2D54A6DD"/>
    <w:rsid w:val="2E8ADA1C"/>
    <w:rsid w:val="2F019DDB"/>
    <w:rsid w:val="2FD36D20"/>
    <w:rsid w:val="2FE739E5"/>
    <w:rsid w:val="2FFD1532"/>
    <w:rsid w:val="305525D3"/>
    <w:rsid w:val="3067485D"/>
    <w:rsid w:val="309425C0"/>
    <w:rsid w:val="30C97944"/>
    <w:rsid w:val="312ED517"/>
    <w:rsid w:val="321ED7C8"/>
    <w:rsid w:val="326E2867"/>
    <w:rsid w:val="329D3091"/>
    <w:rsid w:val="32D32134"/>
    <w:rsid w:val="33162535"/>
    <w:rsid w:val="33BF5EDF"/>
    <w:rsid w:val="346F5750"/>
    <w:rsid w:val="34C6D3E8"/>
    <w:rsid w:val="35600C62"/>
    <w:rsid w:val="369A56C2"/>
    <w:rsid w:val="36BEB193"/>
    <w:rsid w:val="37877E50"/>
    <w:rsid w:val="38192C8F"/>
    <w:rsid w:val="3866E3B9"/>
    <w:rsid w:val="389820FF"/>
    <w:rsid w:val="38C02921"/>
    <w:rsid w:val="39703C56"/>
    <w:rsid w:val="39EF69DD"/>
    <w:rsid w:val="3AE87FD9"/>
    <w:rsid w:val="3B7F1B91"/>
    <w:rsid w:val="3B9EBFCB"/>
    <w:rsid w:val="3BAC38C1"/>
    <w:rsid w:val="3C5A9038"/>
    <w:rsid w:val="3C5E3598"/>
    <w:rsid w:val="3D4AED45"/>
    <w:rsid w:val="3D89EB12"/>
    <w:rsid w:val="3DC2C566"/>
    <w:rsid w:val="3DCBF3B2"/>
    <w:rsid w:val="3DF5D769"/>
    <w:rsid w:val="3ED3BAEE"/>
    <w:rsid w:val="3F326EF5"/>
    <w:rsid w:val="3F6EC09D"/>
    <w:rsid w:val="3FCDE885"/>
    <w:rsid w:val="3FD33013"/>
    <w:rsid w:val="3FE1C62E"/>
    <w:rsid w:val="3FE8B662"/>
    <w:rsid w:val="40AB0E5A"/>
    <w:rsid w:val="40B2A4EF"/>
    <w:rsid w:val="4127F2F7"/>
    <w:rsid w:val="420CE3B1"/>
    <w:rsid w:val="4236227F"/>
    <w:rsid w:val="42751555"/>
    <w:rsid w:val="42C419E2"/>
    <w:rsid w:val="42C70179"/>
    <w:rsid w:val="433C12C3"/>
    <w:rsid w:val="4372D3DC"/>
    <w:rsid w:val="442C1188"/>
    <w:rsid w:val="4438579E"/>
    <w:rsid w:val="44A66F59"/>
    <w:rsid w:val="44DFBEC6"/>
    <w:rsid w:val="44EF7044"/>
    <w:rsid w:val="453BBBCE"/>
    <w:rsid w:val="45C4D7EA"/>
    <w:rsid w:val="465A09AA"/>
    <w:rsid w:val="46DAB6A4"/>
    <w:rsid w:val="46FFB93C"/>
    <w:rsid w:val="472CA475"/>
    <w:rsid w:val="47F23DC1"/>
    <w:rsid w:val="4841206D"/>
    <w:rsid w:val="487C9B7D"/>
    <w:rsid w:val="489410CA"/>
    <w:rsid w:val="492EB107"/>
    <w:rsid w:val="493B8A19"/>
    <w:rsid w:val="495C4DCB"/>
    <w:rsid w:val="49A9F440"/>
    <w:rsid w:val="49DB0367"/>
    <w:rsid w:val="4AC8B475"/>
    <w:rsid w:val="4AE76A3B"/>
    <w:rsid w:val="4AEF6505"/>
    <w:rsid w:val="4BB310B4"/>
    <w:rsid w:val="4C598DBA"/>
    <w:rsid w:val="4C66FE00"/>
    <w:rsid w:val="4C91958A"/>
    <w:rsid w:val="4CAF1D14"/>
    <w:rsid w:val="4CE8CDFC"/>
    <w:rsid w:val="4D10741B"/>
    <w:rsid w:val="4D217953"/>
    <w:rsid w:val="4D64F16E"/>
    <w:rsid w:val="4DBC06CC"/>
    <w:rsid w:val="4DF9DDDA"/>
    <w:rsid w:val="4E136B03"/>
    <w:rsid w:val="4E224479"/>
    <w:rsid w:val="4ED57DFF"/>
    <w:rsid w:val="4EEF337A"/>
    <w:rsid w:val="4EF2C71C"/>
    <w:rsid w:val="4F0B6C3B"/>
    <w:rsid w:val="4F356310"/>
    <w:rsid w:val="4FD131C7"/>
    <w:rsid w:val="4FF31AC7"/>
    <w:rsid w:val="500EA84A"/>
    <w:rsid w:val="501D27F8"/>
    <w:rsid w:val="501F3999"/>
    <w:rsid w:val="50DBAA1B"/>
    <w:rsid w:val="5147BF5B"/>
    <w:rsid w:val="51B3FE00"/>
    <w:rsid w:val="51B5E6F3"/>
    <w:rsid w:val="51EE8F91"/>
    <w:rsid w:val="520C02F1"/>
    <w:rsid w:val="526D5D73"/>
    <w:rsid w:val="52AF3828"/>
    <w:rsid w:val="52D7CB37"/>
    <w:rsid w:val="53B0DF59"/>
    <w:rsid w:val="53B95B2F"/>
    <w:rsid w:val="53CF0811"/>
    <w:rsid w:val="542B6D07"/>
    <w:rsid w:val="54602635"/>
    <w:rsid w:val="546916CE"/>
    <w:rsid w:val="54E180BB"/>
    <w:rsid w:val="54F07DEE"/>
    <w:rsid w:val="5537965C"/>
    <w:rsid w:val="5559618F"/>
    <w:rsid w:val="55621E93"/>
    <w:rsid w:val="558CB679"/>
    <w:rsid w:val="55E28D98"/>
    <w:rsid w:val="56115230"/>
    <w:rsid w:val="561B7A2A"/>
    <w:rsid w:val="5693A2CB"/>
    <w:rsid w:val="57067B3F"/>
    <w:rsid w:val="5707B9DF"/>
    <w:rsid w:val="57355FC2"/>
    <w:rsid w:val="57AE06B0"/>
    <w:rsid w:val="57B0924B"/>
    <w:rsid w:val="57BE3A8D"/>
    <w:rsid w:val="580E0537"/>
    <w:rsid w:val="580EC7ED"/>
    <w:rsid w:val="58121504"/>
    <w:rsid w:val="5821FC4E"/>
    <w:rsid w:val="582B1A4B"/>
    <w:rsid w:val="584D9EA3"/>
    <w:rsid w:val="5850FD1B"/>
    <w:rsid w:val="5918DF55"/>
    <w:rsid w:val="592CAFA8"/>
    <w:rsid w:val="5966C3F4"/>
    <w:rsid w:val="5966ED1C"/>
    <w:rsid w:val="5974522F"/>
    <w:rsid w:val="59759868"/>
    <w:rsid w:val="59E8B66B"/>
    <w:rsid w:val="5A1D6F5D"/>
    <w:rsid w:val="5A359236"/>
    <w:rsid w:val="5A438426"/>
    <w:rsid w:val="5A56A65D"/>
    <w:rsid w:val="5A956A55"/>
    <w:rsid w:val="5AFAF9AC"/>
    <w:rsid w:val="5B62ED96"/>
    <w:rsid w:val="5BD5BC86"/>
    <w:rsid w:val="5BF6AD36"/>
    <w:rsid w:val="5C389804"/>
    <w:rsid w:val="5CA8807F"/>
    <w:rsid w:val="5CC13578"/>
    <w:rsid w:val="5CEA3E41"/>
    <w:rsid w:val="5D044893"/>
    <w:rsid w:val="5D66CDC8"/>
    <w:rsid w:val="5D931305"/>
    <w:rsid w:val="5DEA95A3"/>
    <w:rsid w:val="5E179987"/>
    <w:rsid w:val="5E2FDEB6"/>
    <w:rsid w:val="5E3E9A0D"/>
    <w:rsid w:val="5E5D9EBE"/>
    <w:rsid w:val="5E9A58AE"/>
    <w:rsid w:val="5ED03E6D"/>
    <w:rsid w:val="5F680E8B"/>
    <w:rsid w:val="5F74DB70"/>
    <w:rsid w:val="5FB11D62"/>
    <w:rsid w:val="5FFE8AC3"/>
    <w:rsid w:val="6088B408"/>
    <w:rsid w:val="609F65B9"/>
    <w:rsid w:val="60A4BEB1"/>
    <w:rsid w:val="60B418F4"/>
    <w:rsid w:val="61333AD9"/>
    <w:rsid w:val="61832D0C"/>
    <w:rsid w:val="61DB74C5"/>
    <w:rsid w:val="62593F0F"/>
    <w:rsid w:val="62B75367"/>
    <w:rsid w:val="6315098B"/>
    <w:rsid w:val="6338DBE7"/>
    <w:rsid w:val="63AC2D45"/>
    <w:rsid w:val="63BFB377"/>
    <w:rsid w:val="63D63B26"/>
    <w:rsid w:val="6401BF1B"/>
    <w:rsid w:val="647F75F7"/>
    <w:rsid w:val="64BD47E2"/>
    <w:rsid w:val="64C86709"/>
    <w:rsid w:val="64EC5333"/>
    <w:rsid w:val="64FC8951"/>
    <w:rsid w:val="64FCFFAB"/>
    <w:rsid w:val="652F3F4D"/>
    <w:rsid w:val="653D06A9"/>
    <w:rsid w:val="655E384E"/>
    <w:rsid w:val="65BF97BB"/>
    <w:rsid w:val="65DE8CD2"/>
    <w:rsid w:val="660BD5A1"/>
    <w:rsid w:val="662848C0"/>
    <w:rsid w:val="6662C33F"/>
    <w:rsid w:val="66705BA3"/>
    <w:rsid w:val="66770AB9"/>
    <w:rsid w:val="667ABB3E"/>
    <w:rsid w:val="66A180DD"/>
    <w:rsid w:val="6728C4DF"/>
    <w:rsid w:val="673A7D02"/>
    <w:rsid w:val="674D9F62"/>
    <w:rsid w:val="677907C6"/>
    <w:rsid w:val="67C347D2"/>
    <w:rsid w:val="67E0EB19"/>
    <w:rsid w:val="67E6D918"/>
    <w:rsid w:val="67E84546"/>
    <w:rsid w:val="68F539C4"/>
    <w:rsid w:val="69025CC2"/>
    <w:rsid w:val="6934B47E"/>
    <w:rsid w:val="694D87BA"/>
    <w:rsid w:val="69820617"/>
    <w:rsid w:val="699985FB"/>
    <w:rsid w:val="6A383803"/>
    <w:rsid w:val="6A7119A6"/>
    <w:rsid w:val="6ADA70D8"/>
    <w:rsid w:val="6ADCAA54"/>
    <w:rsid w:val="6AE405BF"/>
    <w:rsid w:val="6AF45428"/>
    <w:rsid w:val="6B652756"/>
    <w:rsid w:val="6B74D3CC"/>
    <w:rsid w:val="6C776227"/>
    <w:rsid w:val="6C881052"/>
    <w:rsid w:val="6C8EDE08"/>
    <w:rsid w:val="6D077E38"/>
    <w:rsid w:val="6D1EC648"/>
    <w:rsid w:val="6D624972"/>
    <w:rsid w:val="6D6DEC2E"/>
    <w:rsid w:val="6D7CBBA6"/>
    <w:rsid w:val="6DD188E6"/>
    <w:rsid w:val="6E4BA856"/>
    <w:rsid w:val="6E85AB65"/>
    <w:rsid w:val="6E902526"/>
    <w:rsid w:val="6ED62B5F"/>
    <w:rsid w:val="6EDC50E9"/>
    <w:rsid w:val="6EECE916"/>
    <w:rsid w:val="6F912ABB"/>
    <w:rsid w:val="7015816C"/>
    <w:rsid w:val="70361AA0"/>
    <w:rsid w:val="707068CB"/>
    <w:rsid w:val="708AD6AE"/>
    <w:rsid w:val="70B19ACB"/>
    <w:rsid w:val="70E49792"/>
    <w:rsid w:val="71F1BC79"/>
    <w:rsid w:val="720C613C"/>
    <w:rsid w:val="726EFAE1"/>
    <w:rsid w:val="726F0E6B"/>
    <w:rsid w:val="72A8A2F3"/>
    <w:rsid w:val="732467B9"/>
    <w:rsid w:val="7356AD1A"/>
    <w:rsid w:val="73E0AC8E"/>
    <w:rsid w:val="73EF2F57"/>
    <w:rsid w:val="7478FC24"/>
    <w:rsid w:val="74FCA1F9"/>
    <w:rsid w:val="75AC5E33"/>
    <w:rsid w:val="75E11FDD"/>
    <w:rsid w:val="75F41FF1"/>
    <w:rsid w:val="760EC023"/>
    <w:rsid w:val="7624F2DE"/>
    <w:rsid w:val="765B0BE8"/>
    <w:rsid w:val="766CF3BE"/>
    <w:rsid w:val="76D00FD3"/>
    <w:rsid w:val="7727445F"/>
    <w:rsid w:val="774D1FE7"/>
    <w:rsid w:val="777F07BD"/>
    <w:rsid w:val="77A3A56B"/>
    <w:rsid w:val="77EA6B97"/>
    <w:rsid w:val="77FB7AD7"/>
    <w:rsid w:val="77FCAD10"/>
    <w:rsid w:val="78212233"/>
    <w:rsid w:val="79375CAF"/>
    <w:rsid w:val="79C61C73"/>
    <w:rsid w:val="7A0E394C"/>
    <w:rsid w:val="7A6DEC5C"/>
    <w:rsid w:val="7A7DB79C"/>
    <w:rsid w:val="7A9E8929"/>
    <w:rsid w:val="7ABE4430"/>
    <w:rsid w:val="7B16BF11"/>
    <w:rsid w:val="7C31E5D4"/>
    <w:rsid w:val="7C4ED7AC"/>
    <w:rsid w:val="7CE2B43B"/>
    <w:rsid w:val="7D3503C0"/>
    <w:rsid w:val="7D4198B4"/>
    <w:rsid w:val="7D799B95"/>
    <w:rsid w:val="7E0EEAF0"/>
    <w:rsid w:val="7F3706FF"/>
    <w:rsid w:val="7FBD6533"/>
    <w:rsid w:val="7FBD9E30"/>
    <w:rsid w:val="7FC7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61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2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05D0"/>
    <w:pPr>
      <w:spacing w:before="120" w:after="120" w:line="312" w:lineRule="auto"/>
      <w:jc w:val="both"/>
    </w:pPr>
    <w:rPr>
      <w:rFonts w:asciiTheme="minorHAnsi" w:eastAsia="Times New Roman" w:hAnsiTheme="minorHAnsi" w:cstheme="minorBidi"/>
      <w:sz w:val="22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autoRedefine/>
    <w:qFormat/>
    <w:rsid w:val="003C05BD"/>
    <w:pPr>
      <w:keepNext/>
      <w:pageBreakBefore/>
      <w:numPr>
        <w:numId w:val="3"/>
      </w:numPr>
      <w:spacing w:before="240" w:line="288" w:lineRule="auto"/>
      <w:jc w:val="left"/>
      <w:outlineLvl w:val="0"/>
    </w:pPr>
    <w:rPr>
      <w:b/>
      <w:bCs/>
      <w:smallCaps/>
      <w:color w:val="17365D"/>
      <w:kern w:val="32"/>
      <w:sz w:val="52"/>
      <w:szCs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BE0761"/>
    <w:pPr>
      <w:keepNext/>
      <w:numPr>
        <w:ilvl w:val="1"/>
        <w:numId w:val="3"/>
      </w:numPr>
      <w:spacing w:before="480"/>
      <w:outlineLvl w:val="1"/>
    </w:pPr>
    <w:rPr>
      <w:b/>
      <w:bCs/>
      <w:smallCaps/>
      <w:color w:val="1F497D" w:themeColor="text2"/>
      <w:sz w:val="36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autoRedefine/>
    <w:qFormat/>
    <w:rsid w:val="007D0A3E"/>
    <w:pPr>
      <w:keepNext/>
      <w:numPr>
        <w:ilvl w:val="2"/>
        <w:numId w:val="3"/>
      </w:numPr>
      <w:spacing w:before="240" w:after="240"/>
      <w:outlineLvl w:val="2"/>
    </w:pPr>
    <w:rPr>
      <w:b/>
      <w:bCs/>
      <w:color w:val="1F497D" w:themeColor="text2"/>
      <w:sz w:val="28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C018E"/>
    <w:pPr>
      <w:keepNext/>
      <w:numPr>
        <w:ilvl w:val="3"/>
        <w:numId w:val="3"/>
      </w:numPr>
      <w:spacing w:before="240" w:after="240"/>
      <w:jc w:val="left"/>
      <w:outlineLvl w:val="3"/>
    </w:pPr>
    <w:rPr>
      <w:b/>
      <w:bCs/>
      <w:color w:val="17365D"/>
      <w:sz w:val="24"/>
      <w:szCs w:val="28"/>
    </w:rPr>
  </w:style>
  <w:style w:type="paragraph" w:styleId="Nagwek5">
    <w:name w:val="heading 5"/>
    <w:basedOn w:val="Normalny"/>
    <w:next w:val="Normalny"/>
    <w:link w:val="Nagwek5Znak"/>
    <w:qFormat/>
    <w:rsid w:val="00B51BA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autoRedefine/>
    <w:uiPriority w:val="2"/>
    <w:semiHidden/>
    <w:qFormat/>
    <w:rsid w:val="00B51BAF"/>
    <w:pPr>
      <w:keepNext/>
      <w:keepLines/>
      <w:spacing w:before="200"/>
      <w:outlineLvl w:val="5"/>
    </w:pPr>
    <w:rPr>
      <w:b/>
      <w:bCs/>
      <w:color w:val="8B8178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B51BAF"/>
    <w:pPr>
      <w:spacing w:before="240"/>
      <w:outlineLvl w:val="6"/>
    </w:pPr>
  </w:style>
  <w:style w:type="paragraph" w:styleId="Nagwek8">
    <w:name w:val="heading 8"/>
    <w:basedOn w:val="Normalny"/>
    <w:next w:val="Normalny"/>
    <w:link w:val="Nagwek8Znak"/>
    <w:unhideWhenUsed/>
    <w:rsid w:val="00B51BAF"/>
    <w:pPr>
      <w:numPr>
        <w:ilvl w:val="7"/>
        <w:numId w:val="12"/>
      </w:numPr>
      <w:spacing w:before="24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nhideWhenUsed/>
    <w:qFormat/>
    <w:rsid w:val="00B51BAF"/>
    <w:pPr>
      <w:numPr>
        <w:ilvl w:val="8"/>
        <w:numId w:val="12"/>
      </w:numPr>
      <w:spacing w:before="24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3C05BD"/>
    <w:rPr>
      <w:rFonts w:asciiTheme="minorHAnsi" w:eastAsia="Times New Roman" w:hAnsiTheme="minorHAnsi" w:cstheme="minorBidi"/>
      <w:b/>
      <w:bCs/>
      <w:smallCaps/>
      <w:color w:val="17365D"/>
      <w:kern w:val="32"/>
      <w:sz w:val="52"/>
      <w:szCs w:val="32"/>
      <w:lang w:eastAsia="en-US"/>
    </w:rPr>
  </w:style>
  <w:style w:type="character" w:customStyle="1" w:styleId="Nagwek2Znak">
    <w:name w:val="Nagłówek 2 Znak"/>
    <w:link w:val="Nagwek2"/>
    <w:rsid w:val="00BE0761"/>
    <w:rPr>
      <w:rFonts w:asciiTheme="minorHAnsi" w:eastAsia="Times New Roman" w:hAnsiTheme="minorHAnsi" w:cstheme="minorBidi"/>
      <w:b/>
      <w:bCs/>
      <w:smallCaps/>
      <w:color w:val="1F497D" w:themeColor="text2"/>
      <w:sz w:val="36"/>
      <w:szCs w:val="28"/>
    </w:rPr>
  </w:style>
  <w:style w:type="character" w:customStyle="1" w:styleId="Nagwek3Znak">
    <w:name w:val="Nagłówek 3 Znak"/>
    <w:link w:val="Nagwek3"/>
    <w:rsid w:val="007D0A3E"/>
    <w:rPr>
      <w:rFonts w:asciiTheme="minorHAnsi" w:eastAsia="Times New Roman" w:hAnsiTheme="minorHAnsi" w:cstheme="minorBidi"/>
      <w:b/>
      <w:bCs/>
      <w:color w:val="1F497D" w:themeColor="text2"/>
      <w:sz w:val="28"/>
      <w:szCs w:val="26"/>
    </w:rPr>
  </w:style>
  <w:style w:type="character" w:customStyle="1" w:styleId="Nagwek4Znak">
    <w:name w:val="Nagłówek 4 Znak"/>
    <w:link w:val="Nagwek4"/>
    <w:rsid w:val="00DC018E"/>
    <w:rPr>
      <w:rFonts w:asciiTheme="minorHAnsi" w:eastAsia="Times New Roman" w:hAnsiTheme="minorHAnsi" w:cstheme="minorBidi"/>
      <w:b/>
      <w:bCs/>
      <w:color w:val="17365D"/>
      <w:sz w:val="24"/>
      <w:szCs w:val="28"/>
      <w:lang w:eastAsia="en-US"/>
    </w:rPr>
  </w:style>
  <w:style w:type="character" w:customStyle="1" w:styleId="Nagwek5Znak">
    <w:name w:val="Nagłówek 5 Znak"/>
    <w:link w:val="Nagwek5"/>
    <w:rsid w:val="00B51BAF"/>
    <w:rPr>
      <w:rFonts w:asciiTheme="minorHAnsi" w:eastAsia="Times New Roman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2"/>
    <w:semiHidden/>
    <w:rsid w:val="00B51BAF"/>
    <w:rPr>
      <w:rFonts w:eastAsia="Times New Roman"/>
      <w:b/>
      <w:bCs/>
      <w:color w:val="8B8178"/>
      <w:sz w:val="22"/>
      <w:szCs w:val="24"/>
      <w:lang w:eastAsia="en-US"/>
    </w:rPr>
  </w:style>
  <w:style w:type="character" w:customStyle="1" w:styleId="Nagwek7Znak">
    <w:name w:val="Nagłówek 7 Znak"/>
    <w:link w:val="Nagwek7"/>
    <w:semiHidden/>
    <w:rsid w:val="00B51BAF"/>
    <w:rPr>
      <w:rFonts w:eastAsia="Times New Roman"/>
      <w:sz w:val="22"/>
      <w:szCs w:val="24"/>
      <w:lang w:eastAsia="en-US"/>
    </w:rPr>
  </w:style>
  <w:style w:type="character" w:customStyle="1" w:styleId="Nagwek8Znak">
    <w:name w:val="Nagłówek 8 Znak"/>
    <w:link w:val="Nagwek8"/>
    <w:rsid w:val="00B51BAF"/>
    <w:rPr>
      <w:rFonts w:asciiTheme="minorHAnsi" w:eastAsia="Times New Roman" w:hAnsiTheme="minorHAnsi" w:cstheme="minorBidi"/>
      <w:i/>
      <w:iCs/>
      <w:sz w:val="22"/>
      <w:szCs w:val="24"/>
      <w:lang w:eastAsia="en-US"/>
    </w:rPr>
  </w:style>
  <w:style w:type="character" w:customStyle="1" w:styleId="Nagwek9Znak">
    <w:name w:val="Nagłówek 9 Znak"/>
    <w:link w:val="Nagwek9"/>
    <w:rsid w:val="00B51BAF"/>
    <w:rPr>
      <w:rFonts w:ascii="Cambria" w:eastAsia="Times New Roman" w:hAnsi="Cambria" w:cstheme="minorBidi"/>
      <w:sz w:val="22"/>
      <w:szCs w:val="24"/>
      <w:lang w:eastAsia="en-US"/>
    </w:rPr>
  </w:style>
  <w:style w:type="paragraph" w:customStyle="1" w:styleId="Tabelapunktowanie2">
    <w:name w:val="Tabela_punktowanie_2"/>
    <w:basedOn w:val="Tabelapunktowanie1"/>
    <w:qFormat/>
    <w:rsid w:val="00EC643B"/>
    <w:pPr>
      <w:ind w:left="567" w:hanging="227"/>
    </w:pPr>
  </w:style>
  <w:style w:type="paragraph" w:customStyle="1" w:styleId="Tabelapunktowanie1">
    <w:name w:val="Tabela_punktowanie_1"/>
    <w:basedOn w:val="Tabela-punktowanie"/>
    <w:autoRedefine/>
    <w:qFormat/>
    <w:rsid w:val="00EC643B"/>
    <w:pPr>
      <w:numPr>
        <w:numId w:val="9"/>
      </w:numPr>
      <w:ind w:left="227" w:hanging="170"/>
    </w:pPr>
  </w:style>
  <w:style w:type="paragraph" w:customStyle="1" w:styleId="Tabela-punktowanie">
    <w:name w:val="Tabela-punktowanie"/>
    <w:basedOn w:val="Normalny"/>
    <w:autoRedefine/>
    <w:qFormat/>
    <w:rsid w:val="00B51BAF"/>
    <w:pPr>
      <w:numPr>
        <w:numId w:val="8"/>
      </w:numPr>
      <w:spacing w:before="20" w:after="20"/>
      <w:jc w:val="left"/>
    </w:pPr>
    <w:rPr>
      <w:bCs/>
      <w:sz w:val="20"/>
      <w:szCs w:val="20"/>
    </w:rPr>
  </w:style>
  <w:style w:type="paragraph" w:customStyle="1" w:styleId="Spisdiagramw">
    <w:name w:val="Spis diagramów"/>
    <w:basedOn w:val="Spisilustracji"/>
    <w:autoRedefine/>
    <w:uiPriority w:val="2"/>
    <w:qFormat/>
    <w:rsid w:val="00B51BAF"/>
    <w:pPr>
      <w:tabs>
        <w:tab w:val="left" w:pos="2268"/>
        <w:tab w:val="right" w:leader="dot" w:pos="9072"/>
      </w:tabs>
      <w:ind w:left="1701" w:right="1134" w:hanging="1134"/>
      <w:jc w:val="left"/>
    </w:pPr>
    <w:rPr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B51BAF"/>
  </w:style>
  <w:style w:type="paragraph" w:customStyle="1" w:styleId="tabelanormalny">
    <w:name w:val="tabela_normalny"/>
    <w:basedOn w:val="Normalny"/>
    <w:autoRedefine/>
    <w:qFormat/>
    <w:rsid w:val="00B1192B"/>
    <w:pPr>
      <w:spacing w:before="40" w:after="40" w:line="264" w:lineRule="auto"/>
    </w:pPr>
    <w:rPr>
      <w:bCs/>
      <w:szCs w:val="20"/>
    </w:rPr>
  </w:style>
  <w:style w:type="paragraph" w:customStyle="1" w:styleId="wypunktowanie">
    <w:name w:val="wypunktowanie"/>
    <w:basedOn w:val="Normalny"/>
    <w:link w:val="wypunktowanieZnak"/>
    <w:uiPriority w:val="1"/>
    <w:qFormat/>
    <w:rsid w:val="00B51BAF"/>
    <w:pPr>
      <w:numPr>
        <w:numId w:val="11"/>
      </w:numPr>
    </w:pPr>
    <w:rPr>
      <w:lang w:val="x-none"/>
    </w:rPr>
  </w:style>
  <w:style w:type="character" w:customStyle="1" w:styleId="wypunktowanieZnak">
    <w:name w:val="wypunktowanie Znak"/>
    <w:link w:val="wypunktowanie"/>
    <w:uiPriority w:val="1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metrykatabela">
    <w:name w:val="metryka_tabela"/>
    <w:basedOn w:val="Normalny"/>
    <w:autoRedefine/>
    <w:uiPriority w:val="1"/>
    <w:qFormat/>
    <w:rsid w:val="00FF6B51"/>
    <w:pPr>
      <w:spacing w:before="40" w:after="40"/>
      <w:jc w:val="left"/>
    </w:pPr>
    <w:rPr>
      <w:noProof/>
      <w:sz w:val="20"/>
      <w:lang w:eastAsia="pl-PL"/>
    </w:rPr>
  </w:style>
  <w:style w:type="paragraph" w:customStyle="1" w:styleId="metrykatabelanaglowek">
    <w:name w:val="metryka_tabela_naglowek"/>
    <w:basedOn w:val="Normalny"/>
    <w:autoRedefine/>
    <w:uiPriority w:val="1"/>
    <w:qFormat/>
    <w:rsid w:val="00FF6B51"/>
    <w:pPr>
      <w:spacing w:before="0" w:after="0"/>
      <w:jc w:val="left"/>
    </w:pPr>
    <w:rPr>
      <w:b/>
      <w:noProof/>
      <w:sz w:val="20"/>
      <w:lang w:eastAsia="pl-PL"/>
    </w:rPr>
  </w:style>
  <w:style w:type="paragraph" w:customStyle="1" w:styleId="tabelanumeracja">
    <w:name w:val="tabela_numeracja"/>
    <w:basedOn w:val="Normalny"/>
    <w:qFormat/>
    <w:rsid w:val="00DC018E"/>
    <w:pPr>
      <w:numPr>
        <w:numId w:val="10"/>
      </w:numPr>
    </w:pPr>
    <w:rPr>
      <w:szCs w:val="20"/>
    </w:rPr>
  </w:style>
  <w:style w:type="paragraph" w:customStyle="1" w:styleId="metrykanaglowek">
    <w:name w:val="metryka_naglowek"/>
    <w:basedOn w:val="Normalny"/>
    <w:link w:val="metrykanaglowekZnak"/>
    <w:autoRedefine/>
    <w:uiPriority w:val="1"/>
    <w:qFormat/>
    <w:rsid w:val="00694A86"/>
    <w:pPr>
      <w:keepNext/>
    </w:pPr>
    <w:rPr>
      <w:rFonts w:ascii="Trebuchet MS" w:hAnsi="Trebuchet MS"/>
      <w:b/>
      <w:color w:val="17365D"/>
      <w:szCs w:val="26"/>
      <w:lang w:eastAsia="pl-PL"/>
    </w:rPr>
  </w:style>
  <w:style w:type="character" w:customStyle="1" w:styleId="metrykanaglowekZnak">
    <w:name w:val="metryka_naglowek Znak"/>
    <w:link w:val="metrykanaglowek"/>
    <w:uiPriority w:val="1"/>
    <w:rsid w:val="00694A86"/>
    <w:rPr>
      <w:rFonts w:ascii="Trebuchet MS" w:eastAsia="Times New Roman" w:hAnsi="Trebuchet MS"/>
      <w:b/>
      <w:color w:val="17365D"/>
      <w:sz w:val="22"/>
      <w:szCs w:val="26"/>
    </w:rPr>
  </w:style>
  <w:style w:type="paragraph" w:customStyle="1" w:styleId="stopkastrony">
    <w:name w:val="stopka_strony"/>
    <w:basedOn w:val="Stopka"/>
    <w:uiPriority w:val="1"/>
    <w:qFormat/>
    <w:rsid w:val="00B51BAF"/>
    <w:pPr>
      <w:tabs>
        <w:tab w:val="left" w:pos="4678"/>
      </w:tabs>
      <w:spacing w:before="0"/>
      <w:jc w:val="center"/>
    </w:pPr>
    <w:rPr>
      <w:b w:val="0"/>
      <w:sz w:val="24"/>
      <w:lang w:val="x-none" w:eastAsia="x-none"/>
    </w:rPr>
  </w:style>
  <w:style w:type="paragraph" w:styleId="Stopka">
    <w:name w:val="footer"/>
    <w:basedOn w:val="Normalny"/>
    <w:link w:val="StopkaZnak"/>
    <w:autoRedefine/>
    <w:uiPriority w:val="99"/>
    <w:unhideWhenUsed/>
    <w:qFormat/>
    <w:rsid w:val="00B51BAF"/>
    <w:pPr>
      <w:tabs>
        <w:tab w:val="right" w:pos="9639"/>
      </w:tabs>
      <w:spacing w:before="240"/>
      <w:contextualSpacing/>
      <w:jc w:val="right"/>
    </w:pPr>
    <w:rPr>
      <w:b/>
      <w:noProof/>
      <w:szCs w:val="20"/>
      <w:lang w:eastAsia="pl-PL"/>
    </w:rPr>
  </w:style>
  <w:style w:type="character" w:customStyle="1" w:styleId="StopkaZnak">
    <w:name w:val="Stopka Znak"/>
    <w:link w:val="Stopka"/>
    <w:uiPriority w:val="99"/>
    <w:rsid w:val="00B51BAF"/>
    <w:rPr>
      <w:rFonts w:ascii="Arial" w:eastAsia="Times New Roman" w:hAnsi="Arial" w:cs="Arial"/>
      <w:b/>
      <w:noProof/>
      <w:sz w:val="22"/>
    </w:rPr>
  </w:style>
  <w:style w:type="paragraph" w:customStyle="1" w:styleId="przypisdolny">
    <w:name w:val="przypis_dolny"/>
    <w:basedOn w:val="Tekstprzypisudolnego"/>
    <w:uiPriority w:val="1"/>
    <w:qFormat/>
    <w:rsid w:val="00B51BAF"/>
    <w:pPr>
      <w:tabs>
        <w:tab w:val="right" w:pos="-142"/>
      </w:tabs>
      <w:ind w:left="142" w:hanging="142"/>
    </w:pPr>
    <w:rPr>
      <w:sz w:val="18"/>
      <w:szCs w:val="20"/>
      <w:lang w:val="x-none" w:eastAsia="x-none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B51BAF"/>
  </w:style>
  <w:style w:type="character" w:customStyle="1" w:styleId="TekstprzypisudolnegoZnak">
    <w:name w:val="Tekst przypisu dolnego Znak"/>
    <w:link w:val="Tekstprzypisudolnego"/>
    <w:uiPriority w:val="99"/>
    <w:rsid w:val="00B51BAF"/>
    <w:rPr>
      <w:rFonts w:eastAsia="Times New Roman"/>
      <w:sz w:val="22"/>
      <w:szCs w:val="24"/>
      <w:lang w:eastAsia="en-US"/>
    </w:rPr>
  </w:style>
  <w:style w:type="paragraph" w:customStyle="1" w:styleId="Wymagania-sekcja">
    <w:name w:val="Wymagania - sekcja"/>
    <w:basedOn w:val="Normalny"/>
    <w:qFormat/>
    <w:rsid w:val="00B51BAF"/>
    <w:rPr>
      <w:b/>
    </w:rPr>
  </w:style>
  <w:style w:type="paragraph" w:customStyle="1" w:styleId="WymaganieL1">
    <w:name w:val="Wymaganie L1"/>
    <w:basedOn w:val="Normalny"/>
    <w:link w:val="WymaganieL1Znak"/>
    <w:qFormat/>
    <w:rsid w:val="00B51BAF"/>
    <w:pPr>
      <w:numPr>
        <w:ilvl w:val="3"/>
        <w:numId w:val="12"/>
      </w:numPr>
      <w:jc w:val="left"/>
    </w:pPr>
    <w:rPr>
      <w:lang w:val="x-none"/>
    </w:rPr>
  </w:style>
  <w:style w:type="character" w:customStyle="1" w:styleId="WymaganieL1Znak">
    <w:name w:val="Wymaganie L1 Znak"/>
    <w:link w:val="WymaganieL1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eL2">
    <w:name w:val="Wymaganie L2"/>
    <w:basedOn w:val="WymaganieL1"/>
    <w:link w:val="WymaganieL2Znak"/>
    <w:qFormat/>
    <w:rsid w:val="00B51BAF"/>
    <w:pPr>
      <w:numPr>
        <w:ilvl w:val="4"/>
      </w:numPr>
      <w:spacing w:before="60"/>
    </w:pPr>
  </w:style>
  <w:style w:type="character" w:customStyle="1" w:styleId="WymaganieL2Znak">
    <w:name w:val="Wymaganie L2 Znak"/>
    <w:link w:val="WymaganieL2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a-punkty">
    <w:name w:val="wymagania - punkty"/>
    <w:basedOn w:val="WymaganieL2"/>
    <w:link w:val="wymagania-punktyZnak"/>
    <w:qFormat/>
    <w:rsid w:val="00B51BAF"/>
    <w:pPr>
      <w:numPr>
        <w:ilvl w:val="5"/>
      </w:numPr>
      <w:spacing w:before="0"/>
    </w:pPr>
  </w:style>
  <w:style w:type="character" w:customStyle="1" w:styleId="wymagania-punktyZnak">
    <w:name w:val="wymagania - punkty Znak"/>
    <w:link w:val="wymagania-punkty"/>
    <w:rsid w:val="00B51BAF"/>
    <w:rPr>
      <w:rFonts w:asciiTheme="minorHAnsi" w:eastAsia="Times New Roman" w:hAnsiTheme="minorHAnsi" w:cstheme="minorBidi"/>
      <w:sz w:val="22"/>
      <w:szCs w:val="24"/>
      <w:lang w:val="x-none" w:eastAsia="en-US"/>
    </w:rPr>
  </w:style>
  <w:style w:type="paragraph" w:customStyle="1" w:styleId="Wymagania-punkyL2">
    <w:name w:val="Wymagania - punky L2"/>
    <w:basedOn w:val="wymagania-punkty"/>
    <w:qFormat/>
    <w:rsid w:val="00B51BAF"/>
    <w:pPr>
      <w:numPr>
        <w:ilvl w:val="6"/>
      </w:numPr>
    </w:pPr>
    <w:rPr>
      <w:lang w:eastAsia="pl-PL"/>
    </w:rPr>
  </w:style>
  <w:style w:type="paragraph" w:styleId="Legenda">
    <w:name w:val="caption"/>
    <w:basedOn w:val="Normalny"/>
    <w:next w:val="Normalny"/>
    <w:autoRedefine/>
    <w:qFormat/>
    <w:rsid w:val="002F2128"/>
    <w:pPr>
      <w:keepNext/>
      <w:keepLines/>
      <w:spacing w:before="0" w:after="240"/>
      <w:jc w:val="center"/>
    </w:pPr>
    <w:rPr>
      <w:szCs w:val="22"/>
      <w:lang w:eastAsia="pl-PL"/>
    </w:rPr>
  </w:style>
  <w:style w:type="paragraph" w:styleId="Tytu">
    <w:name w:val="Title"/>
    <w:basedOn w:val="Normalny"/>
    <w:next w:val="Normalny"/>
    <w:link w:val="TytuZnak"/>
    <w:autoRedefine/>
    <w:qFormat/>
    <w:rsid w:val="00694A86"/>
    <w:pPr>
      <w:keepNext/>
      <w:keepLines/>
      <w:spacing w:before="5400" w:after="1800"/>
      <w:contextualSpacing/>
      <w:jc w:val="left"/>
    </w:pPr>
    <w:rPr>
      <w:b/>
      <w:caps/>
      <w:color w:val="17365D"/>
      <w:kern w:val="28"/>
      <w:sz w:val="48"/>
      <w:szCs w:val="64"/>
      <w:lang w:val="cs-CZ" w:eastAsia="pl-PL"/>
    </w:rPr>
  </w:style>
  <w:style w:type="character" w:customStyle="1" w:styleId="TytuZnak">
    <w:name w:val="Tytuł Znak"/>
    <w:link w:val="Tytu"/>
    <w:rsid w:val="00694A86"/>
    <w:rPr>
      <w:rFonts w:eastAsia="Times New Roman"/>
      <w:b/>
      <w:caps/>
      <w:color w:val="17365D"/>
      <w:kern w:val="28"/>
      <w:sz w:val="48"/>
      <w:szCs w:val="64"/>
      <w:lang w:val="cs-CZ"/>
    </w:rPr>
  </w:style>
  <w:style w:type="paragraph" w:styleId="Podtytu">
    <w:name w:val="Subtitle"/>
    <w:basedOn w:val="Nagwek5"/>
    <w:next w:val="Normalny"/>
    <w:link w:val="PodtytuZnak"/>
    <w:autoRedefine/>
    <w:qFormat/>
    <w:rsid w:val="00313560"/>
    <w:pPr>
      <w:keepNext/>
      <w:keepLines/>
      <w:numPr>
        <w:ilvl w:val="0"/>
        <w:numId w:val="0"/>
      </w:numPr>
      <w:spacing w:before="0" w:line="264" w:lineRule="auto"/>
      <w:jc w:val="right"/>
      <w:outlineLvl w:val="9"/>
    </w:pPr>
    <w:rPr>
      <w:bCs w:val="0"/>
      <w:i w:val="0"/>
      <w:iCs w:val="0"/>
      <w:smallCaps/>
      <w:color w:val="17365D"/>
      <w:sz w:val="36"/>
      <w:szCs w:val="20"/>
    </w:rPr>
  </w:style>
  <w:style w:type="character" w:customStyle="1" w:styleId="PodtytuZnak">
    <w:name w:val="Podtytuł Znak"/>
    <w:link w:val="Podtytu"/>
    <w:rsid w:val="00313560"/>
    <w:rPr>
      <w:rFonts w:ascii="Arial" w:eastAsia="Times New Roman" w:hAnsi="Arial" w:cs="Arial"/>
      <w:b/>
      <w:smallCaps/>
      <w:color w:val="17365D"/>
      <w:sz w:val="36"/>
      <w:lang w:eastAsia="en-US"/>
    </w:rPr>
  </w:style>
  <w:style w:type="character" w:styleId="Pogrubienie">
    <w:name w:val="Strong"/>
    <w:uiPriority w:val="22"/>
    <w:qFormat/>
    <w:rsid w:val="00B51BAF"/>
    <w:rPr>
      <w:b/>
      <w:bCs/>
    </w:rPr>
  </w:style>
  <w:style w:type="character" w:styleId="Uwydatnienie">
    <w:name w:val="Emphasis"/>
    <w:qFormat/>
    <w:rsid w:val="00B51BAF"/>
    <w:rPr>
      <w:rFonts w:ascii="Calibri" w:hAnsi="Calibri"/>
      <w:i/>
      <w:iCs/>
      <w:color w:val="8B8178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BAF"/>
    <w:rPr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51BAF"/>
    <w:rPr>
      <w:rFonts w:eastAsia="Times New Roman"/>
      <w:sz w:val="22"/>
      <w:lang w:eastAsia="en-US"/>
    </w:rPr>
  </w:style>
  <w:style w:type="character" w:styleId="Odwoanieprzypisukocowego">
    <w:name w:val="endnote reference"/>
    <w:uiPriority w:val="99"/>
    <w:semiHidden/>
    <w:unhideWhenUsed/>
    <w:rsid w:val="00B51BAF"/>
    <w:rPr>
      <w:vertAlign w:val="superscript"/>
    </w:rPr>
  </w:style>
  <w:style w:type="character" w:styleId="Odwoanieprzypisudolnego">
    <w:name w:val="footnote reference"/>
    <w:uiPriority w:val="99"/>
    <w:unhideWhenUsed/>
    <w:rsid w:val="00B51BA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B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51BAF"/>
    <w:rPr>
      <w:rFonts w:ascii="Tahoma" w:eastAsia="Times New Roman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B51B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51BAF"/>
    <w:rPr>
      <w:rFonts w:eastAsia="Times New Roman"/>
      <w:sz w:val="22"/>
      <w:szCs w:val="24"/>
      <w:lang w:eastAsia="en-US"/>
    </w:rPr>
  </w:style>
  <w:style w:type="character" w:styleId="Odwoaniedokomentarza">
    <w:name w:val="annotation reference"/>
    <w:uiPriority w:val="99"/>
    <w:semiHidden/>
    <w:unhideWhenUsed/>
    <w:rsid w:val="00B5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51BAF"/>
    <w:rPr>
      <w:szCs w:val="20"/>
    </w:rPr>
  </w:style>
  <w:style w:type="character" w:customStyle="1" w:styleId="TekstkomentarzaZnak">
    <w:name w:val="Tekst komentarza Znak"/>
    <w:link w:val="Tekstkomentarza"/>
    <w:uiPriority w:val="99"/>
    <w:rsid w:val="00B51BAF"/>
    <w:rPr>
      <w:rFonts w:eastAsia="Times New Roman"/>
      <w:sz w:val="22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1BAF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B51BAF"/>
    <w:rPr>
      <w:rFonts w:eastAsia="Times New Roman"/>
      <w:b/>
      <w:bCs/>
      <w:sz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D44B05"/>
    <w:pPr>
      <w:tabs>
        <w:tab w:val="left" w:pos="400"/>
        <w:tab w:val="right" w:leader="dot" w:pos="9062"/>
      </w:tabs>
      <w:spacing w:after="60"/>
      <w:ind w:left="57" w:hanging="57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731E1A"/>
    <w:pPr>
      <w:spacing w:after="60"/>
      <w:ind w:left="907" w:hanging="51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731E1A"/>
    <w:pPr>
      <w:tabs>
        <w:tab w:val="left" w:pos="1320"/>
        <w:tab w:val="right" w:leader="dot" w:pos="9062"/>
      </w:tabs>
      <w:spacing w:after="100"/>
      <w:ind w:left="1474" w:hanging="567"/>
    </w:pPr>
  </w:style>
  <w:style w:type="character" w:styleId="Hipercze">
    <w:name w:val="Hyperlink"/>
    <w:uiPriority w:val="99"/>
    <w:unhideWhenUsed/>
    <w:rsid w:val="007B3E49"/>
    <w:rPr>
      <w:rFonts w:ascii="Calibri" w:hAnsi="Calibri"/>
      <w:color w:val="auto"/>
      <w:sz w:val="22"/>
      <w:u w:val="single"/>
    </w:rPr>
  </w:style>
  <w:style w:type="character" w:styleId="UyteHipercze">
    <w:name w:val="FollowedHyperlink"/>
    <w:uiPriority w:val="99"/>
    <w:semiHidden/>
    <w:unhideWhenUsed/>
    <w:rsid w:val="00B51BAF"/>
    <w:rPr>
      <w:color w:val="800080"/>
      <w:u w:val="single"/>
    </w:rPr>
  </w:style>
  <w:style w:type="paragraph" w:customStyle="1" w:styleId="Numerowaniepoz1">
    <w:name w:val="Numerowanie_poz_1"/>
    <w:basedOn w:val="Normalny"/>
    <w:link w:val="Numerowaniepoz1Znak"/>
    <w:autoRedefine/>
    <w:qFormat/>
    <w:rsid w:val="00F7455D"/>
    <w:pPr>
      <w:numPr>
        <w:numId w:val="2"/>
      </w:numPr>
      <w:spacing w:line="288" w:lineRule="auto"/>
    </w:pPr>
  </w:style>
  <w:style w:type="character" w:customStyle="1" w:styleId="Numerowaniepoz1Znak">
    <w:name w:val="Numerowanie_poz_1 Znak"/>
    <w:link w:val="Numerowaniepoz1"/>
    <w:rsid w:val="00F7455D"/>
    <w:rPr>
      <w:rFonts w:asciiTheme="minorHAnsi" w:eastAsia="Times New Roman" w:hAnsiTheme="minorHAnsi" w:cstheme="minorBidi"/>
      <w:sz w:val="22"/>
      <w:szCs w:val="24"/>
      <w:lang w:eastAsia="en-US"/>
    </w:rPr>
  </w:style>
  <w:style w:type="paragraph" w:customStyle="1" w:styleId="spistreci-tytu">
    <w:name w:val="spis treści-tytuł"/>
    <w:basedOn w:val="Normalny"/>
    <w:qFormat/>
    <w:rsid w:val="00B51BAF"/>
    <w:pPr>
      <w:pageBreakBefore/>
    </w:pPr>
    <w:rPr>
      <w:b/>
      <w:color w:val="17365D"/>
    </w:rPr>
  </w:style>
  <w:style w:type="paragraph" w:customStyle="1" w:styleId="Tabelanagwekdolewej">
    <w:name w:val="Tabela nagłówek do lewej"/>
    <w:basedOn w:val="Normalny"/>
    <w:autoRedefine/>
    <w:qFormat/>
    <w:rsid w:val="007267F6"/>
    <w:pPr>
      <w:spacing w:beforeLines="20" w:before="48" w:afterLines="20" w:after="48" w:line="240" w:lineRule="auto"/>
      <w:jc w:val="left"/>
    </w:pPr>
    <w:rPr>
      <w:b/>
      <w:color w:val="FFFFFF"/>
      <w:sz w:val="20"/>
      <w:szCs w:val="20"/>
      <w:lang w:eastAsia="pl-PL"/>
    </w:rPr>
  </w:style>
  <w:style w:type="paragraph" w:customStyle="1" w:styleId="Tabelanagwekdorodka">
    <w:name w:val="Tabela nagłówek do środka"/>
    <w:basedOn w:val="Tabelanagwekdolewej"/>
    <w:next w:val="Normalny"/>
    <w:autoRedefine/>
    <w:qFormat/>
    <w:rsid w:val="00E22942"/>
    <w:pPr>
      <w:framePr w:hSpace="141" w:wrap="around" w:vAnchor="text" w:hAnchor="margin" w:y="125"/>
      <w:jc w:val="center"/>
    </w:pPr>
    <w:rPr>
      <w:b w:val="0"/>
      <w:color w:val="auto"/>
    </w:rPr>
  </w:style>
  <w:style w:type="paragraph" w:customStyle="1" w:styleId="Tabelanumerowanie1">
    <w:name w:val="Tabela_numerowanie_1"/>
    <w:basedOn w:val="Tabelapunktowanie1"/>
    <w:autoRedefine/>
    <w:qFormat/>
    <w:rsid w:val="00EC643B"/>
    <w:pPr>
      <w:numPr>
        <w:numId w:val="13"/>
      </w:numPr>
      <w:spacing w:before="40" w:after="40" w:line="264" w:lineRule="auto"/>
      <w:ind w:left="340" w:hanging="227"/>
    </w:pPr>
    <w:rPr>
      <w:lang w:eastAsia="pl-PL"/>
    </w:rPr>
  </w:style>
  <w:style w:type="paragraph" w:customStyle="1" w:styleId="Tytudokumentu">
    <w:name w:val="Tytuł dokumentu"/>
    <w:basedOn w:val="Podtytu"/>
    <w:qFormat/>
    <w:rsid w:val="00B51BAF"/>
    <w:pPr>
      <w:spacing w:before="6000"/>
    </w:pPr>
    <w:rPr>
      <w:smallCaps w:val="0"/>
      <w:sz w:val="72"/>
    </w:rPr>
  </w:style>
  <w:style w:type="paragraph" w:customStyle="1" w:styleId="Wyrnienie">
    <w:name w:val="Wyróżnienie"/>
    <w:basedOn w:val="Normalny"/>
    <w:autoRedefine/>
    <w:qFormat/>
    <w:rsid w:val="00B51BAF"/>
    <w:pPr>
      <w:spacing w:before="360"/>
    </w:pPr>
    <w:rPr>
      <w:b/>
      <w:color w:val="000000"/>
    </w:rPr>
  </w:style>
  <w:style w:type="paragraph" w:customStyle="1" w:styleId="Wyrnienie2">
    <w:name w:val="Wyróżnienie_2"/>
    <w:basedOn w:val="Podtytu"/>
    <w:autoRedefine/>
    <w:qFormat/>
    <w:rsid w:val="00B51BAF"/>
    <w:pPr>
      <w:spacing w:before="120"/>
    </w:pPr>
    <w:rPr>
      <w:sz w:val="28"/>
    </w:rPr>
  </w:style>
  <w:style w:type="paragraph" w:customStyle="1" w:styleId="Punktowaniepoz1">
    <w:name w:val="Punktowanie_poz_1"/>
    <w:basedOn w:val="Normalny"/>
    <w:autoRedefine/>
    <w:qFormat/>
    <w:rsid w:val="00DC018E"/>
    <w:pPr>
      <w:numPr>
        <w:numId w:val="5"/>
      </w:numPr>
      <w:ind w:left="738" w:hanging="284"/>
      <w:jc w:val="left"/>
    </w:pPr>
    <w:rPr>
      <w:lang w:eastAsia="pl-PL"/>
    </w:rPr>
  </w:style>
  <w:style w:type="paragraph" w:customStyle="1" w:styleId="Punktowaniepoz2">
    <w:name w:val="Punktowanie_poz_2"/>
    <w:basedOn w:val="Punktowaniepoz1"/>
    <w:autoRedefine/>
    <w:qFormat/>
    <w:rsid w:val="00DC018E"/>
    <w:pPr>
      <w:numPr>
        <w:numId w:val="6"/>
      </w:numPr>
      <w:ind w:left="1418" w:hanging="284"/>
    </w:pPr>
  </w:style>
  <w:style w:type="paragraph" w:customStyle="1" w:styleId="Punktowaniepoz3">
    <w:name w:val="Punktowanie_poz_3"/>
    <w:basedOn w:val="Punktowaniepoz2"/>
    <w:autoRedefine/>
    <w:qFormat/>
    <w:rsid w:val="00DC018E"/>
    <w:pPr>
      <w:numPr>
        <w:numId w:val="7"/>
      </w:numPr>
      <w:spacing w:before="60" w:after="60"/>
      <w:ind w:left="1985" w:hanging="284"/>
    </w:pPr>
  </w:style>
  <w:style w:type="paragraph" w:customStyle="1" w:styleId="Spistrecinagwek">
    <w:name w:val="Spis treści_nagłówek"/>
    <w:basedOn w:val="Normalny"/>
    <w:qFormat/>
    <w:rsid w:val="00EC643B"/>
    <w:pPr>
      <w:jc w:val="left"/>
    </w:pPr>
    <w:rPr>
      <w:b/>
      <w:color w:val="17365D"/>
    </w:rPr>
  </w:style>
  <w:style w:type="character" w:styleId="Tekstzastpczy">
    <w:name w:val="Placeholder Text"/>
    <w:uiPriority w:val="99"/>
    <w:semiHidden/>
    <w:rsid w:val="00B51BAF"/>
    <w:rPr>
      <w:color w:val="808080"/>
    </w:rPr>
  </w:style>
  <w:style w:type="paragraph" w:customStyle="1" w:styleId="WTekstpodstawowy">
    <w:name w:val="W_Tekst podstawowy"/>
    <w:basedOn w:val="Normalny"/>
    <w:rsid w:val="00FF6B51"/>
    <w:pPr>
      <w:spacing w:before="40" w:after="60" w:line="240" w:lineRule="auto"/>
      <w:ind w:left="1134"/>
    </w:pPr>
    <w:rPr>
      <w:rFonts w:ascii="Arial Narrow" w:hAnsi="Arial Narrow"/>
      <w:szCs w:val="22"/>
      <w:lang w:val="x-none" w:eastAsia="pl-PL"/>
    </w:rPr>
  </w:style>
  <w:style w:type="paragraph" w:styleId="Akapitzlist">
    <w:name w:val="List Paragraph"/>
    <w:aliases w:val="Numerowanie,L1,Akapit z listą5,Akapit normalny,Akapit z listą1"/>
    <w:basedOn w:val="Normalny"/>
    <w:link w:val="AkapitzlistZnak"/>
    <w:uiPriority w:val="34"/>
    <w:qFormat/>
    <w:rsid w:val="00E46697"/>
    <w:pPr>
      <w:spacing w:line="276" w:lineRule="auto"/>
      <w:ind w:left="720"/>
      <w:contextualSpacing/>
    </w:pPr>
    <w:rPr>
      <w:rFonts w:ascii="Calibri" w:hAnsi="Calibri" w:cs="Times New Roman"/>
    </w:rPr>
  </w:style>
  <w:style w:type="paragraph" w:customStyle="1" w:styleId="Default">
    <w:name w:val="Default"/>
    <w:rsid w:val="00E46697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character" w:customStyle="1" w:styleId="AkapitzlistZnak">
    <w:name w:val="Akapit z listą Znak"/>
    <w:aliases w:val="Numerowanie Znak,L1 Znak,Akapit z listą5 Znak,Akapit normalny Znak,Akapit z listą1 Znak"/>
    <w:link w:val="Akapitzlist"/>
    <w:uiPriority w:val="34"/>
    <w:locked/>
    <w:rsid w:val="00E46697"/>
    <w:rPr>
      <w:rFonts w:eastAsia="Times New Roman"/>
      <w:sz w:val="22"/>
      <w:szCs w:val="24"/>
      <w:lang w:eastAsia="en-US"/>
    </w:rPr>
  </w:style>
  <w:style w:type="paragraph" w:styleId="Poprawka">
    <w:name w:val="Revision"/>
    <w:hidden/>
    <w:uiPriority w:val="99"/>
    <w:semiHidden/>
    <w:rsid w:val="00E46697"/>
    <w:rPr>
      <w:rFonts w:eastAsia="Times New Roman"/>
      <w:sz w:val="22"/>
      <w:szCs w:val="24"/>
      <w:lang w:eastAsia="en-US"/>
    </w:rPr>
  </w:style>
  <w:style w:type="table" w:styleId="Tabela-Siatka">
    <w:name w:val="Table Grid"/>
    <w:basedOn w:val="Standardowy"/>
    <w:uiPriority w:val="39"/>
    <w:rsid w:val="00E4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1">
    <w:name w:val="sr-only1"/>
    <w:basedOn w:val="Domylnaczcionkaakapitu"/>
    <w:rsid w:val="00E46697"/>
    <w:rPr>
      <w:bdr w:val="none" w:sz="0" w:space="0" w:color="auto" w:frame="1"/>
    </w:rPr>
  </w:style>
  <w:style w:type="character" w:customStyle="1" w:styleId="highlight">
    <w:name w:val="highlight"/>
    <w:basedOn w:val="Domylnaczcionkaakapitu"/>
    <w:rsid w:val="00E46697"/>
  </w:style>
  <w:style w:type="table" w:styleId="redniasiatka2akcent1">
    <w:name w:val="Medium Grid 2 Accent 1"/>
    <w:basedOn w:val="Standardowy"/>
    <w:uiPriority w:val="68"/>
    <w:rsid w:val="00745F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647C0A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  <w:lang w:eastAsia="pl-PL"/>
    </w:rPr>
  </w:style>
  <w:style w:type="character" w:customStyle="1" w:styleId="tlid-translation">
    <w:name w:val="tlid-translation"/>
    <w:basedOn w:val="Domylnaczcionkaakapitu"/>
    <w:rsid w:val="004726C8"/>
  </w:style>
  <w:style w:type="paragraph" w:styleId="NormalnyWeb">
    <w:name w:val="Normal (Web)"/>
    <w:basedOn w:val="Normalny"/>
    <w:uiPriority w:val="99"/>
    <w:semiHidden/>
    <w:unhideWhenUsed/>
    <w:rsid w:val="004519E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D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D1ABB"/>
    <w:rPr>
      <w:rFonts w:ascii="Courier New" w:eastAsia="Times New Roman" w:hAnsi="Courier New" w:cs="Courier New"/>
    </w:rPr>
  </w:style>
  <w:style w:type="character" w:customStyle="1" w:styleId="hlquot">
    <w:name w:val="hlquot"/>
    <w:basedOn w:val="Domylnaczcionkaakapitu"/>
    <w:rsid w:val="003D1ABB"/>
  </w:style>
  <w:style w:type="character" w:customStyle="1" w:styleId="st">
    <w:name w:val="st"/>
    <w:basedOn w:val="Domylnaczcionkaakapitu"/>
    <w:rsid w:val="00184B0E"/>
  </w:style>
  <w:style w:type="character" w:customStyle="1" w:styleId="normaltextrun">
    <w:name w:val="normaltextrun"/>
    <w:basedOn w:val="Domylnaczcionkaakapitu"/>
    <w:rsid w:val="008F032D"/>
  </w:style>
  <w:style w:type="character" w:customStyle="1" w:styleId="spellingerror">
    <w:name w:val="spellingerror"/>
    <w:basedOn w:val="Domylnaczcionkaakapitu"/>
    <w:rsid w:val="008F032D"/>
  </w:style>
  <w:style w:type="character" w:customStyle="1" w:styleId="eop">
    <w:name w:val="eop"/>
    <w:basedOn w:val="Domylnaczcionkaakapitu"/>
    <w:rsid w:val="00B764B3"/>
  </w:style>
  <w:style w:type="paragraph" w:customStyle="1" w:styleId="paragraph">
    <w:name w:val="paragraph"/>
    <w:basedOn w:val="Normalny"/>
    <w:rsid w:val="00B764B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pl-PL"/>
    </w:rPr>
  </w:style>
  <w:style w:type="character" w:customStyle="1" w:styleId="contextualspellingandgrammarerror">
    <w:name w:val="contextualspellingandgrammarerror"/>
    <w:basedOn w:val="Domylnaczcionkaakapitu"/>
    <w:rsid w:val="00E1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3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3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2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0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2465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1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6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2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7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2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5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9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5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9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383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8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0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9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1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3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2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22853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34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25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20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53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8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7198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3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us.ezdrowie.gov.pl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a5e60ef-252a-49be-96a6-99735f95980c">
  <we:reference id="WA104379821" version="1.0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23" ma:contentTypeDescription="Utwórz nowy dokument." ma:contentTypeScope="" ma:versionID="1e6627b8a5a8181bcfa480ee105d4d7e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cfd05182cf43fe4f8f5807ad9baf6f48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Tagi obrazów" ma:readOnly="false" ma:fieldId="{5cf76f15-5ced-4ddc-b409-7134ff3c332f}" ma:taxonomyMulti="true" ma:sspId="6203b583-8050-4136-8cdf-9dc75ae04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dea8094-9afe-449c-8a5e-929e236c2c81}" ma:internalName="TaxCatchAll" ma:showField="CatchAllData" ma:web="2b4fec8c-6342-430f-9a53-83f3fffa36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c74927f-2f07-45c2-8c27-d33f1e79f432" xsi:nil="true"/>
    <datigodzina xmlns="9c74927f-2f07-45c2-8c27-d33f1e79f432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9c74927f-2f07-45c2-8c27-d33f1e79f432">
      <Terms xmlns="http://schemas.microsoft.com/office/infopath/2007/PartnerControls"/>
    </lcf76f155ced4ddcb4097134ff3c332f>
    <TaxCatchAll xmlns="2b4fec8c-6342-430f-9a53-83f3fffa36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516DD-3726-4FCF-B93F-23F3318661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6931D-8B96-446E-85ED-D5410A950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c74927f-2f07-45c2-8c27-d33f1e79f432"/>
    <ds:schemaRef ds:uri="2b4fec8c-6342-430f-9a53-83f3fffa3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22A8C-9F7A-4592-BDD6-0660B974BD39}">
  <ds:schemaRefs>
    <ds:schemaRef ds:uri="http://schemas.microsoft.com/office/2006/metadata/properties"/>
    <ds:schemaRef ds:uri="http://schemas.microsoft.com/office/infopath/2007/PartnerControls"/>
    <ds:schemaRef ds:uri="9c74927f-2f07-45c2-8c27-d33f1e79f432"/>
    <ds:schemaRef ds:uri="http://schemas.microsoft.com/sharepoint/v3"/>
    <ds:schemaRef ds:uri="2b4fec8c-6342-430f-9a53-83f3fffa3636"/>
  </ds:schemaRefs>
</ds:datastoreItem>
</file>

<file path=customXml/itemProps4.xml><?xml version="1.0" encoding="utf-8"?>
<ds:datastoreItem xmlns:ds="http://schemas.openxmlformats.org/officeDocument/2006/customXml" ds:itemID="{5DA90DC1-C4C3-4C81-AC7A-F8A197F4F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12206</Words>
  <Characters>73237</Characters>
  <Application>Microsoft Office Word</Application>
  <DocSecurity>0</DocSecurity>
  <Lines>610</Lines>
  <Paragraphs>170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2022-08-01T07:30:00Z</dcterms:created>
  <dcterms:modified xsi:type="dcterms:W3CDTF">2022-09-16T08:47:00Z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</Properties>
</file>