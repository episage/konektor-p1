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26646" w:rsidR="00E46697" w:rsidP="2070D1AE" w:rsidRDefault="3F04749C" w14:paraId="1C819080" w14:textId="545E2001">
      <w:pPr>
        <w:pStyle w:val="Tytudokumentu"/>
        <w:spacing w:before="5400" w:line="288" w:lineRule="auto"/>
        <w:rPr>
          <w:sz w:val="70"/>
          <w:szCs w:val="70"/>
        </w:rPr>
      </w:pPr>
      <w:r w:rsidRPr="0F0E5A15">
        <w:rPr>
          <w:sz w:val="70"/>
          <w:szCs w:val="70"/>
        </w:rPr>
        <w:t>D</w:t>
      </w:r>
      <w:r w:rsidRPr="0F0E5A15" w:rsidR="00E46697">
        <w:rPr>
          <w:sz w:val="70"/>
          <w:szCs w:val="70"/>
        </w:rPr>
        <w:t>okumentacja integracyjna Systemu P1</w:t>
      </w:r>
    </w:p>
    <w:p w:rsidR="00E46697" w:rsidP="00911709" w:rsidRDefault="00E46697" w14:paraId="7FE1BD9B" w14:textId="77777777">
      <w:pPr>
        <w:pStyle w:val="Subtitle"/>
        <w:spacing w:line="288" w:lineRule="auto"/>
      </w:pPr>
      <w:r>
        <w:t xml:space="preserve">W zakresie </w:t>
      </w:r>
      <w:r w:rsidR="00F21FD5">
        <w:t xml:space="preserve">obsługi </w:t>
      </w:r>
      <w:r w:rsidR="009164E8">
        <w:t>EDM</w:t>
      </w:r>
    </w:p>
    <w:p w:rsidR="00E46697" w:rsidP="00911709" w:rsidRDefault="00E46697" w14:paraId="672A6659" w14:textId="77777777">
      <w:pPr>
        <w:pStyle w:val="Subtitle"/>
        <w:spacing w:line="288" w:lineRule="auto"/>
      </w:pPr>
    </w:p>
    <w:p w:rsidR="00633364" w:rsidRDefault="00E46697" w14:paraId="2B98AB87" w14:textId="77777777">
      <w:pPr>
        <w:pStyle w:val="Subtitle"/>
        <w:spacing w:line="288" w:lineRule="auto"/>
      </w:pPr>
      <w:r w:rsidRPr="00416A74">
        <w:t>„Elektroniczna Platforma Gromadzenia, Analizy i Udostępniania zasobów cyfrowych o Zdarzeniach Medycznych" (P1) – faza 2</w:t>
      </w:r>
      <w:r>
        <w:t xml:space="preserve"> </w:t>
      </w:r>
    </w:p>
    <w:p w:rsidRPr="00DC68C6" w:rsidR="00E46697" w:rsidP="00911709" w:rsidRDefault="00E46697" w14:paraId="0A37501D" w14:textId="77777777">
      <w:pPr>
        <w:spacing w:line="288" w:lineRule="auto"/>
      </w:pPr>
    </w:p>
    <w:p w:rsidR="00E46697" w:rsidP="00911709" w:rsidRDefault="00E46697" w14:paraId="5DAB6C7B" w14:textId="77777777">
      <w:pPr>
        <w:spacing w:before="0" w:after="0" w:line="288" w:lineRule="auto"/>
        <w:jc w:val="left"/>
        <w:rPr>
          <w:b/>
        </w:rPr>
      </w:pPr>
      <w:r>
        <w:rPr>
          <w:b/>
        </w:rPr>
        <w:br w:type="page"/>
      </w:r>
    </w:p>
    <w:tbl>
      <w:tblPr>
        <w:tblW w:w="9072" w:type="dxa"/>
        <w:tblInd w:w="-45" w:type="dxa"/>
        <w:tblBorders>
          <w:top w:val="single" w:color="8B8178" w:sz="18" w:space="0"/>
          <w:left w:val="single" w:color="8B8178" w:sz="18" w:space="0"/>
          <w:bottom w:val="single" w:color="8B8178" w:sz="18" w:space="0"/>
          <w:right w:val="single" w:color="8B8178" w:sz="18" w:space="0"/>
          <w:insideH w:val="single" w:color="8B8178" w:sz="6" w:space="0"/>
          <w:insideV w:val="single" w:color="8B8178" w:sz="6" w:space="0"/>
        </w:tblBorders>
        <w:tblLayout w:type="fixed"/>
        <w:tblLook w:val="0000" w:firstRow="0" w:lastRow="0" w:firstColumn="0" w:lastColumn="0" w:noHBand="0" w:noVBand="0"/>
      </w:tblPr>
      <w:tblGrid>
        <w:gridCol w:w="2482"/>
        <w:gridCol w:w="2054"/>
        <w:gridCol w:w="2410"/>
        <w:gridCol w:w="2126"/>
      </w:tblGrid>
      <w:tr w:rsidRPr="00C93E94" w:rsidR="00E46697" w:rsidTr="6C9192B4" w14:paraId="2E93EA87" w14:textId="77777777">
        <w:trPr>
          <w:trHeight w:val="340"/>
        </w:trPr>
        <w:tc>
          <w:tcPr>
            <w:tcW w:w="9072" w:type="dxa"/>
            <w:gridSpan w:val="4"/>
            <w:shd w:val="clear" w:color="auto" w:fill="17365D" w:themeFill="text2" w:themeFillShade="BF"/>
            <w:tcMar/>
          </w:tcPr>
          <w:p w:rsidRPr="00C93E94" w:rsidR="00E46697" w:rsidP="00911709" w:rsidRDefault="00E46697" w14:paraId="2C984B5D" w14:textId="77777777">
            <w:pPr>
              <w:spacing w:before="48" w:after="48" w:line="288" w:lineRule="auto"/>
              <w:rPr>
                <w:rFonts w:eastAsia="Calibri"/>
              </w:rPr>
            </w:pPr>
            <w:r w:rsidRPr="00C93E94">
              <w:br w:type="page"/>
            </w:r>
            <w:r w:rsidRPr="00C93E94">
              <w:rPr>
                <w:rFonts w:eastAsia="Calibri"/>
                <w:b/>
                <w:color w:val="FFFFFF"/>
              </w:rPr>
              <w:t>Metryka</w:t>
            </w:r>
          </w:p>
        </w:tc>
      </w:tr>
      <w:tr w:rsidRPr="00C93E94" w:rsidR="001D18FF" w:rsidTr="6C9192B4" w14:paraId="6D761211" w14:textId="77777777">
        <w:trPr>
          <w:trHeight w:val="340"/>
        </w:trPr>
        <w:tc>
          <w:tcPr>
            <w:tcW w:w="2482" w:type="dxa"/>
            <w:shd w:val="clear" w:color="auto" w:fill="17365D" w:themeFill="text2" w:themeFillShade="BF"/>
            <w:tcMar/>
          </w:tcPr>
          <w:p w:rsidRPr="00C93E94" w:rsidR="001D18FF" w:rsidP="001D18FF" w:rsidRDefault="001D18FF" w14:paraId="60FCCB92" w14:textId="77777777">
            <w:pPr>
              <w:pStyle w:val="Tabelanagwekdolewej"/>
              <w:spacing w:before="48" w:after="48"/>
            </w:pPr>
            <w:r w:rsidRPr="00C93E94">
              <w:t>Właściciel</w:t>
            </w:r>
          </w:p>
        </w:tc>
        <w:tc>
          <w:tcPr>
            <w:tcW w:w="6590" w:type="dxa"/>
            <w:gridSpan w:val="3"/>
            <w:tcMar/>
          </w:tcPr>
          <w:p w:rsidRPr="00C93E94" w:rsidR="001D18FF" w:rsidP="001D18FF" w:rsidRDefault="001D18FF" w14:paraId="2570032B" w14:textId="6A7FF4CE">
            <w:pPr>
              <w:spacing w:before="48" w:after="48" w:line="288" w:lineRule="auto"/>
              <w:rPr>
                <w:rFonts w:eastAsia="Calibri"/>
              </w:rPr>
            </w:pPr>
            <w:r w:rsidRPr="0C5B0ADB">
              <w:rPr>
                <w:rFonts w:eastAsia="Calibri"/>
              </w:rPr>
              <w:t>Centrum e-Zdrowia</w:t>
            </w:r>
          </w:p>
        </w:tc>
      </w:tr>
      <w:tr w:rsidRPr="00C93E94" w:rsidR="001D18FF" w:rsidTr="6C9192B4" w14:paraId="0F6F2D07" w14:textId="77777777">
        <w:trPr>
          <w:trHeight w:val="340"/>
        </w:trPr>
        <w:tc>
          <w:tcPr>
            <w:tcW w:w="2482" w:type="dxa"/>
            <w:shd w:val="clear" w:color="auto" w:fill="17365D" w:themeFill="text2" w:themeFillShade="BF"/>
            <w:tcMar/>
          </w:tcPr>
          <w:p w:rsidRPr="00C93E94" w:rsidR="001D18FF" w:rsidP="001D18FF" w:rsidRDefault="001D18FF" w14:paraId="4C320DDC" w14:textId="77777777">
            <w:pPr>
              <w:pStyle w:val="Tabelanagwekdolewej"/>
              <w:spacing w:before="48" w:after="48"/>
            </w:pPr>
            <w:r w:rsidRPr="00C93E94">
              <w:t>Autor</w:t>
            </w:r>
          </w:p>
        </w:tc>
        <w:tc>
          <w:tcPr>
            <w:tcW w:w="6590" w:type="dxa"/>
            <w:gridSpan w:val="3"/>
            <w:tcMar/>
          </w:tcPr>
          <w:p w:rsidRPr="00C93E94" w:rsidR="001D18FF" w:rsidP="001D18FF" w:rsidRDefault="001D18FF" w14:paraId="30D97B6E" w14:textId="1E654BCC">
            <w:pPr>
              <w:spacing w:before="48" w:after="48" w:line="288" w:lineRule="auto"/>
              <w:rPr>
                <w:rFonts w:eastAsia="Calibri"/>
              </w:rPr>
            </w:pPr>
            <w:r w:rsidRPr="0C5B0ADB">
              <w:rPr>
                <w:rFonts w:eastAsia="Calibri"/>
              </w:rPr>
              <w:t>Centrum e-Zdrowia</w:t>
            </w:r>
          </w:p>
        </w:tc>
      </w:tr>
      <w:tr w:rsidRPr="00C93E94" w:rsidR="001D18FF" w:rsidTr="6C9192B4" w14:paraId="40CD2C6E" w14:textId="77777777">
        <w:trPr>
          <w:trHeight w:val="340"/>
        </w:trPr>
        <w:tc>
          <w:tcPr>
            <w:tcW w:w="2482" w:type="dxa"/>
            <w:shd w:val="clear" w:color="auto" w:fill="17365D" w:themeFill="text2" w:themeFillShade="BF"/>
            <w:tcMar/>
          </w:tcPr>
          <w:p w:rsidRPr="00C93E94" w:rsidR="001D18FF" w:rsidP="001D18FF" w:rsidRDefault="001D18FF" w14:paraId="31D178EB" w14:textId="77777777">
            <w:pPr>
              <w:pStyle w:val="Tabelanagwekdolewej"/>
              <w:spacing w:before="48" w:after="48"/>
            </w:pPr>
            <w:r w:rsidRPr="00C93E94">
              <w:t>Recenzent</w:t>
            </w:r>
          </w:p>
        </w:tc>
        <w:tc>
          <w:tcPr>
            <w:tcW w:w="6590" w:type="dxa"/>
            <w:gridSpan w:val="3"/>
            <w:tcMar/>
          </w:tcPr>
          <w:p w:rsidRPr="00C93E94" w:rsidR="001D18FF" w:rsidP="001D18FF" w:rsidRDefault="001D18FF" w14:paraId="49798184" w14:textId="061C2553">
            <w:pPr>
              <w:spacing w:before="48" w:after="48" w:line="288" w:lineRule="auto"/>
              <w:rPr>
                <w:rFonts w:eastAsia="Calibri"/>
              </w:rPr>
            </w:pPr>
            <w:r w:rsidRPr="0C5B0ADB">
              <w:rPr>
                <w:rFonts w:eastAsia="Calibri"/>
              </w:rPr>
              <w:t>Centrum e-Zdrowia</w:t>
            </w:r>
          </w:p>
        </w:tc>
      </w:tr>
      <w:tr w:rsidRPr="00C93E94" w:rsidR="00E46697" w:rsidTr="6C9192B4" w14:paraId="02EB378F" w14:textId="77777777">
        <w:trPr>
          <w:trHeight w:val="340"/>
        </w:trPr>
        <w:tc>
          <w:tcPr>
            <w:tcW w:w="2482" w:type="dxa"/>
            <w:shd w:val="clear" w:color="auto" w:fill="17365D" w:themeFill="text2" w:themeFillShade="BF"/>
            <w:tcMar/>
          </w:tcPr>
          <w:p w:rsidRPr="00C93E94" w:rsidR="00E46697" w:rsidP="00633364" w:rsidRDefault="00E46697" w14:paraId="6A05A809" w14:textId="77777777">
            <w:pPr>
              <w:pStyle w:val="Tabelanagwekdolewej"/>
              <w:spacing w:before="48" w:after="48"/>
            </w:pPr>
          </w:p>
        </w:tc>
        <w:tc>
          <w:tcPr>
            <w:tcW w:w="6590" w:type="dxa"/>
            <w:gridSpan w:val="3"/>
            <w:tcMar/>
          </w:tcPr>
          <w:p w:rsidRPr="00C93E94" w:rsidR="00E46697" w:rsidP="00D6382B" w:rsidRDefault="00E46697" w14:paraId="5A39BBE3" w14:textId="77777777">
            <w:pPr>
              <w:spacing w:before="48" w:after="48" w:line="288" w:lineRule="auto"/>
              <w:rPr>
                <w:rFonts w:eastAsia="Calibri"/>
              </w:rPr>
            </w:pPr>
          </w:p>
        </w:tc>
      </w:tr>
      <w:tr w:rsidRPr="00C93E94" w:rsidR="00E46697" w:rsidTr="6C9192B4" w14:paraId="661763F2" w14:textId="77777777">
        <w:trPr>
          <w:trHeight w:val="340"/>
        </w:trPr>
        <w:tc>
          <w:tcPr>
            <w:tcW w:w="2482" w:type="dxa"/>
            <w:shd w:val="clear" w:color="auto" w:fill="17365D" w:themeFill="text2" w:themeFillShade="BF"/>
            <w:tcMar/>
          </w:tcPr>
          <w:p w:rsidRPr="00C93E94" w:rsidR="00E46697" w:rsidP="00633364" w:rsidRDefault="00E46697" w14:paraId="666B8EB5" w14:textId="77777777">
            <w:pPr>
              <w:pStyle w:val="Tabelanagwekdolewej"/>
              <w:spacing w:before="48" w:after="48"/>
            </w:pPr>
            <w:r w:rsidRPr="00C93E94">
              <w:t>Zatwierdzający</w:t>
            </w:r>
          </w:p>
        </w:tc>
        <w:tc>
          <w:tcPr>
            <w:tcW w:w="2054" w:type="dxa"/>
            <w:shd w:val="clear" w:color="auto" w:fill="FFFFFF" w:themeFill="background1"/>
            <w:tcMar/>
          </w:tcPr>
          <w:p w:rsidRPr="00C93E94" w:rsidR="00E46697" w:rsidP="00911709" w:rsidRDefault="001D18FF" w14:paraId="4708648A" w14:textId="07CBE98F">
            <w:pPr>
              <w:spacing w:before="48" w:after="48" w:line="288" w:lineRule="auto"/>
              <w:rPr>
                <w:rFonts w:eastAsia="Calibri"/>
              </w:rPr>
            </w:pPr>
            <w:r>
              <w:rPr>
                <w:rFonts w:eastAsia="Calibri"/>
              </w:rPr>
              <w:t>CeZ</w:t>
            </w:r>
          </w:p>
        </w:tc>
        <w:tc>
          <w:tcPr>
            <w:tcW w:w="2410" w:type="dxa"/>
            <w:shd w:val="clear" w:color="auto" w:fill="17365D" w:themeFill="text2" w:themeFillShade="BF"/>
            <w:tcMar/>
          </w:tcPr>
          <w:p w:rsidRPr="00C93E94" w:rsidR="00E46697" w:rsidP="00911709" w:rsidRDefault="00E46697" w14:paraId="1E314E78" w14:textId="77777777">
            <w:pPr>
              <w:spacing w:before="48" w:after="48" w:line="288" w:lineRule="auto"/>
              <w:rPr>
                <w:rFonts w:eastAsia="Calibri"/>
              </w:rPr>
            </w:pPr>
            <w:r w:rsidRPr="00C93E94">
              <w:rPr>
                <w:rFonts w:eastAsia="Calibri"/>
                <w:b/>
                <w:color w:val="FFFFFF"/>
              </w:rPr>
              <w:t>Data zatwierdzenia</w:t>
            </w:r>
          </w:p>
        </w:tc>
        <w:tc>
          <w:tcPr>
            <w:tcW w:w="2126" w:type="dxa"/>
            <w:tcMar/>
          </w:tcPr>
          <w:p w:rsidRPr="00C93E94" w:rsidR="00E46697" w:rsidP="00845F69" w:rsidRDefault="00E46697" w14:paraId="41C8F396" w14:textId="77777777">
            <w:pPr>
              <w:spacing w:before="48" w:after="48" w:line="288" w:lineRule="auto"/>
              <w:rPr>
                <w:rFonts w:eastAsia="Calibri"/>
              </w:rPr>
            </w:pPr>
          </w:p>
        </w:tc>
      </w:tr>
      <w:tr w:rsidRPr="00C93E94" w:rsidR="00E46697" w:rsidTr="6C9192B4" w14:paraId="3CABAADD" w14:textId="77777777">
        <w:trPr>
          <w:trHeight w:val="340"/>
        </w:trPr>
        <w:tc>
          <w:tcPr>
            <w:tcW w:w="2482" w:type="dxa"/>
            <w:shd w:val="clear" w:color="auto" w:fill="17365D" w:themeFill="text2" w:themeFillShade="BF"/>
            <w:tcMar/>
          </w:tcPr>
          <w:p w:rsidRPr="00C93E94" w:rsidR="00E46697" w:rsidP="00633364" w:rsidRDefault="00E46697" w14:paraId="5F543AD6" w14:textId="77777777">
            <w:pPr>
              <w:pStyle w:val="Tabelanagwekdolewej"/>
              <w:spacing w:before="48" w:after="48"/>
            </w:pPr>
            <w:r w:rsidRPr="00C93E94">
              <w:t>Wersja</w:t>
            </w:r>
          </w:p>
        </w:tc>
        <w:tc>
          <w:tcPr>
            <w:tcW w:w="2054" w:type="dxa"/>
            <w:shd w:val="clear" w:color="auto" w:fill="FFFFFF" w:themeFill="background1"/>
            <w:tcMar/>
          </w:tcPr>
          <w:p w:rsidRPr="00C93E94" w:rsidR="00E46697" w:rsidP="005D61F6" w:rsidRDefault="00E260D3" w14:paraId="4CB4790C" w14:textId="40EE9CB0">
            <w:pPr>
              <w:spacing w:before="48" w:after="48" w:line="288" w:lineRule="auto"/>
              <w:rPr>
                <w:rFonts w:eastAsia="Calibri"/>
              </w:rPr>
            </w:pPr>
            <w:r w:rsidRPr="0F69B5B5">
              <w:rPr>
                <w:rFonts w:eastAsia="Calibri"/>
              </w:rPr>
              <w:t>1</w:t>
            </w:r>
            <w:r w:rsidR="00F93AD0">
              <w:rPr>
                <w:rFonts w:eastAsia="Calibri"/>
              </w:rPr>
              <w:t>6</w:t>
            </w:r>
            <w:r w:rsidRPr="0F69B5B5" w:rsidR="5BA16490">
              <w:rPr>
                <w:rFonts w:eastAsia="Calibri"/>
              </w:rPr>
              <w:t>.</w:t>
            </w:r>
            <w:r w:rsidR="00F93AD0">
              <w:rPr>
                <w:rFonts w:eastAsia="Calibri"/>
              </w:rPr>
              <w:t>0</w:t>
            </w:r>
          </w:p>
        </w:tc>
        <w:tc>
          <w:tcPr>
            <w:tcW w:w="2410" w:type="dxa"/>
            <w:shd w:val="clear" w:color="auto" w:fill="17365D" w:themeFill="text2" w:themeFillShade="BF"/>
            <w:tcMar/>
          </w:tcPr>
          <w:p w:rsidRPr="00C93E94" w:rsidR="00E46697" w:rsidP="00911709" w:rsidRDefault="00E46697" w14:paraId="52672529" w14:textId="77777777">
            <w:pPr>
              <w:spacing w:before="48" w:after="48" w:line="288" w:lineRule="auto"/>
              <w:rPr>
                <w:rFonts w:eastAsia="Calibri"/>
              </w:rPr>
            </w:pPr>
            <w:r w:rsidRPr="00C93E94">
              <w:rPr>
                <w:rFonts w:eastAsia="Calibri"/>
                <w:b/>
                <w:color w:val="FFFFFF"/>
              </w:rPr>
              <w:t>Status dokumentu</w:t>
            </w:r>
          </w:p>
        </w:tc>
        <w:tc>
          <w:tcPr>
            <w:tcW w:w="2126" w:type="dxa"/>
            <w:tcMar/>
          </w:tcPr>
          <w:p w:rsidRPr="00C93E94" w:rsidR="00E46697" w:rsidP="00911709" w:rsidRDefault="00E46697" w14:paraId="72A3D3EC" w14:textId="77777777">
            <w:pPr>
              <w:spacing w:before="48" w:after="48" w:line="288" w:lineRule="auto"/>
              <w:rPr>
                <w:rFonts w:eastAsia="Calibri"/>
              </w:rPr>
            </w:pPr>
          </w:p>
        </w:tc>
      </w:tr>
      <w:tr w:rsidRPr="00C93E94" w:rsidR="00E46697" w:rsidTr="6C9192B4" w14:paraId="2A476A98" w14:textId="77777777">
        <w:trPr>
          <w:trHeight w:val="340"/>
        </w:trPr>
        <w:tc>
          <w:tcPr>
            <w:tcW w:w="2482" w:type="dxa"/>
            <w:shd w:val="clear" w:color="auto" w:fill="17365D" w:themeFill="text2" w:themeFillShade="BF"/>
            <w:tcMar/>
          </w:tcPr>
          <w:p w:rsidRPr="00C93E94" w:rsidR="00E46697" w:rsidP="00633364" w:rsidRDefault="00E46697" w14:paraId="1BA52308" w14:textId="77777777">
            <w:pPr>
              <w:pStyle w:val="Tabelanagwekdolewej"/>
              <w:spacing w:before="48" w:after="48"/>
            </w:pPr>
            <w:r w:rsidRPr="00C93E94">
              <w:t>Data utworzenia</w:t>
            </w:r>
          </w:p>
        </w:tc>
        <w:tc>
          <w:tcPr>
            <w:tcW w:w="2054" w:type="dxa"/>
            <w:shd w:val="clear" w:color="auto" w:fill="FFFFFF" w:themeFill="background1"/>
            <w:tcMar/>
          </w:tcPr>
          <w:p w:rsidRPr="00C93E94" w:rsidR="00E46697" w:rsidP="00911709" w:rsidRDefault="009164E8" w14:paraId="7DB04D4B" w14:textId="77777777">
            <w:pPr>
              <w:spacing w:before="48" w:after="48" w:line="288" w:lineRule="auto"/>
              <w:rPr>
                <w:rFonts w:eastAsia="Calibri"/>
              </w:rPr>
            </w:pPr>
            <w:r>
              <w:rPr>
                <w:rFonts w:eastAsia="Calibri"/>
              </w:rPr>
              <w:t>2019-07-18</w:t>
            </w:r>
          </w:p>
        </w:tc>
        <w:tc>
          <w:tcPr>
            <w:tcW w:w="2410" w:type="dxa"/>
            <w:shd w:val="clear" w:color="auto" w:fill="17365D" w:themeFill="text2" w:themeFillShade="BF"/>
            <w:tcMar/>
          </w:tcPr>
          <w:p w:rsidRPr="00C93E94" w:rsidR="00E46697" w:rsidP="00911709" w:rsidRDefault="00E46697" w14:paraId="6CA88FA5" w14:textId="77777777">
            <w:pPr>
              <w:spacing w:before="48" w:after="48" w:line="288" w:lineRule="auto"/>
              <w:jc w:val="left"/>
              <w:rPr>
                <w:rFonts w:eastAsia="Calibri"/>
              </w:rPr>
            </w:pPr>
            <w:r w:rsidRPr="00C93E94">
              <w:rPr>
                <w:rFonts w:eastAsia="Calibri"/>
                <w:b/>
                <w:color w:val="FFFFFF"/>
              </w:rPr>
              <w:t>Data ostatniej modyfikacji</w:t>
            </w:r>
          </w:p>
        </w:tc>
        <w:tc>
          <w:tcPr>
            <w:tcW w:w="2126" w:type="dxa"/>
            <w:tcMar/>
          </w:tcPr>
          <w:p w:rsidRPr="00C93E94" w:rsidR="00E46697" w:rsidP="005D61F6" w:rsidRDefault="6696D381" w14:paraId="35AAAF10" w14:textId="5BDC101A">
            <w:pPr>
              <w:spacing w:before="48" w:after="48" w:line="288" w:lineRule="auto"/>
              <w:rPr>
                <w:rFonts w:eastAsia="Calibri"/>
              </w:rPr>
            </w:pPr>
            <w:r w:rsidRPr="6C9192B4" w:rsidR="6696D381">
              <w:rPr>
                <w:rFonts w:eastAsia="Calibri"/>
              </w:rPr>
              <w:t>20</w:t>
            </w:r>
            <w:r w:rsidRPr="6C9192B4" w:rsidR="4FE89004">
              <w:rPr>
                <w:rFonts w:eastAsia="Calibri"/>
              </w:rPr>
              <w:t>2</w:t>
            </w:r>
            <w:r w:rsidRPr="6C9192B4" w:rsidR="0BC05A48">
              <w:rPr>
                <w:rFonts w:eastAsia="Calibri"/>
              </w:rPr>
              <w:t>1</w:t>
            </w:r>
            <w:r w:rsidRPr="6C9192B4" w:rsidR="6696D381">
              <w:rPr>
                <w:rFonts w:eastAsia="Calibri"/>
              </w:rPr>
              <w:t>-</w:t>
            </w:r>
            <w:r w:rsidRPr="6C9192B4" w:rsidR="4ED870F9">
              <w:rPr>
                <w:rFonts w:eastAsia="Arial"/>
              </w:rPr>
              <w:t>1</w:t>
            </w:r>
            <w:ins w:author="Autor" w:id="1402323567">
              <w:r w:rsidRPr="6C9192B4" w:rsidR="76D6B6A8">
                <w:rPr>
                  <w:rFonts w:eastAsia="Arial"/>
                </w:rPr>
                <w:t>2</w:t>
              </w:r>
            </w:ins>
            <w:del w:author="Autor" w:id="556588157">
              <w:r w:rsidRPr="6C9192B4" w:rsidDel="6696D381">
                <w:rPr>
                  <w:rFonts w:eastAsia="Arial"/>
                </w:rPr>
                <w:delText>0</w:delText>
              </w:r>
            </w:del>
            <w:r w:rsidRPr="6C9192B4" w:rsidR="38B2BB9A">
              <w:rPr>
                <w:rFonts w:eastAsia="Arial"/>
              </w:rPr>
              <w:t>-</w:t>
            </w:r>
            <w:ins w:author="Autor" w:id="1232092295">
              <w:r w:rsidRPr="6C9192B4" w:rsidR="55B9372D">
                <w:rPr>
                  <w:rFonts w:eastAsia="Arial"/>
                </w:rPr>
                <w:t>13</w:t>
              </w:r>
            </w:ins>
            <w:del w:author="Autor" w:id="846698262">
              <w:r w:rsidRPr="6C9192B4" w:rsidDel="6696D381">
                <w:rPr>
                  <w:rFonts w:eastAsia="Arial"/>
                </w:rPr>
                <w:delText>25</w:delText>
              </w:r>
            </w:del>
          </w:p>
        </w:tc>
      </w:tr>
    </w:tbl>
    <w:p w:rsidRPr="00D10165" w:rsidR="00E46697" w:rsidP="00911709" w:rsidRDefault="00E46697" w14:paraId="0D0B940D" w14:textId="77777777">
      <w:pPr>
        <w:spacing w:line="288" w:lineRule="auto"/>
        <w:rPr>
          <w:rFonts w:eastAsia="Calibri" w:cs="Calibri" w:asciiTheme="minorHAnsi" w:hAnsiTheme="minorHAnsi"/>
          <w:sz w:val="12"/>
          <w:szCs w:val="12"/>
        </w:rPr>
      </w:pPr>
    </w:p>
    <w:tbl>
      <w:tblPr>
        <w:tblW w:w="9001" w:type="dxa"/>
        <w:tblInd w:w="-23" w:type="dxa"/>
        <w:tblBorders>
          <w:top w:val="single" w:color="808080" w:themeColor="background1" w:themeShade="80" w:sz="18" w:space="0"/>
          <w:left w:val="single" w:color="808080" w:themeColor="background1" w:themeShade="80" w:sz="18" w:space="0"/>
          <w:bottom w:val="single" w:color="808080" w:themeColor="background1" w:themeShade="80" w:sz="18" w:space="0"/>
          <w:right w:val="single" w:color="808080" w:themeColor="background1" w:themeShade="80" w:sz="18" w:space="0"/>
          <w:insideH w:val="single" w:color="808080" w:themeColor="background1" w:themeShade="80" w:sz="4" w:space="0"/>
          <w:insideV w:val="single" w:color="808080" w:themeColor="background1" w:themeShade="80" w:sz="4" w:space="0"/>
        </w:tblBorders>
        <w:tblLayout w:type="fixed"/>
        <w:tblLook w:val="0000" w:firstRow="0" w:lastRow="0" w:firstColumn="0" w:lastColumn="0" w:noHBand="0" w:noVBand="0"/>
      </w:tblPr>
      <w:tblGrid>
        <w:gridCol w:w="1389"/>
        <w:gridCol w:w="992"/>
        <w:gridCol w:w="1447"/>
        <w:gridCol w:w="5173"/>
      </w:tblGrid>
      <w:tr w:rsidRPr="00C93E94" w:rsidR="00E46697" w:rsidTr="6C9192B4" w14:paraId="6FDAC23F" w14:textId="77777777">
        <w:trPr>
          <w:trHeight w:val="340"/>
        </w:trPr>
        <w:tc>
          <w:tcPr>
            <w:tcW w:w="9001" w:type="dxa"/>
            <w:gridSpan w:val="4"/>
            <w:shd w:val="clear" w:color="auto" w:fill="17365D" w:themeFill="text2" w:themeFillShade="BF"/>
            <w:tcMar/>
          </w:tcPr>
          <w:p w:rsidRPr="00C93E94" w:rsidR="00E46697" w:rsidP="00911709" w:rsidRDefault="00E46697" w14:paraId="7E964123" w14:textId="77777777">
            <w:pPr>
              <w:spacing w:before="48" w:after="48" w:line="288" w:lineRule="auto"/>
              <w:rPr>
                <w:rFonts w:eastAsia="Calibri"/>
              </w:rPr>
            </w:pPr>
            <w:r w:rsidRPr="00C93E94">
              <w:rPr>
                <w:rFonts w:eastAsia="Calibri"/>
                <w:b/>
                <w:color w:val="FFFFFF"/>
              </w:rPr>
              <w:t>Historia zmian</w:t>
            </w:r>
          </w:p>
        </w:tc>
      </w:tr>
      <w:tr w:rsidRPr="00C93E94" w:rsidR="00ED6EBA" w:rsidTr="6C9192B4" w14:paraId="4F7D42A6" w14:textId="77777777">
        <w:trPr>
          <w:trHeight w:val="340"/>
        </w:trPr>
        <w:tc>
          <w:tcPr>
            <w:tcW w:w="1389" w:type="dxa"/>
            <w:shd w:val="clear" w:color="auto" w:fill="17365D" w:themeFill="text2" w:themeFillShade="BF"/>
            <w:tcMar/>
          </w:tcPr>
          <w:p w:rsidRPr="00C93E94" w:rsidR="00E46697" w:rsidP="00911709" w:rsidRDefault="00E46697" w14:paraId="51A59785" w14:textId="77777777">
            <w:pPr>
              <w:spacing w:before="48" w:after="48" w:line="288" w:lineRule="auto"/>
              <w:rPr>
                <w:rFonts w:eastAsia="Calibri"/>
              </w:rPr>
            </w:pPr>
            <w:r w:rsidRPr="00C93E94">
              <w:rPr>
                <w:rFonts w:eastAsia="Calibri"/>
                <w:b/>
                <w:color w:val="FFFFFF"/>
              </w:rPr>
              <w:t>Data</w:t>
            </w:r>
          </w:p>
        </w:tc>
        <w:tc>
          <w:tcPr>
            <w:tcW w:w="992" w:type="dxa"/>
            <w:shd w:val="clear" w:color="auto" w:fill="17365D" w:themeFill="text2" w:themeFillShade="BF"/>
            <w:tcMar/>
          </w:tcPr>
          <w:p w:rsidRPr="00C93E94" w:rsidR="00E46697" w:rsidP="00911709" w:rsidRDefault="00E46697" w14:paraId="6A79514F" w14:textId="77777777">
            <w:pPr>
              <w:spacing w:before="48" w:after="48" w:line="288" w:lineRule="auto"/>
              <w:rPr>
                <w:rFonts w:eastAsia="Calibri"/>
              </w:rPr>
            </w:pPr>
            <w:r w:rsidRPr="00C93E94">
              <w:rPr>
                <w:rFonts w:eastAsia="Calibri"/>
                <w:b/>
                <w:color w:val="FFFFFF"/>
              </w:rPr>
              <w:t>Wersja</w:t>
            </w:r>
          </w:p>
        </w:tc>
        <w:tc>
          <w:tcPr>
            <w:tcW w:w="1447" w:type="dxa"/>
            <w:shd w:val="clear" w:color="auto" w:fill="17365D" w:themeFill="text2" w:themeFillShade="BF"/>
            <w:tcMar/>
          </w:tcPr>
          <w:p w:rsidRPr="00C93E94" w:rsidR="00E46697" w:rsidP="00911709" w:rsidRDefault="00E46697" w14:paraId="04F3C90F" w14:textId="77777777">
            <w:pPr>
              <w:spacing w:before="48" w:after="48" w:line="288" w:lineRule="auto"/>
              <w:rPr>
                <w:rFonts w:eastAsia="Calibri"/>
              </w:rPr>
            </w:pPr>
            <w:r w:rsidRPr="00C93E94">
              <w:rPr>
                <w:rFonts w:eastAsia="Calibri"/>
                <w:b/>
                <w:color w:val="FFFFFF"/>
              </w:rPr>
              <w:t>Autor zmiany</w:t>
            </w:r>
          </w:p>
        </w:tc>
        <w:tc>
          <w:tcPr>
            <w:tcW w:w="5173" w:type="dxa"/>
            <w:shd w:val="clear" w:color="auto" w:fill="17365D" w:themeFill="text2" w:themeFillShade="BF"/>
            <w:tcMar/>
          </w:tcPr>
          <w:p w:rsidRPr="00C93E94" w:rsidR="00E46697" w:rsidP="00911709" w:rsidRDefault="00E46697" w14:paraId="37E30141" w14:textId="77777777">
            <w:pPr>
              <w:spacing w:before="48" w:after="48" w:line="288" w:lineRule="auto"/>
              <w:rPr>
                <w:rFonts w:eastAsia="Calibri"/>
              </w:rPr>
            </w:pPr>
            <w:r w:rsidRPr="00C93E94">
              <w:rPr>
                <w:rFonts w:eastAsia="Calibri"/>
                <w:b/>
                <w:color w:val="FFFFFF"/>
              </w:rPr>
              <w:t>Opis zmiany</w:t>
            </w:r>
          </w:p>
        </w:tc>
      </w:tr>
      <w:tr w:rsidRPr="00C93E94" w:rsidR="00E46697" w:rsidTr="6C9192B4" w14:paraId="71937799" w14:textId="77777777">
        <w:trPr>
          <w:trHeight w:val="340"/>
        </w:trPr>
        <w:tc>
          <w:tcPr>
            <w:tcW w:w="1389" w:type="dxa"/>
            <w:tcMar/>
          </w:tcPr>
          <w:p w:rsidRPr="00C93E94" w:rsidR="00E46697" w:rsidP="009164E8" w:rsidRDefault="001F69E6" w14:paraId="2083209A" w14:textId="77777777">
            <w:pPr>
              <w:spacing w:before="48" w:after="48" w:line="288" w:lineRule="auto"/>
              <w:rPr>
                <w:rFonts w:eastAsia="Calibri"/>
              </w:rPr>
            </w:pPr>
            <w:r>
              <w:rPr>
                <w:rFonts w:eastAsia="Calibri"/>
              </w:rPr>
              <w:t>2019-07-29</w:t>
            </w:r>
          </w:p>
        </w:tc>
        <w:tc>
          <w:tcPr>
            <w:tcW w:w="992" w:type="dxa"/>
            <w:tcMar/>
          </w:tcPr>
          <w:p w:rsidRPr="00C93E94" w:rsidR="00E46697" w:rsidP="00911709" w:rsidRDefault="00E46697" w14:paraId="4B3AA50C" w14:textId="77777777">
            <w:pPr>
              <w:spacing w:before="48" w:after="48" w:line="288" w:lineRule="auto"/>
              <w:rPr>
                <w:rFonts w:eastAsia="Calibri"/>
              </w:rPr>
            </w:pPr>
            <w:r w:rsidRPr="00C93E94">
              <w:rPr>
                <w:rFonts w:eastAsia="Calibri"/>
              </w:rPr>
              <w:t>1.0</w:t>
            </w:r>
          </w:p>
        </w:tc>
        <w:tc>
          <w:tcPr>
            <w:tcW w:w="1447" w:type="dxa"/>
            <w:tcMar/>
          </w:tcPr>
          <w:p w:rsidRPr="00C93E94" w:rsidR="00E46697" w:rsidP="00911709" w:rsidRDefault="001D18FF" w14:paraId="7E80FC08" w14:textId="6C5035D0">
            <w:pPr>
              <w:spacing w:before="48" w:after="48" w:line="288" w:lineRule="auto"/>
              <w:rPr>
                <w:rFonts w:eastAsia="Calibri"/>
              </w:rPr>
            </w:pPr>
            <w:r>
              <w:rPr>
                <w:rFonts w:eastAsia="Calibri"/>
              </w:rPr>
              <w:t>CSIOZ</w:t>
            </w:r>
          </w:p>
        </w:tc>
        <w:tc>
          <w:tcPr>
            <w:tcW w:w="5173" w:type="dxa"/>
            <w:tcMar/>
          </w:tcPr>
          <w:p w:rsidRPr="00C93E94" w:rsidR="00E46697" w:rsidP="00911709" w:rsidRDefault="001F69E6" w14:paraId="66E44BB8" w14:textId="77777777">
            <w:pPr>
              <w:spacing w:before="48" w:after="48" w:line="288" w:lineRule="auto"/>
              <w:rPr>
                <w:rFonts w:eastAsia="Calibri"/>
              </w:rPr>
            </w:pPr>
            <w:r>
              <w:rPr>
                <w:rFonts w:eastAsia="Calibri"/>
              </w:rPr>
              <w:t>Pierwsza wersja opisująca podstawowe operacje</w:t>
            </w:r>
          </w:p>
        </w:tc>
      </w:tr>
      <w:tr w:rsidRPr="00C93E94" w:rsidR="00BB53EF" w:rsidTr="6C9192B4" w14:paraId="33888BB1"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Pr="00C93E94" w:rsidR="00BB53EF" w:rsidRDefault="00BB53EF" w14:paraId="5AB5EF30" w14:textId="77777777">
            <w:pPr>
              <w:spacing w:before="48" w:after="48" w:line="288" w:lineRule="auto"/>
              <w:rPr>
                <w:rFonts w:eastAsia="Calibri"/>
              </w:rPr>
            </w:pPr>
            <w:r>
              <w:rPr>
                <w:rFonts w:eastAsia="Calibri"/>
              </w:rPr>
              <w:t>2019-08-09</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00C93E94" w:rsidR="00BB53EF" w:rsidP="00BB53EF" w:rsidRDefault="00BB53EF" w14:paraId="55D8B3B0" w14:textId="77777777">
            <w:pPr>
              <w:spacing w:before="48" w:after="48" w:line="288" w:lineRule="auto"/>
              <w:rPr>
                <w:rFonts w:eastAsia="Calibri"/>
              </w:rPr>
            </w:pPr>
            <w:r w:rsidRPr="00C93E94">
              <w:rPr>
                <w:rFonts w:eastAsia="Calibri"/>
              </w:rPr>
              <w:t>1.</w:t>
            </w:r>
            <w:r>
              <w:rPr>
                <w:rFonts w:eastAsia="Calibri"/>
              </w:rPr>
              <w:t>1</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00B01744" w:rsidR="00BB53EF" w:rsidP="00BB53EF" w:rsidRDefault="001D18FF" w14:paraId="6610A2DE" w14:textId="6A7485B9">
            <w:pPr>
              <w:spacing w:before="48" w:after="48" w:line="288" w:lineRule="auto"/>
              <w:rPr>
                <w:rFonts w:eastAsia="Calibri"/>
              </w:rPr>
            </w:pPr>
            <w:r>
              <w:rPr>
                <w:rFonts w:eastAsia="Calibri"/>
              </w:rPr>
              <w:t>CSIOZ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Pr="00C93E94" w:rsidR="00BB53EF" w:rsidP="00BB53EF" w:rsidRDefault="00BB53EF" w14:paraId="61221165" w14:textId="77777777">
            <w:pPr>
              <w:spacing w:before="48" w:after="48" w:line="288" w:lineRule="auto"/>
              <w:rPr>
                <w:rFonts w:eastAsia="Calibri"/>
              </w:rPr>
            </w:pPr>
            <w:r>
              <w:rPr>
                <w:rFonts w:eastAsia="Calibri"/>
              </w:rPr>
              <w:t>Dodanie załącznika nr 4</w:t>
            </w:r>
          </w:p>
        </w:tc>
      </w:tr>
      <w:tr w:rsidRPr="00C93E94" w:rsidR="00633364" w:rsidTr="6C9192B4" w14:paraId="117276A4"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00633364" w:rsidP="006D490A" w:rsidRDefault="00633364" w14:paraId="3E876AB9" w14:textId="1B3ABCD2">
            <w:pPr>
              <w:spacing w:before="48" w:after="48" w:line="288" w:lineRule="auto"/>
              <w:rPr>
                <w:rFonts w:eastAsia="Calibri"/>
              </w:rPr>
            </w:pPr>
            <w:r>
              <w:rPr>
                <w:rFonts w:eastAsia="Calibri"/>
              </w:rPr>
              <w:t>2019-08-</w:t>
            </w:r>
            <w:r w:rsidR="006D490A">
              <w:rPr>
                <w:rFonts w:eastAsia="Calibri"/>
              </w:rPr>
              <w:t>2</w:t>
            </w:r>
            <w:r w:rsidR="00F55456">
              <w:rPr>
                <w:rFonts w:eastAsia="Calibri"/>
              </w:rPr>
              <w:t>9</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00C93E94" w:rsidR="00633364" w:rsidP="00BB53EF" w:rsidRDefault="00633364" w14:paraId="1A3AE03F" w14:textId="3E59C021">
            <w:pPr>
              <w:spacing w:before="48" w:after="48" w:line="288" w:lineRule="auto"/>
              <w:rPr>
                <w:rFonts w:eastAsia="Calibri"/>
              </w:rPr>
            </w:pPr>
            <w:r>
              <w:rPr>
                <w:rFonts w:eastAsia="Calibri"/>
              </w:rPr>
              <w:t>1.</w:t>
            </w:r>
            <w:r w:rsidR="000E3CAA">
              <w:rPr>
                <w:rFonts w:eastAsia="Calibri"/>
              </w:rPr>
              <w:t>2</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002C0016" w:rsidR="00633364" w:rsidP="00BB53EF" w:rsidRDefault="001D18FF" w14:paraId="2F7C8073" w14:textId="57EEF3A3">
            <w:pPr>
              <w:spacing w:before="48" w:after="48" w:line="288" w:lineRule="auto"/>
              <w:rPr>
                <w:rFonts w:eastAsia="Calibri"/>
              </w:rPr>
            </w:pPr>
            <w:r>
              <w:rPr>
                <w:rFonts w:eastAsia="Calibri"/>
              </w:rPr>
              <w:t>CSIOZ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00633364" w:rsidP="00BB53EF" w:rsidRDefault="00633364" w14:paraId="3AC554A0" w14:textId="77777777">
            <w:pPr>
              <w:spacing w:before="48" w:after="48" w:line="288" w:lineRule="auto"/>
              <w:rPr>
                <w:rFonts w:eastAsia="Calibri"/>
              </w:rPr>
            </w:pPr>
            <w:r>
              <w:rPr>
                <w:rFonts w:eastAsia="Calibri"/>
              </w:rPr>
              <w:t>Dodanie transakcji ITI-57</w:t>
            </w:r>
          </w:p>
          <w:p w:rsidR="006D490A" w:rsidP="006D490A" w:rsidRDefault="006D490A" w14:paraId="5DA7C88D" w14:textId="77777777">
            <w:pPr>
              <w:spacing w:before="48" w:after="48" w:line="288" w:lineRule="auto"/>
              <w:rPr>
                <w:rFonts w:eastAsia="Calibri"/>
              </w:rPr>
            </w:pPr>
            <w:r>
              <w:rPr>
                <w:rFonts w:eastAsia="Calibri"/>
              </w:rPr>
              <w:t>Uzupełnienie informacji o transakcji ITI-20</w:t>
            </w:r>
          </w:p>
          <w:p w:rsidR="006D490A" w:rsidP="00995E05" w:rsidRDefault="00995E05" w14:paraId="6453C74E" w14:textId="77777777">
            <w:pPr>
              <w:spacing w:before="48" w:after="48" w:line="288" w:lineRule="auto"/>
              <w:rPr>
                <w:rFonts w:eastAsia="Calibri"/>
              </w:rPr>
            </w:pPr>
            <w:r>
              <w:rPr>
                <w:rFonts w:eastAsia="Calibri"/>
              </w:rPr>
              <w:t>Dodanie opisu kontekstu wywołania operacji</w:t>
            </w:r>
          </w:p>
          <w:p w:rsidR="003D45EB" w:rsidP="00995E05" w:rsidRDefault="003D45EB" w14:paraId="1C8A9228" w14:textId="7261240D">
            <w:pPr>
              <w:spacing w:before="48" w:after="48" w:line="288" w:lineRule="auto"/>
              <w:rPr>
                <w:rFonts w:eastAsia="Calibri"/>
              </w:rPr>
            </w:pPr>
            <w:r>
              <w:rPr>
                <w:rFonts w:eastAsia="Calibri"/>
              </w:rPr>
              <w:t>Dodanie opisu operacji uzupełniających (SZAR</w:t>
            </w:r>
            <w:r w:rsidR="001A63CC">
              <w:rPr>
                <w:rFonts w:eastAsia="Calibri"/>
              </w:rPr>
              <w:t>, SOZ</w:t>
            </w:r>
            <w:r>
              <w:rPr>
                <w:rFonts w:eastAsia="Calibri"/>
              </w:rPr>
              <w:t>)</w:t>
            </w:r>
          </w:p>
          <w:p w:rsidR="003D45EB" w:rsidP="00995E05" w:rsidRDefault="003D45EB" w14:paraId="095BD437" w14:textId="77777777">
            <w:pPr>
              <w:spacing w:before="48" w:after="48" w:line="288" w:lineRule="auto"/>
              <w:rPr>
                <w:rFonts w:eastAsia="Calibri"/>
              </w:rPr>
            </w:pPr>
            <w:r>
              <w:rPr>
                <w:rFonts w:eastAsia="Calibri"/>
              </w:rPr>
              <w:t>Uzupełnienie załącznika nr 3 oraz rozdziału 6 o nowe przykłady</w:t>
            </w:r>
          </w:p>
          <w:p w:rsidR="00F55456" w:rsidP="00995E05" w:rsidRDefault="00F55456" w14:paraId="48359031" w14:textId="22E8FDA0">
            <w:pPr>
              <w:spacing w:before="48" w:after="48" w:line="288" w:lineRule="auto"/>
              <w:rPr>
                <w:rFonts w:eastAsia="Calibri"/>
              </w:rPr>
            </w:pPr>
            <w:r>
              <w:rPr>
                <w:rFonts w:eastAsia="Calibri"/>
              </w:rPr>
              <w:t>Uwzględnienie uwag CSIOZ.</w:t>
            </w:r>
          </w:p>
        </w:tc>
      </w:tr>
      <w:tr w:rsidRPr="00C93E94" w:rsidR="0036551D" w:rsidTr="6C9192B4" w14:paraId="2F8C0D7C"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0036551D" w:rsidP="006D490A" w:rsidRDefault="00374538" w14:paraId="38FB55DC" w14:textId="0D3FCC47">
            <w:pPr>
              <w:spacing w:before="48" w:after="48" w:line="288" w:lineRule="auto"/>
              <w:rPr>
                <w:rFonts w:eastAsia="Calibri"/>
              </w:rPr>
            </w:pPr>
            <w:r>
              <w:rPr>
                <w:rFonts w:eastAsia="Calibri"/>
              </w:rPr>
              <w:t>2019-09-02</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36551D" w:rsidP="00BB53EF" w:rsidRDefault="0036551D" w14:paraId="1D19AB58" w14:textId="3E7518F0">
            <w:pPr>
              <w:spacing w:before="48" w:after="48" w:line="288" w:lineRule="auto"/>
              <w:rPr>
                <w:rFonts w:eastAsia="Calibri"/>
              </w:rPr>
            </w:pPr>
            <w:r>
              <w:rPr>
                <w:rFonts w:eastAsia="Calibri"/>
              </w:rPr>
              <w:t>2.0</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36551D" w:rsidP="00BB53EF" w:rsidRDefault="001D18FF" w14:paraId="7CCF2150" w14:textId="424F0435">
            <w:pPr>
              <w:spacing w:before="48" w:after="48" w:line="288" w:lineRule="auto"/>
              <w:rPr>
                <w:rFonts w:eastAsia="Calibri"/>
              </w:rPr>
            </w:pPr>
            <w:r>
              <w:rPr>
                <w:rFonts w:eastAsia="Calibri"/>
              </w:rPr>
              <w:t>CSIOZ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0036551D" w:rsidP="00BB53EF" w:rsidRDefault="0036551D" w14:paraId="003ABD21" w14:textId="77777777">
            <w:pPr>
              <w:spacing w:before="48" w:after="48" w:line="288" w:lineRule="auto"/>
              <w:rPr>
                <w:rFonts w:eastAsia="Calibri"/>
              </w:rPr>
            </w:pPr>
            <w:r>
              <w:rPr>
                <w:rFonts w:eastAsia="Calibri"/>
              </w:rPr>
              <w:t xml:space="preserve">Dodanie rozdziałów: </w:t>
            </w:r>
          </w:p>
          <w:p w:rsidR="001119C4" w:rsidP="001119C4" w:rsidRDefault="001119C4" w14:paraId="63C7572C" w14:textId="77777777">
            <w:pPr>
              <w:pStyle w:val="ListParagraph"/>
              <w:numPr>
                <w:ilvl w:val="0"/>
                <w:numId w:val="42"/>
              </w:numPr>
              <w:spacing w:before="48" w:after="48" w:line="288" w:lineRule="auto"/>
              <w:rPr>
                <w:rFonts w:eastAsia="Calibri"/>
              </w:rPr>
            </w:pPr>
            <w:r>
              <w:rPr>
                <w:rFonts w:eastAsia="Calibri"/>
              </w:rPr>
              <w:t>Zasady organizacji domeny (3)</w:t>
            </w:r>
          </w:p>
          <w:p w:rsidR="0036551D" w:rsidP="0036551D" w:rsidRDefault="00153EE4" w14:paraId="57635DAB" w14:textId="5199D47C">
            <w:pPr>
              <w:pStyle w:val="ListParagraph"/>
              <w:numPr>
                <w:ilvl w:val="0"/>
                <w:numId w:val="42"/>
              </w:numPr>
              <w:spacing w:before="48" w:after="48" w:line="288" w:lineRule="auto"/>
              <w:rPr>
                <w:rFonts w:eastAsia="Calibri"/>
              </w:rPr>
            </w:pPr>
            <w:r>
              <w:rPr>
                <w:rFonts w:eastAsia="Calibri"/>
              </w:rPr>
              <w:t>Zasady operacyjne (</w:t>
            </w:r>
            <w:r w:rsidR="001119C4">
              <w:rPr>
                <w:rFonts w:eastAsia="Calibri"/>
              </w:rPr>
              <w:t>4</w:t>
            </w:r>
            <w:r w:rsidR="0036551D">
              <w:rPr>
                <w:rFonts w:eastAsia="Calibri"/>
              </w:rPr>
              <w:t>)</w:t>
            </w:r>
          </w:p>
          <w:p w:rsidR="0036551D" w:rsidP="0036551D" w:rsidRDefault="00153EE4" w14:paraId="03BB7B2B" w14:textId="36DBAA71">
            <w:pPr>
              <w:pStyle w:val="ListParagraph"/>
              <w:numPr>
                <w:ilvl w:val="0"/>
                <w:numId w:val="42"/>
              </w:numPr>
              <w:spacing w:before="48" w:after="48" w:line="288" w:lineRule="auto"/>
              <w:rPr>
                <w:rFonts w:eastAsia="Calibri"/>
              </w:rPr>
            </w:pPr>
            <w:r>
              <w:rPr>
                <w:rFonts w:eastAsia="Calibri"/>
              </w:rPr>
              <w:t>Zasady przynależności do domeny udostępnionej na środowisku integracyjnym (</w:t>
            </w:r>
            <w:r w:rsidR="001119C4">
              <w:rPr>
                <w:rFonts w:eastAsia="Calibri"/>
              </w:rPr>
              <w:t>5</w:t>
            </w:r>
            <w:r>
              <w:rPr>
                <w:rFonts w:eastAsia="Calibri"/>
              </w:rPr>
              <w:t>)</w:t>
            </w:r>
          </w:p>
          <w:p w:rsidR="00153EE4" w:rsidP="0036551D" w:rsidRDefault="00153EE4" w14:paraId="562C20C5" w14:textId="2EA949F0">
            <w:pPr>
              <w:pStyle w:val="ListParagraph"/>
              <w:numPr>
                <w:ilvl w:val="0"/>
                <w:numId w:val="42"/>
              </w:numPr>
              <w:spacing w:before="48" w:after="48" w:line="288" w:lineRule="auto"/>
              <w:rPr>
                <w:rFonts w:eastAsia="Calibri"/>
              </w:rPr>
            </w:pPr>
            <w:r>
              <w:rPr>
                <w:rFonts w:eastAsia="Calibri"/>
              </w:rPr>
              <w:t>Zgody i polityki prywatności (</w:t>
            </w:r>
            <w:r w:rsidR="001119C4">
              <w:rPr>
                <w:rFonts w:eastAsia="Calibri"/>
              </w:rPr>
              <w:t>11</w:t>
            </w:r>
            <w:r>
              <w:rPr>
                <w:rFonts w:eastAsia="Calibri"/>
              </w:rPr>
              <w:t>)</w:t>
            </w:r>
          </w:p>
          <w:p w:rsidR="00153EE4" w:rsidP="00153EE4" w:rsidRDefault="00153EE4" w14:paraId="2E83BD6E" w14:textId="77777777">
            <w:pPr>
              <w:pStyle w:val="ListParagraph"/>
              <w:numPr>
                <w:ilvl w:val="0"/>
                <w:numId w:val="42"/>
              </w:numPr>
              <w:spacing w:before="48" w:after="48" w:line="288" w:lineRule="auto"/>
              <w:rPr>
                <w:rFonts w:eastAsia="Calibri"/>
              </w:rPr>
            </w:pPr>
            <w:r>
              <w:rPr>
                <w:rFonts w:eastAsia="Calibri"/>
              </w:rPr>
              <w:t>Bezpieczeństwo (</w:t>
            </w:r>
            <w:r w:rsidR="001119C4">
              <w:rPr>
                <w:rFonts w:eastAsia="Calibri"/>
              </w:rPr>
              <w:t>12</w:t>
            </w:r>
            <w:r>
              <w:rPr>
                <w:rFonts w:eastAsia="Calibri"/>
              </w:rPr>
              <w:t>)</w:t>
            </w:r>
          </w:p>
          <w:p w:rsidRPr="00153EE4" w:rsidR="00326151" w:rsidP="00153EE4" w:rsidRDefault="00326151" w14:paraId="313DEBCE" w14:textId="24504F08">
            <w:pPr>
              <w:pStyle w:val="ListParagraph"/>
              <w:numPr>
                <w:ilvl w:val="0"/>
                <w:numId w:val="42"/>
              </w:numPr>
              <w:spacing w:before="48" w:after="48" w:line="288" w:lineRule="auto"/>
              <w:rPr>
                <w:rFonts w:eastAsia="Calibri"/>
              </w:rPr>
            </w:pPr>
            <w:r>
              <w:rPr>
                <w:rFonts w:eastAsia="Calibri"/>
              </w:rPr>
              <w:t>Lista usług wystawionych dla integratorów (13)</w:t>
            </w:r>
          </w:p>
        </w:tc>
      </w:tr>
      <w:tr w:rsidRPr="00C93E94" w:rsidR="001A63CC" w:rsidTr="6C9192B4" w14:paraId="032D9663"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001A63CC" w:rsidP="006D490A" w:rsidRDefault="001A63CC" w14:paraId="6BE6E955" w14:textId="2188193D">
            <w:pPr>
              <w:spacing w:before="48" w:after="48" w:line="288" w:lineRule="auto"/>
              <w:rPr>
                <w:rFonts w:eastAsia="Calibri"/>
              </w:rPr>
            </w:pPr>
            <w:r>
              <w:rPr>
                <w:rFonts w:eastAsia="Calibri"/>
              </w:rPr>
              <w:t>2019-09-09</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1A63CC" w:rsidP="00BB53EF" w:rsidRDefault="001A63CC" w14:paraId="14924C21" w14:textId="556237B7">
            <w:pPr>
              <w:spacing w:before="48" w:after="48" w:line="288" w:lineRule="auto"/>
              <w:rPr>
                <w:rFonts w:eastAsia="Calibri"/>
              </w:rPr>
            </w:pPr>
            <w:r>
              <w:rPr>
                <w:rFonts w:eastAsia="Calibri"/>
              </w:rPr>
              <w:t>2.1</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1A63CC" w:rsidP="00BB53EF" w:rsidRDefault="001D18FF" w14:paraId="4B7F5758" w14:textId="6C2571B6">
            <w:pPr>
              <w:spacing w:before="48" w:after="48" w:line="288" w:lineRule="auto"/>
              <w:rPr>
                <w:rFonts w:eastAsia="Calibri"/>
              </w:rPr>
            </w:pPr>
            <w:r>
              <w:rPr>
                <w:rFonts w:eastAsia="Calibri"/>
              </w:rPr>
              <w:t>CSIOZ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001A63CC" w:rsidP="001A63CC" w:rsidRDefault="001A63CC" w14:paraId="6F469E23" w14:textId="2087EA62">
            <w:pPr>
              <w:spacing w:before="48" w:after="48" w:line="288" w:lineRule="auto"/>
              <w:rPr>
                <w:rFonts w:eastAsia="Calibri"/>
              </w:rPr>
            </w:pPr>
            <w:r>
              <w:rPr>
                <w:rFonts w:eastAsia="Calibri"/>
              </w:rPr>
              <w:t>Uwzględnienie uwag CSIOZ dot. obszaru wymiany EDM</w:t>
            </w:r>
          </w:p>
        </w:tc>
      </w:tr>
      <w:tr w:rsidRPr="00C93E94" w:rsidR="00A62BDA" w:rsidTr="6C9192B4" w14:paraId="774275FB"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00A62BDA" w:rsidP="006D6E60" w:rsidRDefault="00A62BDA" w14:paraId="26D88A12" w14:textId="11F9A131">
            <w:pPr>
              <w:spacing w:before="48" w:after="48" w:line="288" w:lineRule="auto"/>
              <w:rPr>
                <w:rFonts w:eastAsia="Calibri"/>
              </w:rPr>
            </w:pPr>
            <w:r>
              <w:rPr>
                <w:rFonts w:eastAsia="Calibri"/>
              </w:rPr>
              <w:t>2019-09-</w:t>
            </w:r>
            <w:r w:rsidR="00216713">
              <w:rPr>
                <w:rFonts w:eastAsia="Calibri"/>
              </w:rPr>
              <w:t>2</w:t>
            </w:r>
            <w:r w:rsidR="006D6E60">
              <w:rPr>
                <w:rFonts w:eastAsia="Calibri"/>
              </w:rPr>
              <w:t>5</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A62BDA" w:rsidP="00BB53EF" w:rsidRDefault="00A62BDA" w14:paraId="5C35A084" w14:textId="7C254743">
            <w:pPr>
              <w:spacing w:before="48" w:after="48" w:line="288" w:lineRule="auto"/>
              <w:rPr>
                <w:rFonts w:eastAsia="Calibri"/>
              </w:rPr>
            </w:pPr>
            <w:r>
              <w:rPr>
                <w:rFonts w:eastAsia="Calibri"/>
              </w:rPr>
              <w:t>2.2</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A62BDA" w:rsidP="00BB53EF" w:rsidRDefault="001D18FF" w14:paraId="105BC8D7" w14:textId="4FF14289">
            <w:pPr>
              <w:spacing w:before="48" w:after="48" w:line="288" w:lineRule="auto"/>
              <w:rPr>
                <w:rFonts w:eastAsia="Calibri"/>
              </w:rPr>
            </w:pPr>
            <w:r>
              <w:rPr>
                <w:rFonts w:eastAsia="Calibri"/>
              </w:rPr>
              <w:t>CSIOZ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00E863BE" w:rsidP="001A63CC" w:rsidRDefault="00E863BE" w14:paraId="5E7BC4BC" w14:textId="77777777">
            <w:pPr>
              <w:spacing w:before="48" w:after="48" w:line="288" w:lineRule="auto"/>
              <w:rPr>
                <w:rFonts w:eastAsia="Calibri"/>
              </w:rPr>
            </w:pPr>
            <w:r>
              <w:rPr>
                <w:rFonts w:eastAsia="Calibri"/>
              </w:rPr>
              <w:t>Usunięcie rozdziału:</w:t>
            </w:r>
          </w:p>
          <w:p w:rsidR="00E863BE" w:rsidP="00B42FB9" w:rsidRDefault="00E863BE" w14:paraId="4D373E68" w14:textId="7EDEC0F4">
            <w:pPr>
              <w:pStyle w:val="ListParagraph"/>
              <w:numPr>
                <w:ilvl w:val="0"/>
                <w:numId w:val="42"/>
              </w:numPr>
              <w:spacing w:before="48" w:after="48" w:line="288" w:lineRule="auto"/>
              <w:rPr>
                <w:rFonts w:eastAsia="Calibri"/>
              </w:rPr>
            </w:pPr>
            <w:r>
              <w:rPr>
                <w:rFonts w:eastAsia="Calibri"/>
              </w:rPr>
              <w:t>Kontekst (8.3)</w:t>
            </w:r>
          </w:p>
          <w:p w:rsidR="00E863BE" w:rsidP="00E24290" w:rsidRDefault="00E863BE" w14:paraId="3EFDC67C" w14:textId="77777777">
            <w:pPr>
              <w:spacing w:before="48" w:after="48" w:line="288" w:lineRule="auto"/>
              <w:rPr>
                <w:rFonts w:eastAsia="Calibri"/>
              </w:rPr>
            </w:pPr>
            <w:r>
              <w:rPr>
                <w:rFonts w:eastAsia="Calibri"/>
              </w:rPr>
              <w:t>Modyfikacja rozdziału:</w:t>
            </w:r>
          </w:p>
          <w:p w:rsidRPr="00E24290" w:rsidR="00E863BE" w:rsidP="00B42FB9" w:rsidRDefault="00E863BE" w14:paraId="1692BDBF" w14:textId="542C9593">
            <w:pPr>
              <w:pStyle w:val="ListParagraph"/>
              <w:numPr>
                <w:ilvl w:val="0"/>
                <w:numId w:val="42"/>
              </w:numPr>
              <w:spacing w:before="48" w:after="48" w:line="288" w:lineRule="auto"/>
              <w:rPr>
                <w:rFonts w:eastAsia="Calibri"/>
              </w:rPr>
            </w:pPr>
            <w:r>
              <w:rPr>
                <w:rFonts w:eastAsia="Calibri"/>
              </w:rPr>
              <w:t>SOZ (9.2) – zmian nr rozdziału zmiana treści rozdziału</w:t>
            </w:r>
          </w:p>
          <w:p w:rsidR="00A62BDA" w:rsidP="001A63CC" w:rsidRDefault="00E863BE" w14:paraId="6C9B9E6F" w14:textId="1747F7E5">
            <w:pPr>
              <w:spacing w:before="48" w:after="48" w:line="288" w:lineRule="auto"/>
              <w:rPr>
                <w:rFonts w:eastAsia="Calibri"/>
              </w:rPr>
            </w:pPr>
            <w:r>
              <w:rPr>
                <w:rFonts w:eastAsia="Calibri"/>
              </w:rPr>
              <w:t>Dodanie rozdziałów:</w:t>
            </w:r>
          </w:p>
          <w:p w:rsidR="00E863BE" w:rsidP="00B42FB9" w:rsidRDefault="00E863BE" w14:paraId="4D731A4B" w14:textId="77777777">
            <w:pPr>
              <w:pStyle w:val="ListParagraph"/>
              <w:numPr>
                <w:ilvl w:val="0"/>
                <w:numId w:val="42"/>
              </w:numPr>
              <w:spacing w:before="48" w:after="48" w:line="288" w:lineRule="auto"/>
              <w:rPr>
                <w:rFonts w:eastAsia="Calibri"/>
              </w:rPr>
            </w:pPr>
            <w:r>
              <w:rPr>
                <w:rFonts w:eastAsia="Calibri"/>
              </w:rPr>
              <w:t>Token SAML (8.3)</w:t>
            </w:r>
          </w:p>
          <w:p w:rsidR="00E863BE" w:rsidP="00B42FB9" w:rsidRDefault="00E863BE" w14:paraId="12D87560" w14:textId="77777777">
            <w:pPr>
              <w:pStyle w:val="ListParagraph"/>
              <w:numPr>
                <w:ilvl w:val="0"/>
                <w:numId w:val="42"/>
              </w:numPr>
              <w:spacing w:before="48" w:after="48" w:line="288" w:lineRule="auto"/>
              <w:rPr>
                <w:rFonts w:eastAsia="Calibri"/>
              </w:rPr>
            </w:pPr>
            <w:r>
              <w:rPr>
                <w:rFonts w:eastAsia="Calibri"/>
              </w:rPr>
              <w:t>AUT (9.2)</w:t>
            </w:r>
          </w:p>
          <w:p w:rsidRPr="00E24290" w:rsidR="00E863BE" w:rsidP="00E24290" w:rsidRDefault="00E863BE" w14:paraId="2C348E43" w14:textId="5ECCB83C">
            <w:pPr>
              <w:spacing w:before="48" w:after="48" w:line="288" w:lineRule="auto"/>
              <w:rPr>
                <w:rFonts w:eastAsia="Calibri"/>
              </w:rPr>
            </w:pPr>
            <w:r>
              <w:rPr>
                <w:rFonts w:eastAsia="Calibri"/>
              </w:rPr>
              <w:t>Dodanie przykładów</w:t>
            </w:r>
            <w:r w:rsidR="00C94CC5">
              <w:rPr>
                <w:rFonts w:eastAsia="Calibri"/>
              </w:rPr>
              <w:t xml:space="preserve"> dla tokena</w:t>
            </w:r>
            <w:r w:rsidR="004929E0">
              <w:rPr>
                <w:rFonts w:eastAsia="Calibri"/>
              </w:rPr>
              <w:t xml:space="preserve"> ora</w:t>
            </w:r>
            <w:r w:rsidR="00C94CC5">
              <w:rPr>
                <w:rFonts w:eastAsia="Calibri"/>
              </w:rPr>
              <w:t>z usługi generowania tokena</w:t>
            </w:r>
            <w:r>
              <w:rPr>
                <w:rFonts w:eastAsia="Calibri"/>
              </w:rPr>
              <w:t>.</w:t>
            </w:r>
          </w:p>
        </w:tc>
      </w:tr>
      <w:tr w:rsidRPr="00C93E94" w:rsidR="00A338C1" w:rsidTr="6C9192B4" w14:paraId="2F463EA4"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00A338C1" w:rsidP="006D6E60" w:rsidRDefault="00A338C1" w14:paraId="561955EF" w14:textId="2FC23737">
            <w:pPr>
              <w:spacing w:before="48" w:after="48" w:line="288" w:lineRule="auto"/>
              <w:rPr>
                <w:rFonts w:eastAsia="Calibri"/>
              </w:rPr>
            </w:pPr>
            <w:r>
              <w:rPr>
                <w:rFonts w:eastAsia="Calibri"/>
              </w:rPr>
              <w:t>2019-10-15</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A338C1" w:rsidP="00BB53EF" w:rsidRDefault="00A338C1" w14:paraId="25028EE3" w14:textId="0E3957E6">
            <w:pPr>
              <w:spacing w:before="48" w:after="48" w:line="288" w:lineRule="auto"/>
              <w:rPr>
                <w:rFonts w:eastAsia="Calibri"/>
              </w:rPr>
            </w:pPr>
            <w:r>
              <w:rPr>
                <w:rFonts w:eastAsia="Calibri"/>
              </w:rPr>
              <w:t>2.3</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A338C1" w:rsidP="00BB53EF" w:rsidRDefault="001D18FF" w14:paraId="6E3064DE" w14:textId="0BCE35F7">
            <w:pPr>
              <w:spacing w:before="48" w:after="48" w:line="288" w:lineRule="auto"/>
              <w:rPr>
                <w:rFonts w:eastAsia="Calibri"/>
              </w:rPr>
            </w:pPr>
            <w:r>
              <w:rPr>
                <w:rFonts w:eastAsia="Calibri"/>
              </w:rPr>
              <w:t>CSIOZ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00A338C1" w:rsidP="001A63CC" w:rsidRDefault="00A338C1" w14:paraId="49ADFACC" w14:textId="77777777">
            <w:pPr>
              <w:spacing w:before="48" w:after="48" w:line="288" w:lineRule="auto"/>
              <w:rPr>
                <w:rFonts w:eastAsia="Calibri"/>
              </w:rPr>
            </w:pPr>
            <w:r>
              <w:rPr>
                <w:rFonts w:eastAsia="Calibri"/>
              </w:rPr>
              <w:t>Modyfikacja rozdziału:</w:t>
            </w:r>
          </w:p>
          <w:p w:rsidRPr="00F36E1D" w:rsidR="00A338C1" w:rsidP="00971B0A" w:rsidRDefault="00A338C1" w14:paraId="519A80A6" w14:textId="53B7C82C">
            <w:pPr>
              <w:pStyle w:val="ListParagraph"/>
              <w:numPr>
                <w:ilvl w:val="0"/>
                <w:numId w:val="42"/>
              </w:numPr>
              <w:spacing w:before="48" w:after="48" w:line="288" w:lineRule="auto"/>
              <w:rPr>
                <w:rFonts w:eastAsia="Calibri"/>
              </w:rPr>
            </w:pPr>
            <w:r>
              <w:rPr>
                <w:rFonts w:eastAsia="Calibri"/>
              </w:rPr>
              <w:t xml:space="preserve">Token SAML (8.3) – zmiana </w:t>
            </w:r>
            <w:r w:rsidRPr="00484E7E">
              <w:rPr>
                <w:rFonts w:asciiTheme="minorHAnsi" w:hAnsiTheme="minorHAnsi" w:cstheme="minorHAnsi"/>
                <w:szCs w:val="22"/>
                <w:lang w:eastAsia="pl-PL"/>
              </w:rPr>
              <w:t>Numery księgi rejestrowej RPWDL</w:t>
            </w:r>
            <w:r>
              <w:rPr>
                <w:rFonts w:asciiTheme="minorHAnsi" w:hAnsiTheme="minorHAnsi" w:cstheme="minorHAnsi"/>
                <w:szCs w:val="22"/>
                <w:lang w:eastAsia="pl-PL"/>
              </w:rPr>
              <w:t xml:space="preserve">, zmiana wartości </w:t>
            </w:r>
            <w:r>
              <w:rPr>
                <w:lang w:eastAsia="pl-PL"/>
              </w:rPr>
              <w:t>Rola biznesowa użytkownika</w:t>
            </w:r>
          </w:p>
        </w:tc>
      </w:tr>
      <w:tr w:rsidRPr="00C93E94" w:rsidR="002C52B3" w:rsidTr="6C9192B4" w14:paraId="6E38F143"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002C52B3" w:rsidP="006D6E60" w:rsidRDefault="002C52B3" w14:paraId="3F910BBC" w14:textId="01ADD17F">
            <w:pPr>
              <w:spacing w:before="48" w:after="48" w:line="288" w:lineRule="auto"/>
              <w:rPr>
                <w:rFonts w:eastAsia="Calibri"/>
              </w:rPr>
            </w:pPr>
            <w:r>
              <w:rPr>
                <w:rFonts w:eastAsia="Calibri"/>
              </w:rPr>
              <w:t>2019-11-15</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2C52B3" w:rsidP="00BB53EF" w:rsidRDefault="002C52B3" w14:paraId="3A7BEEF5" w14:textId="3A23D859">
            <w:pPr>
              <w:spacing w:before="48" w:after="48" w:line="288" w:lineRule="auto"/>
              <w:rPr>
                <w:rFonts w:eastAsia="Calibri"/>
              </w:rPr>
            </w:pPr>
            <w:r>
              <w:rPr>
                <w:rFonts w:eastAsia="Calibri"/>
              </w:rPr>
              <w:t>2.4</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2C52B3" w:rsidP="00BB53EF" w:rsidRDefault="001D18FF" w14:paraId="3F8B07AB" w14:textId="6D70373B">
            <w:pPr>
              <w:spacing w:before="48" w:after="48" w:line="288" w:lineRule="auto"/>
              <w:rPr>
                <w:rFonts w:eastAsia="Calibri"/>
              </w:rPr>
            </w:pPr>
            <w:r>
              <w:rPr>
                <w:rFonts w:eastAsia="Calibri"/>
              </w:rPr>
              <w:t>CSIOZ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002C52B3" w:rsidP="00583400" w:rsidRDefault="00F36E1D" w14:paraId="53B1FCB8" w14:textId="5E6B1D12">
            <w:pPr>
              <w:spacing w:before="48" w:after="48" w:line="288" w:lineRule="auto"/>
              <w:rPr>
                <w:rFonts w:eastAsia="Calibri"/>
              </w:rPr>
            </w:pPr>
            <w:r>
              <w:rPr>
                <w:rFonts w:eastAsia="Calibri"/>
              </w:rPr>
              <w:t xml:space="preserve">Dodanie </w:t>
            </w:r>
            <w:r w:rsidR="002C52B3">
              <w:rPr>
                <w:rFonts w:eastAsia="Calibri"/>
              </w:rPr>
              <w:t>informacji o repozytorium XDS.b</w:t>
            </w:r>
            <w:r w:rsidR="00583400">
              <w:rPr>
                <w:rFonts w:eastAsia="Calibri"/>
              </w:rPr>
              <w:t xml:space="preserve"> (2)</w:t>
            </w:r>
            <w:r w:rsidR="002C52B3">
              <w:rPr>
                <w:rFonts w:eastAsia="Calibri"/>
              </w:rPr>
              <w:t xml:space="preserve"> oraz </w:t>
            </w:r>
            <w:r>
              <w:rPr>
                <w:rFonts w:eastAsia="Calibri"/>
              </w:rPr>
              <w:t>ograniczenia i założenia (14.2)</w:t>
            </w:r>
            <w:r w:rsidR="002C52B3">
              <w:rPr>
                <w:rFonts w:eastAsia="Calibri"/>
              </w:rPr>
              <w:t xml:space="preserve"> </w:t>
            </w:r>
          </w:p>
        </w:tc>
      </w:tr>
      <w:tr w:rsidRPr="00C93E94" w:rsidR="00971B0A" w:rsidTr="6C9192B4" w14:paraId="3B039149"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00971B0A" w:rsidP="006D6E60" w:rsidRDefault="00971B0A" w14:paraId="26C1767A" w14:textId="17E68E46">
            <w:pPr>
              <w:spacing w:before="48" w:after="48" w:line="288" w:lineRule="auto"/>
              <w:rPr>
                <w:rFonts w:eastAsia="Calibri"/>
              </w:rPr>
            </w:pPr>
            <w:r>
              <w:rPr>
                <w:rFonts w:eastAsia="Calibri"/>
              </w:rPr>
              <w:t>2019-11-28</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971B0A" w:rsidP="00BB53EF" w:rsidRDefault="00971B0A" w14:paraId="66EAE75B" w14:textId="10656CA7">
            <w:pPr>
              <w:spacing w:before="48" w:after="48" w:line="288" w:lineRule="auto"/>
              <w:rPr>
                <w:rFonts w:eastAsia="Calibri"/>
              </w:rPr>
            </w:pPr>
            <w:r>
              <w:rPr>
                <w:rFonts w:eastAsia="Calibri"/>
              </w:rPr>
              <w:t>2.5</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971B0A" w:rsidP="00BB53EF" w:rsidRDefault="001D18FF" w14:paraId="5CBA815F" w14:textId="7AE90036">
            <w:pPr>
              <w:spacing w:before="48" w:after="48" w:line="288" w:lineRule="auto"/>
              <w:rPr>
                <w:rFonts w:eastAsia="Calibri"/>
              </w:rPr>
            </w:pPr>
            <w:r>
              <w:rPr>
                <w:rFonts w:eastAsia="Calibri"/>
              </w:rPr>
              <w:t>CSIOZ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00971B0A" w:rsidP="00583400" w:rsidRDefault="00971B0A" w14:paraId="7A020841" w14:textId="17B9FCB2">
            <w:pPr>
              <w:spacing w:before="48" w:after="48" w:line="288" w:lineRule="auto"/>
              <w:rPr>
                <w:rFonts w:eastAsia="Calibri"/>
              </w:rPr>
            </w:pPr>
            <w:r>
              <w:rPr>
                <w:rFonts w:eastAsia="Calibri"/>
              </w:rPr>
              <w:t xml:space="preserve">Dodanie informacji o lid, version oraz </w:t>
            </w:r>
            <w:r w:rsidRPr="00272565">
              <w:t>availabilityStatus</w:t>
            </w:r>
            <w:r>
              <w:t>.</w:t>
            </w:r>
            <w:r w:rsidR="00DF389F">
              <w:t xml:space="preserve"> usunięcie zależności z SOZ</w:t>
            </w:r>
          </w:p>
        </w:tc>
      </w:tr>
      <w:tr w:rsidR="43A70E72" w:rsidTr="6C9192B4" w14:paraId="16B7D03A"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21247FC7" w:rsidP="43A70E72" w:rsidRDefault="21247FC7" w14:paraId="17D020FA" w14:textId="708309AB">
            <w:pPr>
              <w:spacing w:line="288" w:lineRule="auto"/>
              <w:rPr>
                <w:rFonts w:eastAsia="Calibri"/>
              </w:rPr>
            </w:pPr>
            <w:r w:rsidRPr="43A70E72">
              <w:rPr>
                <w:rFonts w:eastAsia="Calibri"/>
              </w:rPr>
              <w:t>2020-02-26</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21247FC7" w:rsidP="43A70E72" w:rsidRDefault="21247FC7" w14:paraId="22ECAA5B" w14:textId="3754768B">
            <w:pPr>
              <w:spacing w:line="288" w:lineRule="auto"/>
              <w:rPr>
                <w:rFonts w:eastAsia="Calibri"/>
              </w:rPr>
            </w:pPr>
            <w:r w:rsidRPr="43A70E72">
              <w:rPr>
                <w:rFonts w:eastAsia="Calibri"/>
              </w:rPr>
              <w:t>2.6</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21247FC7" w:rsidP="43A70E72" w:rsidRDefault="001D18FF" w14:paraId="362A2739" w14:textId="1608E974">
            <w:pPr>
              <w:spacing w:line="288" w:lineRule="auto"/>
              <w:rPr>
                <w:rFonts w:eastAsia="Calibri"/>
              </w:rPr>
            </w:pPr>
            <w:r>
              <w:rPr>
                <w:rFonts w:eastAsia="Calibri"/>
              </w:rPr>
              <w:t>CSIOZ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21247FC7" w:rsidP="433CCBC4" w:rsidRDefault="548D8573" w14:paraId="7B30C7BC" w14:textId="79EE04D5">
            <w:pPr>
              <w:spacing w:line="288" w:lineRule="auto"/>
              <w:rPr>
                <w:rFonts w:eastAsia="Calibri"/>
              </w:rPr>
            </w:pPr>
            <w:r w:rsidRPr="433CCBC4">
              <w:rPr>
                <w:rFonts w:eastAsia="Calibri"/>
              </w:rPr>
              <w:t>Usunięci</w:t>
            </w:r>
            <w:r w:rsidRPr="433CCBC4" w:rsidR="32378003">
              <w:rPr>
                <w:rFonts w:eastAsia="Calibri"/>
              </w:rPr>
              <w:t>e</w:t>
            </w:r>
            <w:r w:rsidRPr="433CCBC4">
              <w:rPr>
                <w:rFonts w:eastAsia="Calibri"/>
              </w:rPr>
              <w:t xml:space="preserve"> ograniczenia w tokenie SAML dla </w:t>
            </w:r>
            <w:r w:rsidRPr="433CCBC4">
              <w:rPr>
                <w:rFonts w:ascii="Calibri" w:hAnsi="Calibri" w:eastAsia="Calibri" w:cs="Calibri"/>
                <w:i/>
                <w:iCs/>
                <w:color w:val="000000" w:themeColor="text1"/>
                <w:sz w:val="21"/>
                <w:szCs w:val="21"/>
              </w:rPr>
              <w:t>:subject-id</w:t>
            </w:r>
            <w:r w:rsidRPr="433CCBC4" w:rsidR="00D555F7">
              <w:rPr>
                <w:rFonts w:ascii="Calibri" w:hAnsi="Calibri" w:eastAsia="Calibri" w:cs="Calibri"/>
                <w:i/>
                <w:iCs/>
                <w:color w:val="000000" w:themeColor="text1"/>
                <w:sz w:val="21"/>
                <w:szCs w:val="21"/>
              </w:rPr>
              <w:t>.</w:t>
            </w:r>
          </w:p>
          <w:p w:rsidRPr="00470B80" w:rsidR="21247FC7" w:rsidP="433CCBC4" w:rsidRDefault="3427BF1E" w14:paraId="6752824F" w14:textId="19D96493">
            <w:pPr>
              <w:spacing w:line="288" w:lineRule="auto"/>
              <w:rPr>
                <w:rFonts w:eastAsia="Calibri"/>
              </w:rPr>
            </w:pPr>
            <w:r w:rsidRPr="433CCBC4">
              <w:rPr>
                <w:rFonts w:eastAsia="Calibri"/>
                <w:szCs w:val="22"/>
              </w:rPr>
              <w:t xml:space="preserve">Modyfikacja </w:t>
            </w:r>
            <w:r w:rsidRPr="00CF5CDA" w:rsidR="58D4C836">
              <w:rPr>
                <w:rFonts w:eastAsia="Calibri"/>
                <w:szCs w:val="22"/>
              </w:rPr>
              <w:t>załącznika nr 3 – Przykłady</w:t>
            </w:r>
            <w:r w:rsidR="00C94CC5">
              <w:rPr>
                <w:rFonts w:eastAsia="Calibri"/>
                <w:szCs w:val="22"/>
              </w:rPr>
              <w:t xml:space="preserve"> (dodano przykład tokena</w:t>
            </w:r>
            <w:r w:rsidRPr="433CCBC4" w:rsidR="6C21CD1B">
              <w:rPr>
                <w:rFonts w:eastAsia="Calibri"/>
                <w:szCs w:val="22"/>
              </w:rPr>
              <w:t xml:space="preserve"> SAML zawierający podpis elektroniczny).</w:t>
            </w:r>
          </w:p>
        </w:tc>
      </w:tr>
      <w:tr w:rsidR="002D7D60" w:rsidTr="6C9192B4" w14:paraId="461D2E07"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Pr="43A70E72" w:rsidR="002D7D60" w:rsidP="43A70E72" w:rsidRDefault="002D7D60" w14:paraId="5A33D042" w14:textId="19E79428">
            <w:pPr>
              <w:spacing w:line="288" w:lineRule="auto"/>
              <w:rPr>
                <w:rFonts w:eastAsia="Calibri"/>
              </w:rPr>
            </w:pPr>
            <w:r>
              <w:rPr>
                <w:rFonts w:eastAsia="Calibri"/>
              </w:rPr>
              <w:t>2020-06-04</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43A70E72" w:rsidR="002D7D60" w:rsidP="43A70E72" w:rsidRDefault="002D7D60" w14:paraId="10C96772" w14:textId="08219234">
            <w:pPr>
              <w:spacing w:line="288" w:lineRule="auto"/>
              <w:rPr>
                <w:rFonts w:eastAsia="Calibri"/>
              </w:rPr>
            </w:pPr>
            <w:r>
              <w:rPr>
                <w:rFonts w:eastAsia="Calibri"/>
              </w:rPr>
              <w:t>2.7</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43A70E72" w:rsidR="002D7D60" w:rsidP="43A70E72" w:rsidRDefault="001D18FF" w14:paraId="1992305F" w14:textId="274A8D82">
            <w:pPr>
              <w:spacing w:line="288" w:lineRule="auto"/>
              <w:rPr>
                <w:rFonts w:eastAsia="Calibri"/>
              </w:rPr>
            </w:pPr>
            <w:r>
              <w:rPr>
                <w:rFonts w:eastAsia="Calibri"/>
              </w:rPr>
              <w:t>CSIOZ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Pr="433CCBC4" w:rsidR="002D7D60" w:rsidP="433CCBC4" w:rsidRDefault="00142F2A" w14:paraId="18566995" w14:textId="639B726C">
            <w:pPr>
              <w:spacing w:line="288" w:lineRule="auto"/>
              <w:rPr>
                <w:rFonts w:eastAsia="Calibri"/>
              </w:rPr>
            </w:pPr>
            <w:r>
              <w:rPr>
                <w:rFonts w:eastAsia="Calibri"/>
              </w:rPr>
              <w:t>Dodanie funkcjonalności rejestrowania repozytorium modułu SZAR.</w:t>
            </w:r>
          </w:p>
        </w:tc>
      </w:tr>
      <w:tr w:rsidR="00251B48" w:rsidTr="6C9192B4" w14:paraId="548E0301"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00251B48" w:rsidP="43A70E72" w:rsidRDefault="00251B48" w14:paraId="3F9C4CC2" w14:textId="5E68ECAD">
            <w:pPr>
              <w:spacing w:line="288" w:lineRule="auto"/>
              <w:rPr>
                <w:rFonts w:eastAsia="Calibri"/>
              </w:rPr>
            </w:pPr>
            <w:r>
              <w:rPr>
                <w:rFonts w:eastAsia="Calibri"/>
              </w:rPr>
              <w:t>2020-06-18</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251B48" w:rsidP="43A70E72" w:rsidRDefault="00251B48" w14:paraId="6A3978BA" w14:textId="2B494875">
            <w:pPr>
              <w:spacing w:line="288" w:lineRule="auto"/>
              <w:rPr>
                <w:rFonts w:eastAsia="Calibri"/>
              </w:rPr>
            </w:pPr>
            <w:r>
              <w:rPr>
                <w:rFonts w:eastAsia="Calibri"/>
              </w:rPr>
              <w:t>2.8</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43A70E72" w:rsidR="00251B48" w:rsidP="43A70E72" w:rsidRDefault="001D18FF" w14:paraId="39D97800" w14:textId="55E35851">
            <w:pPr>
              <w:spacing w:line="288" w:lineRule="auto"/>
              <w:rPr>
                <w:rFonts w:eastAsia="Calibri"/>
              </w:rPr>
            </w:pPr>
            <w:r>
              <w:rPr>
                <w:rFonts w:eastAsia="Calibri"/>
              </w:rPr>
              <w:t>CSIOZ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005D328E" w:rsidP="433CCBC4" w:rsidRDefault="00251B48" w14:paraId="66DD5836" w14:textId="7CF54140">
            <w:pPr>
              <w:spacing w:line="288" w:lineRule="auto"/>
              <w:rPr>
                <w:rFonts w:eastAsia="Calibri"/>
              </w:rPr>
            </w:pPr>
            <w:r>
              <w:rPr>
                <w:rFonts w:eastAsia="Calibri"/>
              </w:rPr>
              <w:t>Dodanie polityk zgód pacjenta.</w:t>
            </w:r>
          </w:p>
        </w:tc>
      </w:tr>
      <w:tr w:rsidR="005D328E" w:rsidTr="6C9192B4" w14:paraId="7523394E"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005D328E" w:rsidP="005D328E" w:rsidRDefault="005D328E" w14:paraId="072365EC" w14:textId="4B0007E0">
            <w:pPr>
              <w:spacing w:line="288" w:lineRule="auto"/>
              <w:rPr>
                <w:rFonts w:eastAsia="Calibri"/>
              </w:rPr>
            </w:pPr>
            <w:r w:rsidRPr="425C14AB">
              <w:rPr>
                <w:rFonts w:eastAsia="Calibri"/>
              </w:rPr>
              <w:t>2020-0</w:t>
            </w:r>
            <w:r w:rsidRPr="425C14AB" w:rsidR="0041064E">
              <w:rPr>
                <w:rFonts w:eastAsia="Calibri"/>
              </w:rPr>
              <w:t>8</w:t>
            </w:r>
            <w:r w:rsidRPr="425C14AB">
              <w:rPr>
                <w:rFonts w:eastAsia="Calibri"/>
              </w:rPr>
              <w:t>-</w:t>
            </w:r>
            <w:r w:rsidRPr="425C14AB" w:rsidR="42176E81">
              <w:rPr>
                <w:rFonts w:eastAsia="Calibri"/>
              </w:rPr>
              <w:t>21</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5D328E" w:rsidP="005D328E" w:rsidRDefault="005D328E" w14:paraId="7409B180" w14:textId="73D3DCC6">
            <w:pPr>
              <w:spacing w:line="288" w:lineRule="auto"/>
              <w:rPr>
                <w:rFonts w:eastAsia="Calibri"/>
              </w:rPr>
            </w:pPr>
            <w:r>
              <w:rPr>
                <w:rFonts w:eastAsia="Calibri"/>
              </w:rPr>
              <w:t>2.9</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43A70E72" w:rsidR="005D328E" w:rsidP="005D328E" w:rsidRDefault="001D18FF" w14:paraId="32EB6021" w14:textId="19CEF0C1">
            <w:pPr>
              <w:spacing w:line="288" w:lineRule="auto"/>
              <w:rPr>
                <w:rFonts w:eastAsia="Calibri"/>
              </w:rPr>
            </w:pPr>
            <w:r>
              <w:rPr>
                <w:rFonts w:eastAsia="Calibri"/>
              </w:rPr>
              <w:t>CSIOZ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005D328E" w:rsidP="194BAA61" w:rsidRDefault="005D328E" w14:paraId="070BB987" w14:textId="0584D7A5">
            <w:pPr>
              <w:spacing w:line="288" w:lineRule="auto"/>
              <w:rPr>
                <w:rFonts w:eastAsia="Calibri"/>
              </w:rPr>
            </w:pPr>
            <w:r w:rsidRPr="194BAA61">
              <w:rPr>
                <w:rFonts w:eastAsia="Calibri"/>
              </w:rPr>
              <w:t>Zmiana opisu dla ‘repozytoria papierowe’.</w:t>
            </w:r>
          </w:p>
          <w:p w:rsidR="005D328E" w:rsidP="194BAA61" w:rsidRDefault="7E0FBA0F" w14:paraId="7827483C" w14:textId="71004E4E">
            <w:pPr>
              <w:spacing w:line="288" w:lineRule="auto"/>
              <w:rPr>
                <w:rFonts w:eastAsia="Calibri"/>
              </w:rPr>
            </w:pPr>
            <w:r w:rsidRPr="194BAA61">
              <w:rPr>
                <w:rFonts w:eastAsia="Calibri"/>
              </w:rPr>
              <w:t>Modyfikacja załącznika nr 2 - Załącznik nr 2 - EDM - wsdl i  xsd (dodanie WSS dla SZAR)</w:t>
            </w:r>
          </w:p>
          <w:p w:rsidR="005D328E" w:rsidP="2A730784" w:rsidRDefault="7E0FBA0F" w14:paraId="10A44C9F" w14:textId="1C162B96">
            <w:pPr>
              <w:spacing w:line="288" w:lineRule="auto"/>
              <w:rPr>
                <w:rFonts w:eastAsia="Calibri"/>
              </w:rPr>
            </w:pPr>
            <w:r w:rsidRPr="2A730784">
              <w:rPr>
                <w:rFonts w:eastAsia="Calibri"/>
              </w:rPr>
              <w:t>Modyfikacja załącznika nr 3 - Załącznik nr 3 - Przykłady (dodanie WSS dla SZAR)</w:t>
            </w:r>
          </w:p>
          <w:p w:rsidR="005D328E" w:rsidP="233C64B7" w:rsidRDefault="6519EC6F" w14:paraId="21AB52EB" w14:textId="2EBF2F0C">
            <w:pPr>
              <w:spacing w:line="288" w:lineRule="auto"/>
              <w:rPr>
                <w:rFonts w:eastAsia="Calibri"/>
              </w:rPr>
            </w:pPr>
            <w:r w:rsidRPr="233C64B7">
              <w:rPr>
                <w:rFonts w:eastAsia="Calibri"/>
              </w:rPr>
              <w:t>Zaktualizowano rozdział 11.2 dotyczący wymiany EDM</w:t>
            </w:r>
          </w:p>
          <w:p w:rsidR="005D328E" w:rsidP="233C64B7" w:rsidRDefault="4D21BE84" w14:paraId="4AC4579D" w14:textId="0B662392">
            <w:pPr>
              <w:spacing w:line="288" w:lineRule="auto"/>
              <w:rPr>
                <w:rFonts w:eastAsia="Calibri"/>
              </w:rPr>
            </w:pPr>
            <w:r w:rsidRPr="233C64B7">
              <w:rPr>
                <w:rFonts w:eastAsia="Calibri"/>
              </w:rPr>
              <w:t>Dodano załącznik nr 5 – Zestawienie reguł weryfikacji biznesowej</w:t>
            </w:r>
          </w:p>
          <w:p w:rsidR="005D328E" w:rsidP="2FAAC318" w:rsidRDefault="535CAC65" w14:paraId="48DC7F5B" w14:textId="22211EC0">
            <w:pPr>
              <w:spacing w:line="288" w:lineRule="auto"/>
              <w:rPr>
                <w:rFonts w:eastAsia="Arial"/>
              </w:rPr>
            </w:pPr>
            <w:r w:rsidRPr="2FAAC318">
              <w:rPr>
                <w:rFonts w:eastAsia="Arial"/>
                <w:color w:val="000000" w:themeColor="text1"/>
              </w:rPr>
              <w:t>Modyfikacja załącznika nr 1 - Załącznik nr 1 - Zakres metadanych (aktualizacja OID dla Domeny Krajowej XDS.b)</w:t>
            </w:r>
          </w:p>
          <w:p w:rsidR="005D328E" w:rsidP="003A7F9E" w:rsidRDefault="02D4A8EA" w14:paraId="0D7F7C20" w14:textId="0A61ED64">
            <w:pPr>
              <w:spacing w:line="288" w:lineRule="auto"/>
              <w:rPr>
                <w:rFonts w:eastAsia="Arial"/>
                <w:szCs w:val="22"/>
              </w:rPr>
            </w:pPr>
            <w:r w:rsidRPr="4E6BB074">
              <w:rPr>
                <w:rFonts w:eastAsia="Arial"/>
                <w:color w:val="000000" w:themeColor="text1"/>
                <w:szCs w:val="22"/>
              </w:rPr>
              <w:t>Zaktualizowano rozdział 12.1 w zakresie polityki Kontynuacji Leczenia</w:t>
            </w:r>
          </w:p>
          <w:p w:rsidR="005D328E" w:rsidP="4E6BB074" w:rsidRDefault="0195FB67" w14:paraId="180F0064" w14:textId="41227D2C">
            <w:pPr>
              <w:spacing w:line="288" w:lineRule="auto"/>
            </w:pPr>
            <w:r w:rsidRPr="425C14AB">
              <w:rPr>
                <w:rFonts w:eastAsia="Arial"/>
                <w:szCs w:val="22"/>
              </w:rPr>
              <w:t>Zmiana treści komunikatu w 14.2.2, korekta zaimplementowanych polityk w 14.2.1</w:t>
            </w:r>
          </w:p>
          <w:p w:rsidR="005D328E" w:rsidP="003A7F9E" w:rsidRDefault="57BCAD63" w14:paraId="0AD3A9BC" w14:textId="2C713674">
            <w:pPr>
              <w:spacing w:line="288" w:lineRule="auto"/>
              <w:rPr>
                <w:rFonts w:eastAsia="Arial"/>
                <w:szCs w:val="22"/>
              </w:rPr>
            </w:pPr>
            <w:r w:rsidRPr="425C14AB">
              <w:rPr>
                <w:rFonts w:eastAsia="Arial"/>
                <w:szCs w:val="22"/>
              </w:rPr>
              <w:t>Zmiana treści załącznika nr 1.</w:t>
            </w:r>
          </w:p>
        </w:tc>
      </w:tr>
      <w:tr w:rsidR="00E260D3" w:rsidTr="6C9192B4" w14:paraId="5E184BF3"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Pr="425C14AB" w:rsidR="00E260D3" w:rsidP="005D328E" w:rsidRDefault="00E260D3" w14:paraId="45291928" w14:textId="47BAC8DE">
            <w:pPr>
              <w:spacing w:line="288" w:lineRule="auto"/>
              <w:rPr>
                <w:rFonts w:eastAsia="Calibri"/>
              </w:rPr>
            </w:pPr>
            <w:r>
              <w:rPr>
                <w:rFonts w:eastAsia="Calibri"/>
              </w:rPr>
              <w:t>2020-08-28</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E260D3" w:rsidP="005D328E" w:rsidRDefault="00E260D3" w14:paraId="54B6F550" w14:textId="45DA1FD1">
            <w:pPr>
              <w:spacing w:line="288" w:lineRule="auto"/>
              <w:rPr>
                <w:rFonts w:eastAsia="Calibri"/>
              </w:rPr>
            </w:pPr>
            <w:r>
              <w:rPr>
                <w:rFonts w:eastAsia="Calibri"/>
              </w:rPr>
              <w:t>12.0</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43A70E72" w:rsidR="00E260D3" w:rsidP="005D328E" w:rsidRDefault="001D18FF" w14:paraId="09EDD97B" w14:textId="44834320">
            <w:pPr>
              <w:spacing w:line="288" w:lineRule="auto"/>
              <w:rPr>
                <w:rFonts w:eastAsia="Calibri"/>
              </w:rPr>
            </w:pPr>
            <w:r>
              <w:rPr>
                <w:rFonts w:eastAsia="Calibri"/>
              </w:rPr>
              <w:t>CSIOZ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Pr="194BAA61" w:rsidR="00A92C15" w:rsidP="194BAA61" w:rsidRDefault="005C6A1E" w14:paraId="04BCE7E1" w14:textId="65EDBC03">
            <w:pPr>
              <w:spacing w:line="288" w:lineRule="auto"/>
              <w:rPr>
                <w:rFonts w:eastAsia="Calibri"/>
              </w:rPr>
            </w:pPr>
            <w:r w:rsidRPr="58837B46">
              <w:rPr>
                <w:rFonts w:eastAsia="Calibri"/>
              </w:rPr>
              <w:t>Dodanie opisu ITI-20</w:t>
            </w:r>
            <w:r w:rsidRPr="58837B46" w:rsidR="00A92C15">
              <w:rPr>
                <w:rFonts w:eastAsia="Calibri"/>
              </w:rPr>
              <w:t>.</w:t>
            </w:r>
          </w:p>
        </w:tc>
      </w:tr>
      <w:tr w:rsidR="008C49D4" w:rsidTr="6C9192B4" w14:paraId="68E2018E"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008C49D4" w:rsidP="000E5065" w:rsidRDefault="008C49D4" w14:paraId="00A75FE3" w14:textId="77777777">
            <w:pPr>
              <w:spacing w:line="288" w:lineRule="auto"/>
              <w:rPr>
                <w:rFonts w:eastAsia="Calibri"/>
              </w:rPr>
            </w:pPr>
            <w:r w:rsidRPr="591A1BC4">
              <w:rPr>
                <w:rFonts w:eastAsia="Calibri"/>
              </w:rPr>
              <w:t>2020-11-05</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8C49D4" w:rsidP="000E5065" w:rsidRDefault="008C49D4" w14:paraId="301642CF" w14:textId="77777777">
            <w:pPr>
              <w:spacing w:line="288" w:lineRule="auto"/>
              <w:rPr>
                <w:rFonts w:eastAsia="Calibri"/>
              </w:rPr>
            </w:pPr>
            <w:r>
              <w:rPr>
                <w:rFonts w:eastAsia="Calibri"/>
              </w:rPr>
              <w:t>13.0</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8C49D4" w:rsidP="000E5065" w:rsidRDefault="001D18FF" w14:paraId="610DD3A5" w14:textId="76364CA6">
            <w:pPr>
              <w:spacing w:line="288" w:lineRule="auto"/>
              <w:rPr>
                <w:rFonts w:eastAsia="Calibri"/>
              </w:rPr>
            </w:pPr>
            <w:r>
              <w:rPr>
                <w:rFonts w:eastAsia="Calibri"/>
              </w:rPr>
              <w:t>CeZ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008C49D4" w:rsidP="000E5065" w:rsidRDefault="008C49D4" w14:paraId="6A7D3B1E" w14:textId="77777777">
            <w:pPr>
              <w:spacing w:line="288" w:lineRule="auto"/>
              <w:rPr>
                <w:rFonts w:eastAsia="Calibri"/>
              </w:rPr>
            </w:pPr>
            <w:r>
              <w:rPr>
                <w:rFonts w:eastAsia="Calibri"/>
              </w:rPr>
              <w:t>Aktualizacja opisu rejestracji danych dostępowych repozytorium.</w:t>
            </w:r>
          </w:p>
          <w:p w:rsidRPr="58837B46" w:rsidR="008C49D4" w:rsidP="000E5065" w:rsidRDefault="008C49D4" w14:paraId="6151CBB5" w14:textId="77777777">
            <w:pPr>
              <w:spacing w:line="288" w:lineRule="auto"/>
              <w:rPr>
                <w:rFonts w:eastAsia="Calibri"/>
              </w:rPr>
            </w:pPr>
            <w:r w:rsidRPr="427D4B5F">
              <w:rPr>
                <w:rFonts w:eastAsia="Calibri"/>
              </w:rPr>
              <w:t>Uzupełnienie przykładów o komunikat Syslog wysyłany w ramach transakcji ITI-20.</w:t>
            </w:r>
          </w:p>
          <w:p w:rsidR="008C49D4" w:rsidP="000E5065" w:rsidRDefault="008C49D4" w14:paraId="1A00C87B" w14:textId="77777777">
            <w:pPr>
              <w:spacing w:line="288" w:lineRule="auto"/>
            </w:pPr>
            <w:r w:rsidRPr="591A1BC4">
              <w:rPr>
                <w:rFonts w:eastAsia="Calibri"/>
              </w:rPr>
              <w:t xml:space="preserve">Zaktualizowano wersję załącznika </w:t>
            </w:r>
            <w:r>
              <w:t>nr 3 – Przykłady (wersja 1.10)</w:t>
            </w:r>
          </w:p>
          <w:p w:rsidRPr="58837B46" w:rsidR="008C49D4" w:rsidP="000E5065" w:rsidRDefault="008C49D4" w14:paraId="2B17D57A" w14:textId="77777777">
            <w:pPr>
              <w:spacing w:line="288" w:lineRule="auto"/>
              <w:rPr>
                <w:rFonts w:eastAsia="Calibri"/>
              </w:rPr>
            </w:pPr>
            <w:r>
              <w:t>Uszczegółowiono zakres informacyjny dla ITI-20</w:t>
            </w:r>
          </w:p>
          <w:p w:rsidRPr="58837B46" w:rsidR="008C49D4" w:rsidP="000E5065" w:rsidRDefault="008C49D4" w14:paraId="4C65650A" w14:textId="77777777">
            <w:pPr>
              <w:spacing w:line="288" w:lineRule="auto"/>
            </w:pPr>
            <w:r>
              <w:t>Zaktualizowano adres słownika typów dokumentów medycznych (rozdział 8.3.7.4)</w:t>
            </w:r>
          </w:p>
        </w:tc>
      </w:tr>
      <w:tr w:rsidR="00EE5E19" w:rsidTr="6C9192B4" w14:paraId="351A10DD"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00EE5E19" w:rsidP="00F24E39" w:rsidRDefault="00715A3D" w14:paraId="63D3BF76" w14:textId="173D88A7">
            <w:pPr>
              <w:spacing w:line="288" w:lineRule="auto"/>
              <w:rPr>
                <w:rFonts w:eastAsia="Calibri"/>
              </w:rPr>
            </w:pPr>
            <w:r>
              <w:rPr>
                <w:rFonts w:eastAsia="Calibri"/>
              </w:rPr>
              <w:t>2021-03</w:t>
            </w:r>
            <w:r w:rsidRPr="591A1BC4" w:rsidR="00EE5E19">
              <w:rPr>
                <w:rFonts w:eastAsia="Calibri"/>
              </w:rPr>
              <w:t>-</w:t>
            </w:r>
            <w:r w:rsidRPr="591A1BC4" w:rsidR="00004614">
              <w:rPr>
                <w:rFonts w:eastAsia="Calibri"/>
              </w:rPr>
              <w:t>0</w:t>
            </w:r>
            <w:r>
              <w:rPr>
                <w:rFonts w:eastAsia="Calibri"/>
              </w:rPr>
              <w:t>9</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EE5E19" w:rsidP="005D328E" w:rsidRDefault="008C49D4" w14:paraId="4D650A47" w14:textId="35537C86">
            <w:pPr>
              <w:spacing w:line="288" w:lineRule="auto"/>
              <w:rPr>
                <w:rFonts w:eastAsia="Calibri"/>
              </w:rPr>
            </w:pPr>
            <w:r>
              <w:rPr>
                <w:rFonts w:eastAsia="Calibri"/>
              </w:rPr>
              <w:t>14</w:t>
            </w:r>
            <w:r w:rsidR="00EE5E19">
              <w:rPr>
                <w:rFonts w:eastAsia="Calibri"/>
              </w:rPr>
              <w:t>.0</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EE5E19" w:rsidP="005D328E" w:rsidRDefault="001D18FF" w14:paraId="38481BA9" w14:textId="1915BF92">
            <w:pPr>
              <w:spacing w:line="288" w:lineRule="auto"/>
              <w:rPr>
                <w:rFonts w:eastAsia="Calibri"/>
              </w:rPr>
            </w:pPr>
            <w:r>
              <w:rPr>
                <w:rFonts w:eastAsia="Calibri"/>
              </w:rPr>
              <w:t>CeZ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00685D5D" w:rsidP="427D4B5F" w:rsidRDefault="008C49D4" w14:paraId="20C3A874" w14:textId="39794A69">
            <w:pPr>
              <w:spacing w:line="288" w:lineRule="auto"/>
              <w:rPr>
                <w:rFonts w:eastAsia="Arial"/>
                <w:szCs w:val="22"/>
              </w:rPr>
            </w:pPr>
            <w:r>
              <w:rPr>
                <w:rFonts w:eastAsia="Arial"/>
                <w:szCs w:val="22"/>
              </w:rPr>
              <w:t xml:space="preserve">Zmiana </w:t>
            </w:r>
            <w:r w:rsidRPr="425C14AB">
              <w:rPr>
                <w:rFonts w:eastAsia="Arial"/>
                <w:szCs w:val="22"/>
              </w:rPr>
              <w:t>załącznika nr 1</w:t>
            </w:r>
            <w:r>
              <w:rPr>
                <w:rFonts w:eastAsia="Arial"/>
                <w:szCs w:val="22"/>
              </w:rPr>
              <w:t xml:space="preserve"> – </w:t>
            </w:r>
            <w:r w:rsidR="008111E9">
              <w:rPr>
                <w:rFonts w:eastAsia="Arial"/>
                <w:szCs w:val="22"/>
              </w:rPr>
              <w:t xml:space="preserve">korekta opisu, </w:t>
            </w:r>
            <w:r>
              <w:rPr>
                <w:rFonts w:eastAsia="Arial"/>
                <w:szCs w:val="22"/>
              </w:rPr>
              <w:t xml:space="preserve">zmiana krotności </w:t>
            </w:r>
            <w:r w:rsidR="00685D5D">
              <w:rPr>
                <w:rFonts w:eastAsia="Arial"/>
                <w:szCs w:val="22"/>
              </w:rPr>
              <w:t>z 0..1 na 1:</w:t>
            </w:r>
          </w:p>
          <w:p w:rsidRPr="002879CC" w:rsidR="00685D5D" w:rsidP="00685D5D" w:rsidRDefault="00685D5D" w14:paraId="213661C2" w14:textId="0E1FCE43">
            <w:pPr>
              <w:pStyle w:val="ListParagraph"/>
              <w:numPr>
                <w:ilvl w:val="0"/>
                <w:numId w:val="58"/>
              </w:numPr>
              <w:spacing w:line="288" w:lineRule="auto"/>
              <w:rPr>
                <w:lang w:val="en-US"/>
              </w:rPr>
            </w:pPr>
            <w:r w:rsidRPr="002879CC">
              <w:rPr>
                <w:rFonts w:eastAsia="Arial"/>
                <w:szCs w:val="22"/>
                <w:lang w:val="en-US"/>
              </w:rPr>
              <w:t>author, authorPerson, authorInstitution (autor dokumentu)</w:t>
            </w:r>
          </w:p>
          <w:p w:rsidRPr="00715A3D" w:rsidR="00004614" w:rsidP="00685D5D" w:rsidRDefault="00685D5D" w14:paraId="2EB03B3F" w14:textId="77777777">
            <w:pPr>
              <w:pStyle w:val="ListParagraph"/>
              <w:numPr>
                <w:ilvl w:val="0"/>
                <w:numId w:val="58"/>
              </w:numPr>
              <w:spacing w:line="288" w:lineRule="auto"/>
            </w:pPr>
            <w:r>
              <w:t>author,</w:t>
            </w:r>
            <w:r w:rsidRPr="00685D5D">
              <w:rPr>
                <w:rFonts w:eastAsia="Arial"/>
                <w:szCs w:val="22"/>
              </w:rPr>
              <w:t xml:space="preserve"> authorInstitution</w:t>
            </w:r>
            <w:r>
              <w:rPr>
                <w:rFonts w:eastAsia="Arial"/>
                <w:szCs w:val="22"/>
              </w:rPr>
              <w:t xml:space="preserve"> (autor wysyłki)</w:t>
            </w:r>
          </w:p>
          <w:p w:rsidRPr="58837B46" w:rsidR="00715A3D" w:rsidP="00715A3D" w:rsidRDefault="00715A3D" w14:paraId="359FCBD2" w14:textId="3A044A21">
            <w:pPr>
              <w:spacing w:line="288" w:lineRule="auto"/>
            </w:pPr>
            <w:r>
              <w:t>Rozszerzenie tokena SAML o identyfikator miejsca udzielania świadczeń</w:t>
            </w:r>
          </w:p>
          <w:p w:rsidRPr="58837B46" w:rsidR="00715A3D" w:rsidP="49F4F5EF" w:rsidRDefault="09A30B8B" w14:paraId="5A17DCDE" w14:textId="7535CD79">
            <w:pPr>
              <w:spacing w:line="288" w:lineRule="auto"/>
            </w:pPr>
            <w:r>
              <w:t>Dodanie poziomu poufności dla polityki ratowania życia.</w:t>
            </w:r>
          </w:p>
          <w:p w:rsidRPr="58837B46" w:rsidR="00715A3D" w:rsidP="2A378030" w:rsidRDefault="6BE26553" w14:paraId="7D2EBBC5" w14:textId="32CA67D7">
            <w:pPr>
              <w:spacing w:line="288" w:lineRule="auto"/>
              <w:rPr>
                <w:rFonts w:eastAsia="Arial"/>
                <w:color w:val="000000" w:themeColor="text1"/>
              </w:rPr>
            </w:pPr>
            <w:r w:rsidRPr="2A378030">
              <w:rPr>
                <w:rFonts w:eastAsia="Arial"/>
                <w:color w:val="000000" w:themeColor="text1"/>
              </w:rPr>
              <w:t>Dodanie opisu hurtowej zmiany statusu dostępności dokumentów.</w:t>
            </w:r>
          </w:p>
          <w:p w:rsidRPr="58837B46" w:rsidR="00715A3D" w:rsidP="2A378030" w:rsidRDefault="191E52F3" w14:paraId="415A0261" w14:textId="79764A4B">
            <w:pPr>
              <w:spacing w:line="288" w:lineRule="auto"/>
              <w:rPr>
                <w:rFonts w:eastAsia="Arial"/>
                <w:color w:val="000000" w:themeColor="text1"/>
                <w:szCs w:val="22"/>
              </w:rPr>
            </w:pPr>
            <w:r w:rsidRPr="2A378030">
              <w:rPr>
                <w:rFonts w:eastAsia="Arial"/>
                <w:color w:val="000000" w:themeColor="text1"/>
                <w:szCs w:val="22"/>
              </w:rPr>
              <w:t xml:space="preserve">Dodano nowe role dla atrybutu </w:t>
            </w:r>
            <w:r w:rsidRPr="2A378030">
              <w:rPr>
                <w:rFonts w:ascii="Calibri" w:hAnsi="Calibri" w:eastAsia="Calibri" w:cs="Calibri"/>
                <w:i/>
                <w:iCs/>
                <w:color w:val="000000" w:themeColor="text1"/>
                <w:szCs w:val="22"/>
                <w:lang w:val="en-US"/>
              </w:rPr>
              <w:t xml:space="preserve">functional-role </w:t>
            </w:r>
            <w:r w:rsidRPr="2A378030">
              <w:rPr>
                <w:rFonts w:eastAsia="Arial"/>
                <w:color w:val="000000" w:themeColor="text1"/>
                <w:szCs w:val="22"/>
                <w:lang w:val="en-US"/>
              </w:rPr>
              <w:t>tokena SAML</w:t>
            </w:r>
          </w:p>
        </w:tc>
      </w:tr>
      <w:tr w:rsidR="4F6DB2C4" w:rsidTr="6C9192B4" w14:paraId="637CEC98"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37F4500A" w:rsidP="4F6DB2C4" w:rsidRDefault="37F4500A" w14:paraId="6AFA9558" w14:textId="1BB5A603">
            <w:pPr>
              <w:spacing w:line="288" w:lineRule="auto"/>
              <w:rPr>
                <w:szCs w:val="22"/>
              </w:rPr>
            </w:pPr>
            <w:r w:rsidRPr="4F6DB2C4">
              <w:rPr>
                <w:szCs w:val="22"/>
              </w:rPr>
              <w:t>2021-06-11</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37F4500A" w:rsidP="4F6DB2C4" w:rsidRDefault="37F4500A" w14:paraId="0332EE29" w14:textId="71A8D575">
            <w:pPr>
              <w:spacing w:line="288" w:lineRule="auto"/>
              <w:rPr>
                <w:szCs w:val="22"/>
              </w:rPr>
            </w:pPr>
            <w:r w:rsidRPr="4F6DB2C4">
              <w:rPr>
                <w:szCs w:val="22"/>
              </w:rPr>
              <w:t>14.8</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37F4500A" w:rsidP="4F6DB2C4" w:rsidRDefault="37F4500A" w14:paraId="546453DE" w14:textId="4AAA12FA">
            <w:pPr>
              <w:spacing w:line="288" w:lineRule="auto"/>
              <w:rPr>
                <w:szCs w:val="22"/>
              </w:rPr>
            </w:pPr>
            <w:r w:rsidRPr="4F6DB2C4">
              <w:rPr>
                <w:szCs w:val="22"/>
              </w:rPr>
              <w:t>CeZ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37F4500A" w:rsidP="4F6DB2C4" w:rsidRDefault="37F4500A" w14:paraId="24C04E6C" w14:textId="4CA4027B">
            <w:pPr>
              <w:spacing w:line="288" w:lineRule="auto"/>
              <w:rPr>
                <w:szCs w:val="22"/>
              </w:rPr>
            </w:pPr>
            <w:r w:rsidRPr="4F6DB2C4">
              <w:rPr>
                <w:rFonts w:eastAsia="Arial"/>
                <w:szCs w:val="22"/>
              </w:rPr>
              <w:t>Zmiana opisu funkcjonalności rejestracji danych dostępowych (brak unikalności adresu)</w:t>
            </w:r>
          </w:p>
        </w:tc>
      </w:tr>
      <w:tr w:rsidR="003F602E" w:rsidTr="6C9192B4" w14:paraId="28B01F1A"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003F602E" w:rsidP="00F24E39" w:rsidRDefault="005D61F6" w14:paraId="11A17D5C" w14:textId="22A1AF0C">
            <w:pPr>
              <w:spacing w:line="288" w:lineRule="auto"/>
              <w:rPr>
                <w:rFonts w:eastAsia="Calibri"/>
              </w:rPr>
            </w:pPr>
            <w:r w:rsidRPr="1DF2C34D">
              <w:rPr>
                <w:rFonts w:eastAsia="Calibri"/>
              </w:rPr>
              <w:t>2021-0</w:t>
            </w:r>
            <w:r w:rsidRPr="1DF2C34D" w:rsidR="2C07DCEE">
              <w:rPr>
                <w:rFonts w:eastAsia="Calibri"/>
              </w:rPr>
              <w:t>5</w:t>
            </w:r>
            <w:r w:rsidRPr="1DF2C34D">
              <w:rPr>
                <w:rFonts w:eastAsia="Calibri"/>
              </w:rPr>
              <w:t>-</w:t>
            </w:r>
            <w:r w:rsidRPr="1DF2C34D" w:rsidR="29C6AB92">
              <w:rPr>
                <w:rFonts w:eastAsia="Calibri"/>
              </w:rPr>
              <w:t>10</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3F602E" w:rsidP="005D328E" w:rsidRDefault="003F602E" w14:paraId="7B52E24C" w14:textId="1D59D139">
            <w:pPr>
              <w:spacing w:line="288" w:lineRule="auto"/>
              <w:rPr>
                <w:rFonts w:eastAsia="Calibri"/>
              </w:rPr>
            </w:pPr>
            <w:r>
              <w:rPr>
                <w:rFonts w:eastAsia="Calibri"/>
              </w:rPr>
              <w:t>15.0</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3F602E" w:rsidP="005D328E" w:rsidRDefault="003F602E" w14:paraId="35C0806F" w14:textId="69AF86AD">
            <w:pPr>
              <w:spacing w:line="288" w:lineRule="auto"/>
              <w:rPr>
                <w:rFonts w:eastAsia="Calibri"/>
              </w:rPr>
            </w:pPr>
            <w:r>
              <w:rPr>
                <w:rFonts w:eastAsia="Calibri"/>
              </w:rPr>
              <w:t>CeZ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003F602E" w:rsidP="427D4B5F" w:rsidRDefault="003F602E" w14:paraId="4E84B450" w14:textId="77777777">
            <w:pPr>
              <w:spacing w:line="288" w:lineRule="auto"/>
              <w:rPr>
                <w:rFonts w:eastAsia="Arial"/>
                <w:szCs w:val="22"/>
              </w:rPr>
            </w:pPr>
            <w:r>
              <w:rPr>
                <w:rFonts w:eastAsia="Arial"/>
                <w:szCs w:val="22"/>
              </w:rPr>
              <w:t>Uwzględnienie podsystemu P1 w transakcji generowania tokena oraz ITI-20.</w:t>
            </w:r>
          </w:p>
          <w:p w:rsidR="003F602E" w:rsidP="427D4B5F" w:rsidRDefault="003F602E" w14:paraId="1278B9E2" w14:textId="77777777">
            <w:pPr>
              <w:spacing w:line="288" w:lineRule="auto"/>
            </w:pPr>
            <w:r>
              <w:rPr>
                <w:rFonts w:eastAsia="Arial"/>
                <w:szCs w:val="22"/>
              </w:rPr>
              <w:t xml:space="preserve">Uzupełnienie w </w:t>
            </w:r>
            <w:r w:rsidR="00A16D58">
              <w:rPr>
                <w:rFonts w:eastAsia="Arial"/>
                <w:szCs w:val="22"/>
              </w:rPr>
              <w:t>‘</w:t>
            </w:r>
            <w:r>
              <w:t>Załącznik nr 3 – Przykład</w:t>
            </w:r>
            <w:r w:rsidR="008A7ECA">
              <w:t>y</w:t>
            </w:r>
            <w:r w:rsidR="00A16D58">
              <w:t>’</w:t>
            </w:r>
            <w:r w:rsidR="008A7ECA">
              <w:t>, o przykład generowania tokena dla podsystemu P1</w:t>
            </w:r>
            <w:r w:rsidR="00A16D58">
              <w:t xml:space="preserve"> oraz zapisu logu dla ITI-20.</w:t>
            </w:r>
          </w:p>
          <w:p w:rsidR="005D61F6" w:rsidP="427D4B5F" w:rsidRDefault="00D73C55" w14:paraId="27FCDD9E" w14:textId="6DD3B195">
            <w:pPr>
              <w:spacing w:line="288" w:lineRule="auto"/>
            </w:pPr>
            <w:r>
              <w:t>Określenie wymagalności atrybutów przekazywanych w żądaniu wygenerowania tokena SAML</w:t>
            </w:r>
            <w:r w:rsidR="005D61F6">
              <w:t>.</w:t>
            </w:r>
          </w:p>
          <w:p w:rsidR="00D73C55" w:rsidP="7206BA96" w:rsidRDefault="00D73C55" w14:paraId="6B8D79DF" w14:textId="6E4D147E">
            <w:pPr>
              <w:spacing w:line="288" w:lineRule="auto"/>
              <w:rPr>
                <w:rFonts w:eastAsia="Arial"/>
              </w:rPr>
            </w:pPr>
            <w:r>
              <w:t>Dodanie informacji o umieszczaniu w tokenie SAML atrybutu wskazującego na identyfikator lokalny podmiotu.</w:t>
            </w:r>
          </w:p>
          <w:p w:rsidR="00D73C55" w:rsidP="7206BA96" w:rsidRDefault="048D5A9E" w14:paraId="1671816D" w14:textId="2551E088">
            <w:pPr>
              <w:spacing w:line="288" w:lineRule="auto"/>
            </w:pPr>
            <w:r w:rsidRPr="7681EE2E">
              <w:rPr>
                <w:rFonts w:eastAsia="Arial"/>
              </w:rPr>
              <w:t>Dodanie poziomu poufności dla polityk (12.1).</w:t>
            </w:r>
          </w:p>
          <w:p w:rsidR="00D73C55" w:rsidP="68317797" w:rsidRDefault="0BF9CD66" w14:paraId="6A9248B0" w14:textId="765DE0D5">
            <w:pPr>
              <w:spacing w:line="288" w:lineRule="auto"/>
              <w:rPr>
                <w:szCs w:val="22"/>
              </w:rPr>
            </w:pPr>
            <w:r w:rsidRPr="68317797">
              <w:rPr>
                <w:rFonts w:eastAsia="Arial"/>
                <w:szCs w:val="22"/>
              </w:rPr>
              <w:t>Aktualizacja opisu ITI-20.</w:t>
            </w:r>
          </w:p>
          <w:p w:rsidR="00D73C55" w:rsidP="7681EE2E" w:rsidRDefault="1EF1BFD3" w14:paraId="3AD73B86" w14:textId="6D221858">
            <w:pPr>
              <w:spacing w:line="288" w:lineRule="auto"/>
            </w:pPr>
            <w:r>
              <w:t>Korekta uwagi w zasadach przynależności do domeny udostępnionej na środowisku integracyjnym (rozdz. 5).</w:t>
            </w:r>
          </w:p>
          <w:p w:rsidR="00D73C55" w:rsidP="54A2C6CC" w:rsidRDefault="7F8E0853" w14:paraId="00E9A03E" w14:textId="222DCC56">
            <w:pPr>
              <w:spacing w:line="288" w:lineRule="auto"/>
              <w:rPr>
                <w:szCs w:val="22"/>
              </w:rPr>
            </w:pPr>
            <w:r w:rsidRPr="46CEC939">
              <w:rPr>
                <w:szCs w:val="22"/>
              </w:rPr>
              <w:t>Aktualizacja projektu testów.</w:t>
            </w:r>
          </w:p>
          <w:p w:rsidR="46CEC939" w:rsidP="46CEC939" w:rsidRDefault="46CEC939" w14:paraId="22F209FD" w14:textId="41B6EF89">
            <w:pPr>
              <w:spacing w:line="288" w:lineRule="auto"/>
              <w:rPr>
                <w:szCs w:val="22"/>
              </w:rPr>
            </w:pPr>
          </w:p>
          <w:p w:rsidR="46CEC939" w:rsidP="46CEC939" w:rsidRDefault="46CEC939" w14:paraId="3B2B6BED" w14:textId="55053B98">
            <w:pPr>
              <w:spacing w:line="288" w:lineRule="auto"/>
              <w:rPr>
                <w:szCs w:val="22"/>
              </w:rPr>
            </w:pPr>
          </w:p>
          <w:p w:rsidR="00D73C55" w:rsidP="54A2C6CC" w:rsidRDefault="6A51F470" w14:paraId="71839C34" w14:textId="6CF0D1FF">
            <w:pPr>
              <w:spacing w:line="288" w:lineRule="auto"/>
              <w:rPr>
                <w:rFonts w:eastAsia="Arial"/>
                <w:color w:val="000000" w:themeColor="text1"/>
                <w:szCs w:val="22"/>
              </w:rPr>
            </w:pPr>
            <w:r w:rsidRPr="54A2C6CC">
              <w:rPr>
                <w:rFonts w:eastAsia="Arial"/>
                <w:color w:val="000000" w:themeColor="text1"/>
                <w:szCs w:val="22"/>
              </w:rPr>
              <w:t xml:space="preserve">Poprawa opisu roli w atrybucie </w:t>
            </w:r>
            <w:r w:rsidRPr="54A2C6CC">
              <w:rPr>
                <w:rFonts w:ascii="Calibri" w:hAnsi="Calibri" w:eastAsia="Calibri" w:cs="Calibri"/>
                <w:i/>
                <w:iCs/>
                <w:color w:val="000000" w:themeColor="text1"/>
                <w:szCs w:val="22"/>
                <w:lang w:val="en-US"/>
              </w:rPr>
              <w:t>urn:oasis:names:tc:xspa:1.0:subject:functional-role</w:t>
            </w:r>
            <w:r w:rsidRPr="54A2C6CC">
              <w:rPr>
                <w:rFonts w:eastAsia="Arial"/>
                <w:color w:val="000000" w:themeColor="text1"/>
                <w:szCs w:val="22"/>
              </w:rPr>
              <w:t xml:space="preserve"> </w:t>
            </w:r>
          </w:p>
          <w:p w:rsidR="00D73C55" w:rsidP="54A2C6CC" w:rsidRDefault="6A51F470" w14:paraId="350C01DC" w14:textId="43D7A958">
            <w:pPr>
              <w:spacing w:line="288" w:lineRule="auto"/>
              <w:rPr>
                <w:rFonts w:eastAsia="Arial"/>
                <w:color w:val="000000" w:themeColor="text1"/>
                <w:szCs w:val="22"/>
              </w:rPr>
            </w:pPr>
            <w:r w:rsidRPr="54A2C6CC">
              <w:rPr>
                <w:rFonts w:eastAsia="Arial"/>
                <w:color w:val="000000" w:themeColor="text1"/>
                <w:szCs w:val="22"/>
              </w:rPr>
              <w:t xml:space="preserve"> na “midwife”.</w:t>
            </w:r>
          </w:p>
        </w:tc>
      </w:tr>
      <w:tr w:rsidR="0F69B5B5" w:rsidTr="6C9192B4" w14:paraId="5183B48E"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69572D7F" w:rsidP="0F69B5B5" w:rsidRDefault="69572D7F" w14:paraId="7B8AF881" w14:textId="716625D0">
            <w:pPr>
              <w:spacing w:line="288" w:lineRule="auto"/>
              <w:rPr>
                <w:rFonts w:eastAsia="Calibri"/>
              </w:rPr>
            </w:pPr>
            <w:r w:rsidRPr="0F69B5B5">
              <w:rPr>
                <w:rFonts w:eastAsia="Calibri"/>
              </w:rPr>
              <w:t>2021-08-05</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69572D7F" w:rsidP="0F69B5B5" w:rsidRDefault="69572D7F" w14:paraId="0D828F92" w14:textId="3DF57097">
            <w:pPr>
              <w:spacing w:line="288" w:lineRule="auto"/>
              <w:rPr>
                <w:rFonts w:eastAsia="Calibri"/>
              </w:rPr>
            </w:pPr>
            <w:r w:rsidRPr="0F69B5B5">
              <w:rPr>
                <w:rFonts w:eastAsia="Calibri"/>
              </w:rPr>
              <w:t>15.1</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69572D7F" w:rsidP="0F69B5B5" w:rsidRDefault="69572D7F" w14:paraId="02A8ADBB" w14:textId="0AC1B278">
            <w:pPr>
              <w:spacing w:line="288" w:lineRule="auto"/>
              <w:rPr>
                <w:rFonts w:eastAsia="Calibri"/>
              </w:rPr>
            </w:pPr>
            <w:r w:rsidRPr="0F69B5B5">
              <w:rPr>
                <w:rFonts w:eastAsia="Calibri"/>
              </w:rPr>
              <w:t>CeZ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69572D7F" w:rsidP="0F69B5B5" w:rsidRDefault="69572D7F" w14:paraId="2AA92E36" w14:textId="7A561B3E">
            <w:pPr>
              <w:spacing w:line="288" w:lineRule="auto"/>
              <w:rPr>
                <w:rFonts w:eastAsia="Arial"/>
              </w:rPr>
            </w:pPr>
            <w:r w:rsidRPr="0F69B5B5">
              <w:rPr>
                <w:rFonts w:eastAsia="Arial"/>
              </w:rPr>
              <w:t>Aktualizacja wersji załącznika projektu testów dla integratorów.</w:t>
            </w:r>
          </w:p>
        </w:tc>
      </w:tr>
      <w:tr w:rsidR="5BF6C3F8" w:rsidTr="6C9192B4" w14:paraId="1A53970C"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6EE14694" w:rsidP="5BF6C3F8" w:rsidRDefault="6EE14694" w14:paraId="7D642282" w14:textId="581E85FB">
            <w:pPr>
              <w:spacing w:line="288" w:lineRule="auto"/>
              <w:rPr>
                <w:rFonts w:eastAsia="Calibri"/>
              </w:rPr>
            </w:pPr>
            <w:r w:rsidRPr="5BF6C3F8">
              <w:rPr>
                <w:rFonts w:eastAsia="Calibri"/>
              </w:rPr>
              <w:t>2021-08-24</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6EE14694" w:rsidP="5BF6C3F8" w:rsidRDefault="6EE14694" w14:paraId="3B387A73" w14:textId="5C5670EB">
            <w:pPr>
              <w:spacing w:line="288" w:lineRule="auto"/>
              <w:rPr>
                <w:rFonts w:eastAsia="Calibri"/>
              </w:rPr>
            </w:pPr>
            <w:r w:rsidRPr="5BF6C3F8">
              <w:rPr>
                <w:rFonts w:eastAsia="Calibri"/>
              </w:rPr>
              <w:t>15.2</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6EE14694" w:rsidP="5BF6C3F8" w:rsidRDefault="6EE14694" w14:paraId="1C0C88DB" w14:textId="09B6BA60">
            <w:pPr>
              <w:spacing w:line="288" w:lineRule="auto"/>
              <w:rPr>
                <w:rFonts w:eastAsia="Calibri"/>
              </w:rPr>
            </w:pPr>
            <w:r w:rsidRPr="5BF6C3F8">
              <w:rPr>
                <w:rFonts w:eastAsia="Calibri"/>
              </w:rPr>
              <w:t>CeZ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66DE2A6A" w:rsidP="505D9529" w:rsidRDefault="66DE2A6A" w14:paraId="67FA316D" w14:textId="1ADFDC21">
            <w:pPr>
              <w:spacing w:line="288" w:lineRule="auto"/>
              <w:rPr>
                <w:rFonts w:eastAsia="Arial"/>
                <w:color w:val="000000" w:themeColor="text1"/>
                <w:szCs w:val="22"/>
              </w:rPr>
            </w:pPr>
            <w:r w:rsidRPr="505D9529">
              <w:rPr>
                <w:rFonts w:eastAsia="Arial"/>
                <w:color w:val="000000" w:themeColor="text1"/>
                <w:szCs w:val="22"/>
              </w:rPr>
              <w:t>Doprecyzowanie informacji o kustoszu dokumentacji.</w:t>
            </w:r>
          </w:p>
          <w:p w:rsidR="6EE14694" w:rsidP="5BF6C3F8" w:rsidRDefault="6EE14694" w14:paraId="2C2CF499" w14:textId="019138EF">
            <w:pPr>
              <w:spacing w:line="288" w:lineRule="auto"/>
              <w:rPr>
                <w:rFonts w:eastAsia="Arial"/>
              </w:rPr>
            </w:pPr>
            <w:r w:rsidRPr="5BF6C3F8">
              <w:rPr>
                <w:rFonts w:eastAsia="Arial"/>
              </w:rPr>
              <w:t>Aktualizacja wersji załącznika nr 3 (usunięcie przykładów logu ATNA dla transakcji ITI-42).</w:t>
            </w:r>
          </w:p>
          <w:p w:rsidR="6EE14694" w:rsidP="5BF6C3F8" w:rsidRDefault="6EE14694" w14:paraId="2DF1812B" w14:textId="327FF7DF">
            <w:pPr>
              <w:spacing w:line="288" w:lineRule="auto"/>
              <w:rPr>
                <w:rFonts w:eastAsia="Arial"/>
              </w:rPr>
            </w:pPr>
            <w:r w:rsidRPr="5BF6C3F8">
              <w:rPr>
                <w:rFonts w:eastAsia="Arial"/>
              </w:rPr>
              <w:t>Utworzenie załącznika nr 5 zawierającego specyfikację treści logu ATNA dla transakcji ITI-43.</w:t>
            </w:r>
          </w:p>
        </w:tc>
      </w:tr>
      <w:tr w:rsidR="00726ACA" w:rsidTr="6C9192B4" w14:paraId="074D0095"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Pr="5BF6C3F8" w:rsidR="00726ACA" w:rsidP="5BF6C3F8" w:rsidRDefault="00726ACA" w14:paraId="52EC8F6A" w14:textId="6FA73EA9">
            <w:pPr>
              <w:spacing w:line="288" w:lineRule="auto"/>
              <w:rPr>
                <w:rFonts w:eastAsia="Calibri"/>
              </w:rPr>
            </w:pPr>
            <w:r w:rsidRPr="7863C06B">
              <w:rPr>
                <w:rFonts w:eastAsia="Calibri"/>
              </w:rPr>
              <w:t>2021-</w:t>
            </w:r>
            <w:r w:rsidRPr="7863C06B" w:rsidR="2BB48A48">
              <w:rPr>
                <w:rFonts w:eastAsia="Calibri"/>
              </w:rPr>
              <w:t>10</w:t>
            </w:r>
            <w:r w:rsidRPr="7863C06B">
              <w:rPr>
                <w:rFonts w:eastAsia="Calibri"/>
              </w:rPr>
              <w:t>-</w:t>
            </w:r>
            <w:r w:rsidRPr="7863C06B" w:rsidR="3DD07A60">
              <w:rPr>
                <w:rFonts w:eastAsia="Calibri"/>
              </w:rPr>
              <w:t>01</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5BF6C3F8" w:rsidR="00726ACA" w:rsidP="5BF6C3F8" w:rsidRDefault="00726ACA" w14:paraId="5846BB42" w14:textId="6446955B">
            <w:pPr>
              <w:spacing w:line="288" w:lineRule="auto"/>
              <w:rPr>
                <w:rFonts w:eastAsia="Calibri"/>
              </w:rPr>
            </w:pPr>
            <w:r>
              <w:rPr>
                <w:rFonts w:eastAsia="Calibri"/>
              </w:rPr>
              <w:t>15.3</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5BF6C3F8" w:rsidR="00726ACA" w:rsidP="5BF6C3F8" w:rsidRDefault="00726ACA" w14:paraId="2C8AC671" w14:textId="667558B5">
            <w:pPr>
              <w:spacing w:line="288" w:lineRule="auto"/>
              <w:rPr>
                <w:rFonts w:eastAsia="Calibri"/>
              </w:rPr>
            </w:pPr>
            <w:r>
              <w:rPr>
                <w:rFonts w:eastAsia="Calibri"/>
              </w:rPr>
              <w:t>CeZ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Pr="5BF6C3F8" w:rsidR="00726ACA" w:rsidP="7863C06B" w:rsidRDefault="00726ACA" w14:paraId="74B31EC8" w14:textId="69F249DF">
            <w:pPr>
              <w:spacing w:line="288" w:lineRule="auto"/>
              <w:rPr>
                <w:rFonts w:eastAsia="Arial"/>
              </w:rPr>
            </w:pPr>
            <w:r w:rsidRPr="7863C06B">
              <w:rPr>
                <w:rFonts w:eastAsia="Arial"/>
              </w:rPr>
              <w:t xml:space="preserve">Aktualizacja załącznika nr 1 oraz nr 3 (dodanie </w:t>
            </w:r>
            <w:r w:rsidRPr="7863C06B">
              <w:rPr>
                <w:lang w:val="en-US"/>
              </w:rPr>
              <w:t>“</w:t>
            </w:r>
            <w:r w:rsidRPr="7863C06B">
              <w:rPr>
                <w:sz w:val="20"/>
                <w:szCs w:val="20"/>
                <w:lang w:val="en-US"/>
              </w:rPr>
              <w:t>urn:extpl:SlotName:</w:t>
            </w:r>
            <w:r w:rsidRPr="7863C06B">
              <w:rPr>
                <w:rFonts w:eastAsia="Arial"/>
              </w:rPr>
              <w:t>RequesterLocation</w:t>
            </w:r>
            <w:r w:rsidRPr="7863C06B">
              <w:rPr>
                <w:sz w:val="20"/>
                <w:szCs w:val="20"/>
                <w:lang w:val="en-US"/>
              </w:rPr>
              <w:t>”)</w:t>
            </w:r>
          </w:p>
          <w:p w:rsidRPr="5BF6C3F8" w:rsidR="00726ACA" w:rsidP="7569F35B" w:rsidRDefault="1ED5224F" w14:paraId="62EBB35E" w14:textId="0BCA13FF">
            <w:pPr>
              <w:spacing w:line="288" w:lineRule="auto"/>
              <w:rPr>
                <w:lang w:val="en-US"/>
              </w:rPr>
            </w:pPr>
            <w:r w:rsidRPr="7569F35B">
              <w:rPr>
                <w:lang w:val="en-US"/>
              </w:rPr>
              <w:t xml:space="preserve">Dodanie </w:t>
            </w:r>
            <w:r w:rsidRPr="7569F35B" w:rsidR="29F274F1">
              <w:rPr>
                <w:lang w:val="en-US"/>
              </w:rPr>
              <w:t>root praktyk fizjoterapeutycznych</w:t>
            </w:r>
            <w:r w:rsidRPr="7569F35B" w:rsidR="6FEC8AA3">
              <w:rPr>
                <w:lang w:val="en-US"/>
              </w:rPr>
              <w:t xml:space="preserve"> dla t</w:t>
            </w:r>
            <w:r w:rsidRPr="7569F35B" w:rsidR="3E158B56">
              <w:rPr>
                <w:lang w:val="en-US"/>
              </w:rPr>
              <w:t>o</w:t>
            </w:r>
            <w:r w:rsidRPr="7569F35B" w:rsidR="6FEC8AA3">
              <w:rPr>
                <w:lang w:val="en-US"/>
              </w:rPr>
              <w:t>kena SAML.</w:t>
            </w:r>
          </w:p>
        </w:tc>
      </w:tr>
      <w:tr w:rsidR="00F93AD0" w:rsidTr="6C9192B4" w14:paraId="0EC7C581" w14:textId="77777777">
        <w:trPr>
          <w:trHeight w:val="340"/>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
          <w:p w:rsidRPr="7863C06B" w:rsidR="00F93AD0" w:rsidP="00B7444E" w:rsidRDefault="00F93AD0" w14:paraId="4016BA8A" w14:textId="2C05B646">
            <w:pPr>
              <w:spacing w:line="288" w:lineRule="auto"/>
              <w:rPr>
                <w:rFonts w:eastAsia="Calibri"/>
              </w:rPr>
            </w:pPr>
            <w:r>
              <w:rPr>
                <w:rFonts w:eastAsia="Calibri"/>
              </w:rPr>
              <w:t>2021-1</w:t>
            </w:r>
            <w:r w:rsidR="00B7444E">
              <w:rPr>
                <w:rFonts w:eastAsia="Calibri"/>
              </w:rPr>
              <w:t>1-08</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F93AD0" w:rsidP="5BF6C3F8" w:rsidRDefault="00F93AD0" w14:paraId="42FF25D0" w14:textId="2AA30164">
            <w:pPr>
              <w:spacing w:line="288" w:lineRule="auto"/>
              <w:rPr>
                <w:rFonts w:eastAsia="Calibri"/>
              </w:rPr>
            </w:pPr>
            <w:r>
              <w:rPr>
                <w:rFonts w:eastAsia="Calibri"/>
              </w:rPr>
              <w:t>16.0</w:t>
            </w:r>
          </w:p>
        </w:tc>
        <w:tc>
          <w:tcPr>
            <w:tcW w:w="14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00F93AD0" w:rsidP="5BF6C3F8" w:rsidRDefault="00F93AD0" w14:paraId="515A62B2" w14:textId="35D256A1">
            <w:pPr>
              <w:spacing w:line="288" w:lineRule="auto"/>
              <w:rPr>
                <w:rFonts w:eastAsia="Calibri"/>
              </w:rPr>
            </w:pPr>
            <w:r>
              <w:rPr>
                <w:rFonts w:eastAsia="Calibri"/>
              </w:rPr>
              <w:t>CeZ</w:t>
            </w:r>
          </w:p>
        </w:tc>
        <w:tc>
          <w:tcPr>
            <w:tcW w:w="51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
          <w:p w:rsidR="00F93AD0" w:rsidP="7863C06B" w:rsidRDefault="00F93AD0" w14:paraId="45291165" w14:textId="357568B4">
            <w:pPr>
              <w:spacing w:line="288" w:lineRule="auto"/>
              <w:rPr>
                <w:rFonts w:eastAsia="Arial"/>
              </w:rPr>
            </w:pPr>
            <w:r>
              <w:rPr>
                <w:rFonts w:eastAsia="Arial"/>
              </w:rPr>
              <w:t>Dodanie polityki Zlecającego</w:t>
            </w:r>
            <w:r w:rsidR="00A87F2A">
              <w:rPr>
                <w:rFonts w:eastAsia="Arial"/>
              </w:rPr>
              <w:t>.</w:t>
            </w:r>
          </w:p>
          <w:p w:rsidR="00B7444E" w:rsidP="7863C06B" w:rsidRDefault="00B7444E" w14:paraId="5EA2AA35" w14:textId="16178ADA">
            <w:pPr>
              <w:spacing w:line="288" w:lineRule="auto"/>
              <w:rPr>
                <w:rFonts w:eastAsia="Arial"/>
              </w:rPr>
            </w:pPr>
            <w:r>
              <w:rPr>
                <w:rFonts w:eastAsia="Arial"/>
              </w:rPr>
              <w:t>Modyfikacja rozdziału 13.3. w zakresie obsługiwanych certyfikatów TLS</w:t>
            </w:r>
            <w:r w:rsidR="00A87F2A">
              <w:rPr>
                <w:rFonts w:eastAsia="Arial"/>
              </w:rPr>
              <w:t>.</w:t>
            </w:r>
          </w:p>
          <w:p w:rsidR="00A87F2A" w:rsidP="7863C06B" w:rsidRDefault="00A87F2A" w14:paraId="028DD7A8" w14:textId="08FADA96">
            <w:pPr>
              <w:spacing w:line="288" w:lineRule="auto"/>
              <w:rPr>
                <w:rFonts w:eastAsia="Arial"/>
              </w:rPr>
            </w:pPr>
            <w:r>
              <w:rPr>
                <w:rFonts w:eastAsia="Arial"/>
              </w:rPr>
              <w:t>Modyfikacja rozdziału 9.4. obejmująca doprecyzowanie przekazywanych komunikatów żądań i odpowiedzi.</w:t>
            </w:r>
          </w:p>
          <w:p w:rsidRPr="7863C06B" w:rsidR="00A87F2A" w:rsidP="5765FFC7" w:rsidRDefault="07245FC4" w14:paraId="1A226E0C" w14:textId="08D31365">
            <w:pPr>
              <w:spacing w:line="288" w:lineRule="auto"/>
              <w:rPr>
                <w:ins w:author="Autor" w:id="4"/>
                <w:rFonts w:eastAsia="Arial"/>
              </w:rPr>
            </w:pPr>
            <w:r w:rsidRPr="5765FFC7">
              <w:rPr>
                <w:rFonts w:eastAsia="Arial"/>
              </w:rPr>
              <w:t>Dodanie rozdziałów 15.11. i 15.12. wskazujących na istniejące przykłady związane z hurtową zmianą statusu dostępności dokumentów.</w:t>
            </w:r>
            <w:ins w:author="Autor" w:id="5">
              <w:r w:rsidRPr="5765FFC7" w:rsidR="000A4245">
                <w:rPr>
                  <w:rFonts w:eastAsia="Arial"/>
                </w:rPr>
                <w:t xml:space="preserve"> </w:t>
              </w:r>
            </w:ins>
          </w:p>
          <w:p w:rsidRPr="7863C06B" w:rsidR="00A87F2A" w:rsidP="6EB6259A" w:rsidRDefault="000A4245" w14:paraId="4D36C7AD" w14:textId="522D7A8F">
            <w:pPr>
              <w:spacing w:line="288" w:lineRule="auto"/>
              <w:rPr>
                <w:ins w:author="Autor" w:id="1658479302"/>
                <w:rFonts w:eastAsia="Arial"/>
              </w:rPr>
            </w:pPr>
            <w:r w:rsidRPr="6C9192B4" w:rsidR="000A4245">
              <w:rPr>
                <w:rFonts w:eastAsia="Arial"/>
              </w:rPr>
              <w:t>Dodanie polityki Realiz</w:t>
            </w:r>
            <w:r w:rsidRPr="6C9192B4" w:rsidR="1C91A60D">
              <w:rPr>
                <w:rFonts w:eastAsia="Arial"/>
              </w:rPr>
              <w:t>ującego</w:t>
            </w:r>
            <w:r w:rsidRPr="6C9192B4" w:rsidR="000A4245">
              <w:rPr>
                <w:rFonts w:eastAsia="Arial"/>
              </w:rPr>
              <w:t>.</w:t>
            </w:r>
          </w:p>
          <w:p w:rsidR="41F1DEDE" w:rsidP="6C9192B4" w:rsidRDefault="41F1DEDE" w14:paraId="12FE349B" w14:textId="522D7A8F">
            <w:pPr>
              <w:pStyle w:val="Normal"/>
              <w:spacing w:line="288" w:lineRule="auto"/>
              <w:rPr>
                <w:ins w:author="Autor" w:id="163842757"/>
                <w:rFonts w:ascii="Arial" w:hAnsi="Arial" w:eastAsia="Times New Roman" w:cs="Arial"/>
                <w:sz w:val="22"/>
                <w:szCs w:val="22"/>
                <w:lang w:val="en-US"/>
              </w:rPr>
            </w:pPr>
            <w:ins w:author="Autor" w:id="1721091390">
              <w:r w:rsidRPr="6C9192B4" w:rsidR="76C27433">
                <w:rPr>
                  <w:rFonts w:eastAsia="Arial"/>
                </w:rPr>
                <w:t>Aktualizacja załącznika nr 1.</w:t>
              </w:r>
            </w:ins>
          </w:p>
          <w:p w:rsidRPr="7863C06B" w:rsidR="00A87F2A" w:rsidP="5765FFC7" w:rsidRDefault="00A87F2A" w14:paraId="1389211B" w14:textId="1A0E1F28">
            <w:pPr>
              <w:spacing w:line="288" w:lineRule="auto"/>
              <w:rPr>
                <w:szCs w:val="22"/>
              </w:rPr>
            </w:pPr>
          </w:p>
        </w:tc>
      </w:tr>
    </w:tbl>
    <w:p w:rsidRPr="007B3E49" w:rsidR="00E46697" w:rsidP="00911709" w:rsidRDefault="00E46697" w14:paraId="3EEC72CF" w14:textId="1685F75F">
      <w:pPr>
        <w:pStyle w:val="spistreci-tytu"/>
        <w:spacing w:line="288" w:lineRule="auto"/>
      </w:pPr>
      <w:r w:rsidRPr="007B3E49">
        <w:t>Spis treści</w:t>
      </w:r>
    </w:p>
    <w:bookmarkStart w:name="_GoBack" w:id="10"/>
    <w:bookmarkEnd w:id="10"/>
    <w:p w:rsidR="008A49D8" w:rsidRDefault="00BE5116" w14:paraId="2CB5A250" w14:textId="2244363B">
      <w:pPr>
        <w:pStyle w:val="TOC1"/>
        <w:rPr>
          <w:rFonts w:asciiTheme="minorHAnsi" w:hAnsiTheme="minorHAnsi" w:eastAsiaTheme="minorEastAsia" w:cstheme="minorBidi"/>
          <w:b w:val="0"/>
          <w:noProof/>
          <w:szCs w:val="22"/>
          <w:lang w:eastAsia="pl-PL"/>
        </w:rPr>
      </w:pPr>
      <w:r>
        <w:fldChar w:fldCharType="begin"/>
      </w:r>
      <w:r w:rsidR="00E46697">
        <w:instrText xml:space="preserve"> TOC \o "1-3" \h \z \u </w:instrText>
      </w:r>
      <w:r>
        <w:fldChar w:fldCharType="separate"/>
      </w:r>
      <w:hyperlink w:history="1" w:anchor="_Toc87265113">
        <w:r w:rsidRPr="00440300" w:rsidR="008A49D8">
          <w:rPr>
            <w:rStyle w:val="Hyperlink"/>
            <w:rFonts w:cs="Times New Roman"/>
            <w:noProof/>
          </w:rPr>
          <w:t>1.</w:t>
        </w:r>
        <w:r w:rsidR="008A49D8">
          <w:rPr>
            <w:rFonts w:asciiTheme="minorHAnsi" w:hAnsiTheme="minorHAnsi" w:eastAsiaTheme="minorEastAsia" w:cstheme="minorBidi"/>
            <w:b w:val="0"/>
            <w:noProof/>
            <w:szCs w:val="22"/>
            <w:lang w:eastAsia="pl-PL"/>
          </w:rPr>
          <w:tab/>
        </w:r>
        <w:r w:rsidRPr="00440300" w:rsidR="008A49D8">
          <w:rPr>
            <w:rStyle w:val="Hyperlink"/>
            <w:noProof/>
          </w:rPr>
          <w:t>Wstęp</w:t>
        </w:r>
        <w:r w:rsidR="008A49D8">
          <w:rPr>
            <w:noProof/>
            <w:webHidden/>
          </w:rPr>
          <w:tab/>
        </w:r>
        <w:r w:rsidR="008A49D8">
          <w:rPr>
            <w:noProof/>
            <w:webHidden/>
          </w:rPr>
          <w:fldChar w:fldCharType="begin"/>
        </w:r>
        <w:r w:rsidR="008A49D8">
          <w:rPr>
            <w:noProof/>
            <w:webHidden/>
          </w:rPr>
          <w:instrText xml:space="preserve"> PAGEREF _Toc87265113 \h </w:instrText>
        </w:r>
        <w:r w:rsidR="008A49D8">
          <w:rPr>
            <w:noProof/>
            <w:webHidden/>
          </w:rPr>
        </w:r>
        <w:r w:rsidR="008A49D8">
          <w:rPr>
            <w:noProof/>
            <w:webHidden/>
          </w:rPr>
          <w:fldChar w:fldCharType="separate"/>
        </w:r>
        <w:r w:rsidR="008A49D8">
          <w:rPr>
            <w:noProof/>
            <w:webHidden/>
          </w:rPr>
          <w:t>12</w:t>
        </w:r>
        <w:r w:rsidR="008A49D8">
          <w:rPr>
            <w:noProof/>
            <w:webHidden/>
          </w:rPr>
          <w:fldChar w:fldCharType="end"/>
        </w:r>
      </w:hyperlink>
    </w:p>
    <w:p w:rsidR="008A49D8" w:rsidRDefault="00775642" w14:paraId="4F209960" w14:textId="29D223A6">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14">
        <w:r w:rsidRPr="00440300" w:rsidR="008A49D8">
          <w:rPr>
            <w:rStyle w:val="Hyperlink"/>
            <w:rFonts w:cs="Times New Roman"/>
            <w:noProof/>
          </w:rPr>
          <w:t>1.1.</w:t>
        </w:r>
        <w:r w:rsidR="008A49D8">
          <w:rPr>
            <w:rFonts w:asciiTheme="minorHAnsi" w:hAnsiTheme="minorHAnsi" w:eastAsiaTheme="minorEastAsia" w:cstheme="minorBidi"/>
            <w:noProof/>
            <w:szCs w:val="22"/>
            <w:lang w:eastAsia="pl-PL"/>
          </w:rPr>
          <w:tab/>
        </w:r>
        <w:r w:rsidRPr="00440300" w:rsidR="008A49D8">
          <w:rPr>
            <w:rStyle w:val="Hyperlink"/>
            <w:noProof/>
          </w:rPr>
          <w:t>Cel i zakres dokumentu</w:t>
        </w:r>
        <w:r w:rsidR="008A49D8">
          <w:rPr>
            <w:noProof/>
            <w:webHidden/>
          </w:rPr>
          <w:tab/>
        </w:r>
        <w:r w:rsidR="008A49D8">
          <w:rPr>
            <w:noProof/>
            <w:webHidden/>
          </w:rPr>
          <w:fldChar w:fldCharType="begin"/>
        </w:r>
        <w:r w:rsidR="008A49D8">
          <w:rPr>
            <w:noProof/>
            <w:webHidden/>
          </w:rPr>
          <w:instrText xml:space="preserve"> PAGEREF _Toc87265114 \h </w:instrText>
        </w:r>
        <w:r w:rsidR="008A49D8">
          <w:rPr>
            <w:noProof/>
            <w:webHidden/>
          </w:rPr>
        </w:r>
        <w:r w:rsidR="008A49D8">
          <w:rPr>
            <w:noProof/>
            <w:webHidden/>
          </w:rPr>
          <w:fldChar w:fldCharType="separate"/>
        </w:r>
        <w:r w:rsidR="008A49D8">
          <w:rPr>
            <w:noProof/>
            <w:webHidden/>
          </w:rPr>
          <w:t>12</w:t>
        </w:r>
        <w:r w:rsidR="008A49D8">
          <w:rPr>
            <w:noProof/>
            <w:webHidden/>
          </w:rPr>
          <w:fldChar w:fldCharType="end"/>
        </w:r>
      </w:hyperlink>
    </w:p>
    <w:p w:rsidR="008A49D8" w:rsidRDefault="00775642" w14:paraId="30A8C833" w14:textId="1977F118">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15">
        <w:r w:rsidRPr="00440300" w:rsidR="008A49D8">
          <w:rPr>
            <w:rStyle w:val="Hyperlink"/>
            <w:rFonts w:cs="Times New Roman"/>
            <w:noProof/>
          </w:rPr>
          <w:t>1.2.</w:t>
        </w:r>
        <w:r w:rsidR="008A49D8">
          <w:rPr>
            <w:rFonts w:asciiTheme="minorHAnsi" w:hAnsiTheme="minorHAnsi" w:eastAsiaTheme="minorEastAsia" w:cstheme="minorBidi"/>
            <w:noProof/>
            <w:szCs w:val="22"/>
            <w:lang w:eastAsia="pl-PL"/>
          </w:rPr>
          <w:tab/>
        </w:r>
        <w:r w:rsidRPr="00440300" w:rsidR="008A49D8">
          <w:rPr>
            <w:rStyle w:val="Hyperlink"/>
            <w:noProof/>
          </w:rPr>
          <w:t>Wykorzystywane skróty i terminy</w:t>
        </w:r>
        <w:r w:rsidR="008A49D8">
          <w:rPr>
            <w:noProof/>
            <w:webHidden/>
          </w:rPr>
          <w:tab/>
        </w:r>
        <w:r w:rsidR="008A49D8">
          <w:rPr>
            <w:noProof/>
            <w:webHidden/>
          </w:rPr>
          <w:fldChar w:fldCharType="begin"/>
        </w:r>
        <w:r w:rsidR="008A49D8">
          <w:rPr>
            <w:noProof/>
            <w:webHidden/>
          </w:rPr>
          <w:instrText xml:space="preserve"> PAGEREF _Toc87265115 \h </w:instrText>
        </w:r>
        <w:r w:rsidR="008A49D8">
          <w:rPr>
            <w:noProof/>
            <w:webHidden/>
          </w:rPr>
        </w:r>
        <w:r w:rsidR="008A49D8">
          <w:rPr>
            <w:noProof/>
            <w:webHidden/>
          </w:rPr>
          <w:fldChar w:fldCharType="separate"/>
        </w:r>
        <w:r w:rsidR="008A49D8">
          <w:rPr>
            <w:noProof/>
            <w:webHidden/>
          </w:rPr>
          <w:t>12</w:t>
        </w:r>
        <w:r w:rsidR="008A49D8">
          <w:rPr>
            <w:noProof/>
            <w:webHidden/>
          </w:rPr>
          <w:fldChar w:fldCharType="end"/>
        </w:r>
      </w:hyperlink>
    </w:p>
    <w:p w:rsidR="008A49D8" w:rsidRDefault="00775642" w14:paraId="56151B93" w14:textId="6CDD5513">
      <w:pPr>
        <w:pStyle w:val="TOC1"/>
        <w:rPr>
          <w:rFonts w:asciiTheme="minorHAnsi" w:hAnsiTheme="minorHAnsi" w:eastAsiaTheme="minorEastAsia" w:cstheme="minorBidi"/>
          <w:b w:val="0"/>
          <w:noProof/>
          <w:szCs w:val="22"/>
          <w:lang w:eastAsia="pl-PL"/>
        </w:rPr>
      </w:pPr>
      <w:hyperlink w:history="1" w:anchor="_Toc87265116">
        <w:r w:rsidRPr="00440300" w:rsidR="008A49D8">
          <w:rPr>
            <w:rStyle w:val="Hyperlink"/>
            <w:rFonts w:cs="Times New Roman"/>
            <w:noProof/>
          </w:rPr>
          <w:t>2.</w:t>
        </w:r>
        <w:r w:rsidR="008A49D8">
          <w:rPr>
            <w:rFonts w:asciiTheme="minorHAnsi" w:hAnsiTheme="minorHAnsi" w:eastAsiaTheme="minorEastAsia" w:cstheme="minorBidi"/>
            <w:b w:val="0"/>
            <w:noProof/>
            <w:szCs w:val="22"/>
            <w:lang w:eastAsia="pl-PL"/>
          </w:rPr>
          <w:tab/>
        </w:r>
        <w:r w:rsidRPr="00440300" w:rsidR="008A49D8">
          <w:rPr>
            <w:rStyle w:val="Hyperlink"/>
            <w:noProof/>
          </w:rPr>
          <w:t>Ogólny opis systemu P1 w zakresie obsługi EDM</w:t>
        </w:r>
        <w:r w:rsidR="008A49D8">
          <w:rPr>
            <w:noProof/>
            <w:webHidden/>
          </w:rPr>
          <w:tab/>
        </w:r>
        <w:r w:rsidR="008A49D8">
          <w:rPr>
            <w:noProof/>
            <w:webHidden/>
          </w:rPr>
          <w:fldChar w:fldCharType="begin"/>
        </w:r>
        <w:r w:rsidR="008A49D8">
          <w:rPr>
            <w:noProof/>
            <w:webHidden/>
          </w:rPr>
          <w:instrText xml:space="preserve"> PAGEREF _Toc87265116 \h </w:instrText>
        </w:r>
        <w:r w:rsidR="008A49D8">
          <w:rPr>
            <w:noProof/>
            <w:webHidden/>
          </w:rPr>
        </w:r>
        <w:r w:rsidR="008A49D8">
          <w:rPr>
            <w:noProof/>
            <w:webHidden/>
          </w:rPr>
          <w:fldChar w:fldCharType="separate"/>
        </w:r>
        <w:r w:rsidR="008A49D8">
          <w:rPr>
            <w:noProof/>
            <w:webHidden/>
          </w:rPr>
          <w:t>16</w:t>
        </w:r>
        <w:r w:rsidR="008A49D8">
          <w:rPr>
            <w:noProof/>
            <w:webHidden/>
          </w:rPr>
          <w:fldChar w:fldCharType="end"/>
        </w:r>
      </w:hyperlink>
    </w:p>
    <w:p w:rsidR="008A49D8" w:rsidRDefault="00775642" w14:paraId="02CFC872" w14:textId="772C2FC9">
      <w:pPr>
        <w:pStyle w:val="TOC1"/>
        <w:rPr>
          <w:rFonts w:asciiTheme="minorHAnsi" w:hAnsiTheme="minorHAnsi" w:eastAsiaTheme="minorEastAsia" w:cstheme="minorBidi"/>
          <w:b w:val="0"/>
          <w:noProof/>
          <w:szCs w:val="22"/>
          <w:lang w:eastAsia="pl-PL"/>
        </w:rPr>
      </w:pPr>
      <w:hyperlink w:history="1" w:anchor="_Toc87265117">
        <w:r w:rsidRPr="00440300" w:rsidR="008A49D8">
          <w:rPr>
            <w:rStyle w:val="Hyperlink"/>
            <w:rFonts w:cs="Times New Roman"/>
            <w:noProof/>
          </w:rPr>
          <w:t>3.</w:t>
        </w:r>
        <w:r w:rsidR="008A49D8">
          <w:rPr>
            <w:rFonts w:asciiTheme="minorHAnsi" w:hAnsiTheme="minorHAnsi" w:eastAsiaTheme="minorEastAsia" w:cstheme="minorBidi"/>
            <w:b w:val="0"/>
            <w:noProof/>
            <w:szCs w:val="22"/>
            <w:lang w:eastAsia="pl-PL"/>
          </w:rPr>
          <w:tab/>
        </w:r>
        <w:r w:rsidRPr="00440300" w:rsidR="008A49D8">
          <w:rPr>
            <w:rStyle w:val="Hyperlink"/>
            <w:noProof/>
          </w:rPr>
          <w:t>Zasady organizacji Integracyjnej domeny XDS.b</w:t>
        </w:r>
        <w:r w:rsidR="008A49D8">
          <w:rPr>
            <w:noProof/>
            <w:webHidden/>
          </w:rPr>
          <w:tab/>
        </w:r>
        <w:r w:rsidR="008A49D8">
          <w:rPr>
            <w:noProof/>
            <w:webHidden/>
          </w:rPr>
          <w:fldChar w:fldCharType="begin"/>
        </w:r>
        <w:r w:rsidR="008A49D8">
          <w:rPr>
            <w:noProof/>
            <w:webHidden/>
          </w:rPr>
          <w:instrText xml:space="preserve"> PAGEREF _Toc87265117 \h </w:instrText>
        </w:r>
        <w:r w:rsidR="008A49D8">
          <w:rPr>
            <w:noProof/>
            <w:webHidden/>
          </w:rPr>
        </w:r>
        <w:r w:rsidR="008A49D8">
          <w:rPr>
            <w:noProof/>
            <w:webHidden/>
          </w:rPr>
          <w:fldChar w:fldCharType="separate"/>
        </w:r>
        <w:r w:rsidR="008A49D8">
          <w:rPr>
            <w:noProof/>
            <w:webHidden/>
          </w:rPr>
          <w:t>17</w:t>
        </w:r>
        <w:r w:rsidR="008A49D8">
          <w:rPr>
            <w:noProof/>
            <w:webHidden/>
          </w:rPr>
          <w:fldChar w:fldCharType="end"/>
        </w:r>
      </w:hyperlink>
    </w:p>
    <w:p w:rsidR="008A49D8" w:rsidRDefault="00775642" w14:paraId="7849826B" w14:textId="760B78F6">
      <w:pPr>
        <w:pStyle w:val="TOC1"/>
        <w:rPr>
          <w:rFonts w:asciiTheme="minorHAnsi" w:hAnsiTheme="minorHAnsi" w:eastAsiaTheme="minorEastAsia" w:cstheme="minorBidi"/>
          <w:b w:val="0"/>
          <w:noProof/>
          <w:szCs w:val="22"/>
          <w:lang w:eastAsia="pl-PL"/>
        </w:rPr>
      </w:pPr>
      <w:hyperlink w:history="1" w:anchor="_Toc87265118">
        <w:r w:rsidRPr="00440300" w:rsidR="008A49D8">
          <w:rPr>
            <w:rStyle w:val="Hyperlink"/>
            <w:rFonts w:cs="Times New Roman"/>
            <w:noProof/>
          </w:rPr>
          <w:t>4.</w:t>
        </w:r>
        <w:r w:rsidR="008A49D8">
          <w:rPr>
            <w:rFonts w:asciiTheme="minorHAnsi" w:hAnsiTheme="minorHAnsi" w:eastAsiaTheme="minorEastAsia" w:cstheme="minorBidi"/>
            <w:b w:val="0"/>
            <w:noProof/>
            <w:szCs w:val="22"/>
            <w:lang w:eastAsia="pl-PL"/>
          </w:rPr>
          <w:tab/>
        </w:r>
        <w:r w:rsidRPr="00440300" w:rsidR="008A49D8">
          <w:rPr>
            <w:rStyle w:val="Hyperlink"/>
            <w:noProof/>
          </w:rPr>
          <w:t>Zasady operacyjne</w:t>
        </w:r>
        <w:r w:rsidR="008A49D8">
          <w:rPr>
            <w:noProof/>
            <w:webHidden/>
          </w:rPr>
          <w:tab/>
        </w:r>
        <w:r w:rsidR="008A49D8">
          <w:rPr>
            <w:noProof/>
            <w:webHidden/>
          </w:rPr>
          <w:fldChar w:fldCharType="begin"/>
        </w:r>
        <w:r w:rsidR="008A49D8">
          <w:rPr>
            <w:noProof/>
            <w:webHidden/>
          </w:rPr>
          <w:instrText xml:space="preserve"> PAGEREF _Toc87265118 \h </w:instrText>
        </w:r>
        <w:r w:rsidR="008A49D8">
          <w:rPr>
            <w:noProof/>
            <w:webHidden/>
          </w:rPr>
        </w:r>
        <w:r w:rsidR="008A49D8">
          <w:rPr>
            <w:noProof/>
            <w:webHidden/>
          </w:rPr>
          <w:fldChar w:fldCharType="separate"/>
        </w:r>
        <w:r w:rsidR="008A49D8">
          <w:rPr>
            <w:noProof/>
            <w:webHidden/>
          </w:rPr>
          <w:t>18</w:t>
        </w:r>
        <w:r w:rsidR="008A49D8">
          <w:rPr>
            <w:noProof/>
            <w:webHidden/>
          </w:rPr>
          <w:fldChar w:fldCharType="end"/>
        </w:r>
      </w:hyperlink>
    </w:p>
    <w:p w:rsidR="008A49D8" w:rsidRDefault="00775642" w14:paraId="371D4E3E" w14:textId="3F69EBFC">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19">
        <w:r w:rsidRPr="00440300" w:rsidR="008A49D8">
          <w:rPr>
            <w:rStyle w:val="Hyperlink"/>
            <w:rFonts w:cs="Times New Roman"/>
            <w:noProof/>
          </w:rPr>
          <w:t>4.1.</w:t>
        </w:r>
        <w:r w:rsidR="008A49D8">
          <w:rPr>
            <w:rFonts w:asciiTheme="minorHAnsi" w:hAnsiTheme="minorHAnsi" w:eastAsiaTheme="minorEastAsia" w:cstheme="minorBidi"/>
            <w:noProof/>
            <w:szCs w:val="22"/>
            <w:lang w:eastAsia="pl-PL"/>
          </w:rPr>
          <w:tab/>
        </w:r>
        <w:r w:rsidRPr="00440300" w:rsidR="008A49D8">
          <w:rPr>
            <w:rStyle w:val="Hyperlink"/>
            <w:noProof/>
          </w:rPr>
          <w:t>Dane na środowisku integracyjnym</w:t>
        </w:r>
        <w:r w:rsidR="008A49D8">
          <w:rPr>
            <w:noProof/>
            <w:webHidden/>
          </w:rPr>
          <w:tab/>
        </w:r>
        <w:r w:rsidR="008A49D8">
          <w:rPr>
            <w:noProof/>
            <w:webHidden/>
          </w:rPr>
          <w:fldChar w:fldCharType="begin"/>
        </w:r>
        <w:r w:rsidR="008A49D8">
          <w:rPr>
            <w:noProof/>
            <w:webHidden/>
          </w:rPr>
          <w:instrText xml:space="preserve"> PAGEREF _Toc87265119 \h </w:instrText>
        </w:r>
        <w:r w:rsidR="008A49D8">
          <w:rPr>
            <w:noProof/>
            <w:webHidden/>
          </w:rPr>
        </w:r>
        <w:r w:rsidR="008A49D8">
          <w:rPr>
            <w:noProof/>
            <w:webHidden/>
          </w:rPr>
          <w:fldChar w:fldCharType="separate"/>
        </w:r>
        <w:r w:rsidR="008A49D8">
          <w:rPr>
            <w:noProof/>
            <w:webHidden/>
          </w:rPr>
          <w:t>18</w:t>
        </w:r>
        <w:r w:rsidR="008A49D8">
          <w:rPr>
            <w:noProof/>
            <w:webHidden/>
          </w:rPr>
          <w:fldChar w:fldCharType="end"/>
        </w:r>
      </w:hyperlink>
    </w:p>
    <w:p w:rsidR="008A49D8" w:rsidRDefault="00775642" w14:paraId="7A4F6561" w14:textId="283C6065">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20">
        <w:r w:rsidRPr="00440300" w:rsidR="008A49D8">
          <w:rPr>
            <w:rStyle w:val="Hyperlink"/>
            <w:rFonts w:cs="Times New Roman"/>
            <w:noProof/>
          </w:rPr>
          <w:t>4.2.</w:t>
        </w:r>
        <w:r w:rsidR="008A49D8">
          <w:rPr>
            <w:rFonts w:asciiTheme="minorHAnsi" w:hAnsiTheme="minorHAnsi" w:eastAsiaTheme="minorEastAsia" w:cstheme="minorBidi"/>
            <w:noProof/>
            <w:szCs w:val="22"/>
            <w:lang w:eastAsia="pl-PL"/>
          </w:rPr>
          <w:tab/>
        </w:r>
        <w:r w:rsidRPr="00440300" w:rsidR="008A49D8">
          <w:rPr>
            <w:rStyle w:val="Hyperlink"/>
            <w:noProof/>
          </w:rPr>
          <w:t>SLA</w:t>
        </w:r>
        <w:r w:rsidR="008A49D8">
          <w:rPr>
            <w:noProof/>
            <w:webHidden/>
          </w:rPr>
          <w:tab/>
        </w:r>
        <w:r w:rsidR="008A49D8">
          <w:rPr>
            <w:noProof/>
            <w:webHidden/>
          </w:rPr>
          <w:fldChar w:fldCharType="begin"/>
        </w:r>
        <w:r w:rsidR="008A49D8">
          <w:rPr>
            <w:noProof/>
            <w:webHidden/>
          </w:rPr>
          <w:instrText xml:space="preserve"> PAGEREF _Toc87265120 \h </w:instrText>
        </w:r>
        <w:r w:rsidR="008A49D8">
          <w:rPr>
            <w:noProof/>
            <w:webHidden/>
          </w:rPr>
        </w:r>
        <w:r w:rsidR="008A49D8">
          <w:rPr>
            <w:noProof/>
            <w:webHidden/>
          </w:rPr>
          <w:fldChar w:fldCharType="separate"/>
        </w:r>
        <w:r w:rsidR="008A49D8">
          <w:rPr>
            <w:noProof/>
            <w:webHidden/>
          </w:rPr>
          <w:t>18</w:t>
        </w:r>
        <w:r w:rsidR="008A49D8">
          <w:rPr>
            <w:noProof/>
            <w:webHidden/>
          </w:rPr>
          <w:fldChar w:fldCharType="end"/>
        </w:r>
      </w:hyperlink>
    </w:p>
    <w:p w:rsidR="008A49D8" w:rsidRDefault="00775642" w14:paraId="52F137AB" w14:textId="00893CA0">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21">
        <w:r w:rsidRPr="00440300" w:rsidR="008A49D8">
          <w:rPr>
            <w:rStyle w:val="Hyperlink"/>
            <w:rFonts w:cs="Times New Roman"/>
            <w:noProof/>
          </w:rPr>
          <w:t>4.3.</w:t>
        </w:r>
        <w:r w:rsidR="008A49D8">
          <w:rPr>
            <w:rFonts w:asciiTheme="minorHAnsi" w:hAnsiTheme="minorHAnsi" w:eastAsiaTheme="minorEastAsia" w:cstheme="minorBidi"/>
            <w:noProof/>
            <w:szCs w:val="22"/>
            <w:lang w:eastAsia="pl-PL"/>
          </w:rPr>
          <w:tab/>
        </w:r>
        <w:r w:rsidRPr="00440300" w:rsidR="008A49D8">
          <w:rPr>
            <w:rStyle w:val="Hyperlink"/>
            <w:noProof/>
          </w:rPr>
          <w:t>Zasady aktualizacji i publikacji polityk</w:t>
        </w:r>
        <w:r w:rsidR="008A49D8">
          <w:rPr>
            <w:noProof/>
            <w:webHidden/>
          </w:rPr>
          <w:tab/>
        </w:r>
        <w:r w:rsidR="008A49D8">
          <w:rPr>
            <w:noProof/>
            <w:webHidden/>
          </w:rPr>
          <w:fldChar w:fldCharType="begin"/>
        </w:r>
        <w:r w:rsidR="008A49D8">
          <w:rPr>
            <w:noProof/>
            <w:webHidden/>
          </w:rPr>
          <w:instrText xml:space="preserve"> PAGEREF _Toc87265121 \h </w:instrText>
        </w:r>
        <w:r w:rsidR="008A49D8">
          <w:rPr>
            <w:noProof/>
            <w:webHidden/>
          </w:rPr>
        </w:r>
        <w:r w:rsidR="008A49D8">
          <w:rPr>
            <w:noProof/>
            <w:webHidden/>
          </w:rPr>
          <w:fldChar w:fldCharType="separate"/>
        </w:r>
        <w:r w:rsidR="008A49D8">
          <w:rPr>
            <w:noProof/>
            <w:webHidden/>
          </w:rPr>
          <w:t>18</w:t>
        </w:r>
        <w:r w:rsidR="008A49D8">
          <w:rPr>
            <w:noProof/>
            <w:webHidden/>
          </w:rPr>
          <w:fldChar w:fldCharType="end"/>
        </w:r>
      </w:hyperlink>
    </w:p>
    <w:p w:rsidR="008A49D8" w:rsidRDefault="00775642" w14:paraId="0AF177A9" w14:textId="7A2408AD">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22">
        <w:r w:rsidRPr="00440300" w:rsidR="008A49D8">
          <w:rPr>
            <w:rStyle w:val="Hyperlink"/>
            <w:rFonts w:cs="Times New Roman"/>
            <w:noProof/>
          </w:rPr>
          <w:t>4.4.</w:t>
        </w:r>
        <w:r w:rsidR="008A49D8">
          <w:rPr>
            <w:rFonts w:asciiTheme="minorHAnsi" w:hAnsiTheme="minorHAnsi" w:eastAsiaTheme="minorEastAsia" w:cstheme="minorBidi"/>
            <w:noProof/>
            <w:szCs w:val="22"/>
            <w:lang w:eastAsia="pl-PL"/>
          </w:rPr>
          <w:tab/>
        </w:r>
        <w:r w:rsidRPr="00440300" w:rsidR="008A49D8">
          <w:rPr>
            <w:rStyle w:val="Hyperlink"/>
            <w:noProof/>
          </w:rPr>
          <w:t>Zasady aktualizacji i udostępniania nowej wersji systemu</w:t>
        </w:r>
        <w:r w:rsidR="008A49D8">
          <w:rPr>
            <w:noProof/>
            <w:webHidden/>
          </w:rPr>
          <w:tab/>
        </w:r>
        <w:r w:rsidR="008A49D8">
          <w:rPr>
            <w:noProof/>
            <w:webHidden/>
          </w:rPr>
          <w:fldChar w:fldCharType="begin"/>
        </w:r>
        <w:r w:rsidR="008A49D8">
          <w:rPr>
            <w:noProof/>
            <w:webHidden/>
          </w:rPr>
          <w:instrText xml:space="preserve"> PAGEREF _Toc87265122 \h </w:instrText>
        </w:r>
        <w:r w:rsidR="008A49D8">
          <w:rPr>
            <w:noProof/>
            <w:webHidden/>
          </w:rPr>
        </w:r>
        <w:r w:rsidR="008A49D8">
          <w:rPr>
            <w:noProof/>
            <w:webHidden/>
          </w:rPr>
          <w:fldChar w:fldCharType="separate"/>
        </w:r>
        <w:r w:rsidR="008A49D8">
          <w:rPr>
            <w:noProof/>
            <w:webHidden/>
          </w:rPr>
          <w:t>19</w:t>
        </w:r>
        <w:r w:rsidR="008A49D8">
          <w:rPr>
            <w:noProof/>
            <w:webHidden/>
          </w:rPr>
          <w:fldChar w:fldCharType="end"/>
        </w:r>
      </w:hyperlink>
    </w:p>
    <w:p w:rsidR="008A49D8" w:rsidRDefault="00775642" w14:paraId="6C884E62" w14:textId="312E01DB">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23">
        <w:r w:rsidRPr="00440300" w:rsidR="008A49D8">
          <w:rPr>
            <w:rStyle w:val="Hyperlink"/>
            <w:rFonts w:cs="Times New Roman"/>
            <w:noProof/>
          </w:rPr>
          <w:t>4.5.</w:t>
        </w:r>
        <w:r w:rsidR="008A49D8">
          <w:rPr>
            <w:rFonts w:asciiTheme="minorHAnsi" w:hAnsiTheme="minorHAnsi" w:eastAsiaTheme="minorEastAsia" w:cstheme="minorBidi"/>
            <w:noProof/>
            <w:szCs w:val="22"/>
            <w:lang w:eastAsia="pl-PL"/>
          </w:rPr>
          <w:tab/>
        </w:r>
        <w:r w:rsidRPr="00440300" w:rsidR="008A49D8">
          <w:rPr>
            <w:rStyle w:val="Hyperlink"/>
            <w:noProof/>
          </w:rPr>
          <w:t>Zasady postępowania w przypadku niedostępności systemu (wymagania dla systemów zewnętrznych)</w:t>
        </w:r>
        <w:r w:rsidR="008A49D8">
          <w:rPr>
            <w:noProof/>
            <w:webHidden/>
          </w:rPr>
          <w:tab/>
        </w:r>
        <w:r w:rsidR="008A49D8">
          <w:rPr>
            <w:noProof/>
            <w:webHidden/>
          </w:rPr>
          <w:fldChar w:fldCharType="begin"/>
        </w:r>
        <w:r w:rsidR="008A49D8">
          <w:rPr>
            <w:noProof/>
            <w:webHidden/>
          </w:rPr>
          <w:instrText xml:space="preserve"> PAGEREF _Toc87265123 \h </w:instrText>
        </w:r>
        <w:r w:rsidR="008A49D8">
          <w:rPr>
            <w:noProof/>
            <w:webHidden/>
          </w:rPr>
        </w:r>
        <w:r w:rsidR="008A49D8">
          <w:rPr>
            <w:noProof/>
            <w:webHidden/>
          </w:rPr>
          <w:fldChar w:fldCharType="separate"/>
        </w:r>
        <w:r w:rsidR="008A49D8">
          <w:rPr>
            <w:noProof/>
            <w:webHidden/>
          </w:rPr>
          <w:t>19</w:t>
        </w:r>
        <w:r w:rsidR="008A49D8">
          <w:rPr>
            <w:noProof/>
            <w:webHidden/>
          </w:rPr>
          <w:fldChar w:fldCharType="end"/>
        </w:r>
      </w:hyperlink>
    </w:p>
    <w:p w:rsidR="008A49D8" w:rsidRDefault="00775642" w14:paraId="4433E416" w14:textId="73B72743">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24">
        <w:r w:rsidRPr="00440300" w:rsidR="008A49D8">
          <w:rPr>
            <w:rStyle w:val="Hyperlink"/>
            <w:rFonts w:cs="Times New Roman"/>
            <w:noProof/>
          </w:rPr>
          <w:t>4.6.</w:t>
        </w:r>
        <w:r w:rsidR="008A49D8">
          <w:rPr>
            <w:rFonts w:asciiTheme="minorHAnsi" w:hAnsiTheme="minorHAnsi" w:eastAsiaTheme="minorEastAsia" w:cstheme="minorBidi"/>
            <w:noProof/>
            <w:szCs w:val="22"/>
            <w:lang w:eastAsia="pl-PL"/>
          </w:rPr>
          <w:tab/>
        </w:r>
        <w:r w:rsidRPr="00440300" w:rsidR="008A49D8">
          <w:rPr>
            <w:rStyle w:val="Hyperlink"/>
            <w:noProof/>
          </w:rPr>
          <w:t>Zasady przechowywania i retencji danych i logów</w:t>
        </w:r>
        <w:r w:rsidR="008A49D8">
          <w:rPr>
            <w:noProof/>
            <w:webHidden/>
          </w:rPr>
          <w:tab/>
        </w:r>
        <w:r w:rsidR="008A49D8">
          <w:rPr>
            <w:noProof/>
            <w:webHidden/>
          </w:rPr>
          <w:fldChar w:fldCharType="begin"/>
        </w:r>
        <w:r w:rsidR="008A49D8">
          <w:rPr>
            <w:noProof/>
            <w:webHidden/>
          </w:rPr>
          <w:instrText xml:space="preserve"> PAGEREF _Toc87265124 \h </w:instrText>
        </w:r>
        <w:r w:rsidR="008A49D8">
          <w:rPr>
            <w:noProof/>
            <w:webHidden/>
          </w:rPr>
        </w:r>
        <w:r w:rsidR="008A49D8">
          <w:rPr>
            <w:noProof/>
            <w:webHidden/>
          </w:rPr>
          <w:fldChar w:fldCharType="separate"/>
        </w:r>
        <w:r w:rsidR="008A49D8">
          <w:rPr>
            <w:noProof/>
            <w:webHidden/>
          </w:rPr>
          <w:t>19</w:t>
        </w:r>
        <w:r w:rsidR="008A49D8">
          <w:rPr>
            <w:noProof/>
            <w:webHidden/>
          </w:rPr>
          <w:fldChar w:fldCharType="end"/>
        </w:r>
      </w:hyperlink>
    </w:p>
    <w:p w:rsidR="008A49D8" w:rsidRDefault="00775642" w14:paraId="15C1FBC8" w14:textId="29263022">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25">
        <w:r w:rsidRPr="00440300" w:rsidR="008A49D8">
          <w:rPr>
            <w:rStyle w:val="Hyperlink"/>
            <w:rFonts w:cs="Times New Roman"/>
            <w:noProof/>
          </w:rPr>
          <w:t>4.7.</w:t>
        </w:r>
        <w:r w:rsidR="008A49D8">
          <w:rPr>
            <w:rFonts w:asciiTheme="minorHAnsi" w:hAnsiTheme="minorHAnsi" w:eastAsiaTheme="minorEastAsia" w:cstheme="minorBidi"/>
            <w:noProof/>
            <w:szCs w:val="22"/>
            <w:lang w:eastAsia="pl-PL"/>
          </w:rPr>
          <w:tab/>
        </w:r>
        <w:r w:rsidRPr="00440300" w:rsidR="008A49D8">
          <w:rPr>
            <w:rStyle w:val="Hyperlink"/>
            <w:noProof/>
          </w:rPr>
          <w:t>Odtwarzanie po awarii</w:t>
        </w:r>
        <w:r w:rsidR="008A49D8">
          <w:rPr>
            <w:noProof/>
            <w:webHidden/>
          </w:rPr>
          <w:tab/>
        </w:r>
        <w:r w:rsidR="008A49D8">
          <w:rPr>
            <w:noProof/>
            <w:webHidden/>
          </w:rPr>
          <w:fldChar w:fldCharType="begin"/>
        </w:r>
        <w:r w:rsidR="008A49D8">
          <w:rPr>
            <w:noProof/>
            <w:webHidden/>
          </w:rPr>
          <w:instrText xml:space="preserve"> PAGEREF _Toc87265125 \h </w:instrText>
        </w:r>
        <w:r w:rsidR="008A49D8">
          <w:rPr>
            <w:noProof/>
            <w:webHidden/>
          </w:rPr>
        </w:r>
        <w:r w:rsidR="008A49D8">
          <w:rPr>
            <w:noProof/>
            <w:webHidden/>
          </w:rPr>
          <w:fldChar w:fldCharType="separate"/>
        </w:r>
        <w:r w:rsidR="008A49D8">
          <w:rPr>
            <w:noProof/>
            <w:webHidden/>
          </w:rPr>
          <w:t>19</w:t>
        </w:r>
        <w:r w:rsidR="008A49D8">
          <w:rPr>
            <w:noProof/>
            <w:webHidden/>
          </w:rPr>
          <w:fldChar w:fldCharType="end"/>
        </w:r>
      </w:hyperlink>
    </w:p>
    <w:p w:rsidR="008A49D8" w:rsidRDefault="00775642" w14:paraId="4DE4EEB0" w14:textId="5C3B8078">
      <w:pPr>
        <w:pStyle w:val="TOC1"/>
        <w:rPr>
          <w:rFonts w:asciiTheme="minorHAnsi" w:hAnsiTheme="minorHAnsi" w:eastAsiaTheme="minorEastAsia" w:cstheme="minorBidi"/>
          <w:b w:val="0"/>
          <w:noProof/>
          <w:szCs w:val="22"/>
          <w:lang w:eastAsia="pl-PL"/>
        </w:rPr>
      </w:pPr>
      <w:hyperlink w:history="1" w:anchor="_Toc87265126">
        <w:r w:rsidRPr="00440300" w:rsidR="008A49D8">
          <w:rPr>
            <w:rStyle w:val="Hyperlink"/>
            <w:rFonts w:cs="Times New Roman"/>
            <w:noProof/>
          </w:rPr>
          <w:t>5.</w:t>
        </w:r>
        <w:r w:rsidR="008A49D8">
          <w:rPr>
            <w:rFonts w:asciiTheme="minorHAnsi" w:hAnsiTheme="minorHAnsi" w:eastAsiaTheme="minorEastAsia" w:cstheme="minorBidi"/>
            <w:b w:val="0"/>
            <w:noProof/>
            <w:szCs w:val="22"/>
            <w:lang w:eastAsia="pl-PL"/>
          </w:rPr>
          <w:tab/>
        </w:r>
        <w:r w:rsidRPr="00440300" w:rsidR="008A49D8">
          <w:rPr>
            <w:rStyle w:val="Hyperlink"/>
            <w:noProof/>
          </w:rPr>
          <w:t>Zasady przynależności do domeny udostępnionej na środowisku integracyjnym</w:t>
        </w:r>
        <w:r w:rsidR="008A49D8">
          <w:rPr>
            <w:noProof/>
            <w:webHidden/>
          </w:rPr>
          <w:tab/>
        </w:r>
        <w:r w:rsidR="008A49D8">
          <w:rPr>
            <w:noProof/>
            <w:webHidden/>
          </w:rPr>
          <w:fldChar w:fldCharType="begin"/>
        </w:r>
        <w:r w:rsidR="008A49D8">
          <w:rPr>
            <w:noProof/>
            <w:webHidden/>
          </w:rPr>
          <w:instrText xml:space="preserve"> PAGEREF _Toc87265126 \h </w:instrText>
        </w:r>
        <w:r w:rsidR="008A49D8">
          <w:rPr>
            <w:noProof/>
            <w:webHidden/>
          </w:rPr>
        </w:r>
        <w:r w:rsidR="008A49D8">
          <w:rPr>
            <w:noProof/>
            <w:webHidden/>
          </w:rPr>
          <w:fldChar w:fldCharType="separate"/>
        </w:r>
        <w:r w:rsidR="008A49D8">
          <w:rPr>
            <w:noProof/>
            <w:webHidden/>
          </w:rPr>
          <w:t>20</w:t>
        </w:r>
        <w:r w:rsidR="008A49D8">
          <w:rPr>
            <w:noProof/>
            <w:webHidden/>
          </w:rPr>
          <w:fldChar w:fldCharType="end"/>
        </w:r>
      </w:hyperlink>
    </w:p>
    <w:p w:rsidR="008A49D8" w:rsidRDefault="00775642" w14:paraId="62A5B744" w14:textId="24238BA4">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27">
        <w:r w:rsidRPr="00440300" w:rsidR="008A49D8">
          <w:rPr>
            <w:rStyle w:val="Hyperlink"/>
            <w:rFonts w:cs="Times New Roman"/>
            <w:noProof/>
          </w:rPr>
          <w:t>5.1.</w:t>
        </w:r>
        <w:r w:rsidR="008A49D8">
          <w:rPr>
            <w:rFonts w:asciiTheme="minorHAnsi" w:hAnsiTheme="minorHAnsi" w:eastAsiaTheme="minorEastAsia" w:cstheme="minorBidi"/>
            <w:noProof/>
            <w:szCs w:val="22"/>
            <w:lang w:eastAsia="pl-PL"/>
          </w:rPr>
          <w:tab/>
        </w:r>
        <w:r w:rsidRPr="00440300" w:rsidR="008A49D8">
          <w:rPr>
            <w:rStyle w:val="Hyperlink"/>
            <w:noProof/>
          </w:rPr>
          <w:t>Procedura nadania uprawnień usługodawcy</w:t>
        </w:r>
        <w:r w:rsidR="008A49D8">
          <w:rPr>
            <w:noProof/>
            <w:webHidden/>
          </w:rPr>
          <w:tab/>
        </w:r>
        <w:r w:rsidR="008A49D8">
          <w:rPr>
            <w:noProof/>
            <w:webHidden/>
          </w:rPr>
          <w:fldChar w:fldCharType="begin"/>
        </w:r>
        <w:r w:rsidR="008A49D8">
          <w:rPr>
            <w:noProof/>
            <w:webHidden/>
          </w:rPr>
          <w:instrText xml:space="preserve"> PAGEREF _Toc87265127 \h </w:instrText>
        </w:r>
        <w:r w:rsidR="008A49D8">
          <w:rPr>
            <w:noProof/>
            <w:webHidden/>
          </w:rPr>
        </w:r>
        <w:r w:rsidR="008A49D8">
          <w:rPr>
            <w:noProof/>
            <w:webHidden/>
          </w:rPr>
          <w:fldChar w:fldCharType="separate"/>
        </w:r>
        <w:r w:rsidR="008A49D8">
          <w:rPr>
            <w:noProof/>
            <w:webHidden/>
          </w:rPr>
          <w:t>20</w:t>
        </w:r>
        <w:r w:rsidR="008A49D8">
          <w:rPr>
            <w:noProof/>
            <w:webHidden/>
          </w:rPr>
          <w:fldChar w:fldCharType="end"/>
        </w:r>
      </w:hyperlink>
    </w:p>
    <w:p w:rsidR="008A49D8" w:rsidRDefault="00775642" w14:paraId="0A74AA09" w14:textId="2E310BDA">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28">
        <w:r w:rsidRPr="00440300" w:rsidR="008A49D8">
          <w:rPr>
            <w:rStyle w:val="Hyperlink"/>
            <w:rFonts w:cs="Times New Roman"/>
            <w:noProof/>
          </w:rPr>
          <w:t>5.2.</w:t>
        </w:r>
        <w:r w:rsidR="008A49D8">
          <w:rPr>
            <w:rFonts w:asciiTheme="minorHAnsi" w:hAnsiTheme="minorHAnsi" w:eastAsiaTheme="minorEastAsia" w:cstheme="minorBidi"/>
            <w:noProof/>
            <w:szCs w:val="22"/>
            <w:lang w:eastAsia="pl-PL"/>
          </w:rPr>
          <w:tab/>
        </w:r>
        <w:r w:rsidRPr="00440300" w:rsidR="008A49D8">
          <w:rPr>
            <w:rStyle w:val="Hyperlink"/>
            <w:noProof/>
          </w:rPr>
          <w:t>Zakres informacyjny wniosku o dostęp do środowiska integracyjnego</w:t>
        </w:r>
        <w:r w:rsidR="008A49D8">
          <w:rPr>
            <w:noProof/>
            <w:webHidden/>
          </w:rPr>
          <w:tab/>
        </w:r>
        <w:r w:rsidR="008A49D8">
          <w:rPr>
            <w:noProof/>
            <w:webHidden/>
          </w:rPr>
          <w:fldChar w:fldCharType="begin"/>
        </w:r>
        <w:r w:rsidR="008A49D8">
          <w:rPr>
            <w:noProof/>
            <w:webHidden/>
          </w:rPr>
          <w:instrText xml:space="preserve"> PAGEREF _Toc87265128 \h </w:instrText>
        </w:r>
        <w:r w:rsidR="008A49D8">
          <w:rPr>
            <w:noProof/>
            <w:webHidden/>
          </w:rPr>
        </w:r>
        <w:r w:rsidR="008A49D8">
          <w:rPr>
            <w:noProof/>
            <w:webHidden/>
          </w:rPr>
          <w:fldChar w:fldCharType="separate"/>
        </w:r>
        <w:r w:rsidR="008A49D8">
          <w:rPr>
            <w:noProof/>
            <w:webHidden/>
          </w:rPr>
          <w:t>21</w:t>
        </w:r>
        <w:r w:rsidR="008A49D8">
          <w:rPr>
            <w:noProof/>
            <w:webHidden/>
          </w:rPr>
          <w:fldChar w:fldCharType="end"/>
        </w:r>
      </w:hyperlink>
    </w:p>
    <w:p w:rsidR="008A49D8" w:rsidRDefault="00775642" w14:paraId="38ABD830" w14:textId="152953F2">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29">
        <w:r w:rsidRPr="00440300" w:rsidR="008A49D8">
          <w:rPr>
            <w:rStyle w:val="Hyperlink"/>
            <w:rFonts w:cs="Times New Roman"/>
            <w:noProof/>
          </w:rPr>
          <w:t>5.3.</w:t>
        </w:r>
        <w:r w:rsidR="008A49D8">
          <w:rPr>
            <w:rFonts w:asciiTheme="minorHAnsi" w:hAnsiTheme="minorHAnsi" w:eastAsiaTheme="minorEastAsia" w:cstheme="minorBidi"/>
            <w:noProof/>
            <w:szCs w:val="22"/>
            <w:lang w:eastAsia="pl-PL"/>
          </w:rPr>
          <w:tab/>
        </w:r>
        <w:r w:rsidRPr="00440300" w:rsidR="008A49D8">
          <w:rPr>
            <w:rStyle w:val="Hyperlink"/>
            <w:noProof/>
          </w:rPr>
          <w:t>Przebieg procesu nadawania dostępu do środowiska integracyjnego p1</w:t>
        </w:r>
        <w:r w:rsidR="008A49D8">
          <w:rPr>
            <w:noProof/>
            <w:webHidden/>
          </w:rPr>
          <w:tab/>
        </w:r>
        <w:r w:rsidR="008A49D8">
          <w:rPr>
            <w:noProof/>
            <w:webHidden/>
          </w:rPr>
          <w:fldChar w:fldCharType="begin"/>
        </w:r>
        <w:r w:rsidR="008A49D8">
          <w:rPr>
            <w:noProof/>
            <w:webHidden/>
          </w:rPr>
          <w:instrText xml:space="preserve"> PAGEREF _Toc87265129 \h </w:instrText>
        </w:r>
        <w:r w:rsidR="008A49D8">
          <w:rPr>
            <w:noProof/>
            <w:webHidden/>
          </w:rPr>
        </w:r>
        <w:r w:rsidR="008A49D8">
          <w:rPr>
            <w:noProof/>
            <w:webHidden/>
          </w:rPr>
          <w:fldChar w:fldCharType="separate"/>
        </w:r>
        <w:r w:rsidR="008A49D8">
          <w:rPr>
            <w:noProof/>
            <w:webHidden/>
          </w:rPr>
          <w:t>23</w:t>
        </w:r>
        <w:r w:rsidR="008A49D8">
          <w:rPr>
            <w:noProof/>
            <w:webHidden/>
          </w:rPr>
          <w:fldChar w:fldCharType="end"/>
        </w:r>
      </w:hyperlink>
    </w:p>
    <w:p w:rsidR="008A49D8" w:rsidRDefault="00775642" w14:paraId="339176C4" w14:textId="6A01634D">
      <w:pPr>
        <w:pStyle w:val="TOC1"/>
        <w:rPr>
          <w:rFonts w:asciiTheme="minorHAnsi" w:hAnsiTheme="minorHAnsi" w:eastAsiaTheme="minorEastAsia" w:cstheme="minorBidi"/>
          <w:b w:val="0"/>
          <w:noProof/>
          <w:szCs w:val="22"/>
          <w:lang w:eastAsia="pl-PL"/>
        </w:rPr>
      </w:pPr>
      <w:hyperlink w:history="1" w:anchor="_Toc87265130">
        <w:r w:rsidRPr="00440300" w:rsidR="008A49D8">
          <w:rPr>
            <w:rStyle w:val="Hyperlink"/>
            <w:rFonts w:cs="Times New Roman"/>
            <w:noProof/>
          </w:rPr>
          <w:t>6.</w:t>
        </w:r>
        <w:r w:rsidR="008A49D8">
          <w:rPr>
            <w:rFonts w:asciiTheme="minorHAnsi" w:hAnsiTheme="minorHAnsi" w:eastAsiaTheme="minorEastAsia" w:cstheme="minorBidi"/>
            <w:b w:val="0"/>
            <w:noProof/>
            <w:szCs w:val="22"/>
            <w:lang w:eastAsia="pl-PL"/>
          </w:rPr>
          <w:tab/>
        </w:r>
        <w:r w:rsidRPr="00440300" w:rsidR="008A49D8">
          <w:rPr>
            <w:rStyle w:val="Hyperlink"/>
            <w:noProof/>
          </w:rPr>
          <w:t>Dostęp do domeny dla systemów zewnętrznych</w:t>
        </w:r>
        <w:r w:rsidR="008A49D8">
          <w:rPr>
            <w:noProof/>
            <w:webHidden/>
          </w:rPr>
          <w:tab/>
        </w:r>
        <w:r w:rsidR="008A49D8">
          <w:rPr>
            <w:noProof/>
            <w:webHidden/>
          </w:rPr>
          <w:fldChar w:fldCharType="begin"/>
        </w:r>
        <w:r w:rsidR="008A49D8">
          <w:rPr>
            <w:noProof/>
            <w:webHidden/>
          </w:rPr>
          <w:instrText xml:space="preserve"> PAGEREF _Toc87265130 \h </w:instrText>
        </w:r>
        <w:r w:rsidR="008A49D8">
          <w:rPr>
            <w:noProof/>
            <w:webHidden/>
          </w:rPr>
        </w:r>
        <w:r w:rsidR="008A49D8">
          <w:rPr>
            <w:noProof/>
            <w:webHidden/>
          </w:rPr>
          <w:fldChar w:fldCharType="separate"/>
        </w:r>
        <w:r w:rsidR="008A49D8">
          <w:rPr>
            <w:noProof/>
            <w:webHidden/>
          </w:rPr>
          <w:t>24</w:t>
        </w:r>
        <w:r w:rsidR="008A49D8">
          <w:rPr>
            <w:noProof/>
            <w:webHidden/>
          </w:rPr>
          <w:fldChar w:fldCharType="end"/>
        </w:r>
      </w:hyperlink>
    </w:p>
    <w:p w:rsidR="008A49D8" w:rsidRDefault="00775642" w14:paraId="6E86020F" w14:textId="21AF793E">
      <w:pPr>
        <w:pStyle w:val="TOC1"/>
        <w:rPr>
          <w:rFonts w:asciiTheme="minorHAnsi" w:hAnsiTheme="minorHAnsi" w:eastAsiaTheme="minorEastAsia" w:cstheme="minorBidi"/>
          <w:b w:val="0"/>
          <w:noProof/>
          <w:szCs w:val="22"/>
          <w:lang w:eastAsia="pl-PL"/>
        </w:rPr>
      </w:pPr>
      <w:hyperlink w:history="1" w:anchor="_Toc87265131">
        <w:r w:rsidRPr="00440300" w:rsidR="008A49D8">
          <w:rPr>
            <w:rStyle w:val="Hyperlink"/>
            <w:rFonts w:cs="Times New Roman"/>
            <w:noProof/>
          </w:rPr>
          <w:t>7.</w:t>
        </w:r>
        <w:r w:rsidR="008A49D8">
          <w:rPr>
            <w:rFonts w:asciiTheme="minorHAnsi" w:hAnsiTheme="minorHAnsi" w:eastAsiaTheme="minorEastAsia" w:cstheme="minorBidi"/>
            <w:b w:val="0"/>
            <w:noProof/>
            <w:szCs w:val="22"/>
            <w:lang w:eastAsia="pl-PL"/>
          </w:rPr>
          <w:tab/>
        </w:r>
        <w:r w:rsidRPr="00440300" w:rsidR="008A49D8">
          <w:rPr>
            <w:rStyle w:val="Hyperlink"/>
            <w:noProof/>
          </w:rPr>
          <w:t>Architektura w zakresie EDM</w:t>
        </w:r>
        <w:r w:rsidR="008A49D8">
          <w:rPr>
            <w:noProof/>
            <w:webHidden/>
          </w:rPr>
          <w:tab/>
        </w:r>
        <w:r w:rsidR="008A49D8">
          <w:rPr>
            <w:noProof/>
            <w:webHidden/>
          </w:rPr>
          <w:fldChar w:fldCharType="begin"/>
        </w:r>
        <w:r w:rsidR="008A49D8">
          <w:rPr>
            <w:noProof/>
            <w:webHidden/>
          </w:rPr>
          <w:instrText xml:space="preserve"> PAGEREF _Toc87265131 \h </w:instrText>
        </w:r>
        <w:r w:rsidR="008A49D8">
          <w:rPr>
            <w:noProof/>
            <w:webHidden/>
          </w:rPr>
        </w:r>
        <w:r w:rsidR="008A49D8">
          <w:rPr>
            <w:noProof/>
            <w:webHidden/>
          </w:rPr>
          <w:fldChar w:fldCharType="separate"/>
        </w:r>
        <w:r w:rsidR="008A49D8">
          <w:rPr>
            <w:noProof/>
            <w:webHidden/>
          </w:rPr>
          <w:t>25</w:t>
        </w:r>
        <w:r w:rsidR="008A49D8">
          <w:rPr>
            <w:noProof/>
            <w:webHidden/>
          </w:rPr>
          <w:fldChar w:fldCharType="end"/>
        </w:r>
      </w:hyperlink>
    </w:p>
    <w:p w:rsidR="008A49D8" w:rsidRDefault="00775642" w14:paraId="2609F6E2" w14:textId="6F495D6C">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32">
        <w:r w:rsidRPr="00440300" w:rsidR="008A49D8">
          <w:rPr>
            <w:rStyle w:val="Hyperlink"/>
            <w:rFonts w:cs="Times New Roman"/>
            <w:noProof/>
          </w:rPr>
          <w:t>7.1.</w:t>
        </w:r>
        <w:r w:rsidR="008A49D8">
          <w:rPr>
            <w:rFonts w:asciiTheme="minorHAnsi" w:hAnsiTheme="minorHAnsi" w:eastAsiaTheme="minorEastAsia" w:cstheme="minorBidi"/>
            <w:noProof/>
            <w:szCs w:val="22"/>
            <w:lang w:eastAsia="pl-PL"/>
          </w:rPr>
          <w:tab/>
        </w:r>
        <w:r w:rsidRPr="00440300" w:rsidR="008A49D8">
          <w:rPr>
            <w:rStyle w:val="Hyperlink"/>
            <w:noProof/>
          </w:rPr>
          <w:t>Architektura ogólna</w:t>
        </w:r>
        <w:r w:rsidR="008A49D8">
          <w:rPr>
            <w:noProof/>
            <w:webHidden/>
          </w:rPr>
          <w:tab/>
        </w:r>
        <w:r w:rsidR="008A49D8">
          <w:rPr>
            <w:noProof/>
            <w:webHidden/>
          </w:rPr>
          <w:fldChar w:fldCharType="begin"/>
        </w:r>
        <w:r w:rsidR="008A49D8">
          <w:rPr>
            <w:noProof/>
            <w:webHidden/>
          </w:rPr>
          <w:instrText xml:space="preserve"> PAGEREF _Toc87265132 \h </w:instrText>
        </w:r>
        <w:r w:rsidR="008A49D8">
          <w:rPr>
            <w:noProof/>
            <w:webHidden/>
          </w:rPr>
        </w:r>
        <w:r w:rsidR="008A49D8">
          <w:rPr>
            <w:noProof/>
            <w:webHidden/>
          </w:rPr>
          <w:fldChar w:fldCharType="separate"/>
        </w:r>
        <w:r w:rsidR="008A49D8">
          <w:rPr>
            <w:noProof/>
            <w:webHidden/>
          </w:rPr>
          <w:t>25</w:t>
        </w:r>
        <w:r w:rsidR="008A49D8">
          <w:rPr>
            <w:noProof/>
            <w:webHidden/>
          </w:rPr>
          <w:fldChar w:fldCharType="end"/>
        </w:r>
      </w:hyperlink>
    </w:p>
    <w:p w:rsidR="008A49D8" w:rsidRDefault="00775642" w14:paraId="6750F246" w14:textId="2FB3EB3E">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33">
        <w:r w:rsidRPr="00440300" w:rsidR="008A49D8">
          <w:rPr>
            <w:rStyle w:val="Hyperlink"/>
            <w:rFonts w:cs="Times New Roman"/>
            <w:noProof/>
          </w:rPr>
          <w:t>7.2.</w:t>
        </w:r>
        <w:r w:rsidR="008A49D8">
          <w:rPr>
            <w:rFonts w:asciiTheme="minorHAnsi" w:hAnsiTheme="minorHAnsi" w:eastAsiaTheme="minorEastAsia" w:cstheme="minorBidi"/>
            <w:noProof/>
            <w:szCs w:val="22"/>
            <w:lang w:eastAsia="pl-PL"/>
          </w:rPr>
          <w:tab/>
        </w:r>
        <w:r w:rsidRPr="00440300" w:rsidR="008A49D8">
          <w:rPr>
            <w:rStyle w:val="Hyperlink"/>
            <w:noProof/>
          </w:rPr>
          <w:t>Aktorzy i role</w:t>
        </w:r>
        <w:r w:rsidR="008A49D8">
          <w:rPr>
            <w:noProof/>
            <w:webHidden/>
          </w:rPr>
          <w:tab/>
        </w:r>
        <w:r w:rsidR="008A49D8">
          <w:rPr>
            <w:noProof/>
            <w:webHidden/>
          </w:rPr>
          <w:fldChar w:fldCharType="begin"/>
        </w:r>
        <w:r w:rsidR="008A49D8">
          <w:rPr>
            <w:noProof/>
            <w:webHidden/>
          </w:rPr>
          <w:instrText xml:space="preserve"> PAGEREF _Toc87265133 \h </w:instrText>
        </w:r>
        <w:r w:rsidR="008A49D8">
          <w:rPr>
            <w:noProof/>
            <w:webHidden/>
          </w:rPr>
        </w:r>
        <w:r w:rsidR="008A49D8">
          <w:rPr>
            <w:noProof/>
            <w:webHidden/>
          </w:rPr>
          <w:fldChar w:fldCharType="separate"/>
        </w:r>
        <w:r w:rsidR="008A49D8">
          <w:rPr>
            <w:noProof/>
            <w:webHidden/>
          </w:rPr>
          <w:t>26</w:t>
        </w:r>
        <w:r w:rsidR="008A49D8">
          <w:rPr>
            <w:noProof/>
            <w:webHidden/>
          </w:rPr>
          <w:fldChar w:fldCharType="end"/>
        </w:r>
      </w:hyperlink>
    </w:p>
    <w:p w:rsidR="008A49D8" w:rsidRDefault="00775642" w14:paraId="276B4DC9" w14:textId="64C66E47">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34">
        <w:r w:rsidRPr="00440300" w:rsidR="008A49D8">
          <w:rPr>
            <w:rStyle w:val="Hyperlink"/>
            <w:rFonts w:cs="Times New Roman"/>
            <w:noProof/>
          </w:rPr>
          <w:t>7.3.</w:t>
        </w:r>
        <w:r w:rsidR="008A49D8">
          <w:rPr>
            <w:rFonts w:asciiTheme="minorHAnsi" w:hAnsiTheme="minorHAnsi" w:eastAsiaTheme="minorEastAsia" w:cstheme="minorBidi"/>
            <w:noProof/>
            <w:szCs w:val="22"/>
            <w:lang w:eastAsia="pl-PL"/>
          </w:rPr>
          <w:tab/>
        </w:r>
        <w:r w:rsidRPr="00440300" w:rsidR="008A49D8">
          <w:rPr>
            <w:rStyle w:val="Hyperlink"/>
            <w:noProof/>
          </w:rPr>
          <w:t>Diagramy transakcji</w:t>
        </w:r>
        <w:r w:rsidR="008A49D8">
          <w:rPr>
            <w:noProof/>
            <w:webHidden/>
          </w:rPr>
          <w:tab/>
        </w:r>
        <w:r w:rsidR="008A49D8">
          <w:rPr>
            <w:noProof/>
            <w:webHidden/>
          </w:rPr>
          <w:fldChar w:fldCharType="begin"/>
        </w:r>
        <w:r w:rsidR="008A49D8">
          <w:rPr>
            <w:noProof/>
            <w:webHidden/>
          </w:rPr>
          <w:instrText xml:space="preserve"> PAGEREF _Toc87265134 \h </w:instrText>
        </w:r>
        <w:r w:rsidR="008A49D8">
          <w:rPr>
            <w:noProof/>
            <w:webHidden/>
          </w:rPr>
        </w:r>
        <w:r w:rsidR="008A49D8">
          <w:rPr>
            <w:noProof/>
            <w:webHidden/>
          </w:rPr>
          <w:fldChar w:fldCharType="separate"/>
        </w:r>
        <w:r w:rsidR="008A49D8">
          <w:rPr>
            <w:noProof/>
            <w:webHidden/>
          </w:rPr>
          <w:t>28</w:t>
        </w:r>
        <w:r w:rsidR="008A49D8">
          <w:rPr>
            <w:noProof/>
            <w:webHidden/>
          </w:rPr>
          <w:fldChar w:fldCharType="end"/>
        </w:r>
      </w:hyperlink>
    </w:p>
    <w:p w:rsidR="008A49D8" w:rsidRDefault="00775642" w14:paraId="5A93D024" w14:textId="63C626BD">
      <w:pPr>
        <w:pStyle w:val="TOC3"/>
        <w:tabs>
          <w:tab w:val="left" w:pos="1760"/>
        </w:tabs>
        <w:rPr>
          <w:rFonts w:asciiTheme="minorHAnsi" w:hAnsiTheme="minorHAnsi" w:eastAsiaTheme="minorEastAsia" w:cstheme="minorBidi"/>
          <w:noProof/>
          <w:szCs w:val="22"/>
          <w:lang w:eastAsia="pl-PL"/>
        </w:rPr>
      </w:pPr>
      <w:hyperlink w:history="1" w:anchor="_Toc87265135">
        <w:r w:rsidRPr="00440300" w:rsidR="008A49D8">
          <w:rPr>
            <w:rStyle w:val="Hyperlink"/>
            <w:rFonts w:cs="Calibri"/>
            <w:noProof/>
            <w:snapToGrid w:val="0"/>
            <w:w w:val="0"/>
          </w:rPr>
          <w:t>7.3.1.</w:t>
        </w:r>
        <w:r w:rsidR="008A49D8">
          <w:rPr>
            <w:rFonts w:asciiTheme="minorHAnsi" w:hAnsiTheme="minorHAnsi" w:eastAsiaTheme="minorEastAsia" w:cstheme="minorBidi"/>
            <w:noProof/>
            <w:szCs w:val="22"/>
            <w:lang w:eastAsia="pl-PL"/>
          </w:rPr>
          <w:tab/>
        </w:r>
        <w:r w:rsidRPr="00440300" w:rsidR="008A49D8">
          <w:rPr>
            <w:rStyle w:val="Hyperlink"/>
            <w:noProof/>
          </w:rPr>
          <w:t>Diagram Aktorów i transakcji profilu XDS.b</w:t>
        </w:r>
        <w:r w:rsidR="008A49D8">
          <w:rPr>
            <w:noProof/>
            <w:webHidden/>
          </w:rPr>
          <w:tab/>
        </w:r>
        <w:r w:rsidR="008A49D8">
          <w:rPr>
            <w:noProof/>
            <w:webHidden/>
          </w:rPr>
          <w:fldChar w:fldCharType="begin"/>
        </w:r>
        <w:r w:rsidR="008A49D8">
          <w:rPr>
            <w:noProof/>
            <w:webHidden/>
          </w:rPr>
          <w:instrText xml:space="preserve"> PAGEREF _Toc87265135 \h </w:instrText>
        </w:r>
        <w:r w:rsidR="008A49D8">
          <w:rPr>
            <w:noProof/>
            <w:webHidden/>
          </w:rPr>
        </w:r>
        <w:r w:rsidR="008A49D8">
          <w:rPr>
            <w:noProof/>
            <w:webHidden/>
          </w:rPr>
          <w:fldChar w:fldCharType="separate"/>
        </w:r>
        <w:r w:rsidR="008A49D8">
          <w:rPr>
            <w:noProof/>
            <w:webHidden/>
          </w:rPr>
          <w:t>28</w:t>
        </w:r>
        <w:r w:rsidR="008A49D8">
          <w:rPr>
            <w:noProof/>
            <w:webHidden/>
          </w:rPr>
          <w:fldChar w:fldCharType="end"/>
        </w:r>
      </w:hyperlink>
    </w:p>
    <w:p w:rsidR="008A49D8" w:rsidRDefault="00775642" w14:paraId="73A4D0CA" w14:textId="5C8701A9">
      <w:pPr>
        <w:pStyle w:val="TOC3"/>
        <w:tabs>
          <w:tab w:val="left" w:pos="1760"/>
        </w:tabs>
        <w:rPr>
          <w:rFonts w:asciiTheme="minorHAnsi" w:hAnsiTheme="minorHAnsi" w:eastAsiaTheme="minorEastAsia" w:cstheme="minorBidi"/>
          <w:noProof/>
          <w:szCs w:val="22"/>
          <w:lang w:eastAsia="pl-PL"/>
        </w:rPr>
      </w:pPr>
      <w:hyperlink w:history="1" w:anchor="_Toc87265136">
        <w:r w:rsidRPr="00440300" w:rsidR="008A49D8">
          <w:rPr>
            <w:rStyle w:val="Hyperlink"/>
            <w:rFonts w:cs="Calibri"/>
            <w:noProof/>
            <w:snapToGrid w:val="0"/>
            <w:w w:val="0"/>
          </w:rPr>
          <w:t>7.3.2.</w:t>
        </w:r>
        <w:r w:rsidR="008A49D8">
          <w:rPr>
            <w:rFonts w:asciiTheme="minorHAnsi" w:hAnsiTheme="minorHAnsi" w:eastAsiaTheme="minorEastAsia" w:cstheme="minorBidi"/>
            <w:noProof/>
            <w:szCs w:val="22"/>
            <w:lang w:eastAsia="pl-PL"/>
          </w:rPr>
          <w:tab/>
        </w:r>
        <w:r w:rsidRPr="00440300" w:rsidR="008A49D8">
          <w:rPr>
            <w:rStyle w:val="Hyperlink"/>
            <w:noProof/>
          </w:rPr>
          <w:t>Diagram Aktorów i transakcji profili ATNA i CT</w:t>
        </w:r>
        <w:r w:rsidR="008A49D8">
          <w:rPr>
            <w:noProof/>
            <w:webHidden/>
          </w:rPr>
          <w:tab/>
        </w:r>
        <w:r w:rsidR="008A49D8">
          <w:rPr>
            <w:noProof/>
            <w:webHidden/>
          </w:rPr>
          <w:fldChar w:fldCharType="begin"/>
        </w:r>
        <w:r w:rsidR="008A49D8">
          <w:rPr>
            <w:noProof/>
            <w:webHidden/>
          </w:rPr>
          <w:instrText xml:space="preserve"> PAGEREF _Toc87265136 \h </w:instrText>
        </w:r>
        <w:r w:rsidR="008A49D8">
          <w:rPr>
            <w:noProof/>
            <w:webHidden/>
          </w:rPr>
        </w:r>
        <w:r w:rsidR="008A49D8">
          <w:rPr>
            <w:noProof/>
            <w:webHidden/>
          </w:rPr>
          <w:fldChar w:fldCharType="separate"/>
        </w:r>
        <w:r w:rsidR="008A49D8">
          <w:rPr>
            <w:noProof/>
            <w:webHidden/>
          </w:rPr>
          <w:t>30</w:t>
        </w:r>
        <w:r w:rsidR="008A49D8">
          <w:rPr>
            <w:noProof/>
            <w:webHidden/>
          </w:rPr>
          <w:fldChar w:fldCharType="end"/>
        </w:r>
      </w:hyperlink>
    </w:p>
    <w:p w:rsidR="008A49D8" w:rsidRDefault="00775642" w14:paraId="14EABBD0" w14:textId="4CD77BC8">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37">
        <w:r w:rsidRPr="00440300" w:rsidR="008A49D8">
          <w:rPr>
            <w:rStyle w:val="Hyperlink"/>
            <w:rFonts w:cs="Times New Roman"/>
            <w:noProof/>
          </w:rPr>
          <w:t>7.4.</w:t>
        </w:r>
        <w:r w:rsidR="008A49D8">
          <w:rPr>
            <w:rFonts w:asciiTheme="minorHAnsi" w:hAnsiTheme="minorHAnsi" w:eastAsiaTheme="minorEastAsia" w:cstheme="minorBidi"/>
            <w:noProof/>
            <w:szCs w:val="22"/>
            <w:lang w:eastAsia="pl-PL"/>
          </w:rPr>
          <w:tab/>
        </w:r>
        <w:r w:rsidRPr="00440300" w:rsidR="008A49D8">
          <w:rPr>
            <w:rStyle w:val="Hyperlink"/>
            <w:noProof/>
          </w:rPr>
          <w:t>Wsparcie dla XCA</w:t>
        </w:r>
        <w:r w:rsidR="008A49D8">
          <w:rPr>
            <w:noProof/>
            <w:webHidden/>
          </w:rPr>
          <w:tab/>
        </w:r>
        <w:r w:rsidR="008A49D8">
          <w:rPr>
            <w:noProof/>
            <w:webHidden/>
          </w:rPr>
          <w:fldChar w:fldCharType="begin"/>
        </w:r>
        <w:r w:rsidR="008A49D8">
          <w:rPr>
            <w:noProof/>
            <w:webHidden/>
          </w:rPr>
          <w:instrText xml:space="preserve"> PAGEREF _Toc87265137 \h </w:instrText>
        </w:r>
        <w:r w:rsidR="008A49D8">
          <w:rPr>
            <w:noProof/>
            <w:webHidden/>
          </w:rPr>
        </w:r>
        <w:r w:rsidR="008A49D8">
          <w:rPr>
            <w:noProof/>
            <w:webHidden/>
          </w:rPr>
          <w:fldChar w:fldCharType="separate"/>
        </w:r>
        <w:r w:rsidR="008A49D8">
          <w:rPr>
            <w:noProof/>
            <w:webHidden/>
          </w:rPr>
          <w:t>31</w:t>
        </w:r>
        <w:r w:rsidR="008A49D8">
          <w:rPr>
            <w:noProof/>
            <w:webHidden/>
          </w:rPr>
          <w:fldChar w:fldCharType="end"/>
        </w:r>
      </w:hyperlink>
    </w:p>
    <w:p w:rsidR="008A49D8" w:rsidRDefault="00775642" w14:paraId="0C33D9BB" w14:textId="2F56827C">
      <w:pPr>
        <w:pStyle w:val="TOC1"/>
        <w:rPr>
          <w:rFonts w:asciiTheme="minorHAnsi" w:hAnsiTheme="minorHAnsi" w:eastAsiaTheme="minorEastAsia" w:cstheme="minorBidi"/>
          <w:b w:val="0"/>
          <w:noProof/>
          <w:szCs w:val="22"/>
          <w:lang w:eastAsia="pl-PL"/>
        </w:rPr>
      </w:pPr>
      <w:hyperlink w:history="1" w:anchor="_Toc87265138">
        <w:r w:rsidRPr="00440300" w:rsidR="008A49D8">
          <w:rPr>
            <w:rStyle w:val="Hyperlink"/>
            <w:rFonts w:cs="Times New Roman"/>
            <w:noProof/>
          </w:rPr>
          <w:t>8.</w:t>
        </w:r>
        <w:r w:rsidR="008A49D8">
          <w:rPr>
            <w:rFonts w:asciiTheme="minorHAnsi" w:hAnsiTheme="minorHAnsi" w:eastAsiaTheme="minorEastAsia" w:cstheme="minorBidi"/>
            <w:b w:val="0"/>
            <w:noProof/>
            <w:szCs w:val="22"/>
            <w:lang w:eastAsia="pl-PL"/>
          </w:rPr>
          <w:tab/>
        </w:r>
        <w:r w:rsidRPr="00440300" w:rsidR="008A49D8">
          <w:rPr>
            <w:rStyle w:val="Hyperlink"/>
            <w:noProof/>
          </w:rPr>
          <w:t>Podstawowe operacje</w:t>
        </w:r>
        <w:r w:rsidR="008A49D8">
          <w:rPr>
            <w:noProof/>
            <w:webHidden/>
          </w:rPr>
          <w:tab/>
        </w:r>
        <w:r w:rsidR="008A49D8">
          <w:rPr>
            <w:noProof/>
            <w:webHidden/>
          </w:rPr>
          <w:fldChar w:fldCharType="begin"/>
        </w:r>
        <w:r w:rsidR="008A49D8">
          <w:rPr>
            <w:noProof/>
            <w:webHidden/>
          </w:rPr>
          <w:instrText xml:space="preserve"> PAGEREF _Toc87265138 \h </w:instrText>
        </w:r>
        <w:r w:rsidR="008A49D8">
          <w:rPr>
            <w:noProof/>
            <w:webHidden/>
          </w:rPr>
        </w:r>
        <w:r w:rsidR="008A49D8">
          <w:rPr>
            <w:noProof/>
            <w:webHidden/>
          </w:rPr>
          <w:fldChar w:fldCharType="separate"/>
        </w:r>
        <w:r w:rsidR="008A49D8">
          <w:rPr>
            <w:noProof/>
            <w:webHidden/>
          </w:rPr>
          <w:t>32</w:t>
        </w:r>
        <w:r w:rsidR="008A49D8">
          <w:rPr>
            <w:noProof/>
            <w:webHidden/>
          </w:rPr>
          <w:fldChar w:fldCharType="end"/>
        </w:r>
      </w:hyperlink>
    </w:p>
    <w:p w:rsidR="008A49D8" w:rsidRDefault="00775642" w14:paraId="3C349321" w14:textId="22B63384">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39">
        <w:r w:rsidRPr="00440300" w:rsidR="008A49D8">
          <w:rPr>
            <w:rStyle w:val="Hyperlink"/>
            <w:rFonts w:cs="Times New Roman"/>
            <w:noProof/>
          </w:rPr>
          <w:t>8.1.</w:t>
        </w:r>
        <w:r w:rsidR="008A49D8">
          <w:rPr>
            <w:rFonts w:asciiTheme="minorHAnsi" w:hAnsiTheme="minorHAnsi" w:eastAsiaTheme="minorEastAsia" w:cstheme="minorBidi"/>
            <w:noProof/>
            <w:szCs w:val="22"/>
            <w:lang w:eastAsia="pl-PL"/>
          </w:rPr>
          <w:tab/>
        </w:r>
        <w:r w:rsidRPr="00440300" w:rsidR="008A49D8">
          <w:rPr>
            <w:rStyle w:val="Hyperlink"/>
            <w:noProof/>
          </w:rPr>
          <w:t>Operacje</w:t>
        </w:r>
        <w:r w:rsidR="008A49D8">
          <w:rPr>
            <w:noProof/>
            <w:webHidden/>
          </w:rPr>
          <w:tab/>
        </w:r>
        <w:r w:rsidR="008A49D8">
          <w:rPr>
            <w:noProof/>
            <w:webHidden/>
          </w:rPr>
          <w:fldChar w:fldCharType="begin"/>
        </w:r>
        <w:r w:rsidR="008A49D8">
          <w:rPr>
            <w:noProof/>
            <w:webHidden/>
          </w:rPr>
          <w:instrText xml:space="preserve"> PAGEREF _Toc87265139 \h </w:instrText>
        </w:r>
        <w:r w:rsidR="008A49D8">
          <w:rPr>
            <w:noProof/>
            <w:webHidden/>
          </w:rPr>
        </w:r>
        <w:r w:rsidR="008A49D8">
          <w:rPr>
            <w:noProof/>
            <w:webHidden/>
          </w:rPr>
          <w:fldChar w:fldCharType="separate"/>
        </w:r>
        <w:r w:rsidR="008A49D8">
          <w:rPr>
            <w:noProof/>
            <w:webHidden/>
          </w:rPr>
          <w:t>32</w:t>
        </w:r>
        <w:r w:rsidR="008A49D8">
          <w:rPr>
            <w:noProof/>
            <w:webHidden/>
          </w:rPr>
          <w:fldChar w:fldCharType="end"/>
        </w:r>
      </w:hyperlink>
    </w:p>
    <w:p w:rsidR="008A49D8" w:rsidRDefault="00775642" w14:paraId="47FD3BAB" w14:textId="3BD0DA84">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40">
        <w:r w:rsidRPr="00440300" w:rsidR="008A49D8">
          <w:rPr>
            <w:rStyle w:val="Hyperlink"/>
            <w:rFonts w:cs="Times New Roman"/>
            <w:noProof/>
          </w:rPr>
          <w:t>8.2.</w:t>
        </w:r>
        <w:r w:rsidR="008A49D8">
          <w:rPr>
            <w:rFonts w:asciiTheme="minorHAnsi" w:hAnsiTheme="minorHAnsi" w:eastAsiaTheme="minorEastAsia" w:cstheme="minorBidi"/>
            <w:noProof/>
            <w:szCs w:val="22"/>
            <w:lang w:eastAsia="pl-PL"/>
          </w:rPr>
          <w:tab/>
        </w:r>
        <w:r w:rsidRPr="00440300" w:rsidR="008A49D8">
          <w:rPr>
            <w:rStyle w:val="Hyperlink"/>
            <w:noProof/>
          </w:rPr>
          <w:t>Struktura przesyłanych żądań i odpowiedzi</w:t>
        </w:r>
        <w:r w:rsidR="008A49D8">
          <w:rPr>
            <w:noProof/>
            <w:webHidden/>
          </w:rPr>
          <w:tab/>
        </w:r>
        <w:r w:rsidR="008A49D8">
          <w:rPr>
            <w:noProof/>
            <w:webHidden/>
          </w:rPr>
          <w:fldChar w:fldCharType="begin"/>
        </w:r>
        <w:r w:rsidR="008A49D8">
          <w:rPr>
            <w:noProof/>
            <w:webHidden/>
          </w:rPr>
          <w:instrText xml:space="preserve"> PAGEREF _Toc87265140 \h </w:instrText>
        </w:r>
        <w:r w:rsidR="008A49D8">
          <w:rPr>
            <w:noProof/>
            <w:webHidden/>
          </w:rPr>
        </w:r>
        <w:r w:rsidR="008A49D8">
          <w:rPr>
            <w:noProof/>
            <w:webHidden/>
          </w:rPr>
          <w:fldChar w:fldCharType="separate"/>
        </w:r>
        <w:r w:rsidR="008A49D8">
          <w:rPr>
            <w:noProof/>
            <w:webHidden/>
          </w:rPr>
          <w:t>32</w:t>
        </w:r>
        <w:r w:rsidR="008A49D8">
          <w:rPr>
            <w:noProof/>
            <w:webHidden/>
          </w:rPr>
          <w:fldChar w:fldCharType="end"/>
        </w:r>
      </w:hyperlink>
    </w:p>
    <w:p w:rsidR="008A49D8" w:rsidRDefault="00775642" w14:paraId="58E6F16D" w14:textId="66805E52">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41">
        <w:r w:rsidRPr="00440300" w:rsidR="008A49D8">
          <w:rPr>
            <w:rStyle w:val="Hyperlink"/>
            <w:rFonts w:cs="Times New Roman"/>
            <w:noProof/>
          </w:rPr>
          <w:t>8.3.</w:t>
        </w:r>
        <w:r w:rsidR="008A49D8">
          <w:rPr>
            <w:rFonts w:asciiTheme="minorHAnsi" w:hAnsiTheme="minorHAnsi" w:eastAsiaTheme="minorEastAsia" w:cstheme="minorBidi"/>
            <w:noProof/>
            <w:szCs w:val="22"/>
            <w:lang w:eastAsia="pl-PL"/>
          </w:rPr>
          <w:tab/>
        </w:r>
        <w:r w:rsidRPr="00440300" w:rsidR="008A49D8">
          <w:rPr>
            <w:rStyle w:val="Hyperlink"/>
            <w:noProof/>
          </w:rPr>
          <w:t>Zawartość i terminologie</w:t>
        </w:r>
        <w:r w:rsidR="008A49D8">
          <w:rPr>
            <w:noProof/>
            <w:webHidden/>
          </w:rPr>
          <w:tab/>
        </w:r>
        <w:r w:rsidR="008A49D8">
          <w:rPr>
            <w:noProof/>
            <w:webHidden/>
          </w:rPr>
          <w:fldChar w:fldCharType="begin"/>
        </w:r>
        <w:r w:rsidR="008A49D8">
          <w:rPr>
            <w:noProof/>
            <w:webHidden/>
          </w:rPr>
          <w:instrText xml:space="preserve"> PAGEREF _Toc87265141 \h </w:instrText>
        </w:r>
        <w:r w:rsidR="008A49D8">
          <w:rPr>
            <w:noProof/>
            <w:webHidden/>
          </w:rPr>
        </w:r>
        <w:r w:rsidR="008A49D8">
          <w:rPr>
            <w:noProof/>
            <w:webHidden/>
          </w:rPr>
          <w:fldChar w:fldCharType="separate"/>
        </w:r>
        <w:r w:rsidR="008A49D8">
          <w:rPr>
            <w:noProof/>
            <w:webHidden/>
          </w:rPr>
          <w:t>33</w:t>
        </w:r>
        <w:r w:rsidR="008A49D8">
          <w:rPr>
            <w:noProof/>
            <w:webHidden/>
          </w:rPr>
          <w:fldChar w:fldCharType="end"/>
        </w:r>
      </w:hyperlink>
    </w:p>
    <w:p w:rsidR="008A49D8" w:rsidRDefault="00775642" w14:paraId="2EC8C86D" w14:textId="181AE160">
      <w:pPr>
        <w:pStyle w:val="TOC3"/>
        <w:tabs>
          <w:tab w:val="left" w:pos="1760"/>
        </w:tabs>
        <w:rPr>
          <w:rFonts w:asciiTheme="minorHAnsi" w:hAnsiTheme="minorHAnsi" w:eastAsiaTheme="minorEastAsia" w:cstheme="minorBidi"/>
          <w:noProof/>
          <w:szCs w:val="22"/>
          <w:lang w:eastAsia="pl-PL"/>
        </w:rPr>
      </w:pPr>
      <w:hyperlink w:history="1" w:anchor="_Toc87265142">
        <w:r w:rsidRPr="00440300" w:rsidR="008A49D8">
          <w:rPr>
            <w:rStyle w:val="Hyperlink"/>
            <w:rFonts w:cs="Calibri"/>
            <w:noProof/>
            <w:snapToGrid w:val="0"/>
            <w:w w:val="0"/>
          </w:rPr>
          <w:t>8.3.1.</w:t>
        </w:r>
        <w:r w:rsidR="008A49D8">
          <w:rPr>
            <w:rFonts w:asciiTheme="minorHAnsi" w:hAnsiTheme="minorHAnsi" w:eastAsiaTheme="minorEastAsia" w:cstheme="minorBidi"/>
            <w:noProof/>
            <w:szCs w:val="22"/>
            <w:lang w:eastAsia="pl-PL"/>
          </w:rPr>
          <w:tab/>
        </w:r>
        <w:r w:rsidRPr="00440300" w:rsidR="008A49D8">
          <w:rPr>
            <w:rStyle w:val="Hyperlink"/>
            <w:noProof/>
          </w:rPr>
          <w:t>Identyfikatory</w:t>
        </w:r>
        <w:r w:rsidR="008A49D8">
          <w:rPr>
            <w:noProof/>
            <w:webHidden/>
          </w:rPr>
          <w:tab/>
        </w:r>
        <w:r w:rsidR="008A49D8">
          <w:rPr>
            <w:noProof/>
            <w:webHidden/>
          </w:rPr>
          <w:fldChar w:fldCharType="begin"/>
        </w:r>
        <w:r w:rsidR="008A49D8">
          <w:rPr>
            <w:noProof/>
            <w:webHidden/>
          </w:rPr>
          <w:instrText xml:space="preserve"> PAGEREF _Toc87265142 \h </w:instrText>
        </w:r>
        <w:r w:rsidR="008A49D8">
          <w:rPr>
            <w:noProof/>
            <w:webHidden/>
          </w:rPr>
        </w:r>
        <w:r w:rsidR="008A49D8">
          <w:rPr>
            <w:noProof/>
            <w:webHidden/>
          </w:rPr>
          <w:fldChar w:fldCharType="separate"/>
        </w:r>
        <w:r w:rsidR="008A49D8">
          <w:rPr>
            <w:noProof/>
            <w:webHidden/>
          </w:rPr>
          <w:t>33</w:t>
        </w:r>
        <w:r w:rsidR="008A49D8">
          <w:rPr>
            <w:noProof/>
            <w:webHidden/>
          </w:rPr>
          <w:fldChar w:fldCharType="end"/>
        </w:r>
      </w:hyperlink>
    </w:p>
    <w:p w:rsidR="008A49D8" w:rsidRDefault="00775642" w14:paraId="67BDD1AA" w14:textId="11FE1D25">
      <w:pPr>
        <w:pStyle w:val="TOC3"/>
        <w:tabs>
          <w:tab w:val="left" w:pos="1760"/>
        </w:tabs>
        <w:rPr>
          <w:rFonts w:asciiTheme="minorHAnsi" w:hAnsiTheme="minorHAnsi" w:eastAsiaTheme="minorEastAsia" w:cstheme="minorBidi"/>
          <w:noProof/>
          <w:szCs w:val="22"/>
          <w:lang w:eastAsia="pl-PL"/>
        </w:rPr>
      </w:pPr>
      <w:hyperlink w:history="1" w:anchor="_Toc87265143">
        <w:r w:rsidRPr="00440300" w:rsidR="008A49D8">
          <w:rPr>
            <w:rStyle w:val="Hyperlink"/>
            <w:rFonts w:cs="Calibri"/>
            <w:noProof/>
            <w:snapToGrid w:val="0"/>
            <w:w w:val="0"/>
          </w:rPr>
          <w:t>8.3.2.</w:t>
        </w:r>
        <w:r w:rsidR="008A49D8">
          <w:rPr>
            <w:rFonts w:asciiTheme="minorHAnsi" w:hAnsiTheme="minorHAnsi" w:eastAsiaTheme="minorEastAsia" w:cstheme="minorBidi"/>
            <w:noProof/>
            <w:szCs w:val="22"/>
            <w:lang w:eastAsia="pl-PL"/>
          </w:rPr>
          <w:tab/>
        </w:r>
        <w:r w:rsidRPr="00440300" w:rsidR="008A49D8">
          <w:rPr>
            <w:rStyle w:val="Hyperlink"/>
            <w:noProof/>
          </w:rPr>
          <w:t>Zasady dot. danych</w:t>
        </w:r>
        <w:r w:rsidR="008A49D8">
          <w:rPr>
            <w:noProof/>
            <w:webHidden/>
          </w:rPr>
          <w:tab/>
        </w:r>
        <w:r w:rsidR="008A49D8">
          <w:rPr>
            <w:noProof/>
            <w:webHidden/>
          </w:rPr>
          <w:fldChar w:fldCharType="begin"/>
        </w:r>
        <w:r w:rsidR="008A49D8">
          <w:rPr>
            <w:noProof/>
            <w:webHidden/>
          </w:rPr>
          <w:instrText xml:space="preserve"> PAGEREF _Toc87265143 \h </w:instrText>
        </w:r>
        <w:r w:rsidR="008A49D8">
          <w:rPr>
            <w:noProof/>
            <w:webHidden/>
          </w:rPr>
        </w:r>
        <w:r w:rsidR="008A49D8">
          <w:rPr>
            <w:noProof/>
            <w:webHidden/>
          </w:rPr>
          <w:fldChar w:fldCharType="separate"/>
        </w:r>
        <w:r w:rsidR="008A49D8">
          <w:rPr>
            <w:noProof/>
            <w:webHidden/>
          </w:rPr>
          <w:t>35</w:t>
        </w:r>
        <w:r w:rsidR="008A49D8">
          <w:rPr>
            <w:noProof/>
            <w:webHidden/>
          </w:rPr>
          <w:fldChar w:fldCharType="end"/>
        </w:r>
      </w:hyperlink>
    </w:p>
    <w:p w:rsidR="008A49D8" w:rsidRDefault="00775642" w14:paraId="78215F50" w14:textId="45A47086">
      <w:pPr>
        <w:pStyle w:val="TOC3"/>
        <w:tabs>
          <w:tab w:val="left" w:pos="1760"/>
        </w:tabs>
        <w:rPr>
          <w:rFonts w:asciiTheme="minorHAnsi" w:hAnsiTheme="minorHAnsi" w:eastAsiaTheme="minorEastAsia" w:cstheme="minorBidi"/>
          <w:noProof/>
          <w:szCs w:val="22"/>
          <w:lang w:eastAsia="pl-PL"/>
        </w:rPr>
      </w:pPr>
      <w:hyperlink w:history="1" w:anchor="_Toc87265144">
        <w:r w:rsidRPr="00440300" w:rsidR="008A49D8">
          <w:rPr>
            <w:rStyle w:val="Hyperlink"/>
            <w:rFonts w:cs="Calibri"/>
            <w:noProof/>
            <w:snapToGrid w:val="0"/>
            <w:w w:val="0"/>
          </w:rPr>
          <w:t>8.3.3.</w:t>
        </w:r>
        <w:r w:rsidR="008A49D8">
          <w:rPr>
            <w:rFonts w:asciiTheme="minorHAnsi" w:hAnsiTheme="minorHAnsi" w:eastAsiaTheme="minorEastAsia" w:cstheme="minorBidi"/>
            <w:noProof/>
            <w:szCs w:val="22"/>
            <w:lang w:eastAsia="pl-PL"/>
          </w:rPr>
          <w:tab/>
        </w:r>
        <w:r w:rsidRPr="00440300" w:rsidR="008A49D8">
          <w:rPr>
            <w:rStyle w:val="Hyperlink"/>
            <w:noProof/>
          </w:rPr>
          <w:t>Specyfikacja metadanych XDS dla indeksu EDM</w:t>
        </w:r>
        <w:r w:rsidR="008A49D8">
          <w:rPr>
            <w:noProof/>
            <w:webHidden/>
          </w:rPr>
          <w:tab/>
        </w:r>
        <w:r w:rsidR="008A49D8">
          <w:rPr>
            <w:noProof/>
            <w:webHidden/>
          </w:rPr>
          <w:fldChar w:fldCharType="begin"/>
        </w:r>
        <w:r w:rsidR="008A49D8">
          <w:rPr>
            <w:noProof/>
            <w:webHidden/>
          </w:rPr>
          <w:instrText xml:space="preserve"> PAGEREF _Toc87265144 \h </w:instrText>
        </w:r>
        <w:r w:rsidR="008A49D8">
          <w:rPr>
            <w:noProof/>
            <w:webHidden/>
          </w:rPr>
        </w:r>
        <w:r w:rsidR="008A49D8">
          <w:rPr>
            <w:noProof/>
            <w:webHidden/>
          </w:rPr>
          <w:fldChar w:fldCharType="separate"/>
        </w:r>
        <w:r w:rsidR="008A49D8">
          <w:rPr>
            <w:noProof/>
            <w:webHidden/>
          </w:rPr>
          <w:t>38</w:t>
        </w:r>
        <w:r w:rsidR="008A49D8">
          <w:rPr>
            <w:noProof/>
            <w:webHidden/>
          </w:rPr>
          <w:fldChar w:fldCharType="end"/>
        </w:r>
      </w:hyperlink>
    </w:p>
    <w:p w:rsidR="008A49D8" w:rsidRDefault="00775642" w14:paraId="33528A3B" w14:textId="77200FF7">
      <w:pPr>
        <w:pStyle w:val="TOC3"/>
        <w:tabs>
          <w:tab w:val="left" w:pos="1760"/>
        </w:tabs>
        <w:rPr>
          <w:rFonts w:asciiTheme="minorHAnsi" w:hAnsiTheme="minorHAnsi" w:eastAsiaTheme="minorEastAsia" w:cstheme="minorBidi"/>
          <w:noProof/>
          <w:szCs w:val="22"/>
          <w:lang w:eastAsia="pl-PL"/>
        </w:rPr>
      </w:pPr>
      <w:hyperlink w:history="1" w:anchor="_Toc87265145">
        <w:r w:rsidRPr="00440300" w:rsidR="008A49D8">
          <w:rPr>
            <w:rStyle w:val="Hyperlink"/>
            <w:rFonts w:cs="Calibri"/>
            <w:noProof/>
            <w:snapToGrid w:val="0"/>
            <w:w w:val="0"/>
          </w:rPr>
          <w:t>8.3.4.</w:t>
        </w:r>
        <w:r w:rsidR="008A49D8">
          <w:rPr>
            <w:rFonts w:asciiTheme="minorHAnsi" w:hAnsiTheme="minorHAnsi" w:eastAsiaTheme="minorEastAsia" w:cstheme="minorBidi"/>
            <w:noProof/>
            <w:szCs w:val="22"/>
            <w:lang w:eastAsia="pl-PL"/>
          </w:rPr>
          <w:tab/>
        </w:r>
        <w:r w:rsidRPr="00440300" w:rsidR="008A49D8">
          <w:rPr>
            <w:rStyle w:val="Hyperlink"/>
            <w:noProof/>
          </w:rPr>
          <w:t>Specyfikacja metadanych XDS dla wysyłki</w:t>
        </w:r>
        <w:r w:rsidR="008A49D8">
          <w:rPr>
            <w:noProof/>
            <w:webHidden/>
          </w:rPr>
          <w:tab/>
        </w:r>
        <w:r w:rsidR="008A49D8">
          <w:rPr>
            <w:noProof/>
            <w:webHidden/>
          </w:rPr>
          <w:fldChar w:fldCharType="begin"/>
        </w:r>
        <w:r w:rsidR="008A49D8">
          <w:rPr>
            <w:noProof/>
            <w:webHidden/>
          </w:rPr>
          <w:instrText xml:space="preserve"> PAGEREF _Toc87265145 \h </w:instrText>
        </w:r>
        <w:r w:rsidR="008A49D8">
          <w:rPr>
            <w:noProof/>
            <w:webHidden/>
          </w:rPr>
        </w:r>
        <w:r w:rsidR="008A49D8">
          <w:rPr>
            <w:noProof/>
            <w:webHidden/>
          </w:rPr>
          <w:fldChar w:fldCharType="separate"/>
        </w:r>
        <w:r w:rsidR="008A49D8">
          <w:rPr>
            <w:noProof/>
            <w:webHidden/>
          </w:rPr>
          <w:t>39</w:t>
        </w:r>
        <w:r w:rsidR="008A49D8">
          <w:rPr>
            <w:noProof/>
            <w:webHidden/>
          </w:rPr>
          <w:fldChar w:fldCharType="end"/>
        </w:r>
      </w:hyperlink>
    </w:p>
    <w:p w:rsidR="008A49D8" w:rsidRDefault="00775642" w14:paraId="008DD12E" w14:textId="0CEFA30B">
      <w:pPr>
        <w:pStyle w:val="TOC3"/>
        <w:tabs>
          <w:tab w:val="left" w:pos="1760"/>
        </w:tabs>
        <w:rPr>
          <w:rFonts w:asciiTheme="minorHAnsi" w:hAnsiTheme="minorHAnsi" w:eastAsiaTheme="minorEastAsia" w:cstheme="minorBidi"/>
          <w:noProof/>
          <w:szCs w:val="22"/>
          <w:lang w:eastAsia="pl-PL"/>
        </w:rPr>
      </w:pPr>
      <w:hyperlink w:history="1" w:anchor="_Toc87265146">
        <w:r w:rsidRPr="00440300" w:rsidR="008A49D8">
          <w:rPr>
            <w:rStyle w:val="Hyperlink"/>
            <w:rFonts w:cs="Calibri"/>
            <w:noProof/>
            <w:snapToGrid w:val="0"/>
            <w:w w:val="0"/>
          </w:rPr>
          <w:t>8.3.5.</w:t>
        </w:r>
        <w:r w:rsidR="008A49D8">
          <w:rPr>
            <w:rFonts w:asciiTheme="minorHAnsi" w:hAnsiTheme="minorHAnsi" w:eastAsiaTheme="minorEastAsia" w:cstheme="minorBidi"/>
            <w:noProof/>
            <w:szCs w:val="22"/>
            <w:lang w:eastAsia="pl-PL"/>
          </w:rPr>
          <w:tab/>
        </w:r>
        <w:r w:rsidRPr="00440300" w:rsidR="008A49D8">
          <w:rPr>
            <w:rStyle w:val="Hyperlink"/>
            <w:noProof/>
          </w:rPr>
          <w:t>Specyfikacja metadanych XDS dla folderu</w:t>
        </w:r>
        <w:r w:rsidR="008A49D8">
          <w:rPr>
            <w:noProof/>
            <w:webHidden/>
          </w:rPr>
          <w:tab/>
        </w:r>
        <w:r w:rsidR="008A49D8">
          <w:rPr>
            <w:noProof/>
            <w:webHidden/>
          </w:rPr>
          <w:fldChar w:fldCharType="begin"/>
        </w:r>
        <w:r w:rsidR="008A49D8">
          <w:rPr>
            <w:noProof/>
            <w:webHidden/>
          </w:rPr>
          <w:instrText xml:space="preserve"> PAGEREF _Toc87265146 \h </w:instrText>
        </w:r>
        <w:r w:rsidR="008A49D8">
          <w:rPr>
            <w:noProof/>
            <w:webHidden/>
          </w:rPr>
        </w:r>
        <w:r w:rsidR="008A49D8">
          <w:rPr>
            <w:noProof/>
            <w:webHidden/>
          </w:rPr>
          <w:fldChar w:fldCharType="separate"/>
        </w:r>
        <w:r w:rsidR="008A49D8">
          <w:rPr>
            <w:noProof/>
            <w:webHidden/>
          </w:rPr>
          <w:t>39</w:t>
        </w:r>
        <w:r w:rsidR="008A49D8">
          <w:rPr>
            <w:noProof/>
            <w:webHidden/>
          </w:rPr>
          <w:fldChar w:fldCharType="end"/>
        </w:r>
      </w:hyperlink>
    </w:p>
    <w:p w:rsidR="008A49D8" w:rsidRDefault="00775642" w14:paraId="5B9E79B9" w14:textId="106C3A04">
      <w:pPr>
        <w:pStyle w:val="TOC3"/>
        <w:tabs>
          <w:tab w:val="left" w:pos="1760"/>
        </w:tabs>
        <w:rPr>
          <w:rFonts w:asciiTheme="minorHAnsi" w:hAnsiTheme="minorHAnsi" w:eastAsiaTheme="minorEastAsia" w:cstheme="minorBidi"/>
          <w:noProof/>
          <w:szCs w:val="22"/>
          <w:lang w:eastAsia="pl-PL"/>
        </w:rPr>
      </w:pPr>
      <w:hyperlink w:history="1" w:anchor="_Toc87265147">
        <w:r w:rsidRPr="00440300" w:rsidR="008A49D8">
          <w:rPr>
            <w:rStyle w:val="Hyperlink"/>
            <w:rFonts w:cs="Calibri"/>
            <w:noProof/>
            <w:snapToGrid w:val="0"/>
            <w:w w:val="0"/>
          </w:rPr>
          <w:t>8.3.6.</w:t>
        </w:r>
        <w:r w:rsidR="008A49D8">
          <w:rPr>
            <w:rFonts w:asciiTheme="minorHAnsi" w:hAnsiTheme="minorHAnsi" w:eastAsiaTheme="minorEastAsia" w:cstheme="minorBidi"/>
            <w:noProof/>
            <w:szCs w:val="22"/>
            <w:lang w:eastAsia="pl-PL"/>
          </w:rPr>
          <w:tab/>
        </w:r>
        <w:r w:rsidRPr="00440300" w:rsidR="008A49D8">
          <w:rPr>
            <w:rStyle w:val="Hyperlink"/>
            <w:noProof/>
          </w:rPr>
          <w:t>Specyfikacja metadanych XDS dla powiązań</w:t>
        </w:r>
        <w:r w:rsidR="008A49D8">
          <w:rPr>
            <w:noProof/>
            <w:webHidden/>
          </w:rPr>
          <w:tab/>
        </w:r>
        <w:r w:rsidR="008A49D8">
          <w:rPr>
            <w:noProof/>
            <w:webHidden/>
          </w:rPr>
          <w:fldChar w:fldCharType="begin"/>
        </w:r>
        <w:r w:rsidR="008A49D8">
          <w:rPr>
            <w:noProof/>
            <w:webHidden/>
          </w:rPr>
          <w:instrText xml:space="preserve"> PAGEREF _Toc87265147 \h </w:instrText>
        </w:r>
        <w:r w:rsidR="008A49D8">
          <w:rPr>
            <w:noProof/>
            <w:webHidden/>
          </w:rPr>
        </w:r>
        <w:r w:rsidR="008A49D8">
          <w:rPr>
            <w:noProof/>
            <w:webHidden/>
          </w:rPr>
          <w:fldChar w:fldCharType="separate"/>
        </w:r>
        <w:r w:rsidR="008A49D8">
          <w:rPr>
            <w:noProof/>
            <w:webHidden/>
          </w:rPr>
          <w:t>39</w:t>
        </w:r>
        <w:r w:rsidR="008A49D8">
          <w:rPr>
            <w:noProof/>
            <w:webHidden/>
          </w:rPr>
          <w:fldChar w:fldCharType="end"/>
        </w:r>
      </w:hyperlink>
    </w:p>
    <w:p w:rsidR="008A49D8" w:rsidRDefault="00775642" w14:paraId="69B087E5" w14:textId="3938AAB2">
      <w:pPr>
        <w:pStyle w:val="TOC3"/>
        <w:tabs>
          <w:tab w:val="left" w:pos="1760"/>
        </w:tabs>
        <w:rPr>
          <w:rFonts w:asciiTheme="minorHAnsi" w:hAnsiTheme="minorHAnsi" w:eastAsiaTheme="minorEastAsia" w:cstheme="minorBidi"/>
          <w:noProof/>
          <w:szCs w:val="22"/>
          <w:lang w:eastAsia="pl-PL"/>
        </w:rPr>
      </w:pPr>
      <w:hyperlink w:history="1" w:anchor="_Toc87265148">
        <w:r w:rsidRPr="00440300" w:rsidR="008A49D8">
          <w:rPr>
            <w:rStyle w:val="Hyperlink"/>
            <w:rFonts w:cs="Calibri"/>
            <w:noProof/>
            <w:snapToGrid w:val="0"/>
            <w:w w:val="0"/>
          </w:rPr>
          <w:t>8.3.7.</w:t>
        </w:r>
        <w:r w:rsidR="008A49D8">
          <w:rPr>
            <w:rFonts w:asciiTheme="minorHAnsi" w:hAnsiTheme="minorHAnsi" w:eastAsiaTheme="minorEastAsia" w:cstheme="minorBidi"/>
            <w:noProof/>
            <w:szCs w:val="22"/>
            <w:lang w:eastAsia="pl-PL"/>
          </w:rPr>
          <w:tab/>
        </w:r>
        <w:r w:rsidRPr="00440300" w:rsidR="008A49D8">
          <w:rPr>
            <w:rStyle w:val="Hyperlink"/>
            <w:noProof/>
          </w:rPr>
          <w:t>Rodzaje dokumentów obsługiwanych przez system P1</w:t>
        </w:r>
        <w:r w:rsidR="008A49D8">
          <w:rPr>
            <w:noProof/>
            <w:webHidden/>
          </w:rPr>
          <w:tab/>
        </w:r>
        <w:r w:rsidR="008A49D8">
          <w:rPr>
            <w:noProof/>
            <w:webHidden/>
          </w:rPr>
          <w:fldChar w:fldCharType="begin"/>
        </w:r>
        <w:r w:rsidR="008A49D8">
          <w:rPr>
            <w:noProof/>
            <w:webHidden/>
          </w:rPr>
          <w:instrText xml:space="preserve"> PAGEREF _Toc87265148 \h </w:instrText>
        </w:r>
        <w:r w:rsidR="008A49D8">
          <w:rPr>
            <w:noProof/>
            <w:webHidden/>
          </w:rPr>
        </w:r>
        <w:r w:rsidR="008A49D8">
          <w:rPr>
            <w:noProof/>
            <w:webHidden/>
          </w:rPr>
          <w:fldChar w:fldCharType="separate"/>
        </w:r>
        <w:r w:rsidR="008A49D8">
          <w:rPr>
            <w:noProof/>
            <w:webHidden/>
          </w:rPr>
          <w:t>39</w:t>
        </w:r>
        <w:r w:rsidR="008A49D8">
          <w:rPr>
            <w:noProof/>
            <w:webHidden/>
          </w:rPr>
          <w:fldChar w:fldCharType="end"/>
        </w:r>
      </w:hyperlink>
    </w:p>
    <w:p w:rsidR="008A49D8" w:rsidRDefault="00775642" w14:paraId="345A51C1" w14:textId="00E5B810">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49">
        <w:r w:rsidRPr="00440300" w:rsidR="008A49D8">
          <w:rPr>
            <w:rStyle w:val="Hyperlink"/>
            <w:rFonts w:cs="Times New Roman"/>
            <w:noProof/>
          </w:rPr>
          <w:t>8.4.</w:t>
        </w:r>
        <w:r w:rsidR="008A49D8">
          <w:rPr>
            <w:rFonts w:asciiTheme="minorHAnsi" w:hAnsiTheme="minorHAnsi" w:eastAsiaTheme="minorEastAsia" w:cstheme="minorBidi"/>
            <w:noProof/>
            <w:szCs w:val="22"/>
            <w:lang w:eastAsia="pl-PL"/>
          </w:rPr>
          <w:tab/>
        </w:r>
        <w:r w:rsidRPr="00440300" w:rsidR="008A49D8">
          <w:rPr>
            <w:rStyle w:val="Hyperlink"/>
            <w:noProof/>
          </w:rPr>
          <w:t>Token SAML</w:t>
        </w:r>
        <w:r w:rsidR="008A49D8">
          <w:rPr>
            <w:noProof/>
            <w:webHidden/>
          </w:rPr>
          <w:tab/>
        </w:r>
        <w:r w:rsidR="008A49D8">
          <w:rPr>
            <w:noProof/>
            <w:webHidden/>
          </w:rPr>
          <w:fldChar w:fldCharType="begin"/>
        </w:r>
        <w:r w:rsidR="008A49D8">
          <w:rPr>
            <w:noProof/>
            <w:webHidden/>
          </w:rPr>
          <w:instrText xml:space="preserve"> PAGEREF _Toc87265149 \h </w:instrText>
        </w:r>
        <w:r w:rsidR="008A49D8">
          <w:rPr>
            <w:noProof/>
            <w:webHidden/>
          </w:rPr>
        </w:r>
        <w:r w:rsidR="008A49D8">
          <w:rPr>
            <w:noProof/>
            <w:webHidden/>
          </w:rPr>
          <w:fldChar w:fldCharType="separate"/>
        </w:r>
        <w:r w:rsidR="008A49D8">
          <w:rPr>
            <w:noProof/>
            <w:webHidden/>
          </w:rPr>
          <w:t>42</w:t>
        </w:r>
        <w:r w:rsidR="008A49D8">
          <w:rPr>
            <w:noProof/>
            <w:webHidden/>
          </w:rPr>
          <w:fldChar w:fldCharType="end"/>
        </w:r>
      </w:hyperlink>
    </w:p>
    <w:p w:rsidR="008A49D8" w:rsidRDefault="00775642" w14:paraId="07FF32BB" w14:textId="1085AF80">
      <w:pPr>
        <w:pStyle w:val="TOC1"/>
        <w:rPr>
          <w:rFonts w:asciiTheme="minorHAnsi" w:hAnsiTheme="minorHAnsi" w:eastAsiaTheme="minorEastAsia" w:cstheme="minorBidi"/>
          <w:b w:val="0"/>
          <w:noProof/>
          <w:szCs w:val="22"/>
          <w:lang w:eastAsia="pl-PL"/>
        </w:rPr>
      </w:pPr>
      <w:hyperlink w:history="1" w:anchor="_Toc87265150">
        <w:r w:rsidRPr="00440300" w:rsidR="008A49D8">
          <w:rPr>
            <w:rStyle w:val="Hyperlink"/>
            <w:rFonts w:cs="Times New Roman"/>
            <w:noProof/>
          </w:rPr>
          <w:t>9.</w:t>
        </w:r>
        <w:r w:rsidR="008A49D8">
          <w:rPr>
            <w:rFonts w:asciiTheme="minorHAnsi" w:hAnsiTheme="minorHAnsi" w:eastAsiaTheme="minorEastAsia" w:cstheme="minorBidi"/>
            <w:b w:val="0"/>
            <w:noProof/>
            <w:szCs w:val="22"/>
            <w:lang w:eastAsia="pl-PL"/>
          </w:rPr>
          <w:tab/>
        </w:r>
        <w:r w:rsidRPr="00440300" w:rsidR="008A49D8">
          <w:rPr>
            <w:rStyle w:val="Hyperlink"/>
            <w:noProof/>
          </w:rPr>
          <w:t>Operacje uzupełniające</w:t>
        </w:r>
        <w:r w:rsidR="008A49D8">
          <w:rPr>
            <w:noProof/>
            <w:webHidden/>
          </w:rPr>
          <w:tab/>
        </w:r>
        <w:r w:rsidR="008A49D8">
          <w:rPr>
            <w:noProof/>
            <w:webHidden/>
          </w:rPr>
          <w:fldChar w:fldCharType="begin"/>
        </w:r>
        <w:r w:rsidR="008A49D8">
          <w:rPr>
            <w:noProof/>
            <w:webHidden/>
          </w:rPr>
          <w:instrText xml:space="preserve"> PAGEREF _Toc87265150 \h </w:instrText>
        </w:r>
        <w:r w:rsidR="008A49D8">
          <w:rPr>
            <w:noProof/>
            <w:webHidden/>
          </w:rPr>
        </w:r>
        <w:r w:rsidR="008A49D8">
          <w:rPr>
            <w:noProof/>
            <w:webHidden/>
          </w:rPr>
          <w:fldChar w:fldCharType="separate"/>
        </w:r>
        <w:r w:rsidR="008A49D8">
          <w:rPr>
            <w:noProof/>
            <w:webHidden/>
          </w:rPr>
          <w:t>47</w:t>
        </w:r>
        <w:r w:rsidR="008A49D8">
          <w:rPr>
            <w:noProof/>
            <w:webHidden/>
          </w:rPr>
          <w:fldChar w:fldCharType="end"/>
        </w:r>
      </w:hyperlink>
    </w:p>
    <w:p w:rsidR="008A49D8" w:rsidRDefault="00775642" w14:paraId="6449ECB3" w14:textId="6AB02C32">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51">
        <w:r w:rsidRPr="00440300" w:rsidR="008A49D8">
          <w:rPr>
            <w:rStyle w:val="Hyperlink"/>
            <w:rFonts w:cs="Times New Roman"/>
            <w:noProof/>
          </w:rPr>
          <w:t>9.1.</w:t>
        </w:r>
        <w:r w:rsidR="008A49D8">
          <w:rPr>
            <w:rFonts w:asciiTheme="minorHAnsi" w:hAnsiTheme="minorHAnsi" w:eastAsiaTheme="minorEastAsia" w:cstheme="minorBidi"/>
            <w:noProof/>
            <w:szCs w:val="22"/>
            <w:lang w:eastAsia="pl-PL"/>
          </w:rPr>
          <w:tab/>
        </w:r>
        <w:r w:rsidRPr="00440300" w:rsidR="008A49D8">
          <w:rPr>
            <w:rStyle w:val="Hyperlink"/>
            <w:noProof/>
          </w:rPr>
          <w:t>SZAR</w:t>
        </w:r>
        <w:r w:rsidR="008A49D8">
          <w:rPr>
            <w:noProof/>
            <w:webHidden/>
          </w:rPr>
          <w:tab/>
        </w:r>
        <w:r w:rsidR="008A49D8">
          <w:rPr>
            <w:noProof/>
            <w:webHidden/>
          </w:rPr>
          <w:fldChar w:fldCharType="begin"/>
        </w:r>
        <w:r w:rsidR="008A49D8">
          <w:rPr>
            <w:noProof/>
            <w:webHidden/>
          </w:rPr>
          <w:instrText xml:space="preserve"> PAGEREF _Toc87265151 \h </w:instrText>
        </w:r>
        <w:r w:rsidR="008A49D8">
          <w:rPr>
            <w:noProof/>
            <w:webHidden/>
          </w:rPr>
        </w:r>
        <w:r w:rsidR="008A49D8">
          <w:rPr>
            <w:noProof/>
            <w:webHidden/>
          </w:rPr>
          <w:fldChar w:fldCharType="separate"/>
        </w:r>
        <w:r w:rsidR="008A49D8">
          <w:rPr>
            <w:noProof/>
            <w:webHidden/>
          </w:rPr>
          <w:t>47</w:t>
        </w:r>
        <w:r w:rsidR="008A49D8">
          <w:rPr>
            <w:noProof/>
            <w:webHidden/>
          </w:rPr>
          <w:fldChar w:fldCharType="end"/>
        </w:r>
      </w:hyperlink>
    </w:p>
    <w:p w:rsidR="008A49D8" w:rsidRDefault="00775642" w14:paraId="030A74C9" w14:textId="28356B6A">
      <w:pPr>
        <w:pStyle w:val="TOC3"/>
        <w:tabs>
          <w:tab w:val="left" w:pos="1760"/>
        </w:tabs>
        <w:rPr>
          <w:rFonts w:asciiTheme="minorHAnsi" w:hAnsiTheme="minorHAnsi" w:eastAsiaTheme="minorEastAsia" w:cstheme="minorBidi"/>
          <w:noProof/>
          <w:szCs w:val="22"/>
          <w:lang w:eastAsia="pl-PL"/>
        </w:rPr>
      </w:pPr>
      <w:hyperlink w:history="1" w:anchor="_Toc87265152">
        <w:r w:rsidRPr="00440300" w:rsidR="008A49D8">
          <w:rPr>
            <w:rStyle w:val="Hyperlink"/>
            <w:rFonts w:cs="Calibri"/>
            <w:noProof/>
            <w:snapToGrid w:val="0"/>
            <w:w w:val="0"/>
          </w:rPr>
          <w:t>9.1.1.</w:t>
        </w:r>
        <w:r w:rsidR="008A49D8">
          <w:rPr>
            <w:rFonts w:asciiTheme="minorHAnsi" w:hAnsiTheme="minorHAnsi" w:eastAsiaTheme="minorEastAsia" w:cstheme="minorBidi"/>
            <w:noProof/>
            <w:szCs w:val="22"/>
            <w:lang w:eastAsia="pl-PL"/>
          </w:rPr>
          <w:tab/>
        </w:r>
        <w:r w:rsidRPr="00440300" w:rsidR="008A49D8">
          <w:rPr>
            <w:rStyle w:val="Hyperlink"/>
            <w:noProof/>
          </w:rPr>
          <w:t>Przeznaczenie</w:t>
        </w:r>
        <w:r w:rsidR="008A49D8">
          <w:rPr>
            <w:noProof/>
            <w:webHidden/>
          </w:rPr>
          <w:tab/>
        </w:r>
        <w:r w:rsidR="008A49D8">
          <w:rPr>
            <w:noProof/>
            <w:webHidden/>
          </w:rPr>
          <w:fldChar w:fldCharType="begin"/>
        </w:r>
        <w:r w:rsidR="008A49D8">
          <w:rPr>
            <w:noProof/>
            <w:webHidden/>
          </w:rPr>
          <w:instrText xml:space="preserve"> PAGEREF _Toc87265152 \h </w:instrText>
        </w:r>
        <w:r w:rsidR="008A49D8">
          <w:rPr>
            <w:noProof/>
            <w:webHidden/>
          </w:rPr>
        </w:r>
        <w:r w:rsidR="008A49D8">
          <w:rPr>
            <w:noProof/>
            <w:webHidden/>
          </w:rPr>
          <w:fldChar w:fldCharType="separate"/>
        </w:r>
        <w:r w:rsidR="008A49D8">
          <w:rPr>
            <w:noProof/>
            <w:webHidden/>
          </w:rPr>
          <w:t>47</w:t>
        </w:r>
        <w:r w:rsidR="008A49D8">
          <w:rPr>
            <w:noProof/>
            <w:webHidden/>
          </w:rPr>
          <w:fldChar w:fldCharType="end"/>
        </w:r>
      </w:hyperlink>
    </w:p>
    <w:p w:rsidR="008A49D8" w:rsidRDefault="00775642" w14:paraId="432EE9C2" w14:textId="1AFAD0B5">
      <w:pPr>
        <w:pStyle w:val="TOC3"/>
        <w:tabs>
          <w:tab w:val="left" w:pos="1760"/>
        </w:tabs>
        <w:rPr>
          <w:rFonts w:asciiTheme="minorHAnsi" w:hAnsiTheme="minorHAnsi" w:eastAsiaTheme="minorEastAsia" w:cstheme="minorBidi"/>
          <w:noProof/>
          <w:szCs w:val="22"/>
          <w:lang w:eastAsia="pl-PL"/>
        </w:rPr>
      </w:pPr>
      <w:hyperlink w:history="1" w:anchor="_Toc87265153">
        <w:r w:rsidRPr="00440300" w:rsidR="008A49D8">
          <w:rPr>
            <w:rStyle w:val="Hyperlink"/>
            <w:rFonts w:cs="Calibri"/>
            <w:noProof/>
            <w:snapToGrid w:val="0"/>
            <w:w w:val="0"/>
          </w:rPr>
          <w:t>9.1.2.</w:t>
        </w:r>
        <w:r w:rsidR="008A49D8">
          <w:rPr>
            <w:rFonts w:asciiTheme="minorHAnsi" w:hAnsiTheme="minorHAnsi" w:eastAsiaTheme="minorEastAsia" w:cstheme="minorBidi"/>
            <w:noProof/>
            <w:szCs w:val="22"/>
            <w:lang w:eastAsia="pl-PL"/>
          </w:rPr>
          <w:tab/>
        </w:r>
        <w:r w:rsidRPr="00440300" w:rsidR="008A49D8">
          <w:rPr>
            <w:rStyle w:val="Hyperlink"/>
            <w:noProof/>
          </w:rPr>
          <w:t>Rejestracja Repozytorium</w:t>
        </w:r>
        <w:r w:rsidR="008A49D8">
          <w:rPr>
            <w:noProof/>
            <w:webHidden/>
          </w:rPr>
          <w:tab/>
        </w:r>
        <w:r w:rsidR="008A49D8">
          <w:rPr>
            <w:noProof/>
            <w:webHidden/>
          </w:rPr>
          <w:fldChar w:fldCharType="begin"/>
        </w:r>
        <w:r w:rsidR="008A49D8">
          <w:rPr>
            <w:noProof/>
            <w:webHidden/>
          </w:rPr>
          <w:instrText xml:space="preserve"> PAGEREF _Toc87265153 \h </w:instrText>
        </w:r>
        <w:r w:rsidR="008A49D8">
          <w:rPr>
            <w:noProof/>
            <w:webHidden/>
          </w:rPr>
        </w:r>
        <w:r w:rsidR="008A49D8">
          <w:rPr>
            <w:noProof/>
            <w:webHidden/>
          </w:rPr>
          <w:fldChar w:fldCharType="separate"/>
        </w:r>
        <w:r w:rsidR="008A49D8">
          <w:rPr>
            <w:noProof/>
            <w:webHidden/>
          </w:rPr>
          <w:t>47</w:t>
        </w:r>
        <w:r w:rsidR="008A49D8">
          <w:rPr>
            <w:noProof/>
            <w:webHidden/>
          </w:rPr>
          <w:fldChar w:fldCharType="end"/>
        </w:r>
      </w:hyperlink>
    </w:p>
    <w:p w:rsidR="008A49D8" w:rsidRDefault="00775642" w14:paraId="79CA8DCB" w14:textId="3F88083A">
      <w:pPr>
        <w:pStyle w:val="TOC3"/>
        <w:tabs>
          <w:tab w:val="left" w:pos="1760"/>
        </w:tabs>
        <w:rPr>
          <w:rFonts w:asciiTheme="minorHAnsi" w:hAnsiTheme="minorHAnsi" w:eastAsiaTheme="minorEastAsia" w:cstheme="minorBidi"/>
          <w:noProof/>
          <w:szCs w:val="22"/>
          <w:lang w:eastAsia="pl-PL"/>
        </w:rPr>
      </w:pPr>
      <w:hyperlink w:history="1" w:anchor="_Toc87265154">
        <w:r w:rsidRPr="00440300" w:rsidR="008A49D8">
          <w:rPr>
            <w:rStyle w:val="Hyperlink"/>
            <w:rFonts w:cs="Calibri"/>
            <w:noProof/>
            <w:snapToGrid w:val="0"/>
            <w:w w:val="0"/>
          </w:rPr>
          <w:t>9.1.3.</w:t>
        </w:r>
        <w:r w:rsidR="008A49D8">
          <w:rPr>
            <w:rFonts w:asciiTheme="minorHAnsi" w:hAnsiTheme="minorHAnsi" w:eastAsiaTheme="minorEastAsia" w:cstheme="minorBidi"/>
            <w:noProof/>
            <w:szCs w:val="22"/>
            <w:lang w:eastAsia="pl-PL"/>
          </w:rPr>
          <w:tab/>
        </w:r>
        <w:r w:rsidRPr="00440300" w:rsidR="008A49D8">
          <w:rPr>
            <w:rStyle w:val="Hyperlink"/>
            <w:noProof/>
          </w:rPr>
          <w:t>Rejestracja danych dostępowych repozytorium</w:t>
        </w:r>
        <w:r w:rsidR="008A49D8">
          <w:rPr>
            <w:noProof/>
            <w:webHidden/>
          </w:rPr>
          <w:tab/>
        </w:r>
        <w:r w:rsidR="008A49D8">
          <w:rPr>
            <w:noProof/>
            <w:webHidden/>
          </w:rPr>
          <w:fldChar w:fldCharType="begin"/>
        </w:r>
        <w:r w:rsidR="008A49D8">
          <w:rPr>
            <w:noProof/>
            <w:webHidden/>
          </w:rPr>
          <w:instrText xml:space="preserve"> PAGEREF _Toc87265154 \h </w:instrText>
        </w:r>
        <w:r w:rsidR="008A49D8">
          <w:rPr>
            <w:noProof/>
            <w:webHidden/>
          </w:rPr>
        </w:r>
        <w:r w:rsidR="008A49D8">
          <w:rPr>
            <w:noProof/>
            <w:webHidden/>
          </w:rPr>
          <w:fldChar w:fldCharType="separate"/>
        </w:r>
        <w:r w:rsidR="008A49D8">
          <w:rPr>
            <w:noProof/>
            <w:webHidden/>
          </w:rPr>
          <w:t>48</w:t>
        </w:r>
        <w:r w:rsidR="008A49D8">
          <w:rPr>
            <w:noProof/>
            <w:webHidden/>
          </w:rPr>
          <w:fldChar w:fldCharType="end"/>
        </w:r>
      </w:hyperlink>
    </w:p>
    <w:p w:rsidR="008A49D8" w:rsidRDefault="00775642" w14:paraId="6AAE9F2D" w14:textId="1B3F70CC">
      <w:pPr>
        <w:pStyle w:val="TOC3"/>
        <w:tabs>
          <w:tab w:val="left" w:pos="1760"/>
        </w:tabs>
        <w:rPr>
          <w:rFonts w:asciiTheme="minorHAnsi" w:hAnsiTheme="minorHAnsi" w:eastAsiaTheme="minorEastAsia" w:cstheme="minorBidi"/>
          <w:noProof/>
          <w:szCs w:val="22"/>
          <w:lang w:eastAsia="pl-PL"/>
        </w:rPr>
      </w:pPr>
      <w:hyperlink w:history="1" w:anchor="_Toc87265155">
        <w:r w:rsidRPr="00440300" w:rsidR="008A49D8">
          <w:rPr>
            <w:rStyle w:val="Hyperlink"/>
            <w:rFonts w:cs="Calibri"/>
            <w:noProof/>
            <w:snapToGrid w:val="0"/>
            <w:w w:val="0"/>
          </w:rPr>
          <w:t>9.1.4.</w:t>
        </w:r>
        <w:r w:rsidR="008A49D8">
          <w:rPr>
            <w:rFonts w:asciiTheme="minorHAnsi" w:hAnsiTheme="minorHAnsi" w:eastAsiaTheme="minorEastAsia" w:cstheme="minorBidi"/>
            <w:noProof/>
            <w:szCs w:val="22"/>
            <w:lang w:eastAsia="pl-PL"/>
          </w:rPr>
          <w:tab/>
        </w:r>
        <w:r w:rsidRPr="00440300" w:rsidR="008A49D8">
          <w:rPr>
            <w:rStyle w:val="Hyperlink"/>
            <w:noProof/>
          </w:rPr>
          <w:t>Pobranie danych dostępowych</w:t>
        </w:r>
        <w:r w:rsidR="008A49D8">
          <w:rPr>
            <w:noProof/>
            <w:webHidden/>
          </w:rPr>
          <w:tab/>
        </w:r>
        <w:r w:rsidR="008A49D8">
          <w:rPr>
            <w:noProof/>
            <w:webHidden/>
          </w:rPr>
          <w:fldChar w:fldCharType="begin"/>
        </w:r>
        <w:r w:rsidR="008A49D8">
          <w:rPr>
            <w:noProof/>
            <w:webHidden/>
          </w:rPr>
          <w:instrText xml:space="preserve"> PAGEREF _Toc87265155 \h </w:instrText>
        </w:r>
        <w:r w:rsidR="008A49D8">
          <w:rPr>
            <w:noProof/>
            <w:webHidden/>
          </w:rPr>
        </w:r>
        <w:r w:rsidR="008A49D8">
          <w:rPr>
            <w:noProof/>
            <w:webHidden/>
          </w:rPr>
          <w:fldChar w:fldCharType="separate"/>
        </w:r>
        <w:r w:rsidR="008A49D8">
          <w:rPr>
            <w:noProof/>
            <w:webHidden/>
          </w:rPr>
          <w:t>48</w:t>
        </w:r>
        <w:r w:rsidR="008A49D8">
          <w:rPr>
            <w:noProof/>
            <w:webHidden/>
          </w:rPr>
          <w:fldChar w:fldCharType="end"/>
        </w:r>
      </w:hyperlink>
    </w:p>
    <w:p w:rsidR="008A49D8" w:rsidRDefault="00775642" w14:paraId="481D7A0F" w14:textId="1881F077">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56">
        <w:r w:rsidRPr="00440300" w:rsidR="008A49D8">
          <w:rPr>
            <w:rStyle w:val="Hyperlink"/>
            <w:rFonts w:cs="Times New Roman"/>
            <w:noProof/>
          </w:rPr>
          <w:t>9.2.</w:t>
        </w:r>
        <w:r w:rsidR="008A49D8">
          <w:rPr>
            <w:rFonts w:asciiTheme="minorHAnsi" w:hAnsiTheme="minorHAnsi" w:eastAsiaTheme="minorEastAsia" w:cstheme="minorBidi"/>
            <w:noProof/>
            <w:szCs w:val="22"/>
            <w:lang w:eastAsia="pl-PL"/>
          </w:rPr>
          <w:tab/>
        </w:r>
        <w:r w:rsidRPr="00440300" w:rsidR="008A49D8">
          <w:rPr>
            <w:rStyle w:val="Hyperlink"/>
            <w:noProof/>
          </w:rPr>
          <w:t>AUT</w:t>
        </w:r>
        <w:r w:rsidR="008A49D8">
          <w:rPr>
            <w:noProof/>
            <w:webHidden/>
          </w:rPr>
          <w:tab/>
        </w:r>
        <w:r w:rsidR="008A49D8">
          <w:rPr>
            <w:noProof/>
            <w:webHidden/>
          </w:rPr>
          <w:fldChar w:fldCharType="begin"/>
        </w:r>
        <w:r w:rsidR="008A49D8">
          <w:rPr>
            <w:noProof/>
            <w:webHidden/>
          </w:rPr>
          <w:instrText xml:space="preserve"> PAGEREF _Toc87265156 \h </w:instrText>
        </w:r>
        <w:r w:rsidR="008A49D8">
          <w:rPr>
            <w:noProof/>
            <w:webHidden/>
          </w:rPr>
        </w:r>
        <w:r w:rsidR="008A49D8">
          <w:rPr>
            <w:noProof/>
            <w:webHidden/>
          </w:rPr>
          <w:fldChar w:fldCharType="separate"/>
        </w:r>
        <w:r w:rsidR="008A49D8">
          <w:rPr>
            <w:noProof/>
            <w:webHidden/>
          </w:rPr>
          <w:t>49</w:t>
        </w:r>
        <w:r w:rsidR="008A49D8">
          <w:rPr>
            <w:noProof/>
            <w:webHidden/>
          </w:rPr>
          <w:fldChar w:fldCharType="end"/>
        </w:r>
      </w:hyperlink>
    </w:p>
    <w:p w:rsidR="008A49D8" w:rsidRDefault="00775642" w14:paraId="2DE05CD4" w14:textId="6F064B30">
      <w:pPr>
        <w:pStyle w:val="TOC3"/>
        <w:tabs>
          <w:tab w:val="left" w:pos="1760"/>
        </w:tabs>
        <w:rPr>
          <w:rFonts w:asciiTheme="minorHAnsi" w:hAnsiTheme="minorHAnsi" w:eastAsiaTheme="minorEastAsia" w:cstheme="minorBidi"/>
          <w:noProof/>
          <w:szCs w:val="22"/>
          <w:lang w:eastAsia="pl-PL"/>
        </w:rPr>
      </w:pPr>
      <w:hyperlink w:history="1" w:anchor="_Toc87265157">
        <w:r w:rsidRPr="00440300" w:rsidR="008A49D8">
          <w:rPr>
            <w:rStyle w:val="Hyperlink"/>
            <w:rFonts w:cs="Calibri"/>
            <w:noProof/>
            <w:snapToGrid w:val="0"/>
            <w:w w:val="0"/>
          </w:rPr>
          <w:t>9.2.1.</w:t>
        </w:r>
        <w:r w:rsidR="008A49D8">
          <w:rPr>
            <w:rFonts w:asciiTheme="minorHAnsi" w:hAnsiTheme="minorHAnsi" w:eastAsiaTheme="minorEastAsia" w:cstheme="minorBidi"/>
            <w:noProof/>
            <w:szCs w:val="22"/>
            <w:lang w:eastAsia="pl-PL"/>
          </w:rPr>
          <w:tab/>
        </w:r>
        <w:r w:rsidRPr="00440300" w:rsidR="008A49D8">
          <w:rPr>
            <w:rStyle w:val="Hyperlink"/>
            <w:noProof/>
          </w:rPr>
          <w:t>Przeznaczenie</w:t>
        </w:r>
        <w:r w:rsidR="008A49D8">
          <w:rPr>
            <w:noProof/>
            <w:webHidden/>
          </w:rPr>
          <w:tab/>
        </w:r>
        <w:r w:rsidR="008A49D8">
          <w:rPr>
            <w:noProof/>
            <w:webHidden/>
          </w:rPr>
          <w:fldChar w:fldCharType="begin"/>
        </w:r>
        <w:r w:rsidR="008A49D8">
          <w:rPr>
            <w:noProof/>
            <w:webHidden/>
          </w:rPr>
          <w:instrText xml:space="preserve"> PAGEREF _Toc87265157 \h </w:instrText>
        </w:r>
        <w:r w:rsidR="008A49D8">
          <w:rPr>
            <w:noProof/>
            <w:webHidden/>
          </w:rPr>
        </w:r>
        <w:r w:rsidR="008A49D8">
          <w:rPr>
            <w:noProof/>
            <w:webHidden/>
          </w:rPr>
          <w:fldChar w:fldCharType="separate"/>
        </w:r>
        <w:r w:rsidR="008A49D8">
          <w:rPr>
            <w:noProof/>
            <w:webHidden/>
          </w:rPr>
          <w:t>49</w:t>
        </w:r>
        <w:r w:rsidR="008A49D8">
          <w:rPr>
            <w:noProof/>
            <w:webHidden/>
          </w:rPr>
          <w:fldChar w:fldCharType="end"/>
        </w:r>
      </w:hyperlink>
    </w:p>
    <w:p w:rsidR="008A49D8" w:rsidRDefault="00775642" w14:paraId="13560085" w14:textId="0BA7D130">
      <w:pPr>
        <w:pStyle w:val="TOC3"/>
        <w:tabs>
          <w:tab w:val="left" w:pos="1760"/>
        </w:tabs>
        <w:rPr>
          <w:rFonts w:asciiTheme="minorHAnsi" w:hAnsiTheme="minorHAnsi" w:eastAsiaTheme="minorEastAsia" w:cstheme="minorBidi"/>
          <w:noProof/>
          <w:szCs w:val="22"/>
          <w:lang w:eastAsia="pl-PL"/>
        </w:rPr>
      </w:pPr>
      <w:hyperlink w:history="1" w:anchor="_Toc87265158">
        <w:r w:rsidRPr="00440300" w:rsidR="008A49D8">
          <w:rPr>
            <w:rStyle w:val="Hyperlink"/>
            <w:rFonts w:cs="Calibri"/>
            <w:noProof/>
            <w:snapToGrid w:val="0"/>
            <w:w w:val="0"/>
          </w:rPr>
          <w:t>9.2.2.</w:t>
        </w:r>
        <w:r w:rsidR="008A49D8">
          <w:rPr>
            <w:rFonts w:asciiTheme="minorHAnsi" w:hAnsiTheme="minorHAnsi" w:eastAsiaTheme="minorEastAsia" w:cstheme="minorBidi"/>
            <w:noProof/>
            <w:szCs w:val="22"/>
            <w:lang w:eastAsia="pl-PL"/>
          </w:rPr>
          <w:tab/>
        </w:r>
        <w:r w:rsidRPr="00440300" w:rsidR="008A49D8">
          <w:rPr>
            <w:rStyle w:val="Hyperlink"/>
            <w:noProof/>
          </w:rPr>
          <w:t>Pobranie tokena</w:t>
        </w:r>
        <w:r w:rsidR="008A49D8">
          <w:rPr>
            <w:noProof/>
            <w:webHidden/>
          </w:rPr>
          <w:tab/>
        </w:r>
        <w:r w:rsidR="008A49D8">
          <w:rPr>
            <w:noProof/>
            <w:webHidden/>
          </w:rPr>
          <w:fldChar w:fldCharType="begin"/>
        </w:r>
        <w:r w:rsidR="008A49D8">
          <w:rPr>
            <w:noProof/>
            <w:webHidden/>
          </w:rPr>
          <w:instrText xml:space="preserve"> PAGEREF _Toc87265158 \h </w:instrText>
        </w:r>
        <w:r w:rsidR="008A49D8">
          <w:rPr>
            <w:noProof/>
            <w:webHidden/>
          </w:rPr>
        </w:r>
        <w:r w:rsidR="008A49D8">
          <w:rPr>
            <w:noProof/>
            <w:webHidden/>
          </w:rPr>
          <w:fldChar w:fldCharType="separate"/>
        </w:r>
        <w:r w:rsidR="008A49D8">
          <w:rPr>
            <w:noProof/>
            <w:webHidden/>
          </w:rPr>
          <w:t>49</w:t>
        </w:r>
        <w:r w:rsidR="008A49D8">
          <w:rPr>
            <w:noProof/>
            <w:webHidden/>
          </w:rPr>
          <w:fldChar w:fldCharType="end"/>
        </w:r>
      </w:hyperlink>
    </w:p>
    <w:p w:rsidR="008A49D8" w:rsidRDefault="00775642" w14:paraId="655E9713" w14:textId="48D58834">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59">
        <w:r w:rsidRPr="00440300" w:rsidR="008A49D8">
          <w:rPr>
            <w:rStyle w:val="Hyperlink"/>
            <w:rFonts w:cs="Times New Roman"/>
            <w:noProof/>
          </w:rPr>
          <w:t>9.3.</w:t>
        </w:r>
        <w:r w:rsidR="008A49D8">
          <w:rPr>
            <w:rFonts w:asciiTheme="minorHAnsi" w:hAnsiTheme="minorHAnsi" w:eastAsiaTheme="minorEastAsia" w:cstheme="minorBidi"/>
            <w:noProof/>
            <w:szCs w:val="22"/>
            <w:lang w:eastAsia="pl-PL"/>
          </w:rPr>
          <w:tab/>
        </w:r>
        <w:r w:rsidRPr="00440300" w:rsidR="008A49D8">
          <w:rPr>
            <w:rStyle w:val="Hyperlink"/>
            <w:noProof/>
          </w:rPr>
          <w:t>SOZ</w:t>
        </w:r>
        <w:r w:rsidR="008A49D8">
          <w:rPr>
            <w:noProof/>
            <w:webHidden/>
          </w:rPr>
          <w:tab/>
        </w:r>
        <w:r w:rsidR="008A49D8">
          <w:rPr>
            <w:noProof/>
            <w:webHidden/>
          </w:rPr>
          <w:fldChar w:fldCharType="begin"/>
        </w:r>
        <w:r w:rsidR="008A49D8">
          <w:rPr>
            <w:noProof/>
            <w:webHidden/>
          </w:rPr>
          <w:instrText xml:space="preserve"> PAGEREF _Toc87265159 \h </w:instrText>
        </w:r>
        <w:r w:rsidR="008A49D8">
          <w:rPr>
            <w:noProof/>
            <w:webHidden/>
          </w:rPr>
        </w:r>
        <w:r w:rsidR="008A49D8">
          <w:rPr>
            <w:noProof/>
            <w:webHidden/>
          </w:rPr>
          <w:fldChar w:fldCharType="separate"/>
        </w:r>
        <w:r w:rsidR="008A49D8">
          <w:rPr>
            <w:noProof/>
            <w:webHidden/>
          </w:rPr>
          <w:t>51</w:t>
        </w:r>
        <w:r w:rsidR="008A49D8">
          <w:rPr>
            <w:noProof/>
            <w:webHidden/>
          </w:rPr>
          <w:fldChar w:fldCharType="end"/>
        </w:r>
      </w:hyperlink>
    </w:p>
    <w:p w:rsidR="008A49D8" w:rsidRDefault="00775642" w14:paraId="78D6ACE9" w14:textId="1FD3FD13">
      <w:pPr>
        <w:pStyle w:val="TOC3"/>
        <w:tabs>
          <w:tab w:val="left" w:pos="1760"/>
        </w:tabs>
        <w:rPr>
          <w:rFonts w:asciiTheme="minorHAnsi" w:hAnsiTheme="minorHAnsi" w:eastAsiaTheme="minorEastAsia" w:cstheme="minorBidi"/>
          <w:noProof/>
          <w:szCs w:val="22"/>
          <w:lang w:eastAsia="pl-PL"/>
        </w:rPr>
      </w:pPr>
      <w:hyperlink w:history="1" w:anchor="_Toc87265160">
        <w:r w:rsidRPr="00440300" w:rsidR="008A49D8">
          <w:rPr>
            <w:rStyle w:val="Hyperlink"/>
            <w:rFonts w:cs="Calibri"/>
            <w:noProof/>
            <w:snapToGrid w:val="0"/>
            <w:w w:val="0"/>
          </w:rPr>
          <w:t>9.3.1.</w:t>
        </w:r>
        <w:r w:rsidR="008A49D8">
          <w:rPr>
            <w:rFonts w:asciiTheme="minorHAnsi" w:hAnsiTheme="minorHAnsi" w:eastAsiaTheme="minorEastAsia" w:cstheme="minorBidi"/>
            <w:noProof/>
            <w:szCs w:val="22"/>
            <w:lang w:eastAsia="pl-PL"/>
          </w:rPr>
          <w:tab/>
        </w:r>
        <w:r w:rsidRPr="00440300" w:rsidR="008A49D8">
          <w:rPr>
            <w:rStyle w:val="Hyperlink"/>
            <w:noProof/>
          </w:rPr>
          <w:t>Przeznaczenie</w:t>
        </w:r>
        <w:r w:rsidR="008A49D8">
          <w:rPr>
            <w:noProof/>
            <w:webHidden/>
          </w:rPr>
          <w:tab/>
        </w:r>
        <w:r w:rsidR="008A49D8">
          <w:rPr>
            <w:noProof/>
            <w:webHidden/>
          </w:rPr>
          <w:fldChar w:fldCharType="begin"/>
        </w:r>
        <w:r w:rsidR="008A49D8">
          <w:rPr>
            <w:noProof/>
            <w:webHidden/>
          </w:rPr>
          <w:instrText xml:space="preserve"> PAGEREF _Toc87265160 \h </w:instrText>
        </w:r>
        <w:r w:rsidR="008A49D8">
          <w:rPr>
            <w:noProof/>
            <w:webHidden/>
          </w:rPr>
        </w:r>
        <w:r w:rsidR="008A49D8">
          <w:rPr>
            <w:noProof/>
            <w:webHidden/>
          </w:rPr>
          <w:fldChar w:fldCharType="separate"/>
        </w:r>
        <w:r w:rsidR="008A49D8">
          <w:rPr>
            <w:noProof/>
            <w:webHidden/>
          </w:rPr>
          <w:t>51</w:t>
        </w:r>
        <w:r w:rsidR="008A49D8">
          <w:rPr>
            <w:noProof/>
            <w:webHidden/>
          </w:rPr>
          <w:fldChar w:fldCharType="end"/>
        </w:r>
      </w:hyperlink>
    </w:p>
    <w:p w:rsidR="008A49D8" w:rsidRDefault="00775642" w14:paraId="5EB44DE5" w14:textId="394D02BD">
      <w:pPr>
        <w:pStyle w:val="TOC3"/>
        <w:tabs>
          <w:tab w:val="left" w:pos="1760"/>
        </w:tabs>
        <w:rPr>
          <w:rFonts w:asciiTheme="minorHAnsi" w:hAnsiTheme="minorHAnsi" w:eastAsiaTheme="minorEastAsia" w:cstheme="minorBidi"/>
          <w:noProof/>
          <w:szCs w:val="22"/>
          <w:lang w:eastAsia="pl-PL"/>
        </w:rPr>
      </w:pPr>
      <w:hyperlink w:history="1" w:anchor="_Toc87265161">
        <w:r w:rsidRPr="00440300" w:rsidR="008A49D8">
          <w:rPr>
            <w:rStyle w:val="Hyperlink"/>
            <w:rFonts w:cs="Calibri"/>
            <w:noProof/>
            <w:snapToGrid w:val="0"/>
            <w:w w:val="0"/>
          </w:rPr>
          <w:t>9.3.2.</w:t>
        </w:r>
        <w:r w:rsidR="008A49D8">
          <w:rPr>
            <w:rFonts w:asciiTheme="minorHAnsi" w:hAnsiTheme="minorHAnsi" w:eastAsiaTheme="minorEastAsia" w:cstheme="minorBidi"/>
            <w:noProof/>
            <w:szCs w:val="22"/>
            <w:lang w:eastAsia="pl-PL"/>
          </w:rPr>
          <w:tab/>
        </w:r>
        <w:r w:rsidRPr="00440300" w:rsidR="008A49D8">
          <w:rPr>
            <w:rStyle w:val="Hyperlink"/>
            <w:noProof/>
          </w:rPr>
          <w:t>Atrybuty wskazujące na dokumentację medyczną</w:t>
        </w:r>
        <w:r w:rsidR="008A49D8">
          <w:rPr>
            <w:noProof/>
            <w:webHidden/>
          </w:rPr>
          <w:tab/>
        </w:r>
        <w:r w:rsidR="008A49D8">
          <w:rPr>
            <w:noProof/>
            <w:webHidden/>
          </w:rPr>
          <w:fldChar w:fldCharType="begin"/>
        </w:r>
        <w:r w:rsidR="008A49D8">
          <w:rPr>
            <w:noProof/>
            <w:webHidden/>
          </w:rPr>
          <w:instrText xml:space="preserve"> PAGEREF _Toc87265161 \h </w:instrText>
        </w:r>
        <w:r w:rsidR="008A49D8">
          <w:rPr>
            <w:noProof/>
            <w:webHidden/>
          </w:rPr>
        </w:r>
        <w:r w:rsidR="008A49D8">
          <w:rPr>
            <w:noProof/>
            <w:webHidden/>
          </w:rPr>
          <w:fldChar w:fldCharType="separate"/>
        </w:r>
        <w:r w:rsidR="008A49D8">
          <w:rPr>
            <w:noProof/>
            <w:webHidden/>
          </w:rPr>
          <w:t>52</w:t>
        </w:r>
        <w:r w:rsidR="008A49D8">
          <w:rPr>
            <w:noProof/>
            <w:webHidden/>
          </w:rPr>
          <w:fldChar w:fldCharType="end"/>
        </w:r>
      </w:hyperlink>
    </w:p>
    <w:p w:rsidR="008A49D8" w:rsidRDefault="00775642" w14:paraId="461D2FB8" w14:textId="1F7ED518">
      <w:pPr>
        <w:pStyle w:val="TOC3"/>
        <w:tabs>
          <w:tab w:val="left" w:pos="1760"/>
        </w:tabs>
        <w:rPr>
          <w:rFonts w:asciiTheme="minorHAnsi" w:hAnsiTheme="minorHAnsi" w:eastAsiaTheme="minorEastAsia" w:cstheme="minorBidi"/>
          <w:noProof/>
          <w:szCs w:val="22"/>
          <w:lang w:eastAsia="pl-PL"/>
        </w:rPr>
      </w:pPr>
      <w:hyperlink w:history="1" w:anchor="_Toc87265162">
        <w:r w:rsidRPr="00440300" w:rsidR="008A49D8">
          <w:rPr>
            <w:rStyle w:val="Hyperlink"/>
            <w:rFonts w:cs="Calibri"/>
            <w:noProof/>
            <w:snapToGrid w:val="0"/>
            <w:w w:val="0"/>
          </w:rPr>
          <w:t>9.3.3.</w:t>
        </w:r>
        <w:r w:rsidR="008A49D8">
          <w:rPr>
            <w:rFonts w:asciiTheme="minorHAnsi" w:hAnsiTheme="minorHAnsi" w:eastAsiaTheme="minorEastAsia" w:cstheme="minorBidi"/>
            <w:noProof/>
            <w:szCs w:val="22"/>
            <w:lang w:eastAsia="pl-PL"/>
          </w:rPr>
          <w:tab/>
        </w:r>
        <w:r w:rsidRPr="00440300" w:rsidR="008A49D8">
          <w:rPr>
            <w:rStyle w:val="Hyperlink"/>
            <w:noProof/>
          </w:rPr>
          <w:t>Weryfikacja dostępu do dokumentów indeksowanych w P1</w:t>
        </w:r>
        <w:r w:rsidR="008A49D8">
          <w:rPr>
            <w:noProof/>
            <w:webHidden/>
          </w:rPr>
          <w:tab/>
        </w:r>
        <w:r w:rsidR="008A49D8">
          <w:rPr>
            <w:noProof/>
            <w:webHidden/>
          </w:rPr>
          <w:fldChar w:fldCharType="begin"/>
        </w:r>
        <w:r w:rsidR="008A49D8">
          <w:rPr>
            <w:noProof/>
            <w:webHidden/>
          </w:rPr>
          <w:instrText xml:space="preserve"> PAGEREF _Toc87265162 \h </w:instrText>
        </w:r>
        <w:r w:rsidR="008A49D8">
          <w:rPr>
            <w:noProof/>
            <w:webHidden/>
          </w:rPr>
        </w:r>
        <w:r w:rsidR="008A49D8">
          <w:rPr>
            <w:noProof/>
            <w:webHidden/>
          </w:rPr>
          <w:fldChar w:fldCharType="separate"/>
        </w:r>
        <w:r w:rsidR="008A49D8">
          <w:rPr>
            <w:noProof/>
            <w:webHidden/>
          </w:rPr>
          <w:t>53</w:t>
        </w:r>
        <w:r w:rsidR="008A49D8">
          <w:rPr>
            <w:noProof/>
            <w:webHidden/>
          </w:rPr>
          <w:fldChar w:fldCharType="end"/>
        </w:r>
      </w:hyperlink>
    </w:p>
    <w:p w:rsidR="008A49D8" w:rsidRDefault="00775642" w14:paraId="68BC8467" w14:textId="4455FB65">
      <w:pPr>
        <w:pStyle w:val="TOC3"/>
        <w:tabs>
          <w:tab w:val="left" w:pos="1760"/>
        </w:tabs>
        <w:rPr>
          <w:rFonts w:asciiTheme="minorHAnsi" w:hAnsiTheme="minorHAnsi" w:eastAsiaTheme="minorEastAsia" w:cstheme="minorBidi"/>
          <w:noProof/>
          <w:szCs w:val="22"/>
          <w:lang w:eastAsia="pl-PL"/>
        </w:rPr>
      </w:pPr>
      <w:hyperlink w:history="1" w:anchor="_Toc87265163">
        <w:r w:rsidRPr="00440300" w:rsidR="008A49D8">
          <w:rPr>
            <w:rStyle w:val="Hyperlink"/>
            <w:rFonts w:cs="Calibri"/>
            <w:noProof/>
            <w:snapToGrid w:val="0"/>
            <w:w w:val="0"/>
          </w:rPr>
          <w:t>9.3.4.</w:t>
        </w:r>
        <w:r w:rsidR="008A49D8">
          <w:rPr>
            <w:rFonts w:asciiTheme="minorHAnsi" w:hAnsiTheme="minorHAnsi" w:eastAsiaTheme="minorEastAsia" w:cstheme="minorBidi"/>
            <w:noProof/>
            <w:szCs w:val="22"/>
            <w:lang w:eastAsia="pl-PL"/>
          </w:rPr>
          <w:tab/>
        </w:r>
        <w:r w:rsidRPr="00440300" w:rsidR="008A49D8">
          <w:rPr>
            <w:rStyle w:val="Hyperlink"/>
            <w:noProof/>
          </w:rPr>
          <w:t>Weryfikacja dostępu do dokumentów, które nie są indeksowane w P1</w:t>
        </w:r>
        <w:r w:rsidR="008A49D8">
          <w:rPr>
            <w:noProof/>
            <w:webHidden/>
          </w:rPr>
          <w:tab/>
        </w:r>
        <w:r w:rsidR="008A49D8">
          <w:rPr>
            <w:noProof/>
            <w:webHidden/>
          </w:rPr>
          <w:fldChar w:fldCharType="begin"/>
        </w:r>
        <w:r w:rsidR="008A49D8">
          <w:rPr>
            <w:noProof/>
            <w:webHidden/>
          </w:rPr>
          <w:instrText xml:space="preserve"> PAGEREF _Toc87265163 \h </w:instrText>
        </w:r>
        <w:r w:rsidR="008A49D8">
          <w:rPr>
            <w:noProof/>
            <w:webHidden/>
          </w:rPr>
        </w:r>
        <w:r w:rsidR="008A49D8">
          <w:rPr>
            <w:noProof/>
            <w:webHidden/>
          </w:rPr>
          <w:fldChar w:fldCharType="separate"/>
        </w:r>
        <w:r w:rsidR="008A49D8">
          <w:rPr>
            <w:noProof/>
            <w:webHidden/>
          </w:rPr>
          <w:t>54</w:t>
        </w:r>
        <w:r w:rsidR="008A49D8">
          <w:rPr>
            <w:noProof/>
            <w:webHidden/>
          </w:rPr>
          <w:fldChar w:fldCharType="end"/>
        </w:r>
      </w:hyperlink>
    </w:p>
    <w:p w:rsidR="008A49D8" w:rsidRDefault="00775642" w14:paraId="2330461A" w14:textId="16671B91">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64">
        <w:r w:rsidRPr="00440300" w:rsidR="008A49D8">
          <w:rPr>
            <w:rStyle w:val="Hyperlink"/>
            <w:rFonts w:cs="Times New Roman"/>
            <w:noProof/>
          </w:rPr>
          <w:t>9.4.</w:t>
        </w:r>
        <w:r w:rsidR="008A49D8">
          <w:rPr>
            <w:rFonts w:asciiTheme="minorHAnsi" w:hAnsiTheme="minorHAnsi" w:eastAsiaTheme="minorEastAsia" w:cstheme="minorBidi"/>
            <w:noProof/>
            <w:szCs w:val="22"/>
            <w:lang w:eastAsia="pl-PL"/>
          </w:rPr>
          <w:tab/>
        </w:r>
        <w:r w:rsidRPr="00440300" w:rsidR="008A49D8">
          <w:rPr>
            <w:rStyle w:val="Hyperlink"/>
            <w:rFonts w:eastAsia="Arial"/>
            <w:noProof/>
          </w:rPr>
          <w:t>Hurtowa zmiana statusu dokumentów</w:t>
        </w:r>
        <w:r w:rsidR="008A49D8">
          <w:rPr>
            <w:noProof/>
            <w:webHidden/>
          </w:rPr>
          <w:tab/>
        </w:r>
        <w:r w:rsidR="008A49D8">
          <w:rPr>
            <w:noProof/>
            <w:webHidden/>
          </w:rPr>
          <w:fldChar w:fldCharType="begin"/>
        </w:r>
        <w:r w:rsidR="008A49D8">
          <w:rPr>
            <w:noProof/>
            <w:webHidden/>
          </w:rPr>
          <w:instrText xml:space="preserve"> PAGEREF _Toc87265164 \h </w:instrText>
        </w:r>
        <w:r w:rsidR="008A49D8">
          <w:rPr>
            <w:noProof/>
            <w:webHidden/>
          </w:rPr>
        </w:r>
        <w:r w:rsidR="008A49D8">
          <w:rPr>
            <w:noProof/>
            <w:webHidden/>
          </w:rPr>
          <w:fldChar w:fldCharType="separate"/>
        </w:r>
        <w:r w:rsidR="008A49D8">
          <w:rPr>
            <w:noProof/>
            <w:webHidden/>
          </w:rPr>
          <w:t>55</w:t>
        </w:r>
        <w:r w:rsidR="008A49D8">
          <w:rPr>
            <w:noProof/>
            <w:webHidden/>
          </w:rPr>
          <w:fldChar w:fldCharType="end"/>
        </w:r>
      </w:hyperlink>
    </w:p>
    <w:p w:rsidR="008A49D8" w:rsidRDefault="00775642" w14:paraId="0DFE0F64" w14:textId="78A26432">
      <w:pPr>
        <w:pStyle w:val="TOC3"/>
        <w:tabs>
          <w:tab w:val="left" w:pos="1760"/>
        </w:tabs>
        <w:rPr>
          <w:rFonts w:asciiTheme="minorHAnsi" w:hAnsiTheme="minorHAnsi" w:eastAsiaTheme="minorEastAsia" w:cstheme="minorBidi"/>
          <w:noProof/>
          <w:szCs w:val="22"/>
          <w:lang w:eastAsia="pl-PL"/>
        </w:rPr>
      </w:pPr>
      <w:hyperlink w:history="1" w:anchor="_Toc87265165">
        <w:r w:rsidRPr="00440300" w:rsidR="008A49D8">
          <w:rPr>
            <w:rStyle w:val="Hyperlink"/>
            <w:rFonts w:cs="Calibri"/>
            <w:noProof/>
            <w:snapToGrid w:val="0"/>
            <w:w w:val="0"/>
          </w:rPr>
          <w:t>9.4.1.</w:t>
        </w:r>
        <w:r w:rsidR="008A49D8">
          <w:rPr>
            <w:rFonts w:asciiTheme="minorHAnsi" w:hAnsiTheme="minorHAnsi" w:eastAsiaTheme="minorEastAsia" w:cstheme="minorBidi"/>
            <w:noProof/>
            <w:szCs w:val="22"/>
            <w:lang w:eastAsia="pl-PL"/>
          </w:rPr>
          <w:tab/>
        </w:r>
        <w:r w:rsidRPr="00440300" w:rsidR="008A49D8">
          <w:rPr>
            <w:rStyle w:val="Hyperlink"/>
            <w:rFonts w:eastAsia="Arial"/>
            <w:noProof/>
          </w:rPr>
          <w:t>Przeznaczenie</w:t>
        </w:r>
        <w:r w:rsidR="008A49D8">
          <w:rPr>
            <w:noProof/>
            <w:webHidden/>
          </w:rPr>
          <w:tab/>
        </w:r>
        <w:r w:rsidR="008A49D8">
          <w:rPr>
            <w:noProof/>
            <w:webHidden/>
          </w:rPr>
          <w:fldChar w:fldCharType="begin"/>
        </w:r>
        <w:r w:rsidR="008A49D8">
          <w:rPr>
            <w:noProof/>
            <w:webHidden/>
          </w:rPr>
          <w:instrText xml:space="preserve"> PAGEREF _Toc87265165 \h </w:instrText>
        </w:r>
        <w:r w:rsidR="008A49D8">
          <w:rPr>
            <w:noProof/>
            <w:webHidden/>
          </w:rPr>
        </w:r>
        <w:r w:rsidR="008A49D8">
          <w:rPr>
            <w:noProof/>
            <w:webHidden/>
          </w:rPr>
          <w:fldChar w:fldCharType="separate"/>
        </w:r>
        <w:r w:rsidR="008A49D8">
          <w:rPr>
            <w:noProof/>
            <w:webHidden/>
          </w:rPr>
          <w:t>55</w:t>
        </w:r>
        <w:r w:rsidR="008A49D8">
          <w:rPr>
            <w:noProof/>
            <w:webHidden/>
          </w:rPr>
          <w:fldChar w:fldCharType="end"/>
        </w:r>
      </w:hyperlink>
    </w:p>
    <w:p w:rsidR="008A49D8" w:rsidRDefault="00775642" w14:paraId="66A12ECA" w14:textId="0884581B">
      <w:pPr>
        <w:pStyle w:val="TOC3"/>
        <w:tabs>
          <w:tab w:val="left" w:pos="1760"/>
        </w:tabs>
        <w:rPr>
          <w:rFonts w:asciiTheme="minorHAnsi" w:hAnsiTheme="minorHAnsi" w:eastAsiaTheme="minorEastAsia" w:cstheme="minorBidi"/>
          <w:noProof/>
          <w:szCs w:val="22"/>
          <w:lang w:eastAsia="pl-PL"/>
        </w:rPr>
      </w:pPr>
      <w:hyperlink w:history="1" w:anchor="_Toc87265166">
        <w:r w:rsidRPr="00440300" w:rsidR="008A49D8">
          <w:rPr>
            <w:rStyle w:val="Hyperlink"/>
            <w:rFonts w:cs="Calibri"/>
            <w:noProof/>
            <w:snapToGrid w:val="0"/>
            <w:w w:val="0"/>
          </w:rPr>
          <w:t>9.4.2.</w:t>
        </w:r>
        <w:r w:rsidR="008A49D8">
          <w:rPr>
            <w:rFonts w:asciiTheme="minorHAnsi" w:hAnsiTheme="minorHAnsi" w:eastAsiaTheme="minorEastAsia" w:cstheme="minorBidi"/>
            <w:noProof/>
            <w:szCs w:val="22"/>
            <w:lang w:eastAsia="pl-PL"/>
          </w:rPr>
          <w:tab/>
        </w:r>
        <w:r w:rsidRPr="00440300" w:rsidR="008A49D8">
          <w:rPr>
            <w:rStyle w:val="Hyperlink"/>
            <w:rFonts w:eastAsia="Arial"/>
            <w:noProof/>
          </w:rPr>
          <w:t>Rejestracja zadania hurtowej zmiany statusu dostępności dokumentów</w:t>
        </w:r>
        <w:r w:rsidR="008A49D8">
          <w:rPr>
            <w:noProof/>
            <w:webHidden/>
          </w:rPr>
          <w:tab/>
        </w:r>
        <w:r w:rsidR="008A49D8">
          <w:rPr>
            <w:noProof/>
            <w:webHidden/>
          </w:rPr>
          <w:fldChar w:fldCharType="begin"/>
        </w:r>
        <w:r w:rsidR="008A49D8">
          <w:rPr>
            <w:noProof/>
            <w:webHidden/>
          </w:rPr>
          <w:instrText xml:space="preserve"> PAGEREF _Toc87265166 \h </w:instrText>
        </w:r>
        <w:r w:rsidR="008A49D8">
          <w:rPr>
            <w:noProof/>
            <w:webHidden/>
          </w:rPr>
        </w:r>
        <w:r w:rsidR="008A49D8">
          <w:rPr>
            <w:noProof/>
            <w:webHidden/>
          </w:rPr>
          <w:fldChar w:fldCharType="separate"/>
        </w:r>
        <w:r w:rsidR="008A49D8">
          <w:rPr>
            <w:noProof/>
            <w:webHidden/>
          </w:rPr>
          <w:t>56</w:t>
        </w:r>
        <w:r w:rsidR="008A49D8">
          <w:rPr>
            <w:noProof/>
            <w:webHidden/>
          </w:rPr>
          <w:fldChar w:fldCharType="end"/>
        </w:r>
      </w:hyperlink>
    </w:p>
    <w:p w:rsidR="008A49D8" w:rsidRDefault="00775642" w14:paraId="508CF5D1" w14:textId="1E0EA699">
      <w:pPr>
        <w:pStyle w:val="TOC3"/>
        <w:tabs>
          <w:tab w:val="left" w:pos="1760"/>
        </w:tabs>
        <w:rPr>
          <w:rFonts w:asciiTheme="minorHAnsi" w:hAnsiTheme="minorHAnsi" w:eastAsiaTheme="minorEastAsia" w:cstheme="minorBidi"/>
          <w:noProof/>
          <w:szCs w:val="22"/>
          <w:lang w:eastAsia="pl-PL"/>
        </w:rPr>
      </w:pPr>
      <w:hyperlink w:history="1" w:anchor="_Toc87265167">
        <w:r w:rsidRPr="00440300" w:rsidR="008A49D8">
          <w:rPr>
            <w:rStyle w:val="Hyperlink"/>
            <w:rFonts w:cs="Calibri"/>
            <w:noProof/>
            <w:snapToGrid w:val="0"/>
            <w:w w:val="0"/>
          </w:rPr>
          <w:t>9.4.3.</w:t>
        </w:r>
        <w:r w:rsidR="008A49D8">
          <w:rPr>
            <w:rFonts w:asciiTheme="minorHAnsi" w:hAnsiTheme="minorHAnsi" w:eastAsiaTheme="minorEastAsia" w:cstheme="minorBidi"/>
            <w:noProof/>
            <w:szCs w:val="22"/>
            <w:lang w:eastAsia="pl-PL"/>
          </w:rPr>
          <w:tab/>
        </w:r>
        <w:r w:rsidRPr="00440300" w:rsidR="008A49D8">
          <w:rPr>
            <w:rStyle w:val="Hyperlink"/>
            <w:rFonts w:eastAsia="Arial"/>
            <w:noProof/>
          </w:rPr>
          <w:t>Pobranie raportu dla hurtowej zmiany statusu dostępności</w:t>
        </w:r>
        <w:r w:rsidR="008A49D8">
          <w:rPr>
            <w:noProof/>
            <w:webHidden/>
          </w:rPr>
          <w:tab/>
        </w:r>
        <w:r w:rsidR="008A49D8">
          <w:rPr>
            <w:noProof/>
            <w:webHidden/>
          </w:rPr>
          <w:fldChar w:fldCharType="begin"/>
        </w:r>
        <w:r w:rsidR="008A49D8">
          <w:rPr>
            <w:noProof/>
            <w:webHidden/>
          </w:rPr>
          <w:instrText xml:space="preserve"> PAGEREF _Toc87265167 \h </w:instrText>
        </w:r>
        <w:r w:rsidR="008A49D8">
          <w:rPr>
            <w:noProof/>
            <w:webHidden/>
          </w:rPr>
        </w:r>
        <w:r w:rsidR="008A49D8">
          <w:rPr>
            <w:noProof/>
            <w:webHidden/>
          </w:rPr>
          <w:fldChar w:fldCharType="separate"/>
        </w:r>
        <w:r w:rsidR="008A49D8">
          <w:rPr>
            <w:noProof/>
            <w:webHidden/>
          </w:rPr>
          <w:t>57</w:t>
        </w:r>
        <w:r w:rsidR="008A49D8">
          <w:rPr>
            <w:noProof/>
            <w:webHidden/>
          </w:rPr>
          <w:fldChar w:fldCharType="end"/>
        </w:r>
      </w:hyperlink>
    </w:p>
    <w:p w:rsidR="008A49D8" w:rsidRDefault="00775642" w14:paraId="4ABF251F" w14:textId="073D00D4">
      <w:pPr>
        <w:pStyle w:val="TOC1"/>
        <w:rPr>
          <w:rFonts w:asciiTheme="minorHAnsi" w:hAnsiTheme="minorHAnsi" w:eastAsiaTheme="minorEastAsia" w:cstheme="minorBidi"/>
          <w:b w:val="0"/>
          <w:noProof/>
          <w:szCs w:val="22"/>
          <w:lang w:eastAsia="pl-PL"/>
        </w:rPr>
      </w:pPr>
      <w:hyperlink w:history="1" w:anchor="_Toc87265168">
        <w:r w:rsidRPr="00440300" w:rsidR="008A49D8">
          <w:rPr>
            <w:rStyle w:val="Hyperlink"/>
            <w:rFonts w:cs="Times New Roman"/>
            <w:noProof/>
          </w:rPr>
          <w:t>10.</w:t>
        </w:r>
        <w:r w:rsidR="008A49D8">
          <w:rPr>
            <w:rFonts w:asciiTheme="minorHAnsi" w:hAnsiTheme="minorHAnsi" w:eastAsiaTheme="minorEastAsia" w:cstheme="minorBidi"/>
            <w:b w:val="0"/>
            <w:noProof/>
            <w:szCs w:val="22"/>
            <w:lang w:eastAsia="pl-PL"/>
          </w:rPr>
          <w:tab/>
        </w:r>
        <w:r w:rsidRPr="00440300" w:rsidR="008A49D8">
          <w:rPr>
            <w:rStyle w:val="Hyperlink"/>
            <w:noProof/>
          </w:rPr>
          <w:t>Operacje dostępne tylko na środowisku INT</w:t>
        </w:r>
        <w:r w:rsidR="008A49D8">
          <w:rPr>
            <w:noProof/>
            <w:webHidden/>
          </w:rPr>
          <w:tab/>
        </w:r>
        <w:r w:rsidR="008A49D8">
          <w:rPr>
            <w:noProof/>
            <w:webHidden/>
          </w:rPr>
          <w:fldChar w:fldCharType="begin"/>
        </w:r>
        <w:r w:rsidR="008A49D8">
          <w:rPr>
            <w:noProof/>
            <w:webHidden/>
          </w:rPr>
          <w:instrText xml:space="preserve"> PAGEREF _Toc87265168 \h </w:instrText>
        </w:r>
        <w:r w:rsidR="008A49D8">
          <w:rPr>
            <w:noProof/>
            <w:webHidden/>
          </w:rPr>
        </w:r>
        <w:r w:rsidR="008A49D8">
          <w:rPr>
            <w:noProof/>
            <w:webHidden/>
          </w:rPr>
          <w:fldChar w:fldCharType="separate"/>
        </w:r>
        <w:r w:rsidR="008A49D8">
          <w:rPr>
            <w:noProof/>
            <w:webHidden/>
          </w:rPr>
          <w:t>59</w:t>
        </w:r>
        <w:r w:rsidR="008A49D8">
          <w:rPr>
            <w:noProof/>
            <w:webHidden/>
          </w:rPr>
          <w:fldChar w:fldCharType="end"/>
        </w:r>
      </w:hyperlink>
    </w:p>
    <w:p w:rsidR="008A49D8" w:rsidRDefault="00775642" w14:paraId="21FFFA12" w14:textId="5ABA648A">
      <w:pPr>
        <w:pStyle w:val="TOC1"/>
        <w:rPr>
          <w:rFonts w:asciiTheme="minorHAnsi" w:hAnsiTheme="minorHAnsi" w:eastAsiaTheme="minorEastAsia" w:cstheme="minorBidi"/>
          <w:b w:val="0"/>
          <w:noProof/>
          <w:szCs w:val="22"/>
          <w:lang w:eastAsia="pl-PL"/>
        </w:rPr>
      </w:pPr>
      <w:hyperlink w:history="1" w:anchor="_Toc87265169">
        <w:r w:rsidRPr="00440300" w:rsidR="008A49D8">
          <w:rPr>
            <w:rStyle w:val="Hyperlink"/>
            <w:rFonts w:cs="Times New Roman"/>
            <w:noProof/>
          </w:rPr>
          <w:t>11.</w:t>
        </w:r>
        <w:r w:rsidR="008A49D8">
          <w:rPr>
            <w:rFonts w:asciiTheme="minorHAnsi" w:hAnsiTheme="minorHAnsi" w:eastAsiaTheme="minorEastAsia" w:cstheme="minorBidi"/>
            <w:b w:val="0"/>
            <w:noProof/>
            <w:szCs w:val="22"/>
            <w:lang w:eastAsia="pl-PL"/>
          </w:rPr>
          <w:tab/>
        </w:r>
        <w:r w:rsidRPr="00440300" w:rsidR="008A49D8">
          <w:rPr>
            <w:rStyle w:val="Hyperlink"/>
            <w:noProof/>
          </w:rPr>
          <w:t>Wymiana EDM</w:t>
        </w:r>
        <w:r w:rsidR="008A49D8">
          <w:rPr>
            <w:noProof/>
            <w:webHidden/>
          </w:rPr>
          <w:tab/>
        </w:r>
        <w:r w:rsidR="008A49D8">
          <w:rPr>
            <w:noProof/>
            <w:webHidden/>
          </w:rPr>
          <w:fldChar w:fldCharType="begin"/>
        </w:r>
        <w:r w:rsidR="008A49D8">
          <w:rPr>
            <w:noProof/>
            <w:webHidden/>
          </w:rPr>
          <w:instrText xml:space="preserve"> PAGEREF _Toc87265169 \h </w:instrText>
        </w:r>
        <w:r w:rsidR="008A49D8">
          <w:rPr>
            <w:noProof/>
            <w:webHidden/>
          </w:rPr>
        </w:r>
        <w:r w:rsidR="008A49D8">
          <w:rPr>
            <w:noProof/>
            <w:webHidden/>
          </w:rPr>
          <w:fldChar w:fldCharType="separate"/>
        </w:r>
        <w:r w:rsidR="008A49D8">
          <w:rPr>
            <w:noProof/>
            <w:webHidden/>
          </w:rPr>
          <w:t>60</w:t>
        </w:r>
        <w:r w:rsidR="008A49D8">
          <w:rPr>
            <w:noProof/>
            <w:webHidden/>
          </w:rPr>
          <w:fldChar w:fldCharType="end"/>
        </w:r>
      </w:hyperlink>
    </w:p>
    <w:p w:rsidR="008A49D8" w:rsidRDefault="00775642" w14:paraId="742935EA" w14:textId="765C14F8">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70">
        <w:r w:rsidRPr="00440300" w:rsidR="008A49D8">
          <w:rPr>
            <w:rStyle w:val="Hyperlink"/>
            <w:rFonts w:cs="Times New Roman"/>
            <w:noProof/>
          </w:rPr>
          <w:t>11.1.</w:t>
        </w:r>
        <w:r w:rsidR="008A49D8">
          <w:rPr>
            <w:rFonts w:asciiTheme="minorHAnsi" w:hAnsiTheme="minorHAnsi" w:eastAsiaTheme="minorEastAsia" w:cstheme="minorBidi"/>
            <w:noProof/>
            <w:szCs w:val="22"/>
            <w:lang w:eastAsia="pl-PL"/>
          </w:rPr>
          <w:tab/>
        </w:r>
        <w:r w:rsidRPr="00440300" w:rsidR="008A49D8">
          <w:rPr>
            <w:rStyle w:val="Hyperlink"/>
            <w:noProof/>
          </w:rPr>
          <w:t>Wymagania dla stron uczestniczących w wymianie</w:t>
        </w:r>
        <w:r w:rsidR="008A49D8">
          <w:rPr>
            <w:noProof/>
            <w:webHidden/>
          </w:rPr>
          <w:tab/>
        </w:r>
        <w:r w:rsidR="008A49D8">
          <w:rPr>
            <w:noProof/>
            <w:webHidden/>
          </w:rPr>
          <w:fldChar w:fldCharType="begin"/>
        </w:r>
        <w:r w:rsidR="008A49D8">
          <w:rPr>
            <w:noProof/>
            <w:webHidden/>
          </w:rPr>
          <w:instrText xml:space="preserve"> PAGEREF _Toc87265170 \h </w:instrText>
        </w:r>
        <w:r w:rsidR="008A49D8">
          <w:rPr>
            <w:noProof/>
            <w:webHidden/>
          </w:rPr>
        </w:r>
        <w:r w:rsidR="008A49D8">
          <w:rPr>
            <w:noProof/>
            <w:webHidden/>
          </w:rPr>
          <w:fldChar w:fldCharType="separate"/>
        </w:r>
        <w:r w:rsidR="008A49D8">
          <w:rPr>
            <w:noProof/>
            <w:webHidden/>
          </w:rPr>
          <w:t>60</w:t>
        </w:r>
        <w:r w:rsidR="008A49D8">
          <w:rPr>
            <w:noProof/>
            <w:webHidden/>
          </w:rPr>
          <w:fldChar w:fldCharType="end"/>
        </w:r>
      </w:hyperlink>
    </w:p>
    <w:p w:rsidR="008A49D8" w:rsidRDefault="00775642" w14:paraId="6C0646BE" w14:textId="70017D77">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71">
        <w:r w:rsidRPr="00440300" w:rsidR="008A49D8">
          <w:rPr>
            <w:rStyle w:val="Hyperlink"/>
            <w:rFonts w:cs="Times New Roman"/>
            <w:noProof/>
          </w:rPr>
          <w:t>11.2.</w:t>
        </w:r>
        <w:r w:rsidR="008A49D8">
          <w:rPr>
            <w:rFonts w:asciiTheme="minorHAnsi" w:hAnsiTheme="minorHAnsi" w:eastAsiaTheme="minorEastAsia" w:cstheme="minorBidi"/>
            <w:noProof/>
            <w:szCs w:val="22"/>
            <w:lang w:eastAsia="pl-PL"/>
          </w:rPr>
          <w:tab/>
        </w:r>
        <w:r w:rsidRPr="00440300" w:rsidR="008A49D8">
          <w:rPr>
            <w:rStyle w:val="Hyperlink"/>
            <w:noProof/>
          </w:rPr>
          <w:t>Wymiana EDM dla przypadku dokumentu zaindeksowanego w P1</w:t>
        </w:r>
        <w:r w:rsidR="008A49D8">
          <w:rPr>
            <w:noProof/>
            <w:webHidden/>
          </w:rPr>
          <w:tab/>
        </w:r>
        <w:r w:rsidR="008A49D8">
          <w:rPr>
            <w:noProof/>
            <w:webHidden/>
          </w:rPr>
          <w:fldChar w:fldCharType="begin"/>
        </w:r>
        <w:r w:rsidR="008A49D8">
          <w:rPr>
            <w:noProof/>
            <w:webHidden/>
          </w:rPr>
          <w:instrText xml:space="preserve"> PAGEREF _Toc87265171 \h </w:instrText>
        </w:r>
        <w:r w:rsidR="008A49D8">
          <w:rPr>
            <w:noProof/>
            <w:webHidden/>
          </w:rPr>
        </w:r>
        <w:r w:rsidR="008A49D8">
          <w:rPr>
            <w:noProof/>
            <w:webHidden/>
          </w:rPr>
          <w:fldChar w:fldCharType="separate"/>
        </w:r>
        <w:r w:rsidR="008A49D8">
          <w:rPr>
            <w:noProof/>
            <w:webHidden/>
          </w:rPr>
          <w:t>60</w:t>
        </w:r>
        <w:r w:rsidR="008A49D8">
          <w:rPr>
            <w:noProof/>
            <w:webHidden/>
          </w:rPr>
          <w:fldChar w:fldCharType="end"/>
        </w:r>
      </w:hyperlink>
    </w:p>
    <w:p w:rsidR="008A49D8" w:rsidRDefault="00775642" w14:paraId="47D4E73A" w14:textId="1B61E210">
      <w:pPr>
        <w:pStyle w:val="TOC1"/>
        <w:rPr>
          <w:rFonts w:asciiTheme="minorHAnsi" w:hAnsiTheme="minorHAnsi" w:eastAsiaTheme="minorEastAsia" w:cstheme="minorBidi"/>
          <w:b w:val="0"/>
          <w:noProof/>
          <w:szCs w:val="22"/>
          <w:lang w:eastAsia="pl-PL"/>
        </w:rPr>
      </w:pPr>
      <w:hyperlink w:history="1" w:anchor="_Toc87265172">
        <w:r w:rsidRPr="00440300" w:rsidR="008A49D8">
          <w:rPr>
            <w:rStyle w:val="Hyperlink"/>
            <w:rFonts w:cs="Times New Roman"/>
            <w:noProof/>
          </w:rPr>
          <w:t>12.</w:t>
        </w:r>
        <w:r w:rsidR="008A49D8">
          <w:rPr>
            <w:rFonts w:asciiTheme="minorHAnsi" w:hAnsiTheme="minorHAnsi" w:eastAsiaTheme="minorEastAsia" w:cstheme="minorBidi"/>
            <w:b w:val="0"/>
            <w:noProof/>
            <w:szCs w:val="22"/>
            <w:lang w:eastAsia="pl-PL"/>
          </w:rPr>
          <w:tab/>
        </w:r>
        <w:r w:rsidRPr="00440300" w:rsidR="008A49D8">
          <w:rPr>
            <w:rStyle w:val="Hyperlink"/>
            <w:noProof/>
          </w:rPr>
          <w:t>Zgody i polityki prywatności</w:t>
        </w:r>
        <w:r w:rsidR="008A49D8">
          <w:rPr>
            <w:noProof/>
            <w:webHidden/>
          </w:rPr>
          <w:tab/>
        </w:r>
        <w:r w:rsidR="008A49D8">
          <w:rPr>
            <w:noProof/>
            <w:webHidden/>
          </w:rPr>
          <w:fldChar w:fldCharType="begin"/>
        </w:r>
        <w:r w:rsidR="008A49D8">
          <w:rPr>
            <w:noProof/>
            <w:webHidden/>
          </w:rPr>
          <w:instrText xml:space="preserve"> PAGEREF _Toc87265172 \h </w:instrText>
        </w:r>
        <w:r w:rsidR="008A49D8">
          <w:rPr>
            <w:noProof/>
            <w:webHidden/>
          </w:rPr>
        </w:r>
        <w:r w:rsidR="008A49D8">
          <w:rPr>
            <w:noProof/>
            <w:webHidden/>
          </w:rPr>
          <w:fldChar w:fldCharType="separate"/>
        </w:r>
        <w:r w:rsidR="008A49D8">
          <w:rPr>
            <w:noProof/>
            <w:webHidden/>
          </w:rPr>
          <w:t>63</w:t>
        </w:r>
        <w:r w:rsidR="008A49D8">
          <w:rPr>
            <w:noProof/>
            <w:webHidden/>
          </w:rPr>
          <w:fldChar w:fldCharType="end"/>
        </w:r>
      </w:hyperlink>
    </w:p>
    <w:p w:rsidR="008A49D8" w:rsidRDefault="00775642" w14:paraId="4DB76DD1" w14:textId="7FBF24F7">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73">
        <w:r w:rsidRPr="00440300" w:rsidR="008A49D8">
          <w:rPr>
            <w:rStyle w:val="Hyperlink"/>
            <w:rFonts w:cs="Times New Roman"/>
            <w:noProof/>
          </w:rPr>
          <w:t>12.1.</w:t>
        </w:r>
        <w:r w:rsidR="008A49D8">
          <w:rPr>
            <w:rFonts w:asciiTheme="minorHAnsi" w:hAnsiTheme="minorHAnsi" w:eastAsiaTheme="minorEastAsia" w:cstheme="minorBidi"/>
            <w:noProof/>
            <w:szCs w:val="22"/>
            <w:lang w:eastAsia="pl-PL"/>
          </w:rPr>
          <w:tab/>
        </w:r>
        <w:r w:rsidRPr="00440300" w:rsidR="008A49D8">
          <w:rPr>
            <w:rStyle w:val="Hyperlink"/>
            <w:noProof/>
          </w:rPr>
          <w:t>Polityki globalne/Zgody automatyczne</w:t>
        </w:r>
        <w:r w:rsidR="008A49D8">
          <w:rPr>
            <w:noProof/>
            <w:webHidden/>
          </w:rPr>
          <w:tab/>
        </w:r>
        <w:r w:rsidR="008A49D8">
          <w:rPr>
            <w:noProof/>
            <w:webHidden/>
          </w:rPr>
          <w:fldChar w:fldCharType="begin"/>
        </w:r>
        <w:r w:rsidR="008A49D8">
          <w:rPr>
            <w:noProof/>
            <w:webHidden/>
          </w:rPr>
          <w:instrText xml:space="preserve"> PAGEREF _Toc87265173 \h </w:instrText>
        </w:r>
        <w:r w:rsidR="008A49D8">
          <w:rPr>
            <w:noProof/>
            <w:webHidden/>
          </w:rPr>
        </w:r>
        <w:r w:rsidR="008A49D8">
          <w:rPr>
            <w:noProof/>
            <w:webHidden/>
          </w:rPr>
          <w:fldChar w:fldCharType="separate"/>
        </w:r>
        <w:r w:rsidR="008A49D8">
          <w:rPr>
            <w:noProof/>
            <w:webHidden/>
          </w:rPr>
          <w:t>63</w:t>
        </w:r>
        <w:r w:rsidR="008A49D8">
          <w:rPr>
            <w:noProof/>
            <w:webHidden/>
          </w:rPr>
          <w:fldChar w:fldCharType="end"/>
        </w:r>
      </w:hyperlink>
    </w:p>
    <w:p w:rsidR="008A49D8" w:rsidRDefault="00775642" w14:paraId="10FCCB49" w14:textId="1B0F1BA0">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74">
        <w:r w:rsidRPr="00440300" w:rsidR="008A49D8">
          <w:rPr>
            <w:rStyle w:val="Hyperlink"/>
            <w:rFonts w:cs="Times New Roman"/>
            <w:noProof/>
          </w:rPr>
          <w:t>12.2.</w:t>
        </w:r>
        <w:r w:rsidR="008A49D8">
          <w:rPr>
            <w:rFonts w:asciiTheme="minorHAnsi" w:hAnsiTheme="minorHAnsi" w:eastAsiaTheme="minorEastAsia" w:cstheme="minorBidi"/>
            <w:noProof/>
            <w:szCs w:val="22"/>
            <w:lang w:eastAsia="pl-PL"/>
          </w:rPr>
          <w:tab/>
        </w:r>
        <w:r w:rsidRPr="00440300" w:rsidR="008A49D8">
          <w:rPr>
            <w:rStyle w:val="Hyperlink"/>
            <w:noProof/>
          </w:rPr>
          <w:t>Zgody pacjenta</w:t>
        </w:r>
        <w:r w:rsidR="008A49D8">
          <w:rPr>
            <w:noProof/>
            <w:webHidden/>
          </w:rPr>
          <w:tab/>
        </w:r>
        <w:r w:rsidR="008A49D8">
          <w:rPr>
            <w:noProof/>
            <w:webHidden/>
          </w:rPr>
          <w:fldChar w:fldCharType="begin"/>
        </w:r>
        <w:r w:rsidR="008A49D8">
          <w:rPr>
            <w:noProof/>
            <w:webHidden/>
          </w:rPr>
          <w:instrText xml:space="preserve"> PAGEREF _Toc87265174 \h </w:instrText>
        </w:r>
        <w:r w:rsidR="008A49D8">
          <w:rPr>
            <w:noProof/>
            <w:webHidden/>
          </w:rPr>
        </w:r>
        <w:r w:rsidR="008A49D8">
          <w:rPr>
            <w:noProof/>
            <w:webHidden/>
          </w:rPr>
          <w:fldChar w:fldCharType="separate"/>
        </w:r>
        <w:r w:rsidR="008A49D8">
          <w:rPr>
            <w:noProof/>
            <w:webHidden/>
          </w:rPr>
          <w:t>65</w:t>
        </w:r>
        <w:r w:rsidR="008A49D8">
          <w:rPr>
            <w:noProof/>
            <w:webHidden/>
          </w:rPr>
          <w:fldChar w:fldCharType="end"/>
        </w:r>
      </w:hyperlink>
    </w:p>
    <w:p w:rsidR="008A49D8" w:rsidRDefault="00775642" w14:paraId="4D0F79A0" w14:textId="50F18E83">
      <w:pPr>
        <w:pStyle w:val="TOC1"/>
        <w:rPr>
          <w:rFonts w:asciiTheme="minorHAnsi" w:hAnsiTheme="minorHAnsi" w:eastAsiaTheme="minorEastAsia" w:cstheme="minorBidi"/>
          <w:b w:val="0"/>
          <w:noProof/>
          <w:szCs w:val="22"/>
          <w:lang w:eastAsia="pl-PL"/>
        </w:rPr>
      </w:pPr>
      <w:hyperlink w:history="1" w:anchor="_Toc87265175">
        <w:r w:rsidRPr="00440300" w:rsidR="008A49D8">
          <w:rPr>
            <w:rStyle w:val="Hyperlink"/>
            <w:rFonts w:cs="Times New Roman"/>
            <w:noProof/>
          </w:rPr>
          <w:t>13.</w:t>
        </w:r>
        <w:r w:rsidR="008A49D8">
          <w:rPr>
            <w:rFonts w:asciiTheme="minorHAnsi" w:hAnsiTheme="minorHAnsi" w:eastAsiaTheme="minorEastAsia" w:cstheme="minorBidi"/>
            <w:b w:val="0"/>
            <w:noProof/>
            <w:szCs w:val="22"/>
            <w:lang w:eastAsia="pl-PL"/>
          </w:rPr>
          <w:tab/>
        </w:r>
        <w:r w:rsidRPr="00440300" w:rsidR="008A49D8">
          <w:rPr>
            <w:rStyle w:val="Hyperlink"/>
            <w:noProof/>
          </w:rPr>
          <w:t>Bezpieczeństwo</w:t>
        </w:r>
        <w:r w:rsidR="008A49D8">
          <w:rPr>
            <w:noProof/>
            <w:webHidden/>
          </w:rPr>
          <w:tab/>
        </w:r>
        <w:r w:rsidR="008A49D8">
          <w:rPr>
            <w:noProof/>
            <w:webHidden/>
          </w:rPr>
          <w:fldChar w:fldCharType="begin"/>
        </w:r>
        <w:r w:rsidR="008A49D8">
          <w:rPr>
            <w:noProof/>
            <w:webHidden/>
          </w:rPr>
          <w:instrText xml:space="preserve"> PAGEREF _Toc87265175 \h </w:instrText>
        </w:r>
        <w:r w:rsidR="008A49D8">
          <w:rPr>
            <w:noProof/>
            <w:webHidden/>
          </w:rPr>
        </w:r>
        <w:r w:rsidR="008A49D8">
          <w:rPr>
            <w:noProof/>
            <w:webHidden/>
          </w:rPr>
          <w:fldChar w:fldCharType="separate"/>
        </w:r>
        <w:r w:rsidR="008A49D8">
          <w:rPr>
            <w:noProof/>
            <w:webHidden/>
          </w:rPr>
          <w:t>66</w:t>
        </w:r>
        <w:r w:rsidR="008A49D8">
          <w:rPr>
            <w:noProof/>
            <w:webHidden/>
          </w:rPr>
          <w:fldChar w:fldCharType="end"/>
        </w:r>
      </w:hyperlink>
    </w:p>
    <w:p w:rsidR="008A49D8" w:rsidRDefault="00775642" w14:paraId="65B9BB40" w14:textId="5663E0AE">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76">
        <w:r w:rsidRPr="00440300" w:rsidR="008A49D8">
          <w:rPr>
            <w:rStyle w:val="Hyperlink"/>
            <w:rFonts w:cs="Times New Roman"/>
            <w:noProof/>
          </w:rPr>
          <w:t>13.1.</w:t>
        </w:r>
        <w:r w:rsidR="008A49D8">
          <w:rPr>
            <w:rFonts w:asciiTheme="minorHAnsi" w:hAnsiTheme="minorHAnsi" w:eastAsiaTheme="minorEastAsia" w:cstheme="minorBidi"/>
            <w:noProof/>
            <w:szCs w:val="22"/>
            <w:lang w:eastAsia="pl-PL"/>
          </w:rPr>
          <w:tab/>
        </w:r>
        <w:r w:rsidRPr="00440300" w:rsidR="008A49D8">
          <w:rPr>
            <w:rStyle w:val="Hyperlink"/>
            <w:noProof/>
          </w:rPr>
          <w:t>Uwierzytelnienie i autoryzacja systemów</w:t>
        </w:r>
        <w:r w:rsidR="008A49D8">
          <w:rPr>
            <w:noProof/>
            <w:webHidden/>
          </w:rPr>
          <w:tab/>
        </w:r>
        <w:r w:rsidR="008A49D8">
          <w:rPr>
            <w:noProof/>
            <w:webHidden/>
          </w:rPr>
          <w:fldChar w:fldCharType="begin"/>
        </w:r>
        <w:r w:rsidR="008A49D8">
          <w:rPr>
            <w:noProof/>
            <w:webHidden/>
          </w:rPr>
          <w:instrText xml:space="preserve"> PAGEREF _Toc87265176 \h </w:instrText>
        </w:r>
        <w:r w:rsidR="008A49D8">
          <w:rPr>
            <w:noProof/>
            <w:webHidden/>
          </w:rPr>
        </w:r>
        <w:r w:rsidR="008A49D8">
          <w:rPr>
            <w:noProof/>
            <w:webHidden/>
          </w:rPr>
          <w:fldChar w:fldCharType="separate"/>
        </w:r>
        <w:r w:rsidR="008A49D8">
          <w:rPr>
            <w:noProof/>
            <w:webHidden/>
          </w:rPr>
          <w:t>66</w:t>
        </w:r>
        <w:r w:rsidR="008A49D8">
          <w:rPr>
            <w:noProof/>
            <w:webHidden/>
          </w:rPr>
          <w:fldChar w:fldCharType="end"/>
        </w:r>
      </w:hyperlink>
    </w:p>
    <w:p w:rsidR="008A49D8" w:rsidRDefault="00775642" w14:paraId="21517512" w14:textId="38E2974B">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77">
        <w:r w:rsidRPr="00440300" w:rsidR="008A49D8">
          <w:rPr>
            <w:rStyle w:val="Hyperlink"/>
            <w:rFonts w:cs="Times New Roman"/>
            <w:noProof/>
          </w:rPr>
          <w:t>13.2.</w:t>
        </w:r>
        <w:r w:rsidR="008A49D8">
          <w:rPr>
            <w:rFonts w:asciiTheme="minorHAnsi" w:hAnsiTheme="minorHAnsi" w:eastAsiaTheme="minorEastAsia" w:cstheme="minorBidi"/>
            <w:noProof/>
            <w:szCs w:val="22"/>
            <w:lang w:eastAsia="pl-PL"/>
          </w:rPr>
          <w:tab/>
        </w:r>
        <w:r w:rsidRPr="00440300" w:rsidR="008A49D8">
          <w:rPr>
            <w:rStyle w:val="Hyperlink"/>
            <w:noProof/>
          </w:rPr>
          <w:t>Dostęp do informacji</w:t>
        </w:r>
        <w:r w:rsidR="008A49D8">
          <w:rPr>
            <w:noProof/>
            <w:webHidden/>
          </w:rPr>
          <w:tab/>
        </w:r>
        <w:r w:rsidR="008A49D8">
          <w:rPr>
            <w:noProof/>
            <w:webHidden/>
          </w:rPr>
          <w:fldChar w:fldCharType="begin"/>
        </w:r>
        <w:r w:rsidR="008A49D8">
          <w:rPr>
            <w:noProof/>
            <w:webHidden/>
          </w:rPr>
          <w:instrText xml:space="preserve"> PAGEREF _Toc87265177 \h </w:instrText>
        </w:r>
        <w:r w:rsidR="008A49D8">
          <w:rPr>
            <w:noProof/>
            <w:webHidden/>
          </w:rPr>
        </w:r>
        <w:r w:rsidR="008A49D8">
          <w:rPr>
            <w:noProof/>
            <w:webHidden/>
          </w:rPr>
          <w:fldChar w:fldCharType="separate"/>
        </w:r>
        <w:r w:rsidR="008A49D8">
          <w:rPr>
            <w:noProof/>
            <w:webHidden/>
          </w:rPr>
          <w:t>66</w:t>
        </w:r>
        <w:r w:rsidR="008A49D8">
          <w:rPr>
            <w:noProof/>
            <w:webHidden/>
          </w:rPr>
          <w:fldChar w:fldCharType="end"/>
        </w:r>
      </w:hyperlink>
    </w:p>
    <w:p w:rsidR="008A49D8" w:rsidRDefault="00775642" w14:paraId="4D04FFD1" w14:textId="18BF9316">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78">
        <w:r w:rsidRPr="00440300" w:rsidR="008A49D8">
          <w:rPr>
            <w:rStyle w:val="Hyperlink"/>
            <w:rFonts w:cs="Times New Roman"/>
            <w:noProof/>
          </w:rPr>
          <w:t>13.3.</w:t>
        </w:r>
        <w:r w:rsidR="008A49D8">
          <w:rPr>
            <w:rFonts w:asciiTheme="minorHAnsi" w:hAnsiTheme="minorHAnsi" w:eastAsiaTheme="minorEastAsia" w:cstheme="minorBidi"/>
            <w:noProof/>
            <w:szCs w:val="22"/>
            <w:lang w:eastAsia="pl-PL"/>
          </w:rPr>
          <w:tab/>
        </w:r>
        <w:r w:rsidRPr="00440300" w:rsidR="008A49D8">
          <w:rPr>
            <w:rStyle w:val="Hyperlink"/>
            <w:noProof/>
          </w:rPr>
          <w:t>Integralność danych</w:t>
        </w:r>
        <w:r w:rsidR="008A49D8">
          <w:rPr>
            <w:noProof/>
            <w:webHidden/>
          </w:rPr>
          <w:tab/>
        </w:r>
        <w:r w:rsidR="008A49D8">
          <w:rPr>
            <w:noProof/>
            <w:webHidden/>
          </w:rPr>
          <w:fldChar w:fldCharType="begin"/>
        </w:r>
        <w:r w:rsidR="008A49D8">
          <w:rPr>
            <w:noProof/>
            <w:webHidden/>
          </w:rPr>
          <w:instrText xml:space="preserve"> PAGEREF _Toc87265178 \h </w:instrText>
        </w:r>
        <w:r w:rsidR="008A49D8">
          <w:rPr>
            <w:noProof/>
            <w:webHidden/>
          </w:rPr>
        </w:r>
        <w:r w:rsidR="008A49D8">
          <w:rPr>
            <w:noProof/>
            <w:webHidden/>
          </w:rPr>
          <w:fldChar w:fldCharType="separate"/>
        </w:r>
        <w:r w:rsidR="008A49D8">
          <w:rPr>
            <w:noProof/>
            <w:webHidden/>
          </w:rPr>
          <w:t>66</w:t>
        </w:r>
        <w:r w:rsidR="008A49D8">
          <w:rPr>
            <w:noProof/>
            <w:webHidden/>
          </w:rPr>
          <w:fldChar w:fldCharType="end"/>
        </w:r>
      </w:hyperlink>
    </w:p>
    <w:p w:rsidR="008A49D8" w:rsidRDefault="00775642" w14:paraId="53D6CB51" w14:textId="7A0CD238">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79">
        <w:r w:rsidRPr="00440300" w:rsidR="008A49D8">
          <w:rPr>
            <w:rStyle w:val="Hyperlink"/>
            <w:rFonts w:cs="Times New Roman"/>
            <w:noProof/>
          </w:rPr>
          <w:t>13.4.</w:t>
        </w:r>
        <w:r w:rsidR="008A49D8">
          <w:rPr>
            <w:rFonts w:asciiTheme="minorHAnsi" w:hAnsiTheme="minorHAnsi" w:eastAsiaTheme="minorEastAsia" w:cstheme="minorBidi"/>
            <w:noProof/>
            <w:szCs w:val="22"/>
            <w:lang w:eastAsia="pl-PL"/>
          </w:rPr>
          <w:tab/>
        </w:r>
        <w:r w:rsidRPr="00440300" w:rsidR="008A49D8">
          <w:rPr>
            <w:rStyle w:val="Hyperlink"/>
            <w:noProof/>
          </w:rPr>
          <w:t>Logi</w:t>
        </w:r>
        <w:r w:rsidR="008A49D8">
          <w:rPr>
            <w:noProof/>
            <w:webHidden/>
          </w:rPr>
          <w:tab/>
        </w:r>
        <w:r w:rsidR="008A49D8">
          <w:rPr>
            <w:noProof/>
            <w:webHidden/>
          </w:rPr>
          <w:fldChar w:fldCharType="begin"/>
        </w:r>
        <w:r w:rsidR="008A49D8">
          <w:rPr>
            <w:noProof/>
            <w:webHidden/>
          </w:rPr>
          <w:instrText xml:space="preserve"> PAGEREF _Toc87265179 \h </w:instrText>
        </w:r>
        <w:r w:rsidR="008A49D8">
          <w:rPr>
            <w:noProof/>
            <w:webHidden/>
          </w:rPr>
        </w:r>
        <w:r w:rsidR="008A49D8">
          <w:rPr>
            <w:noProof/>
            <w:webHidden/>
          </w:rPr>
          <w:fldChar w:fldCharType="separate"/>
        </w:r>
        <w:r w:rsidR="008A49D8">
          <w:rPr>
            <w:noProof/>
            <w:webHidden/>
          </w:rPr>
          <w:t>68</w:t>
        </w:r>
        <w:r w:rsidR="008A49D8">
          <w:rPr>
            <w:noProof/>
            <w:webHidden/>
          </w:rPr>
          <w:fldChar w:fldCharType="end"/>
        </w:r>
      </w:hyperlink>
    </w:p>
    <w:p w:rsidR="008A49D8" w:rsidRDefault="00775642" w14:paraId="7242CCD2" w14:textId="60A907B5">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80">
        <w:r w:rsidRPr="00440300" w:rsidR="008A49D8">
          <w:rPr>
            <w:rStyle w:val="Hyperlink"/>
            <w:rFonts w:cs="Times New Roman"/>
            <w:noProof/>
          </w:rPr>
          <w:t>13.5.</w:t>
        </w:r>
        <w:r w:rsidR="008A49D8">
          <w:rPr>
            <w:rFonts w:asciiTheme="minorHAnsi" w:hAnsiTheme="minorHAnsi" w:eastAsiaTheme="minorEastAsia" w:cstheme="minorBidi"/>
            <w:noProof/>
            <w:szCs w:val="22"/>
            <w:lang w:eastAsia="pl-PL"/>
          </w:rPr>
          <w:tab/>
        </w:r>
        <w:r w:rsidRPr="00440300" w:rsidR="008A49D8">
          <w:rPr>
            <w:rStyle w:val="Hyperlink"/>
            <w:noProof/>
          </w:rPr>
          <w:t>Synchronizacja czasu</w:t>
        </w:r>
        <w:r w:rsidR="008A49D8">
          <w:rPr>
            <w:noProof/>
            <w:webHidden/>
          </w:rPr>
          <w:tab/>
        </w:r>
        <w:r w:rsidR="008A49D8">
          <w:rPr>
            <w:noProof/>
            <w:webHidden/>
          </w:rPr>
          <w:fldChar w:fldCharType="begin"/>
        </w:r>
        <w:r w:rsidR="008A49D8">
          <w:rPr>
            <w:noProof/>
            <w:webHidden/>
          </w:rPr>
          <w:instrText xml:space="preserve"> PAGEREF _Toc87265180 \h </w:instrText>
        </w:r>
        <w:r w:rsidR="008A49D8">
          <w:rPr>
            <w:noProof/>
            <w:webHidden/>
          </w:rPr>
        </w:r>
        <w:r w:rsidR="008A49D8">
          <w:rPr>
            <w:noProof/>
            <w:webHidden/>
          </w:rPr>
          <w:fldChar w:fldCharType="separate"/>
        </w:r>
        <w:r w:rsidR="008A49D8">
          <w:rPr>
            <w:noProof/>
            <w:webHidden/>
          </w:rPr>
          <w:t>68</w:t>
        </w:r>
        <w:r w:rsidR="008A49D8">
          <w:rPr>
            <w:noProof/>
            <w:webHidden/>
          </w:rPr>
          <w:fldChar w:fldCharType="end"/>
        </w:r>
      </w:hyperlink>
    </w:p>
    <w:p w:rsidR="008A49D8" w:rsidRDefault="00775642" w14:paraId="07B891CC" w14:textId="057520FB">
      <w:pPr>
        <w:pStyle w:val="TOC1"/>
        <w:rPr>
          <w:rFonts w:asciiTheme="minorHAnsi" w:hAnsiTheme="minorHAnsi" w:eastAsiaTheme="minorEastAsia" w:cstheme="minorBidi"/>
          <w:b w:val="0"/>
          <w:noProof/>
          <w:szCs w:val="22"/>
          <w:lang w:eastAsia="pl-PL"/>
        </w:rPr>
      </w:pPr>
      <w:hyperlink w:history="1" w:anchor="_Toc87265181">
        <w:r w:rsidRPr="00440300" w:rsidR="008A49D8">
          <w:rPr>
            <w:rStyle w:val="Hyperlink"/>
            <w:rFonts w:cs="Times New Roman"/>
            <w:noProof/>
          </w:rPr>
          <w:t>14.</w:t>
        </w:r>
        <w:r w:rsidR="008A49D8">
          <w:rPr>
            <w:rFonts w:asciiTheme="minorHAnsi" w:hAnsiTheme="minorHAnsi" w:eastAsiaTheme="minorEastAsia" w:cstheme="minorBidi"/>
            <w:b w:val="0"/>
            <w:noProof/>
            <w:szCs w:val="22"/>
            <w:lang w:eastAsia="pl-PL"/>
          </w:rPr>
          <w:tab/>
        </w:r>
        <w:r w:rsidRPr="00440300" w:rsidR="008A49D8">
          <w:rPr>
            <w:rStyle w:val="Hyperlink"/>
            <w:noProof/>
          </w:rPr>
          <w:t>Korzystanie z usług wystawionych dla integratorów</w:t>
        </w:r>
        <w:r w:rsidR="008A49D8">
          <w:rPr>
            <w:noProof/>
            <w:webHidden/>
          </w:rPr>
          <w:tab/>
        </w:r>
        <w:r w:rsidR="008A49D8">
          <w:rPr>
            <w:noProof/>
            <w:webHidden/>
          </w:rPr>
          <w:fldChar w:fldCharType="begin"/>
        </w:r>
        <w:r w:rsidR="008A49D8">
          <w:rPr>
            <w:noProof/>
            <w:webHidden/>
          </w:rPr>
          <w:instrText xml:space="preserve"> PAGEREF _Toc87265181 \h </w:instrText>
        </w:r>
        <w:r w:rsidR="008A49D8">
          <w:rPr>
            <w:noProof/>
            <w:webHidden/>
          </w:rPr>
        </w:r>
        <w:r w:rsidR="008A49D8">
          <w:rPr>
            <w:noProof/>
            <w:webHidden/>
          </w:rPr>
          <w:fldChar w:fldCharType="separate"/>
        </w:r>
        <w:r w:rsidR="008A49D8">
          <w:rPr>
            <w:noProof/>
            <w:webHidden/>
          </w:rPr>
          <w:t>69</w:t>
        </w:r>
        <w:r w:rsidR="008A49D8">
          <w:rPr>
            <w:noProof/>
            <w:webHidden/>
          </w:rPr>
          <w:fldChar w:fldCharType="end"/>
        </w:r>
      </w:hyperlink>
    </w:p>
    <w:p w:rsidR="008A49D8" w:rsidRDefault="00775642" w14:paraId="4EBDFC2D" w14:textId="1F489EB4">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82">
        <w:r w:rsidRPr="00440300" w:rsidR="008A49D8">
          <w:rPr>
            <w:rStyle w:val="Hyperlink"/>
            <w:rFonts w:cs="Times New Roman"/>
            <w:noProof/>
          </w:rPr>
          <w:t>14.1.</w:t>
        </w:r>
        <w:r w:rsidR="008A49D8">
          <w:rPr>
            <w:rFonts w:asciiTheme="minorHAnsi" w:hAnsiTheme="minorHAnsi" w:eastAsiaTheme="minorEastAsia" w:cstheme="minorBidi"/>
            <w:noProof/>
            <w:szCs w:val="22"/>
            <w:lang w:eastAsia="pl-PL"/>
          </w:rPr>
          <w:tab/>
        </w:r>
        <w:r w:rsidRPr="00440300" w:rsidR="008A49D8">
          <w:rPr>
            <w:rStyle w:val="Hyperlink"/>
            <w:noProof/>
          </w:rPr>
          <w:t>Lista usług wystawionych dla integratorów</w:t>
        </w:r>
        <w:r w:rsidR="008A49D8">
          <w:rPr>
            <w:noProof/>
            <w:webHidden/>
          </w:rPr>
          <w:tab/>
        </w:r>
        <w:r w:rsidR="008A49D8">
          <w:rPr>
            <w:noProof/>
            <w:webHidden/>
          </w:rPr>
          <w:fldChar w:fldCharType="begin"/>
        </w:r>
        <w:r w:rsidR="008A49D8">
          <w:rPr>
            <w:noProof/>
            <w:webHidden/>
          </w:rPr>
          <w:instrText xml:space="preserve"> PAGEREF _Toc87265182 \h </w:instrText>
        </w:r>
        <w:r w:rsidR="008A49D8">
          <w:rPr>
            <w:noProof/>
            <w:webHidden/>
          </w:rPr>
        </w:r>
        <w:r w:rsidR="008A49D8">
          <w:rPr>
            <w:noProof/>
            <w:webHidden/>
          </w:rPr>
          <w:fldChar w:fldCharType="separate"/>
        </w:r>
        <w:r w:rsidR="008A49D8">
          <w:rPr>
            <w:noProof/>
            <w:webHidden/>
          </w:rPr>
          <w:t>69</w:t>
        </w:r>
        <w:r w:rsidR="008A49D8">
          <w:rPr>
            <w:noProof/>
            <w:webHidden/>
          </w:rPr>
          <w:fldChar w:fldCharType="end"/>
        </w:r>
      </w:hyperlink>
    </w:p>
    <w:p w:rsidR="008A49D8" w:rsidRDefault="00775642" w14:paraId="6980259C" w14:textId="512E1D65">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83">
        <w:r w:rsidRPr="00440300" w:rsidR="008A49D8">
          <w:rPr>
            <w:rStyle w:val="Hyperlink"/>
            <w:rFonts w:cs="Times New Roman"/>
            <w:noProof/>
          </w:rPr>
          <w:t>14.2.</w:t>
        </w:r>
        <w:r w:rsidR="008A49D8">
          <w:rPr>
            <w:rFonts w:asciiTheme="minorHAnsi" w:hAnsiTheme="minorHAnsi" w:eastAsiaTheme="minorEastAsia" w:cstheme="minorBidi"/>
            <w:noProof/>
            <w:szCs w:val="22"/>
            <w:lang w:eastAsia="pl-PL"/>
          </w:rPr>
          <w:tab/>
        </w:r>
        <w:r w:rsidRPr="00440300" w:rsidR="008A49D8">
          <w:rPr>
            <w:rStyle w:val="Hyperlink"/>
            <w:noProof/>
          </w:rPr>
          <w:t>Ograniczenia i założenie dotyczące usług</w:t>
        </w:r>
        <w:r w:rsidR="008A49D8">
          <w:rPr>
            <w:noProof/>
            <w:webHidden/>
          </w:rPr>
          <w:tab/>
        </w:r>
        <w:r w:rsidR="008A49D8">
          <w:rPr>
            <w:noProof/>
            <w:webHidden/>
          </w:rPr>
          <w:fldChar w:fldCharType="begin"/>
        </w:r>
        <w:r w:rsidR="008A49D8">
          <w:rPr>
            <w:noProof/>
            <w:webHidden/>
          </w:rPr>
          <w:instrText xml:space="preserve"> PAGEREF _Toc87265183 \h </w:instrText>
        </w:r>
        <w:r w:rsidR="008A49D8">
          <w:rPr>
            <w:noProof/>
            <w:webHidden/>
          </w:rPr>
        </w:r>
        <w:r w:rsidR="008A49D8">
          <w:rPr>
            <w:noProof/>
            <w:webHidden/>
          </w:rPr>
          <w:fldChar w:fldCharType="separate"/>
        </w:r>
        <w:r w:rsidR="008A49D8">
          <w:rPr>
            <w:noProof/>
            <w:webHidden/>
          </w:rPr>
          <w:t>71</w:t>
        </w:r>
        <w:r w:rsidR="008A49D8">
          <w:rPr>
            <w:noProof/>
            <w:webHidden/>
          </w:rPr>
          <w:fldChar w:fldCharType="end"/>
        </w:r>
      </w:hyperlink>
    </w:p>
    <w:p w:rsidR="008A49D8" w:rsidRDefault="00775642" w14:paraId="742FB4A6" w14:textId="3B940F75">
      <w:pPr>
        <w:pStyle w:val="TOC3"/>
        <w:tabs>
          <w:tab w:val="left" w:pos="1760"/>
        </w:tabs>
        <w:rPr>
          <w:rFonts w:asciiTheme="minorHAnsi" w:hAnsiTheme="minorHAnsi" w:eastAsiaTheme="minorEastAsia" w:cstheme="minorBidi"/>
          <w:noProof/>
          <w:szCs w:val="22"/>
          <w:lang w:eastAsia="pl-PL"/>
        </w:rPr>
      </w:pPr>
      <w:hyperlink w:history="1" w:anchor="_Toc87265184">
        <w:r w:rsidRPr="00440300" w:rsidR="008A49D8">
          <w:rPr>
            <w:rStyle w:val="Hyperlink"/>
            <w:rFonts w:cs="Calibri"/>
            <w:noProof/>
            <w:snapToGrid w:val="0"/>
            <w:w w:val="0"/>
          </w:rPr>
          <w:t>14.2.1.</w:t>
        </w:r>
        <w:r w:rsidR="008A49D8">
          <w:rPr>
            <w:rFonts w:asciiTheme="minorHAnsi" w:hAnsiTheme="minorHAnsi" w:eastAsiaTheme="minorEastAsia" w:cstheme="minorBidi"/>
            <w:noProof/>
            <w:szCs w:val="22"/>
            <w:lang w:eastAsia="pl-PL"/>
          </w:rPr>
          <w:tab/>
        </w:r>
        <w:r w:rsidRPr="00440300" w:rsidR="008A49D8">
          <w:rPr>
            <w:rStyle w:val="Hyperlink"/>
            <w:noProof/>
          </w:rPr>
          <w:t>SOZ</w:t>
        </w:r>
        <w:r w:rsidR="008A49D8">
          <w:rPr>
            <w:noProof/>
            <w:webHidden/>
          </w:rPr>
          <w:tab/>
        </w:r>
        <w:r w:rsidR="008A49D8">
          <w:rPr>
            <w:noProof/>
            <w:webHidden/>
          </w:rPr>
          <w:fldChar w:fldCharType="begin"/>
        </w:r>
        <w:r w:rsidR="008A49D8">
          <w:rPr>
            <w:noProof/>
            <w:webHidden/>
          </w:rPr>
          <w:instrText xml:space="preserve"> PAGEREF _Toc87265184 \h </w:instrText>
        </w:r>
        <w:r w:rsidR="008A49D8">
          <w:rPr>
            <w:noProof/>
            <w:webHidden/>
          </w:rPr>
        </w:r>
        <w:r w:rsidR="008A49D8">
          <w:rPr>
            <w:noProof/>
            <w:webHidden/>
          </w:rPr>
          <w:fldChar w:fldCharType="separate"/>
        </w:r>
        <w:r w:rsidR="008A49D8">
          <w:rPr>
            <w:noProof/>
            <w:webHidden/>
          </w:rPr>
          <w:t>71</w:t>
        </w:r>
        <w:r w:rsidR="008A49D8">
          <w:rPr>
            <w:noProof/>
            <w:webHidden/>
          </w:rPr>
          <w:fldChar w:fldCharType="end"/>
        </w:r>
      </w:hyperlink>
    </w:p>
    <w:p w:rsidR="008A49D8" w:rsidRDefault="00775642" w14:paraId="6532427B" w14:textId="29F810E7">
      <w:pPr>
        <w:pStyle w:val="TOC3"/>
        <w:tabs>
          <w:tab w:val="left" w:pos="1760"/>
        </w:tabs>
        <w:rPr>
          <w:rFonts w:asciiTheme="minorHAnsi" w:hAnsiTheme="minorHAnsi" w:eastAsiaTheme="minorEastAsia" w:cstheme="minorBidi"/>
          <w:noProof/>
          <w:szCs w:val="22"/>
          <w:lang w:eastAsia="pl-PL"/>
        </w:rPr>
      </w:pPr>
      <w:hyperlink w:history="1" w:anchor="_Toc87265185">
        <w:r w:rsidRPr="00440300" w:rsidR="008A49D8">
          <w:rPr>
            <w:rStyle w:val="Hyperlink"/>
            <w:rFonts w:cs="Calibri"/>
            <w:noProof/>
            <w:snapToGrid w:val="0"/>
            <w:w w:val="0"/>
          </w:rPr>
          <w:t>14.2.2.</w:t>
        </w:r>
        <w:r w:rsidR="008A49D8">
          <w:rPr>
            <w:rFonts w:asciiTheme="minorHAnsi" w:hAnsiTheme="minorHAnsi" w:eastAsiaTheme="minorEastAsia" w:cstheme="minorBidi"/>
            <w:noProof/>
            <w:szCs w:val="22"/>
            <w:lang w:eastAsia="pl-PL"/>
          </w:rPr>
          <w:tab/>
        </w:r>
        <w:r w:rsidRPr="00440300" w:rsidR="008A49D8">
          <w:rPr>
            <w:rStyle w:val="Hyperlink"/>
            <w:noProof/>
          </w:rPr>
          <w:t>Operacje rejestru XDS.b</w:t>
        </w:r>
        <w:r w:rsidR="008A49D8">
          <w:rPr>
            <w:noProof/>
            <w:webHidden/>
          </w:rPr>
          <w:tab/>
        </w:r>
        <w:r w:rsidR="008A49D8">
          <w:rPr>
            <w:noProof/>
            <w:webHidden/>
          </w:rPr>
          <w:fldChar w:fldCharType="begin"/>
        </w:r>
        <w:r w:rsidR="008A49D8">
          <w:rPr>
            <w:noProof/>
            <w:webHidden/>
          </w:rPr>
          <w:instrText xml:space="preserve"> PAGEREF _Toc87265185 \h </w:instrText>
        </w:r>
        <w:r w:rsidR="008A49D8">
          <w:rPr>
            <w:noProof/>
            <w:webHidden/>
          </w:rPr>
        </w:r>
        <w:r w:rsidR="008A49D8">
          <w:rPr>
            <w:noProof/>
            <w:webHidden/>
          </w:rPr>
          <w:fldChar w:fldCharType="separate"/>
        </w:r>
        <w:r w:rsidR="008A49D8">
          <w:rPr>
            <w:noProof/>
            <w:webHidden/>
          </w:rPr>
          <w:t>71</w:t>
        </w:r>
        <w:r w:rsidR="008A49D8">
          <w:rPr>
            <w:noProof/>
            <w:webHidden/>
          </w:rPr>
          <w:fldChar w:fldCharType="end"/>
        </w:r>
      </w:hyperlink>
    </w:p>
    <w:p w:rsidR="008A49D8" w:rsidRDefault="00775642" w14:paraId="542D6464" w14:textId="1831BCFE">
      <w:pPr>
        <w:pStyle w:val="TOC1"/>
        <w:rPr>
          <w:rFonts w:asciiTheme="minorHAnsi" w:hAnsiTheme="minorHAnsi" w:eastAsiaTheme="minorEastAsia" w:cstheme="minorBidi"/>
          <w:b w:val="0"/>
          <w:noProof/>
          <w:szCs w:val="22"/>
          <w:lang w:eastAsia="pl-PL"/>
        </w:rPr>
      </w:pPr>
      <w:hyperlink w:history="1" w:anchor="_Toc87265186">
        <w:r w:rsidRPr="00440300" w:rsidR="008A49D8">
          <w:rPr>
            <w:rStyle w:val="Hyperlink"/>
            <w:rFonts w:cs="Times New Roman"/>
            <w:noProof/>
          </w:rPr>
          <w:t>15.</w:t>
        </w:r>
        <w:r w:rsidR="008A49D8">
          <w:rPr>
            <w:rFonts w:asciiTheme="minorHAnsi" w:hAnsiTheme="minorHAnsi" w:eastAsiaTheme="minorEastAsia" w:cstheme="minorBidi"/>
            <w:b w:val="0"/>
            <w:noProof/>
            <w:szCs w:val="22"/>
            <w:lang w:eastAsia="pl-PL"/>
          </w:rPr>
          <w:tab/>
        </w:r>
        <w:r w:rsidRPr="00440300" w:rsidR="008A49D8">
          <w:rPr>
            <w:rStyle w:val="Hyperlink"/>
            <w:noProof/>
          </w:rPr>
          <w:t>Przykłady</w:t>
        </w:r>
        <w:r w:rsidR="008A49D8">
          <w:rPr>
            <w:noProof/>
            <w:webHidden/>
          </w:rPr>
          <w:tab/>
        </w:r>
        <w:r w:rsidR="008A49D8">
          <w:rPr>
            <w:noProof/>
            <w:webHidden/>
          </w:rPr>
          <w:fldChar w:fldCharType="begin"/>
        </w:r>
        <w:r w:rsidR="008A49D8">
          <w:rPr>
            <w:noProof/>
            <w:webHidden/>
          </w:rPr>
          <w:instrText xml:space="preserve"> PAGEREF _Toc87265186 \h </w:instrText>
        </w:r>
        <w:r w:rsidR="008A49D8">
          <w:rPr>
            <w:noProof/>
            <w:webHidden/>
          </w:rPr>
        </w:r>
        <w:r w:rsidR="008A49D8">
          <w:rPr>
            <w:noProof/>
            <w:webHidden/>
          </w:rPr>
          <w:fldChar w:fldCharType="separate"/>
        </w:r>
        <w:r w:rsidR="008A49D8">
          <w:rPr>
            <w:noProof/>
            <w:webHidden/>
          </w:rPr>
          <w:t>74</w:t>
        </w:r>
        <w:r w:rsidR="008A49D8">
          <w:rPr>
            <w:noProof/>
            <w:webHidden/>
          </w:rPr>
          <w:fldChar w:fldCharType="end"/>
        </w:r>
      </w:hyperlink>
    </w:p>
    <w:p w:rsidR="008A49D8" w:rsidRDefault="00775642" w14:paraId="6C7125E5" w14:textId="7A6A20FB">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87">
        <w:r w:rsidRPr="00440300" w:rsidR="008A49D8">
          <w:rPr>
            <w:rStyle w:val="Hyperlink"/>
            <w:rFonts w:cs="Times New Roman"/>
            <w:noProof/>
          </w:rPr>
          <w:t>15.1.</w:t>
        </w:r>
        <w:r w:rsidR="008A49D8">
          <w:rPr>
            <w:rFonts w:asciiTheme="minorHAnsi" w:hAnsiTheme="minorHAnsi" w:eastAsiaTheme="minorEastAsia" w:cstheme="minorBidi"/>
            <w:noProof/>
            <w:szCs w:val="22"/>
            <w:lang w:eastAsia="pl-PL"/>
          </w:rPr>
          <w:tab/>
        </w:r>
        <w:r w:rsidRPr="00440300" w:rsidR="008A49D8">
          <w:rPr>
            <w:rStyle w:val="Hyperlink"/>
            <w:noProof/>
          </w:rPr>
          <w:t>Treść komunikatu rejestracji indeksu EDM</w:t>
        </w:r>
        <w:r w:rsidR="008A49D8">
          <w:rPr>
            <w:noProof/>
            <w:webHidden/>
          </w:rPr>
          <w:tab/>
        </w:r>
        <w:r w:rsidR="008A49D8">
          <w:rPr>
            <w:noProof/>
            <w:webHidden/>
          </w:rPr>
          <w:fldChar w:fldCharType="begin"/>
        </w:r>
        <w:r w:rsidR="008A49D8">
          <w:rPr>
            <w:noProof/>
            <w:webHidden/>
          </w:rPr>
          <w:instrText xml:space="preserve"> PAGEREF _Toc87265187 \h </w:instrText>
        </w:r>
        <w:r w:rsidR="008A49D8">
          <w:rPr>
            <w:noProof/>
            <w:webHidden/>
          </w:rPr>
        </w:r>
        <w:r w:rsidR="008A49D8">
          <w:rPr>
            <w:noProof/>
            <w:webHidden/>
          </w:rPr>
          <w:fldChar w:fldCharType="separate"/>
        </w:r>
        <w:r w:rsidR="008A49D8">
          <w:rPr>
            <w:noProof/>
            <w:webHidden/>
          </w:rPr>
          <w:t>74</w:t>
        </w:r>
        <w:r w:rsidR="008A49D8">
          <w:rPr>
            <w:noProof/>
            <w:webHidden/>
          </w:rPr>
          <w:fldChar w:fldCharType="end"/>
        </w:r>
      </w:hyperlink>
    </w:p>
    <w:p w:rsidR="008A49D8" w:rsidRDefault="00775642" w14:paraId="4BC7ACAA" w14:textId="26DF5CF4">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88">
        <w:r w:rsidRPr="00440300" w:rsidR="008A49D8">
          <w:rPr>
            <w:rStyle w:val="Hyperlink"/>
            <w:rFonts w:cs="Times New Roman"/>
            <w:noProof/>
          </w:rPr>
          <w:t>15.2.</w:t>
        </w:r>
        <w:r w:rsidR="008A49D8">
          <w:rPr>
            <w:rFonts w:asciiTheme="minorHAnsi" w:hAnsiTheme="minorHAnsi" w:eastAsiaTheme="minorEastAsia" w:cstheme="minorBidi"/>
            <w:noProof/>
            <w:szCs w:val="22"/>
            <w:lang w:eastAsia="pl-PL"/>
          </w:rPr>
          <w:tab/>
        </w:r>
        <w:r w:rsidRPr="00440300" w:rsidR="008A49D8">
          <w:rPr>
            <w:rStyle w:val="Hyperlink"/>
            <w:noProof/>
          </w:rPr>
          <w:t>Treść komunikatu wyszukania indeksu EDM</w:t>
        </w:r>
        <w:r w:rsidR="008A49D8">
          <w:rPr>
            <w:noProof/>
            <w:webHidden/>
          </w:rPr>
          <w:tab/>
        </w:r>
        <w:r w:rsidR="008A49D8">
          <w:rPr>
            <w:noProof/>
            <w:webHidden/>
          </w:rPr>
          <w:fldChar w:fldCharType="begin"/>
        </w:r>
        <w:r w:rsidR="008A49D8">
          <w:rPr>
            <w:noProof/>
            <w:webHidden/>
          </w:rPr>
          <w:instrText xml:space="preserve"> PAGEREF _Toc87265188 \h </w:instrText>
        </w:r>
        <w:r w:rsidR="008A49D8">
          <w:rPr>
            <w:noProof/>
            <w:webHidden/>
          </w:rPr>
        </w:r>
        <w:r w:rsidR="008A49D8">
          <w:rPr>
            <w:noProof/>
            <w:webHidden/>
          </w:rPr>
          <w:fldChar w:fldCharType="separate"/>
        </w:r>
        <w:r w:rsidR="008A49D8">
          <w:rPr>
            <w:noProof/>
            <w:webHidden/>
          </w:rPr>
          <w:t>74</w:t>
        </w:r>
        <w:r w:rsidR="008A49D8">
          <w:rPr>
            <w:noProof/>
            <w:webHidden/>
          </w:rPr>
          <w:fldChar w:fldCharType="end"/>
        </w:r>
      </w:hyperlink>
    </w:p>
    <w:p w:rsidR="008A49D8" w:rsidRDefault="00775642" w14:paraId="4637D3F1" w14:textId="065036E3">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89">
        <w:r w:rsidRPr="00440300" w:rsidR="008A49D8">
          <w:rPr>
            <w:rStyle w:val="Hyperlink"/>
            <w:rFonts w:cs="Times New Roman"/>
            <w:noProof/>
          </w:rPr>
          <w:t>15.3.</w:t>
        </w:r>
        <w:r w:rsidR="008A49D8">
          <w:rPr>
            <w:rFonts w:asciiTheme="minorHAnsi" w:hAnsiTheme="minorHAnsi" w:eastAsiaTheme="minorEastAsia" w:cstheme="minorBidi"/>
            <w:noProof/>
            <w:szCs w:val="22"/>
            <w:lang w:eastAsia="pl-PL"/>
          </w:rPr>
          <w:tab/>
        </w:r>
        <w:r w:rsidRPr="00440300" w:rsidR="008A49D8">
          <w:rPr>
            <w:rStyle w:val="Hyperlink"/>
            <w:noProof/>
          </w:rPr>
          <w:t>Treść komunikatu aktualizującego indeks EDM</w:t>
        </w:r>
        <w:r w:rsidR="008A49D8">
          <w:rPr>
            <w:noProof/>
            <w:webHidden/>
          </w:rPr>
          <w:tab/>
        </w:r>
        <w:r w:rsidR="008A49D8">
          <w:rPr>
            <w:noProof/>
            <w:webHidden/>
          </w:rPr>
          <w:fldChar w:fldCharType="begin"/>
        </w:r>
        <w:r w:rsidR="008A49D8">
          <w:rPr>
            <w:noProof/>
            <w:webHidden/>
          </w:rPr>
          <w:instrText xml:space="preserve"> PAGEREF _Toc87265189 \h </w:instrText>
        </w:r>
        <w:r w:rsidR="008A49D8">
          <w:rPr>
            <w:noProof/>
            <w:webHidden/>
          </w:rPr>
        </w:r>
        <w:r w:rsidR="008A49D8">
          <w:rPr>
            <w:noProof/>
            <w:webHidden/>
          </w:rPr>
          <w:fldChar w:fldCharType="separate"/>
        </w:r>
        <w:r w:rsidR="008A49D8">
          <w:rPr>
            <w:noProof/>
            <w:webHidden/>
          </w:rPr>
          <w:t>74</w:t>
        </w:r>
        <w:r w:rsidR="008A49D8">
          <w:rPr>
            <w:noProof/>
            <w:webHidden/>
          </w:rPr>
          <w:fldChar w:fldCharType="end"/>
        </w:r>
      </w:hyperlink>
    </w:p>
    <w:p w:rsidR="008A49D8" w:rsidRDefault="00775642" w14:paraId="66CAAAC0" w14:textId="4DACB140">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90">
        <w:r w:rsidRPr="00440300" w:rsidR="008A49D8">
          <w:rPr>
            <w:rStyle w:val="Hyperlink"/>
            <w:rFonts w:cs="Times New Roman"/>
            <w:noProof/>
          </w:rPr>
          <w:t>15.4.</w:t>
        </w:r>
        <w:r w:rsidR="008A49D8">
          <w:rPr>
            <w:rFonts w:asciiTheme="minorHAnsi" w:hAnsiTheme="minorHAnsi" w:eastAsiaTheme="minorEastAsia" w:cstheme="minorBidi"/>
            <w:noProof/>
            <w:szCs w:val="22"/>
            <w:lang w:eastAsia="pl-PL"/>
          </w:rPr>
          <w:tab/>
        </w:r>
        <w:r w:rsidRPr="00440300" w:rsidR="008A49D8">
          <w:rPr>
            <w:rStyle w:val="Hyperlink"/>
            <w:noProof/>
          </w:rPr>
          <w:t>Treść komunikatu Syslog rejestracji zdarzenia audytu</w:t>
        </w:r>
        <w:r w:rsidR="008A49D8">
          <w:rPr>
            <w:noProof/>
            <w:webHidden/>
          </w:rPr>
          <w:tab/>
        </w:r>
        <w:r w:rsidR="008A49D8">
          <w:rPr>
            <w:noProof/>
            <w:webHidden/>
          </w:rPr>
          <w:fldChar w:fldCharType="begin"/>
        </w:r>
        <w:r w:rsidR="008A49D8">
          <w:rPr>
            <w:noProof/>
            <w:webHidden/>
          </w:rPr>
          <w:instrText xml:space="preserve"> PAGEREF _Toc87265190 \h </w:instrText>
        </w:r>
        <w:r w:rsidR="008A49D8">
          <w:rPr>
            <w:noProof/>
            <w:webHidden/>
          </w:rPr>
        </w:r>
        <w:r w:rsidR="008A49D8">
          <w:rPr>
            <w:noProof/>
            <w:webHidden/>
          </w:rPr>
          <w:fldChar w:fldCharType="separate"/>
        </w:r>
        <w:r w:rsidR="008A49D8">
          <w:rPr>
            <w:noProof/>
            <w:webHidden/>
          </w:rPr>
          <w:t>75</w:t>
        </w:r>
        <w:r w:rsidR="008A49D8">
          <w:rPr>
            <w:noProof/>
            <w:webHidden/>
          </w:rPr>
          <w:fldChar w:fldCharType="end"/>
        </w:r>
      </w:hyperlink>
    </w:p>
    <w:p w:rsidR="008A49D8" w:rsidRDefault="00775642" w14:paraId="08057EAA" w14:textId="72668C52">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91">
        <w:r w:rsidRPr="00440300" w:rsidR="008A49D8">
          <w:rPr>
            <w:rStyle w:val="Hyperlink"/>
            <w:rFonts w:cs="Times New Roman"/>
            <w:noProof/>
          </w:rPr>
          <w:t>15.5.</w:t>
        </w:r>
        <w:r w:rsidR="008A49D8">
          <w:rPr>
            <w:rFonts w:asciiTheme="minorHAnsi" w:hAnsiTheme="minorHAnsi" w:eastAsiaTheme="minorEastAsia" w:cstheme="minorBidi"/>
            <w:noProof/>
            <w:szCs w:val="22"/>
            <w:lang w:eastAsia="pl-PL"/>
          </w:rPr>
          <w:tab/>
        </w:r>
        <w:r w:rsidRPr="00440300" w:rsidR="008A49D8">
          <w:rPr>
            <w:rStyle w:val="Hyperlink"/>
            <w:noProof/>
          </w:rPr>
          <w:t>Treść komunikatu rejestracji repozytorium</w:t>
        </w:r>
        <w:r w:rsidR="008A49D8">
          <w:rPr>
            <w:noProof/>
            <w:webHidden/>
          </w:rPr>
          <w:tab/>
        </w:r>
        <w:r w:rsidR="008A49D8">
          <w:rPr>
            <w:noProof/>
            <w:webHidden/>
          </w:rPr>
          <w:fldChar w:fldCharType="begin"/>
        </w:r>
        <w:r w:rsidR="008A49D8">
          <w:rPr>
            <w:noProof/>
            <w:webHidden/>
          </w:rPr>
          <w:instrText xml:space="preserve"> PAGEREF _Toc87265191 \h </w:instrText>
        </w:r>
        <w:r w:rsidR="008A49D8">
          <w:rPr>
            <w:noProof/>
            <w:webHidden/>
          </w:rPr>
        </w:r>
        <w:r w:rsidR="008A49D8">
          <w:rPr>
            <w:noProof/>
            <w:webHidden/>
          </w:rPr>
          <w:fldChar w:fldCharType="separate"/>
        </w:r>
        <w:r w:rsidR="008A49D8">
          <w:rPr>
            <w:noProof/>
            <w:webHidden/>
          </w:rPr>
          <w:t>75</w:t>
        </w:r>
        <w:r w:rsidR="008A49D8">
          <w:rPr>
            <w:noProof/>
            <w:webHidden/>
          </w:rPr>
          <w:fldChar w:fldCharType="end"/>
        </w:r>
      </w:hyperlink>
    </w:p>
    <w:p w:rsidR="008A49D8" w:rsidRDefault="00775642" w14:paraId="55D8FD59" w14:textId="4543C401">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92">
        <w:r w:rsidRPr="00440300" w:rsidR="008A49D8">
          <w:rPr>
            <w:rStyle w:val="Hyperlink"/>
            <w:rFonts w:cs="Times New Roman"/>
            <w:noProof/>
          </w:rPr>
          <w:t>15.6.</w:t>
        </w:r>
        <w:r w:rsidR="008A49D8">
          <w:rPr>
            <w:rFonts w:asciiTheme="minorHAnsi" w:hAnsiTheme="minorHAnsi" w:eastAsiaTheme="minorEastAsia" w:cstheme="minorBidi"/>
            <w:noProof/>
            <w:szCs w:val="22"/>
            <w:lang w:eastAsia="pl-PL"/>
          </w:rPr>
          <w:tab/>
        </w:r>
        <w:r w:rsidRPr="00440300" w:rsidR="008A49D8">
          <w:rPr>
            <w:rStyle w:val="Hyperlink"/>
            <w:noProof/>
          </w:rPr>
          <w:t>Treść komunikatu rejestracji danych dostępowych repozytorium</w:t>
        </w:r>
        <w:r w:rsidR="008A49D8">
          <w:rPr>
            <w:noProof/>
            <w:webHidden/>
          </w:rPr>
          <w:tab/>
        </w:r>
        <w:r w:rsidR="008A49D8">
          <w:rPr>
            <w:noProof/>
            <w:webHidden/>
          </w:rPr>
          <w:fldChar w:fldCharType="begin"/>
        </w:r>
        <w:r w:rsidR="008A49D8">
          <w:rPr>
            <w:noProof/>
            <w:webHidden/>
          </w:rPr>
          <w:instrText xml:space="preserve"> PAGEREF _Toc87265192 \h </w:instrText>
        </w:r>
        <w:r w:rsidR="008A49D8">
          <w:rPr>
            <w:noProof/>
            <w:webHidden/>
          </w:rPr>
        </w:r>
        <w:r w:rsidR="008A49D8">
          <w:rPr>
            <w:noProof/>
            <w:webHidden/>
          </w:rPr>
          <w:fldChar w:fldCharType="separate"/>
        </w:r>
        <w:r w:rsidR="008A49D8">
          <w:rPr>
            <w:noProof/>
            <w:webHidden/>
          </w:rPr>
          <w:t>75</w:t>
        </w:r>
        <w:r w:rsidR="008A49D8">
          <w:rPr>
            <w:noProof/>
            <w:webHidden/>
          </w:rPr>
          <w:fldChar w:fldCharType="end"/>
        </w:r>
      </w:hyperlink>
    </w:p>
    <w:p w:rsidR="008A49D8" w:rsidRDefault="00775642" w14:paraId="007C2504" w14:textId="555E786D">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93">
        <w:r w:rsidRPr="00440300" w:rsidR="008A49D8">
          <w:rPr>
            <w:rStyle w:val="Hyperlink"/>
            <w:rFonts w:cs="Times New Roman"/>
            <w:noProof/>
          </w:rPr>
          <w:t>15.7.</w:t>
        </w:r>
        <w:r w:rsidR="008A49D8">
          <w:rPr>
            <w:rFonts w:asciiTheme="minorHAnsi" w:hAnsiTheme="minorHAnsi" w:eastAsiaTheme="minorEastAsia" w:cstheme="minorBidi"/>
            <w:noProof/>
            <w:szCs w:val="22"/>
            <w:lang w:eastAsia="pl-PL"/>
          </w:rPr>
          <w:tab/>
        </w:r>
        <w:r w:rsidRPr="00440300" w:rsidR="008A49D8">
          <w:rPr>
            <w:rStyle w:val="Hyperlink"/>
            <w:noProof/>
          </w:rPr>
          <w:t>Treść komunikatu żądania i odpowiedzi pobrania danych dostępowych repozytorium</w:t>
        </w:r>
        <w:r w:rsidR="008A49D8">
          <w:rPr>
            <w:noProof/>
            <w:webHidden/>
          </w:rPr>
          <w:tab/>
        </w:r>
        <w:r w:rsidR="008A49D8">
          <w:rPr>
            <w:noProof/>
            <w:webHidden/>
          </w:rPr>
          <w:fldChar w:fldCharType="begin"/>
        </w:r>
        <w:r w:rsidR="008A49D8">
          <w:rPr>
            <w:noProof/>
            <w:webHidden/>
          </w:rPr>
          <w:instrText xml:space="preserve"> PAGEREF _Toc87265193 \h </w:instrText>
        </w:r>
        <w:r w:rsidR="008A49D8">
          <w:rPr>
            <w:noProof/>
            <w:webHidden/>
          </w:rPr>
        </w:r>
        <w:r w:rsidR="008A49D8">
          <w:rPr>
            <w:noProof/>
            <w:webHidden/>
          </w:rPr>
          <w:fldChar w:fldCharType="separate"/>
        </w:r>
        <w:r w:rsidR="008A49D8">
          <w:rPr>
            <w:noProof/>
            <w:webHidden/>
          </w:rPr>
          <w:t>76</w:t>
        </w:r>
        <w:r w:rsidR="008A49D8">
          <w:rPr>
            <w:noProof/>
            <w:webHidden/>
          </w:rPr>
          <w:fldChar w:fldCharType="end"/>
        </w:r>
      </w:hyperlink>
    </w:p>
    <w:p w:rsidR="008A49D8" w:rsidRDefault="00775642" w14:paraId="35A4AA39" w14:textId="07D0A30E">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94">
        <w:r w:rsidRPr="00440300" w:rsidR="008A49D8">
          <w:rPr>
            <w:rStyle w:val="Hyperlink"/>
            <w:rFonts w:cs="Times New Roman"/>
            <w:noProof/>
          </w:rPr>
          <w:t>15.8.</w:t>
        </w:r>
        <w:r w:rsidR="008A49D8">
          <w:rPr>
            <w:rFonts w:asciiTheme="minorHAnsi" w:hAnsiTheme="minorHAnsi" w:eastAsiaTheme="minorEastAsia" w:cstheme="minorBidi"/>
            <w:noProof/>
            <w:szCs w:val="22"/>
            <w:lang w:eastAsia="pl-PL"/>
          </w:rPr>
          <w:tab/>
        </w:r>
        <w:r w:rsidRPr="00440300" w:rsidR="008A49D8">
          <w:rPr>
            <w:rStyle w:val="Hyperlink"/>
            <w:noProof/>
          </w:rPr>
          <w:t>Treść komunikatów żądań oraz odpowiedzi weryfikacji dostępu do danych</w:t>
        </w:r>
        <w:r w:rsidR="008A49D8">
          <w:rPr>
            <w:noProof/>
            <w:webHidden/>
          </w:rPr>
          <w:tab/>
        </w:r>
        <w:r w:rsidR="008A49D8">
          <w:rPr>
            <w:noProof/>
            <w:webHidden/>
          </w:rPr>
          <w:fldChar w:fldCharType="begin"/>
        </w:r>
        <w:r w:rsidR="008A49D8">
          <w:rPr>
            <w:noProof/>
            <w:webHidden/>
          </w:rPr>
          <w:instrText xml:space="preserve"> PAGEREF _Toc87265194 \h </w:instrText>
        </w:r>
        <w:r w:rsidR="008A49D8">
          <w:rPr>
            <w:noProof/>
            <w:webHidden/>
          </w:rPr>
        </w:r>
        <w:r w:rsidR="008A49D8">
          <w:rPr>
            <w:noProof/>
            <w:webHidden/>
          </w:rPr>
          <w:fldChar w:fldCharType="separate"/>
        </w:r>
        <w:r w:rsidR="008A49D8">
          <w:rPr>
            <w:noProof/>
            <w:webHidden/>
          </w:rPr>
          <w:t>76</w:t>
        </w:r>
        <w:r w:rsidR="008A49D8">
          <w:rPr>
            <w:noProof/>
            <w:webHidden/>
          </w:rPr>
          <w:fldChar w:fldCharType="end"/>
        </w:r>
      </w:hyperlink>
    </w:p>
    <w:p w:rsidR="008A49D8" w:rsidRDefault="00775642" w14:paraId="09232726" w14:textId="240D2B01">
      <w:pPr>
        <w:pStyle w:val="TOC3"/>
        <w:tabs>
          <w:tab w:val="left" w:pos="1760"/>
        </w:tabs>
        <w:rPr>
          <w:rFonts w:asciiTheme="minorHAnsi" w:hAnsiTheme="minorHAnsi" w:eastAsiaTheme="minorEastAsia" w:cstheme="minorBidi"/>
          <w:noProof/>
          <w:szCs w:val="22"/>
          <w:lang w:eastAsia="pl-PL"/>
        </w:rPr>
      </w:pPr>
      <w:hyperlink w:history="1" w:anchor="_Toc87265195">
        <w:r w:rsidRPr="00440300" w:rsidR="008A49D8">
          <w:rPr>
            <w:rStyle w:val="Hyperlink"/>
            <w:rFonts w:cs="Calibri"/>
            <w:noProof/>
            <w:snapToGrid w:val="0"/>
            <w:w w:val="0"/>
          </w:rPr>
          <w:t>15.8.1.</w:t>
        </w:r>
        <w:r w:rsidR="008A49D8">
          <w:rPr>
            <w:rFonts w:asciiTheme="minorHAnsi" w:hAnsiTheme="minorHAnsi" w:eastAsiaTheme="minorEastAsia" w:cstheme="minorBidi"/>
            <w:noProof/>
            <w:szCs w:val="22"/>
            <w:lang w:eastAsia="pl-PL"/>
          </w:rPr>
          <w:tab/>
        </w:r>
        <w:r w:rsidRPr="00440300" w:rsidR="008A49D8">
          <w:rPr>
            <w:rStyle w:val="Hyperlink"/>
            <w:noProof/>
          </w:rPr>
          <w:t>Żądanie i odpowiedź dla dokumentów indeksowanych w P1</w:t>
        </w:r>
        <w:r w:rsidR="008A49D8">
          <w:rPr>
            <w:noProof/>
            <w:webHidden/>
          </w:rPr>
          <w:tab/>
        </w:r>
        <w:r w:rsidR="008A49D8">
          <w:rPr>
            <w:noProof/>
            <w:webHidden/>
          </w:rPr>
          <w:fldChar w:fldCharType="begin"/>
        </w:r>
        <w:r w:rsidR="008A49D8">
          <w:rPr>
            <w:noProof/>
            <w:webHidden/>
          </w:rPr>
          <w:instrText xml:space="preserve"> PAGEREF _Toc87265195 \h </w:instrText>
        </w:r>
        <w:r w:rsidR="008A49D8">
          <w:rPr>
            <w:noProof/>
            <w:webHidden/>
          </w:rPr>
        </w:r>
        <w:r w:rsidR="008A49D8">
          <w:rPr>
            <w:noProof/>
            <w:webHidden/>
          </w:rPr>
          <w:fldChar w:fldCharType="separate"/>
        </w:r>
        <w:r w:rsidR="008A49D8">
          <w:rPr>
            <w:noProof/>
            <w:webHidden/>
          </w:rPr>
          <w:t>76</w:t>
        </w:r>
        <w:r w:rsidR="008A49D8">
          <w:rPr>
            <w:noProof/>
            <w:webHidden/>
          </w:rPr>
          <w:fldChar w:fldCharType="end"/>
        </w:r>
      </w:hyperlink>
    </w:p>
    <w:p w:rsidR="008A49D8" w:rsidRDefault="00775642" w14:paraId="24A1A4F6" w14:textId="0585CA53">
      <w:pPr>
        <w:pStyle w:val="TOC3"/>
        <w:tabs>
          <w:tab w:val="left" w:pos="1760"/>
        </w:tabs>
        <w:rPr>
          <w:rFonts w:asciiTheme="minorHAnsi" w:hAnsiTheme="minorHAnsi" w:eastAsiaTheme="minorEastAsia" w:cstheme="minorBidi"/>
          <w:noProof/>
          <w:szCs w:val="22"/>
          <w:lang w:eastAsia="pl-PL"/>
        </w:rPr>
      </w:pPr>
      <w:hyperlink w:history="1" w:anchor="_Toc87265196">
        <w:r w:rsidRPr="00440300" w:rsidR="008A49D8">
          <w:rPr>
            <w:rStyle w:val="Hyperlink"/>
            <w:rFonts w:cs="Calibri"/>
            <w:noProof/>
            <w:snapToGrid w:val="0"/>
            <w:w w:val="0"/>
          </w:rPr>
          <w:t>15.8.2.</w:t>
        </w:r>
        <w:r w:rsidR="008A49D8">
          <w:rPr>
            <w:rFonts w:asciiTheme="minorHAnsi" w:hAnsiTheme="minorHAnsi" w:eastAsiaTheme="minorEastAsia" w:cstheme="minorBidi"/>
            <w:noProof/>
            <w:szCs w:val="22"/>
            <w:lang w:eastAsia="pl-PL"/>
          </w:rPr>
          <w:tab/>
        </w:r>
        <w:r w:rsidRPr="00440300" w:rsidR="008A49D8">
          <w:rPr>
            <w:rStyle w:val="Hyperlink"/>
            <w:noProof/>
          </w:rPr>
          <w:t>Żądanie i odpowiedzi dla dokumentów nieindeksowanych w P1</w:t>
        </w:r>
        <w:r w:rsidR="008A49D8">
          <w:rPr>
            <w:noProof/>
            <w:webHidden/>
          </w:rPr>
          <w:tab/>
        </w:r>
        <w:r w:rsidR="008A49D8">
          <w:rPr>
            <w:noProof/>
            <w:webHidden/>
          </w:rPr>
          <w:fldChar w:fldCharType="begin"/>
        </w:r>
        <w:r w:rsidR="008A49D8">
          <w:rPr>
            <w:noProof/>
            <w:webHidden/>
          </w:rPr>
          <w:instrText xml:space="preserve"> PAGEREF _Toc87265196 \h </w:instrText>
        </w:r>
        <w:r w:rsidR="008A49D8">
          <w:rPr>
            <w:noProof/>
            <w:webHidden/>
          </w:rPr>
        </w:r>
        <w:r w:rsidR="008A49D8">
          <w:rPr>
            <w:noProof/>
            <w:webHidden/>
          </w:rPr>
          <w:fldChar w:fldCharType="separate"/>
        </w:r>
        <w:r w:rsidR="008A49D8">
          <w:rPr>
            <w:noProof/>
            <w:webHidden/>
          </w:rPr>
          <w:t>77</w:t>
        </w:r>
        <w:r w:rsidR="008A49D8">
          <w:rPr>
            <w:noProof/>
            <w:webHidden/>
          </w:rPr>
          <w:fldChar w:fldCharType="end"/>
        </w:r>
      </w:hyperlink>
    </w:p>
    <w:p w:rsidR="008A49D8" w:rsidRDefault="00775642" w14:paraId="68424822" w14:textId="2AB6D8E0">
      <w:pPr>
        <w:pStyle w:val="TOC3"/>
        <w:tabs>
          <w:tab w:val="left" w:pos="1760"/>
        </w:tabs>
        <w:rPr>
          <w:rFonts w:asciiTheme="minorHAnsi" w:hAnsiTheme="minorHAnsi" w:eastAsiaTheme="minorEastAsia" w:cstheme="minorBidi"/>
          <w:noProof/>
          <w:szCs w:val="22"/>
          <w:lang w:eastAsia="pl-PL"/>
        </w:rPr>
      </w:pPr>
      <w:hyperlink w:history="1" w:anchor="_Toc87265197">
        <w:r w:rsidRPr="00440300" w:rsidR="008A49D8">
          <w:rPr>
            <w:rStyle w:val="Hyperlink"/>
            <w:rFonts w:cs="Calibri"/>
            <w:noProof/>
            <w:snapToGrid w:val="0"/>
            <w:w w:val="0"/>
          </w:rPr>
          <w:t>15.8.3.</w:t>
        </w:r>
        <w:r w:rsidR="008A49D8">
          <w:rPr>
            <w:rFonts w:asciiTheme="minorHAnsi" w:hAnsiTheme="minorHAnsi" w:eastAsiaTheme="minorEastAsia" w:cstheme="minorBidi"/>
            <w:noProof/>
            <w:szCs w:val="22"/>
            <w:lang w:eastAsia="pl-PL"/>
          </w:rPr>
          <w:tab/>
        </w:r>
        <w:r w:rsidRPr="00440300" w:rsidR="008A49D8">
          <w:rPr>
            <w:rStyle w:val="Hyperlink"/>
            <w:noProof/>
          </w:rPr>
          <w:t>Żądanie i odpowiedzi dla dokumentów nieindeksowanych w P1 (wskazanie typu dokumentu oraz okresu pochodzenia dokumentacji)</w:t>
        </w:r>
        <w:r w:rsidR="008A49D8">
          <w:rPr>
            <w:noProof/>
            <w:webHidden/>
          </w:rPr>
          <w:tab/>
        </w:r>
        <w:r w:rsidR="008A49D8">
          <w:rPr>
            <w:noProof/>
            <w:webHidden/>
          </w:rPr>
          <w:fldChar w:fldCharType="begin"/>
        </w:r>
        <w:r w:rsidR="008A49D8">
          <w:rPr>
            <w:noProof/>
            <w:webHidden/>
          </w:rPr>
          <w:instrText xml:space="preserve"> PAGEREF _Toc87265197 \h </w:instrText>
        </w:r>
        <w:r w:rsidR="008A49D8">
          <w:rPr>
            <w:noProof/>
            <w:webHidden/>
          </w:rPr>
        </w:r>
        <w:r w:rsidR="008A49D8">
          <w:rPr>
            <w:noProof/>
            <w:webHidden/>
          </w:rPr>
          <w:fldChar w:fldCharType="separate"/>
        </w:r>
        <w:r w:rsidR="008A49D8">
          <w:rPr>
            <w:noProof/>
            <w:webHidden/>
          </w:rPr>
          <w:t>77</w:t>
        </w:r>
        <w:r w:rsidR="008A49D8">
          <w:rPr>
            <w:noProof/>
            <w:webHidden/>
          </w:rPr>
          <w:fldChar w:fldCharType="end"/>
        </w:r>
      </w:hyperlink>
    </w:p>
    <w:p w:rsidR="008A49D8" w:rsidRDefault="00775642" w14:paraId="51D6273A" w14:textId="28E9FA56">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98">
        <w:r w:rsidRPr="00440300" w:rsidR="008A49D8">
          <w:rPr>
            <w:rStyle w:val="Hyperlink"/>
            <w:rFonts w:cs="Times New Roman"/>
            <w:noProof/>
          </w:rPr>
          <w:t>15.9.</w:t>
        </w:r>
        <w:r w:rsidR="008A49D8">
          <w:rPr>
            <w:rFonts w:asciiTheme="minorHAnsi" w:hAnsiTheme="minorHAnsi" w:eastAsiaTheme="minorEastAsia" w:cstheme="minorBidi"/>
            <w:noProof/>
            <w:szCs w:val="22"/>
            <w:lang w:eastAsia="pl-PL"/>
          </w:rPr>
          <w:tab/>
        </w:r>
        <w:r w:rsidRPr="00440300" w:rsidR="008A49D8">
          <w:rPr>
            <w:rStyle w:val="Hyperlink"/>
            <w:noProof/>
          </w:rPr>
          <w:t>Treść tokena SAML</w:t>
        </w:r>
        <w:r w:rsidR="008A49D8">
          <w:rPr>
            <w:noProof/>
            <w:webHidden/>
          </w:rPr>
          <w:tab/>
        </w:r>
        <w:r w:rsidR="008A49D8">
          <w:rPr>
            <w:noProof/>
            <w:webHidden/>
          </w:rPr>
          <w:fldChar w:fldCharType="begin"/>
        </w:r>
        <w:r w:rsidR="008A49D8">
          <w:rPr>
            <w:noProof/>
            <w:webHidden/>
          </w:rPr>
          <w:instrText xml:space="preserve"> PAGEREF _Toc87265198 \h </w:instrText>
        </w:r>
        <w:r w:rsidR="008A49D8">
          <w:rPr>
            <w:noProof/>
            <w:webHidden/>
          </w:rPr>
        </w:r>
        <w:r w:rsidR="008A49D8">
          <w:rPr>
            <w:noProof/>
            <w:webHidden/>
          </w:rPr>
          <w:fldChar w:fldCharType="separate"/>
        </w:r>
        <w:r w:rsidR="008A49D8">
          <w:rPr>
            <w:noProof/>
            <w:webHidden/>
          </w:rPr>
          <w:t>78</w:t>
        </w:r>
        <w:r w:rsidR="008A49D8">
          <w:rPr>
            <w:noProof/>
            <w:webHidden/>
          </w:rPr>
          <w:fldChar w:fldCharType="end"/>
        </w:r>
      </w:hyperlink>
    </w:p>
    <w:p w:rsidR="008A49D8" w:rsidRDefault="00775642" w14:paraId="1FABC4F9" w14:textId="7FAFCDC0">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199">
        <w:r w:rsidRPr="00440300" w:rsidR="008A49D8">
          <w:rPr>
            <w:rStyle w:val="Hyperlink"/>
            <w:rFonts w:cs="Times New Roman"/>
            <w:noProof/>
          </w:rPr>
          <w:t>15.10.</w:t>
        </w:r>
        <w:r w:rsidR="008A49D8">
          <w:rPr>
            <w:rFonts w:asciiTheme="minorHAnsi" w:hAnsiTheme="minorHAnsi" w:eastAsiaTheme="minorEastAsia" w:cstheme="minorBidi"/>
            <w:noProof/>
            <w:szCs w:val="22"/>
            <w:lang w:eastAsia="pl-PL"/>
          </w:rPr>
          <w:tab/>
        </w:r>
        <w:r w:rsidRPr="00440300" w:rsidR="008A49D8">
          <w:rPr>
            <w:rStyle w:val="Hyperlink"/>
            <w:noProof/>
          </w:rPr>
          <w:t>Treść komunikatów żądań oraz odpowiedzi generowania tokena SAML</w:t>
        </w:r>
        <w:r w:rsidR="008A49D8">
          <w:rPr>
            <w:noProof/>
            <w:webHidden/>
          </w:rPr>
          <w:tab/>
        </w:r>
        <w:r w:rsidR="008A49D8">
          <w:rPr>
            <w:noProof/>
            <w:webHidden/>
          </w:rPr>
          <w:fldChar w:fldCharType="begin"/>
        </w:r>
        <w:r w:rsidR="008A49D8">
          <w:rPr>
            <w:noProof/>
            <w:webHidden/>
          </w:rPr>
          <w:instrText xml:space="preserve"> PAGEREF _Toc87265199 \h </w:instrText>
        </w:r>
        <w:r w:rsidR="008A49D8">
          <w:rPr>
            <w:noProof/>
            <w:webHidden/>
          </w:rPr>
        </w:r>
        <w:r w:rsidR="008A49D8">
          <w:rPr>
            <w:noProof/>
            <w:webHidden/>
          </w:rPr>
          <w:fldChar w:fldCharType="separate"/>
        </w:r>
        <w:r w:rsidR="008A49D8">
          <w:rPr>
            <w:noProof/>
            <w:webHidden/>
          </w:rPr>
          <w:t>78</w:t>
        </w:r>
        <w:r w:rsidR="008A49D8">
          <w:rPr>
            <w:noProof/>
            <w:webHidden/>
          </w:rPr>
          <w:fldChar w:fldCharType="end"/>
        </w:r>
      </w:hyperlink>
    </w:p>
    <w:p w:rsidR="008A49D8" w:rsidRDefault="00775642" w14:paraId="1BB04353" w14:textId="058170EB">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200">
        <w:r w:rsidRPr="00440300" w:rsidR="008A49D8">
          <w:rPr>
            <w:rStyle w:val="Hyperlink"/>
            <w:rFonts w:cs="Times New Roman"/>
            <w:noProof/>
          </w:rPr>
          <w:t>15.11.</w:t>
        </w:r>
        <w:r w:rsidR="008A49D8">
          <w:rPr>
            <w:rFonts w:asciiTheme="minorHAnsi" w:hAnsiTheme="minorHAnsi" w:eastAsiaTheme="minorEastAsia" w:cstheme="minorBidi"/>
            <w:noProof/>
            <w:szCs w:val="22"/>
            <w:lang w:eastAsia="pl-PL"/>
          </w:rPr>
          <w:tab/>
        </w:r>
        <w:r w:rsidRPr="00440300" w:rsidR="008A49D8">
          <w:rPr>
            <w:rStyle w:val="Hyperlink"/>
            <w:noProof/>
          </w:rPr>
          <w:t>Treść komunikatów żądań oraz odpowiedzi rejestracji zadania hurtowej zmiany statusu dostępności dokumentów</w:t>
        </w:r>
        <w:r w:rsidR="008A49D8">
          <w:rPr>
            <w:noProof/>
            <w:webHidden/>
          </w:rPr>
          <w:tab/>
        </w:r>
        <w:r w:rsidR="008A49D8">
          <w:rPr>
            <w:noProof/>
            <w:webHidden/>
          </w:rPr>
          <w:fldChar w:fldCharType="begin"/>
        </w:r>
        <w:r w:rsidR="008A49D8">
          <w:rPr>
            <w:noProof/>
            <w:webHidden/>
          </w:rPr>
          <w:instrText xml:space="preserve"> PAGEREF _Toc87265200 \h </w:instrText>
        </w:r>
        <w:r w:rsidR="008A49D8">
          <w:rPr>
            <w:noProof/>
            <w:webHidden/>
          </w:rPr>
        </w:r>
        <w:r w:rsidR="008A49D8">
          <w:rPr>
            <w:noProof/>
            <w:webHidden/>
          </w:rPr>
          <w:fldChar w:fldCharType="separate"/>
        </w:r>
        <w:r w:rsidR="008A49D8">
          <w:rPr>
            <w:noProof/>
            <w:webHidden/>
          </w:rPr>
          <w:t>79</w:t>
        </w:r>
        <w:r w:rsidR="008A49D8">
          <w:rPr>
            <w:noProof/>
            <w:webHidden/>
          </w:rPr>
          <w:fldChar w:fldCharType="end"/>
        </w:r>
      </w:hyperlink>
    </w:p>
    <w:p w:rsidR="008A49D8" w:rsidRDefault="00775642" w14:paraId="541389D6" w14:textId="51F24EE4">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87265201">
        <w:r w:rsidRPr="00440300" w:rsidR="008A49D8">
          <w:rPr>
            <w:rStyle w:val="Hyperlink"/>
            <w:rFonts w:cs="Times New Roman"/>
            <w:noProof/>
          </w:rPr>
          <w:t>15.12.</w:t>
        </w:r>
        <w:r w:rsidR="008A49D8">
          <w:rPr>
            <w:rFonts w:asciiTheme="minorHAnsi" w:hAnsiTheme="minorHAnsi" w:eastAsiaTheme="minorEastAsia" w:cstheme="minorBidi"/>
            <w:noProof/>
            <w:szCs w:val="22"/>
            <w:lang w:eastAsia="pl-PL"/>
          </w:rPr>
          <w:tab/>
        </w:r>
        <w:r w:rsidRPr="00440300" w:rsidR="008A49D8">
          <w:rPr>
            <w:rStyle w:val="Hyperlink"/>
            <w:noProof/>
          </w:rPr>
          <w:t>Treść komunikatów żądań oraz odpowiedzi pobrania raportu dla hurtowej zmiany statusu dostępności dokumentów</w:t>
        </w:r>
        <w:r w:rsidR="008A49D8">
          <w:rPr>
            <w:noProof/>
            <w:webHidden/>
          </w:rPr>
          <w:tab/>
        </w:r>
        <w:r w:rsidR="008A49D8">
          <w:rPr>
            <w:noProof/>
            <w:webHidden/>
          </w:rPr>
          <w:fldChar w:fldCharType="begin"/>
        </w:r>
        <w:r w:rsidR="008A49D8">
          <w:rPr>
            <w:noProof/>
            <w:webHidden/>
          </w:rPr>
          <w:instrText xml:space="preserve"> PAGEREF _Toc87265201 \h </w:instrText>
        </w:r>
        <w:r w:rsidR="008A49D8">
          <w:rPr>
            <w:noProof/>
            <w:webHidden/>
          </w:rPr>
        </w:r>
        <w:r w:rsidR="008A49D8">
          <w:rPr>
            <w:noProof/>
            <w:webHidden/>
          </w:rPr>
          <w:fldChar w:fldCharType="separate"/>
        </w:r>
        <w:r w:rsidR="008A49D8">
          <w:rPr>
            <w:noProof/>
            <w:webHidden/>
          </w:rPr>
          <w:t>79</w:t>
        </w:r>
        <w:r w:rsidR="008A49D8">
          <w:rPr>
            <w:noProof/>
            <w:webHidden/>
          </w:rPr>
          <w:fldChar w:fldCharType="end"/>
        </w:r>
      </w:hyperlink>
    </w:p>
    <w:p w:rsidR="008A49D8" w:rsidRDefault="00775642" w14:paraId="0C9BC9E9" w14:textId="3FEDACA2">
      <w:pPr>
        <w:pStyle w:val="TOC1"/>
        <w:rPr>
          <w:rFonts w:asciiTheme="minorHAnsi" w:hAnsiTheme="minorHAnsi" w:eastAsiaTheme="minorEastAsia" w:cstheme="minorBidi"/>
          <w:b w:val="0"/>
          <w:noProof/>
          <w:szCs w:val="22"/>
          <w:lang w:eastAsia="pl-PL"/>
        </w:rPr>
      </w:pPr>
      <w:hyperlink w:history="1" w:anchor="_Toc87265202">
        <w:r w:rsidRPr="00440300" w:rsidR="008A49D8">
          <w:rPr>
            <w:rStyle w:val="Hyperlink"/>
            <w:rFonts w:cs="Times New Roman"/>
            <w:noProof/>
          </w:rPr>
          <w:t>16.</w:t>
        </w:r>
        <w:r w:rsidR="008A49D8">
          <w:rPr>
            <w:rFonts w:asciiTheme="minorHAnsi" w:hAnsiTheme="minorHAnsi" w:eastAsiaTheme="minorEastAsia" w:cstheme="minorBidi"/>
            <w:b w:val="0"/>
            <w:noProof/>
            <w:szCs w:val="22"/>
            <w:lang w:eastAsia="pl-PL"/>
          </w:rPr>
          <w:tab/>
        </w:r>
        <w:r w:rsidRPr="00440300" w:rsidR="008A49D8">
          <w:rPr>
            <w:rStyle w:val="Hyperlink"/>
            <w:noProof/>
          </w:rPr>
          <w:t>Lista załączników</w:t>
        </w:r>
        <w:r w:rsidR="008A49D8">
          <w:rPr>
            <w:noProof/>
            <w:webHidden/>
          </w:rPr>
          <w:tab/>
        </w:r>
        <w:r w:rsidR="008A49D8">
          <w:rPr>
            <w:noProof/>
            <w:webHidden/>
          </w:rPr>
          <w:fldChar w:fldCharType="begin"/>
        </w:r>
        <w:r w:rsidR="008A49D8">
          <w:rPr>
            <w:noProof/>
            <w:webHidden/>
          </w:rPr>
          <w:instrText xml:space="preserve"> PAGEREF _Toc87265202 \h </w:instrText>
        </w:r>
        <w:r w:rsidR="008A49D8">
          <w:rPr>
            <w:noProof/>
            <w:webHidden/>
          </w:rPr>
        </w:r>
        <w:r w:rsidR="008A49D8">
          <w:rPr>
            <w:noProof/>
            <w:webHidden/>
          </w:rPr>
          <w:fldChar w:fldCharType="separate"/>
        </w:r>
        <w:r w:rsidR="008A49D8">
          <w:rPr>
            <w:noProof/>
            <w:webHidden/>
          </w:rPr>
          <w:t>80</w:t>
        </w:r>
        <w:r w:rsidR="008A49D8">
          <w:rPr>
            <w:noProof/>
            <w:webHidden/>
          </w:rPr>
          <w:fldChar w:fldCharType="end"/>
        </w:r>
      </w:hyperlink>
    </w:p>
    <w:p w:rsidR="008A49D8" w:rsidRDefault="00775642" w14:paraId="4F9DAA17" w14:textId="00DA8302">
      <w:pPr>
        <w:pStyle w:val="TOC1"/>
        <w:rPr>
          <w:rFonts w:asciiTheme="minorHAnsi" w:hAnsiTheme="minorHAnsi" w:eastAsiaTheme="minorEastAsia" w:cstheme="minorBidi"/>
          <w:b w:val="0"/>
          <w:noProof/>
          <w:szCs w:val="22"/>
          <w:lang w:eastAsia="pl-PL"/>
        </w:rPr>
      </w:pPr>
      <w:hyperlink w:history="1" w:anchor="_Toc87265203">
        <w:r w:rsidRPr="00440300" w:rsidR="008A49D8">
          <w:rPr>
            <w:rStyle w:val="Hyperlink"/>
            <w:rFonts w:cs="Times New Roman"/>
            <w:noProof/>
          </w:rPr>
          <w:t>17.</w:t>
        </w:r>
        <w:r w:rsidR="008A49D8">
          <w:rPr>
            <w:rFonts w:asciiTheme="minorHAnsi" w:hAnsiTheme="minorHAnsi" w:eastAsiaTheme="minorEastAsia" w:cstheme="minorBidi"/>
            <w:b w:val="0"/>
            <w:noProof/>
            <w:szCs w:val="22"/>
            <w:lang w:eastAsia="pl-PL"/>
          </w:rPr>
          <w:tab/>
        </w:r>
        <w:r w:rsidRPr="00440300" w:rsidR="008A49D8">
          <w:rPr>
            <w:rStyle w:val="Hyperlink"/>
            <w:noProof/>
          </w:rPr>
          <w:t>Indeks Tabel</w:t>
        </w:r>
        <w:r w:rsidR="008A49D8">
          <w:rPr>
            <w:noProof/>
            <w:webHidden/>
          </w:rPr>
          <w:tab/>
        </w:r>
        <w:r w:rsidR="008A49D8">
          <w:rPr>
            <w:noProof/>
            <w:webHidden/>
          </w:rPr>
          <w:fldChar w:fldCharType="begin"/>
        </w:r>
        <w:r w:rsidR="008A49D8">
          <w:rPr>
            <w:noProof/>
            <w:webHidden/>
          </w:rPr>
          <w:instrText xml:space="preserve"> PAGEREF _Toc87265203 \h </w:instrText>
        </w:r>
        <w:r w:rsidR="008A49D8">
          <w:rPr>
            <w:noProof/>
            <w:webHidden/>
          </w:rPr>
        </w:r>
        <w:r w:rsidR="008A49D8">
          <w:rPr>
            <w:noProof/>
            <w:webHidden/>
          </w:rPr>
          <w:fldChar w:fldCharType="separate"/>
        </w:r>
        <w:r w:rsidR="008A49D8">
          <w:rPr>
            <w:noProof/>
            <w:webHidden/>
          </w:rPr>
          <w:t>81</w:t>
        </w:r>
        <w:r w:rsidR="008A49D8">
          <w:rPr>
            <w:noProof/>
            <w:webHidden/>
          </w:rPr>
          <w:fldChar w:fldCharType="end"/>
        </w:r>
      </w:hyperlink>
    </w:p>
    <w:p w:rsidR="008A49D8" w:rsidRDefault="00775642" w14:paraId="6E9301E7" w14:textId="4AEE66D8">
      <w:pPr>
        <w:pStyle w:val="TOC1"/>
        <w:rPr>
          <w:rFonts w:asciiTheme="minorHAnsi" w:hAnsiTheme="minorHAnsi" w:eastAsiaTheme="minorEastAsia" w:cstheme="minorBidi"/>
          <w:b w:val="0"/>
          <w:noProof/>
          <w:szCs w:val="22"/>
          <w:lang w:eastAsia="pl-PL"/>
        </w:rPr>
      </w:pPr>
      <w:hyperlink w:history="1" w:anchor="_Toc87265204">
        <w:r w:rsidRPr="00440300" w:rsidR="008A49D8">
          <w:rPr>
            <w:rStyle w:val="Hyperlink"/>
            <w:rFonts w:cs="Times New Roman"/>
            <w:noProof/>
          </w:rPr>
          <w:t>18.</w:t>
        </w:r>
        <w:r w:rsidR="008A49D8">
          <w:rPr>
            <w:rFonts w:asciiTheme="minorHAnsi" w:hAnsiTheme="minorHAnsi" w:eastAsiaTheme="minorEastAsia" w:cstheme="minorBidi"/>
            <w:b w:val="0"/>
            <w:noProof/>
            <w:szCs w:val="22"/>
            <w:lang w:eastAsia="pl-PL"/>
          </w:rPr>
          <w:tab/>
        </w:r>
        <w:r w:rsidRPr="00440300" w:rsidR="008A49D8">
          <w:rPr>
            <w:rStyle w:val="Hyperlink"/>
            <w:noProof/>
          </w:rPr>
          <w:t>Indeks Rysunków</w:t>
        </w:r>
        <w:r w:rsidR="008A49D8">
          <w:rPr>
            <w:noProof/>
            <w:webHidden/>
          </w:rPr>
          <w:tab/>
        </w:r>
        <w:r w:rsidR="008A49D8">
          <w:rPr>
            <w:noProof/>
            <w:webHidden/>
          </w:rPr>
          <w:fldChar w:fldCharType="begin"/>
        </w:r>
        <w:r w:rsidR="008A49D8">
          <w:rPr>
            <w:noProof/>
            <w:webHidden/>
          </w:rPr>
          <w:instrText xml:space="preserve"> PAGEREF _Toc87265204 \h </w:instrText>
        </w:r>
        <w:r w:rsidR="008A49D8">
          <w:rPr>
            <w:noProof/>
            <w:webHidden/>
          </w:rPr>
        </w:r>
        <w:r w:rsidR="008A49D8">
          <w:rPr>
            <w:noProof/>
            <w:webHidden/>
          </w:rPr>
          <w:fldChar w:fldCharType="separate"/>
        </w:r>
        <w:r w:rsidR="008A49D8">
          <w:rPr>
            <w:noProof/>
            <w:webHidden/>
          </w:rPr>
          <w:t>82</w:t>
        </w:r>
        <w:r w:rsidR="008A49D8">
          <w:rPr>
            <w:noProof/>
            <w:webHidden/>
          </w:rPr>
          <w:fldChar w:fldCharType="end"/>
        </w:r>
      </w:hyperlink>
    </w:p>
    <w:p w:rsidR="003464AC" w:rsidP="00326151" w:rsidRDefault="00BE5116" w14:paraId="78D8B7BC" w14:textId="3ADF6850">
      <w:pPr>
        <w:pStyle w:val="Heading1"/>
        <w:numPr>
          <w:ilvl w:val="0"/>
          <w:numId w:val="5"/>
        </w:numPr>
        <w:spacing w:before="0" w:after="0" w:line="288" w:lineRule="auto"/>
      </w:pPr>
      <w:r>
        <w:fldChar w:fldCharType="end"/>
      </w:r>
      <w:bookmarkStart w:name="_Toc487461976" w:id="11"/>
      <w:bookmarkStart w:name="_Toc501107016" w:id="12"/>
      <w:r w:rsidRPr="003464AC" w:rsidR="003464AC">
        <w:t xml:space="preserve"> </w:t>
      </w:r>
      <w:bookmarkStart w:name="_Toc1402452" w:id="13"/>
      <w:bookmarkStart w:name="_Toc87265113" w:id="14"/>
      <w:r w:rsidR="003464AC">
        <w:t>Wstęp</w:t>
      </w:r>
      <w:bookmarkEnd w:id="11"/>
      <w:bookmarkEnd w:id="12"/>
      <w:bookmarkEnd w:id="13"/>
      <w:bookmarkEnd w:id="14"/>
    </w:p>
    <w:p w:rsidRPr="001B633D" w:rsidR="00F7455D" w:rsidP="001B633D" w:rsidRDefault="00F7455D" w14:paraId="60061E4C" w14:textId="77777777">
      <w:pPr>
        <w:spacing w:line="288" w:lineRule="auto"/>
        <w:rPr>
          <w:b/>
          <w:bCs/>
          <w:sz w:val="4"/>
          <w:szCs w:val="4"/>
        </w:rPr>
      </w:pPr>
    </w:p>
    <w:p w:rsidR="00E46697" w:rsidP="00226C8D" w:rsidRDefault="00E46697" w14:paraId="69348BBA" w14:textId="77777777">
      <w:pPr>
        <w:pStyle w:val="Heading2"/>
      </w:pPr>
      <w:bookmarkStart w:name="_Toc487461977" w:id="15"/>
      <w:bookmarkStart w:name="_Toc501107017" w:id="16"/>
      <w:bookmarkStart w:name="_Toc1402453" w:id="17"/>
      <w:bookmarkStart w:name="_Toc87265114" w:id="18"/>
      <w:r>
        <w:t>Cel i zakres dokumentu</w:t>
      </w:r>
      <w:bookmarkEnd w:id="15"/>
      <w:bookmarkEnd w:id="16"/>
      <w:bookmarkEnd w:id="17"/>
      <w:bookmarkEnd w:id="18"/>
    </w:p>
    <w:p w:rsidRPr="00C93E94" w:rsidR="00E46697" w:rsidP="00911709" w:rsidRDefault="00E46697" w14:paraId="0AE2492F" w14:textId="77777777">
      <w:pPr>
        <w:spacing w:line="288" w:lineRule="auto"/>
      </w:pPr>
      <w:r>
        <w:t xml:space="preserve">Niniejsze opracowanie stanowi dokumentację techniczną dla dostawców oprogramowania podlegającego integracji z systemem P1 w zakresie </w:t>
      </w:r>
      <w:r w:rsidR="009164E8">
        <w:t>przekazywania i wyszukiwania indeksów EDM</w:t>
      </w:r>
      <w:r>
        <w:t xml:space="preserve">. </w:t>
      </w:r>
      <w:r w:rsidR="009164E8">
        <w:t xml:space="preserve">W </w:t>
      </w:r>
      <w:r>
        <w:t xml:space="preserve">dokumencie </w:t>
      </w:r>
      <w:r w:rsidR="004347F1">
        <w:t xml:space="preserve">opisane zostały role, transakcje i struktury obsługiwane przez system P1. </w:t>
      </w:r>
    </w:p>
    <w:p w:rsidR="00E46697" w:rsidP="00911709" w:rsidRDefault="00E46697" w14:paraId="4761C977" w14:textId="77777777">
      <w:pPr>
        <w:spacing w:line="288" w:lineRule="auto"/>
      </w:pPr>
      <w:r w:rsidRPr="00C93E94">
        <w:t>Dokument obejmuje swoim zakresem specyfikację usług związanych z zapisem</w:t>
      </w:r>
      <w:r w:rsidR="009164E8">
        <w:t xml:space="preserve"> i wyszukiwaniem indeksów EDM</w:t>
      </w:r>
      <w:r w:rsidRPr="00C93E94">
        <w:t>.</w:t>
      </w:r>
      <w:r w:rsidR="00F21FD5">
        <w:t xml:space="preserve"> Aspekty bezpieczeństwa, uwierzytelnienia, polityk i deklaracji zgód</w:t>
      </w:r>
      <w:r w:rsidR="004347F1">
        <w:t xml:space="preserve"> oraz </w:t>
      </w:r>
      <w:r w:rsidR="00F21FD5">
        <w:t>dodatkowe transakcje będą opisane w kolejnych wersjach specyfikacji.</w:t>
      </w:r>
    </w:p>
    <w:p w:rsidRPr="00C93E94" w:rsidR="004347F1" w:rsidP="00911709" w:rsidRDefault="004347F1" w14:paraId="25C5C27C" w14:textId="77777777">
      <w:pPr>
        <w:spacing w:line="288" w:lineRule="auto"/>
      </w:pPr>
      <w:r>
        <w:t xml:space="preserve">Celem dokumentu jest przedstawienie tych wymagań i założeń dot. funkcjonowania indeksowania EDM w Polsce dla których standard XDS.b </w:t>
      </w:r>
      <w:r w:rsidR="00925B4A">
        <w:t xml:space="preserve">określił tylko ramy (np. w zakresie identyfikatorów), </w:t>
      </w:r>
      <w:r>
        <w:t xml:space="preserve">albo które </w:t>
      </w:r>
      <w:r w:rsidR="00925B4A">
        <w:t>wykraczają poza standard, a ich znajomość jest konieczna do tego, żeby systemy zewnętrzne mogły w skuteczny sposób podłączyć się do systemu P1.</w:t>
      </w:r>
    </w:p>
    <w:p w:rsidRPr="00C93E94" w:rsidR="00E46697" w:rsidP="00226C8D" w:rsidRDefault="00E46697" w14:paraId="7988AB1C" w14:textId="77777777">
      <w:pPr>
        <w:pStyle w:val="Heading2"/>
      </w:pPr>
      <w:bookmarkStart w:name="_Toc487461978" w:id="19"/>
      <w:bookmarkStart w:name="_Toc501107018" w:id="20"/>
      <w:bookmarkStart w:name="_Toc1402454" w:id="21"/>
      <w:bookmarkStart w:name="_Toc87265115" w:id="22"/>
      <w:r w:rsidRPr="00C93E94">
        <w:t>Wykorzystywane skróty i terminy</w:t>
      </w:r>
      <w:bookmarkEnd w:id="19"/>
      <w:bookmarkEnd w:id="20"/>
      <w:bookmarkEnd w:id="21"/>
      <w:bookmarkEnd w:id="22"/>
      <w:r w:rsidR="009164E8">
        <w:t xml:space="preserve"> </w:t>
      </w:r>
    </w:p>
    <w:tbl>
      <w:tblPr>
        <w:tblW w:w="8941" w:type="dxa"/>
        <w:tblInd w:w="108" w:type="dxa"/>
        <w:tblBorders>
          <w:top w:val="single" w:color="7F7F7F" w:sz="18" w:space="0"/>
          <w:left w:val="single" w:color="7F7F7F" w:sz="18" w:space="0"/>
          <w:bottom w:val="single" w:color="7F7F7F" w:sz="18" w:space="0"/>
          <w:right w:val="single" w:color="7F7F7F" w:sz="18" w:space="0"/>
          <w:insideH w:val="single" w:color="7F7F7F" w:sz="4" w:space="0"/>
          <w:insideV w:val="single" w:color="7F7F7F" w:sz="4" w:space="0"/>
        </w:tblBorders>
        <w:tblLook w:val="04A0" w:firstRow="1" w:lastRow="0" w:firstColumn="1" w:lastColumn="0" w:noHBand="0" w:noVBand="1"/>
      </w:tblPr>
      <w:tblGrid>
        <w:gridCol w:w="578"/>
        <w:gridCol w:w="2693"/>
        <w:gridCol w:w="5670"/>
      </w:tblGrid>
      <w:tr w:rsidRPr="00C93E94" w:rsidR="00E46697" w:rsidTr="00C93E94" w14:paraId="75E3C008" w14:textId="77777777">
        <w:trPr>
          <w:cantSplit/>
          <w:tblHeader/>
        </w:trPr>
        <w:tc>
          <w:tcPr>
            <w:tcW w:w="578" w:type="dxa"/>
            <w:shd w:val="clear" w:color="auto" w:fill="17365D"/>
          </w:tcPr>
          <w:p w:rsidRPr="00C93E94" w:rsidR="00E46697" w:rsidP="00633364" w:rsidRDefault="00E46697" w14:paraId="4840D583" w14:textId="77777777">
            <w:pPr>
              <w:pStyle w:val="Tabelanagwekdolewej"/>
              <w:spacing w:before="48" w:after="48"/>
            </w:pPr>
            <w:r w:rsidRPr="00C93E94">
              <w:t>Lp.</w:t>
            </w:r>
          </w:p>
        </w:tc>
        <w:tc>
          <w:tcPr>
            <w:tcW w:w="2693" w:type="dxa"/>
            <w:shd w:val="clear" w:color="auto" w:fill="17365D"/>
          </w:tcPr>
          <w:p w:rsidRPr="00C93E94" w:rsidR="00E46697" w:rsidP="00633364" w:rsidRDefault="00E46697" w14:paraId="479149A1" w14:textId="77777777">
            <w:pPr>
              <w:pStyle w:val="Tabelanagwekdolewej"/>
              <w:spacing w:before="48" w:after="48"/>
            </w:pPr>
            <w:r w:rsidRPr="00C93E94">
              <w:t>Skrót / termin</w:t>
            </w:r>
          </w:p>
        </w:tc>
        <w:tc>
          <w:tcPr>
            <w:tcW w:w="5670" w:type="dxa"/>
            <w:shd w:val="clear" w:color="auto" w:fill="17365D"/>
          </w:tcPr>
          <w:p w:rsidRPr="00C93E94" w:rsidR="00E46697" w:rsidP="00633364" w:rsidRDefault="00E46697" w14:paraId="3C6641AD" w14:textId="77777777">
            <w:pPr>
              <w:pStyle w:val="Tabelanagwekdolewej"/>
              <w:spacing w:before="48" w:after="48"/>
            </w:pPr>
            <w:r w:rsidRPr="00C93E94">
              <w:t>Wyjaśnienie skrótu / terminu</w:t>
            </w:r>
          </w:p>
        </w:tc>
      </w:tr>
      <w:tr w:rsidRPr="00C93E94" w:rsidR="00E46697" w:rsidTr="00C93E94" w14:paraId="4CCD7E18" w14:textId="77777777">
        <w:trPr>
          <w:cantSplit/>
        </w:trPr>
        <w:tc>
          <w:tcPr>
            <w:tcW w:w="578" w:type="dxa"/>
          </w:tcPr>
          <w:p w:rsidRPr="00C93E94" w:rsidR="00E46697" w:rsidP="00294A5E" w:rsidRDefault="00E46697" w14:paraId="44EAFD9C" w14:textId="77777777">
            <w:pPr>
              <w:pStyle w:val="tabelanormalny"/>
              <w:numPr>
                <w:ilvl w:val="0"/>
                <w:numId w:val="18"/>
              </w:numPr>
              <w:spacing w:line="288" w:lineRule="auto"/>
            </w:pPr>
          </w:p>
        </w:tc>
        <w:tc>
          <w:tcPr>
            <w:tcW w:w="2693" w:type="dxa"/>
          </w:tcPr>
          <w:p w:rsidRPr="00C93E94" w:rsidR="00E46697" w:rsidP="00845F69" w:rsidRDefault="00E46697" w14:paraId="35254CAE" w14:textId="141B1A92">
            <w:pPr>
              <w:pStyle w:val="tabelanormalny"/>
              <w:spacing w:line="288" w:lineRule="auto"/>
            </w:pPr>
            <w:r w:rsidRPr="00C93E94">
              <w:t>C</w:t>
            </w:r>
            <w:r w:rsidR="007D7AAB">
              <w:t>e</w:t>
            </w:r>
            <w:r w:rsidRPr="00C93E94">
              <w:t>Z</w:t>
            </w:r>
          </w:p>
        </w:tc>
        <w:tc>
          <w:tcPr>
            <w:tcW w:w="5670" w:type="dxa"/>
          </w:tcPr>
          <w:p w:rsidRPr="00C93E94" w:rsidR="00E46697" w:rsidP="00845F69" w:rsidRDefault="00E46697" w14:paraId="1CBC71A3" w14:textId="0AAFE335">
            <w:pPr>
              <w:pStyle w:val="tabelanormalny"/>
              <w:spacing w:line="288" w:lineRule="auto"/>
            </w:pPr>
            <w:r w:rsidRPr="00C93E94">
              <w:t xml:space="preserve">Centrum </w:t>
            </w:r>
            <w:r w:rsidR="007D7AAB">
              <w:t>e-</w:t>
            </w:r>
            <w:r w:rsidRPr="00C93E94">
              <w:t>Zdrowia.</w:t>
            </w:r>
          </w:p>
        </w:tc>
      </w:tr>
      <w:tr w:rsidRPr="00C93E94" w:rsidR="00E46697" w:rsidTr="00C93E94" w14:paraId="07F3C7E6" w14:textId="77777777">
        <w:trPr>
          <w:cantSplit/>
        </w:trPr>
        <w:tc>
          <w:tcPr>
            <w:tcW w:w="578" w:type="dxa"/>
          </w:tcPr>
          <w:p w:rsidRPr="00C93E94" w:rsidR="00E46697" w:rsidP="00294A5E" w:rsidRDefault="00E46697" w14:paraId="4B94D5A5" w14:textId="77777777">
            <w:pPr>
              <w:pStyle w:val="tabelanormalny"/>
              <w:numPr>
                <w:ilvl w:val="0"/>
                <w:numId w:val="18"/>
              </w:numPr>
              <w:spacing w:line="288" w:lineRule="auto"/>
            </w:pPr>
          </w:p>
        </w:tc>
        <w:tc>
          <w:tcPr>
            <w:tcW w:w="2693" w:type="dxa"/>
          </w:tcPr>
          <w:p w:rsidRPr="00C93E94" w:rsidR="00E46697" w:rsidP="00845F69" w:rsidRDefault="00E46697" w14:paraId="0B52B175" w14:textId="77777777">
            <w:pPr>
              <w:pStyle w:val="tabelanormalny"/>
              <w:spacing w:line="288" w:lineRule="auto"/>
            </w:pPr>
            <w:r w:rsidRPr="00C93E94">
              <w:t>Certyfikat do uwierzytelnienia systemu</w:t>
            </w:r>
          </w:p>
        </w:tc>
        <w:tc>
          <w:tcPr>
            <w:tcW w:w="5670" w:type="dxa"/>
          </w:tcPr>
          <w:p w:rsidRPr="00C93E94" w:rsidR="00E46697" w:rsidP="00845F69" w:rsidRDefault="00E46697" w14:paraId="7B82449E" w14:textId="77777777">
            <w:pPr>
              <w:pStyle w:val="tabelanormalny"/>
              <w:spacing w:line="288" w:lineRule="auto"/>
            </w:pPr>
            <w:r w:rsidRPr="00C93E94">
              <w:t>Certyfikat zdefiniowany w Art. 2 ust. 3a) Ustawy o SIOZ, używany do uwierzytelnienia systemu zewnętrznego w warstwie transportowej (TLS).</w:t>
            </w:r>
          </w:p>
        </w:tc>
      </w:tr>
      <w:tr w:rsidRPr="00C93E94" w:rsidR="00294A5E" w:rsidTr="00C93E94" w14:paraId="6FB71A6B" w14:textId="77777777">
        <w:trPr>
          <w:cantSplit/>
        </w:trPr>
        <w:tc>
          <w:tcPr>
            <w:tcW w:w="578" w:type="dxa"/>
          </w:tcPr>
          <w:p w:rsidRPr="00C93E94" w:rsidR="00294A5E" w:rsidP="00294A5E" w:rsidRDefault="00294A5E" w14:paraId="3DEEC669" w14:textId="77777777">
            <w:pPr>
              <w:pStyle w:val="tabelanormalny"/>
              <w:numPr>
                <w:ilvl w:val="0"/>
                <w:numId w:val="18"/>
              </w:numPr>
              <w:spacing w:line="288" w:lineRule="auto"/>
            </w:pPr>
          </w:p>
        </w:tc>
        <w:tc>
          <w:tcPr>
            <w:tcW w:w="2693" w:type="dxa"/>
          </w:tcPr>
          <w:p w:rsidRPr="00C93E94" w:rsidR="00294A5E" w:rsidP="00294A5E" w:rsidRDefault="00294A5E" w14:paraId="77963144" w14:textId="77777777">
            <w:pPr>
              <w:pStyle w:val="tabelanormalny"/>
              <w:spacing w:line="288" w:lineRule="auto"/>
            </w:pPr>
            <w:r w:rsidRPr="00C93E94">
              <w:t>OID</w:t>
            </w:r>
          </w:p>
        </w:tc>
        <w:tc>
          <w:tcPr>
            <w:tcW w:w="5670" w:type="dxa"/>
          </w:tcPr>
          <w:p w:rsidRPr="00C93E94" w:rsidR="00294A5E" w:rsidP="00294A5E" w:rsidRDefault="00294A5E" w14:paraId="3D42FEA6" w14:textId="77777777">
            <w:pPr>
              <w:pStyle w:val="tabelanormalny"/>
              <w:spacing w:line="288" w:lineRule="auto"/>
            </w:pPr>
            <w:r w:rsidRPr="00C93E94">
              <w:t>(ang. object identifier) Unikatowy identyfikator obiektu wykorzystywany w ramach systemu P1.</w:t>
            </w:r>
          </w:p>
        </w:tc>
      </w:tr>
      <w:tr w:rsidRPr="00C93E94" w:rsidR="00E46697" w:rsidTr="00C93E94" w14:paraId="2C4BE6E5" w14:textId="77777777">
        <w:trPr>
          <w:cantSplit/>
        </w:trPr>
        <w:tc>
          <w:tcPr>
            <w:tcW w:w="578" w:type="dxa"/>
          </w:tcPr>
          <w:p w:rsidRPr="00C93E94" w:rsidR="00E46697" w:rsidP="00294A5E" w:rsidRDefault="00E46697" w14:paraId="3656B9AB" w14:textId="77777777">
            <w:pPr>
              <w:pStyle w:val="tabelanormalny"/>
              <w:numPr>
                <w:ilvl w:val="0"/>
                <w:numId w:val="18"/>
              </w:numPr>
              <w:spacing w:line="288" w:lineRule="auto"/>
            </w:pPr>
          </w:p>
        </w:tc>
        <w:tc>
          <w:tcPr>
            <w:tcW w:w="2693" w:type="dxa"/>
          </w:tcPr>
          <w:p w:rsidRPr="00C93E94" w:rsidR="00E46697" w:rsidP="00845F69" w:rsidRDefault="00E46697" w14:paraId="3A203F9E" w14:textId="77777777">
            <w:pPr>
              <w:pStyle w:val="tabelanormalny"/>
              <w:spacing w:line="288" w:lineRule="auto"/>
            </w:pPr>
            <w:r w:rsidRPr="00C93E94">
              <w:t>P1, Projekt, Projekt P1</w:t>
            </w:r>
          </w:p>
        </w:tc>
        <w:tc>
          <w:tcPr>
            <w:tcW w:w="5670" w:type="dxa"/>
          </w:tcPr>
          <w:p w:rsidRPr="00C93E94" w:rsidR="00E46697" w:rsidP="00845F69" w:rsidRDefault="00E46697" w14:paraId="7677D507" w14:textId="77777777">
            <w:pPr>
              <w:pStyle w:val="tabelanormalny"/>
              <w:spacing w:line="288" w:lineRule="auto"/>
            </w:pPr>
            <w:r w:rsidRPr="00C93E94">
              <w:t>Projekt Elektroniczna Platforma Gromadzenia, Analizy i Udostępniania zasobów cyfrowych o Zdarzeniach Medycznych.</w:t>
            </w:r>
          </w:p>
        </w:tc>
      </w:tr>
      <w:tr w:rsidRPr="00C93E94" w:rsidR="00E46697" w:rsidTr="00C93E94" w14:paraId="741C347D" w14:textId="77777777">
        <w:trPr>
          <w:cantSplit/>
        </w:trPr>
        <w:tc>
          <w:tcPr>
            <w:tcW w:w="578" w:type="dxa"/>
          </w:tcPr>
          <w:p w:rsidRPr="00C93E94" w:rsidR="00E46697" w:rsidP="00294A5E" w:rsidRDefault="00E46697" w14:paraId="45FB0818" w14:textId="77777777">
            <w:pPr>
              <w:pStyle w:val="tabelanormalny"/>
              <w:numPr>
                <w:ilvl w:val="0"/>
                <w:numId w:val="18"/>
              </w:numPr>
              <w:spacing w:line="288" w:lineRule="auto"/>
            </w:pPr>
          </w:p>
        </w:tc>
        <w:tc>
          <w:tcPr>
            <w:tcW w:w="2693" w:type="dxa"/>
          </w:tcPr>
          <w:p w:rsidRPr="00C93E94" w:rsidR="00E46697" w:rsidP="00845F69" w:rsidRDefault="00E46697" w14:paraId="093833AE" w14:textId="77777777">
            <w:pPr>
              <w:pStyle w:val="tabelanormalny"/>
              <w:spacing w:line="288" w:lineRule="auto"/>
            </w:pPr>
            <w:r w:rsidRPr="00C93E94">
              <w:t>System P1</w:t>
            </w:r>
          </w:p>
        </w:tc>
        <w:tc>
          <w:tcPr>
            <w:tcW w:w="5670" w:type="dxa"/>
          </w:tcPr>
          <w:p w:rsidRPr="00C93E94" w:rsidR="00E46697" w:rsidP="00845F69" w:rsidRDefault="00E46697" w14:paraId="311B88D1" w14:textId="77777777">
            <w:pPr>
              <w:pStyle w:val="tabelanormalny"/>
              <w:spacing w:line="288" w:lineRule="auto"/>
            </w:pPr>
            <w:r w:rsidRPr="00C93E94">
              <w:t>System pn.: „ELEKTRONICZNA PLATFORMA GROMADZENIA, ANALIZY I UDOSTĘPNIANIA ZASOBÓW CYFROWYCH O ZDARZENIACH MEDYCZNYCH", o którym mowa w Ustawie o SIOZ.</w:t>
            </w:r>
          </w:p>
        </w:tc>
      </w:tr>
      <w:tr w:rsidRPr="00C93E94" w:rsidR="00E46697" w:rsidTr="00C93E94" w14:paraId="677FBF7D" w14:textId="77777777">
        <w:trPr>
          <w:cantSplit/>
        </w:trPr>
        <w:tc>
          <w:tcPr>
            <w:tcW w:w="578" w:type="dxa"/>
          </w:tcPr>
          <w:p w:rsidRPr="00C93E94" w:rsidR="00E46697" w:rsidP="00294A5E" w:rsidRDefault="00E46697" w14:paraId="049F31CB" w14:textId="77777777">
            <w:pPr>
              <w:pStyle w:val="tabelanormalny"/>
              <w:numPr>
                <w:ilvl w:val="0"/>
                <w:numId w:val="18"/>
              </w:numPr>
              <w:spacing w:line="288" w:lineRule="auto"/>
            </w:pPr>
          </w:p>
        </w:tc>
        <w:tc>
          <w:tcPr>
            <w:tcW w:w="2693" w:type="dxa"/>
          </w:tcPr>
          <w:p w:rsidRPr="00C93E94" w:rsidR="00E46697" w:rsidP="00845F69" w:rsidRDefault="00E46697" w14:paraId="7C9641B1" w14:textId="77777777">
            <w:pPr>
              <w:pStyle w:val="tabelanormalny"/>
              <w:spacing w:line="288" w:lineRule="auto"/>
            </w:pPr>
            <w:r w:rsidRPr="00C93E94">
              <w:t>System zewnętrzny</w:t>
            </w:r>
          </w:p>
        </w:tc>
        <w:tc>
          <w:tcPr>
            <w:tcW w:w="5670" w:type="dxa"/>
          </w:tcPr>
          <w:p w:rsidRPr="00C93E94" w:rsidR="00E46697" w:rsidP="00845F69" w:rsidRDefault="00E46697" w14:paraId="596875FE" w14:textId="77777777">
            <w:pPr>
              <w:pStyle w:val="tabelanormalny"/>
              <w:spacing w:line="288" w:lineRule="auto"/>
            </w:pPr>
            <w:r w:rsidRPr="00C93E94">
              <w:t>System Usługodawcy lub innego podmiotu komunikujący się z systemem P1 w zakresie e-Recepty.</w:t>
            </w:r>
          </w:p>
        </w:tc>
      </w:tr>
      <w:tr w:rsidRPr="00C93E94" w:rsidR="00E46697" w:rsidTr="00C93E94" w14:paraId="70BDB5C0" w14:textId="77777777">
        <w:trPr>
          <w:cantSplit/>
        </w:trPr>
        <w:tc>
          <w:tcPr>
            <w:tcW w:w="578" w:type="dxa"/>
          </w:tcPr>
          <w:p w:rsidRPr="00C93E94" w:rsidR="00E46697" w:rsidP="00294A5E" w:rsidRDefault="00E46697" w14:paraId="53128261" w14:textId="77777777">
            <w:pPr>
              <w:pStyle w:val="tabelanormalny"/>
              <w:numPr>
                <w:ilvl w:val="0"/>
                <w:numId w:val="18"/>
              </w:numPr>
              <w:spacing w:line="288" w:lineRule="auto"/>
            </w:pPr>
          </w:p>
        </w:tc>
        <w:tc>
          <w:tcPr>
            <w:tcW w:w="2693" w:type="dxa"/>
          </w:tcPr>
          <w:p w:rsidRPr="00C93E94" w:rsidR="00E46697" w:rsidP="00845F69" w:rsidRDefault="00E46697" w14:paraId="2080FDB6" w14:textId="77777777">
            <w:pPr>
              <w:pStyle w:val="tabelanormalny"/>
              <w:spacing w:line="288" w:lineRule="auto"/>
            </w:pPr>
            <w:r w:rsidRPr="00C93E94">
              <w:t>Środowisko integracyjne P1</w:t>
            </w:r>
          </w:p>
        </w:tc>
        <w:tc>
          <w:tcPr>
            <w:tcW w:w="5670" w:type="dxa"/>
          </w:tcPr>
          <w:p w:rsidRPr="00C93E94" w:rsidR="00E46697" w:rsidP="00845F69" w:rsidRDefault="00E46697" w14:paraId="48099A1C" w14:textId="77777777">
            <w:pPr>
              <w:pStyle w:val="tabelanormalny"/>
              <w:spacing w:line="288" w:lineRule="auto"/>
            </w:pPr>
            <w:r w:rsidRPr="00C93E94">
              <w:t xml:space="preserve">Środowisko dedykowane dla dostawców oprogramowania przeznaczone do testowania aplikacji w zakresie komunikacji z systemem P1. </w:t>
            </w:r>
          </w:p>
        </w:tc>
      </w:tr>
      <w:tr w:rsidRPr="00C93E94" w:rsidR="00E46697" w:rsidTr="00C93E94" w14:paraId="7B4FD324" w14:textId="77777777">
        <w:trPr>
          <w:cantSplit/>
        </w:trPr>
        <w:tc>
          <w:tcPr>
            <w:tcW w:w="578" w:type="dxa"/>
          </w:tcPr>
          <w:p w:rsidRPr="00C93E94" w:rsidR="00E46697" w:rsidP="00294A5E" w:rsidRDefault="00E46697" w14:paraId="62486C05" w14:textId="77777777">
            <w:pPr>
              <w:pStyle w:val="tabelanormalny"/>
              <w:numPr>
                <w:ilvl w:val="0"/>
                <w:numId w:val="18"/>
              </w:numPr>
              <w:spacing w:line="288" w:lineRule="auto"/>
            </w:pPr>
          </w:p>
        </w:tc>
        <w:tc>
          <w:tcPr>
            <w:tcW w:w="2693" w:type="dxa"/>
          </w:tcPr>
          <w:p w:rsidRPr="00C93E94" w:rsidR="00E46697" w:rsidP="00845F69" w:rsidRDefault="00E46697" w14:paraId="4FA8C674" w14:textId="77777777">
            <w:pPr>
              <w:pStyle w:val="tabelanormalny"/>
              <w:spacing w:line="288" w:lineRule="auto"/>
            </w:pPr>
            <w:r w:rsidRPr="00C93E94">
              <w:t>Ustawa o SIOZ</w:t>
            </w:r>
          </w:p>
        </w:tc>
        <w:tc>
          <w:tcPr>
            <w:tcW w:w="5670" w:type="dxa"/>
          </w:tcPr>
          <w:p w:rsidRPr="00C93E94" w:rsidR="00E46697" w:rsidP="00845F69" w:rsidRDefault="00E46697" w14:paraId="06A9E845" w14:textId="77777777">
            <w:pPr>
              <w:pStyle w:val="tabelanormalny"/>
              <w:spacing w:line="288" w:lineRule="auto"/>
            </w:pPr>
            <w:r w:rsidRPr="00C93E94">
              <w:t>Ustawa z dnia 28 kwietnia 2011 r. o systemie informacji w ochronie zdrowia.</w:t>
            </w:r>
          </w:p>
        </w:tc>
      </w:tr>
      <w:tr w:rsidRPr="00C93E94" w:rsidR="00E46697" w:rsidTr="00C93E94" w14:paraId="383057A8" w14:textId="77777777">
        <w:trPr>
          <w:cantSplit/>
        </w:trPr>
        <w:tc>
          <w:tcPr>
            <w:tcW w:w="578" w:type="dxa"/>
          </w:tcPr>
          <w:p w:rsidRPr="00C93E94" w:rsidR="00E46697" w:rsidP="00294A5E" w:rsidRDefault="00E46697" w14:paraId="4101652C" w14:textId="77777777">
            <w:pPr>
              <w:pStyle w:val="tabelanormalny"/>
              <w:numPr>
                <w:ilvl w:val="0"/>
                <w:numId w:val="18"/>
              </w:numPr>
              <w:spacing w:line="288" w:lineRule="auto"/>
            </w:pPr>
          </w:p>
        </w:tc>
        <w:tc>
          <w:tcPr>
            <w:tcW w:w="2693" w:type="dxa"/>
          </w:tcPr>
          <w:p w:rsidRPr="00C93E94" w:rsidR="00E46697" w:rsidP="00845F69" w:rsidRDefault="00E46697" w14:paraId="746B9105" w14:textId="77777777">
            <w:pPr>
              <w:pStyle w:val="tabelanormalny"/>
              <w:spacing w:line="288" w:lineRule="auto"/>
            </w:pPr>
            <w:r w:rsidRPr="00C93E94">
              <w:t>Usługodawca</w:t>
            </w:r>
          </w:p>
        </w:tc>
        <w:tc>
          <w:tcPr>
            <w:tcW w:w="5670" w:type="dxa"/>
          </w:tcPr>
          <w:p w:rsidRPr="00C93E94" w:rsidR="00E46697" w:rsidP="00845F69" w:rsidRDefault="00E46697" w14:paraId="33ED984C" w14:textId="77777777">
            <w:pPr>
              <w:pStyle w:val="tabelanormalny"/>
              <w:spacing w:line="288" w:lineRule="auto"/>
            </w:pPr>
            <w:r w:rsidRPr="00C93E94">
              <w:t>Podmiot w rozumieniu art. 2 pkt 15 ustawy z dnia 28 kwietnia 2011 r. o systemie informacji w ochronie zdrowia (Dz. U. 2011, nr 113, poz. 657 z późn. zm.).</w:t>
            </w:r>
          </w:p>
        </w:tc>
      </w:tr>
      <w:tr w:rsidRPr="00C93E94" w:rsidR="00F923B2" w:rsidTr="00F47BE0" w14:paraId="7E393899" w14:textId="77777777">
        <w:trPr>
          <w:cantSplit/>
        </w:trPr>
        <w:tc>
          <w:tcPr>
            <w:tcW w:w="578" w:type="dxa"/>
            <w:tcBorders>
              <w:top w:val="single" w:color="7F7F7F" w:sz="4" w:space="0"/>
              <w:left w:val="single" w:color="7F7F7F" w:sz="18" w:space="0"/>
              <w:bottom w:val="single" w:color="7F7F7F" w:sz="18" w:space="0"/>
              <w:right w:val="single" w:color="7F7F7F" w:sz="4" w:space="0"/>
            </w:tcBorders>
          </w:tcPr>
          <w:p w:rsidRPr="00C93E94" w:rsidR="00F923B2" w:rsidP="00F47BE0" w:rsidRDefault="00F923B2" w14:paraId="4B99056E" w14:textId="77777777">
            <w:pPr>
              <w:pStyle w:val="tabelanormalny"/>
              <w:numPr>
                <w:ilvl w:val="0"/>
                <w:numId w:val="18"/>
              </w:numPr>
              <w:spacing w:line="288" w:lineRule="auto"/>
            </w:pPr>
          </w:p>
        </w:tc>
        <w:tc>
          <w:tcPr>
            <w:tcW w:w="2693" w:type="dxa"/>
            <w:tcBorders>
              <w:top w:val="single" w:color="7F7F7F" w:sz="4" w:space="0"/>
              <w:left w:val="single" w:color="7F7F7F" w:sz="4" w:space="0"/>
              <w:bottom w:val="single" w:color="7F7F7F" w:sz="18" w:space="0"/>
              <w:right w:val="single" w:color="7F7F7F" w:sz="4" w:space="0"/>
            </w:tcBorders>
          </w:tcPr>
          <w:p w:rsidRPr="00C93E94" w:rsidR="00F923B2" w:rsidP="00F47BE0" w:rsidRDefault="00B75294" w14:paraId="452EF3EF" w14:textId="77777777">
            <w:pPr>
              <w:pStyle w:val="tabelanormalny"/>
              <w:spacing w:line="288" w:lineRule="auto"/>
            </w:pPr>
            <w:r>
              <w:t xml:space="preserve">Elektroniczna Dokumentacja Medyczna (w skrócie </w:t>
            </w:r>
            <w:r w:rsidR="00F923B2">
              <w:t>EDM</w:t>
            </w:r>
            <w:r>
              <w:t>)</w:t>
            </w:r>
          </w:p>
        </w:tc>
        <w:tc>
          <w:tcPr>
            <w:tcW w:w="5670" w:type="dxa"/>
            <w:tcBorders>
              <w:top w:val="single" w:color="7F7F7F" w:sz="4" w:space="0"/>
              <w:left w:val="single" w:color="7F7F7F" w:sz="4" w:space="0"/>
              <w:bottom w:val="single" w:color="7F7F7F" w:sz="18" w:space="0"/>
              <w:right w:val="single" w:color="7F7F7F" w:sz="18" w:space="0"/>
            </w:tcBorders>
          </w:tcPr>
          <w:p w:rsidRPr="00C93E94" w:rsidR="00F923B2" w:rsidP="00F923B2" w:rsidRDefault="00B75294" w14:paraId="120E4E88" w14:textId="77777777">
            <w:pPr>
              <w:pStyle w:val="tabelanormalny"/>
              <w:spacing w:line="288" w:lineRule="auto"/>
            </w:pPr>
            <w:r>
              <w:t xml:space="preserve">Dokumentacja </w:t>
            </w:r>
            <w:r w:rsidR="00FC0B9D">
              <w:t>prowadzona w postaci elektronicznej</w:t>
            </w:r>
            <w:r w:rsidR="00F923B2">
              <w:t xml:space="preserve">. </w:t>
            </w:r>
            <w:r w:rsidRPr="00F923B2" w:rsidR="00F923B2">
              <w:t xml:space="preserve">Obowiązkowi rejestracji w </w:t>
            </w:r>
            <w:r w:rsidR="00F923B2">
              <w:t xml:space="preserve">Systemie </w:t>
            </w:r>
            <w:r w:rsidRPr="00F923B2" w:rsidR="00F923B2">
              <w:t xml:space="preserve">P1 podlegają dokumenty </w:t>
            </w:r>
            <w:r w:rsidR="00F923B2">
              <w:t xml:space="preserve">medyczne </w:t>
            </w:r>
            <w:r w:rsidRPr="00F923B2" w:rsidR="00F923B2">
              <w:t>określone w rozporządzeniu Ministra Zdrowia z dnia 2018-05-08 w sprawie rodzajów elektronicznej dokumentacji medycznej wydanego na podstawie art. 13a ustawy z dnia 28 kwietnia 2011 roku o systemie informacji w ochronie zdrowia</w:t>
            </w:r>
            <w:r w:rsidR="00F923B2">
              <w:t>.</w:t>
            </w:r>
          </w:p>
        </w:tc>
      </w:tr>
      <w:tr w:rsidRPr="00C93E94" w:rsidR="009B2E3F" w:rsidTr="007B366E" w14:paraId="20B8DC2E" w14:textId="77777777">
        <w:trPr>
          <w:cantSplit/>
        </w:trPr>
        <w:tc>
          <w:tcPr>
            <w:tcW w:w="578" w:type="dxa"/>
            <w:tcBorders>
              <w:top w:val="single" w:color="7F7F7F" w:sz="4" w:space="0"/>
              <w:left w:val="single" w:color="7F7F7F" w:sz="18" w:space="0"/>
              <w:bottom w:val="single" w:color="7F7F7F" w:sz="18" w:space="0"/>
              <w:right w:val="single" w:color="7F7F7F" w:sz="4" w:space="0"/>
            </w:tcBorders>
          </w:tcPr>
          <w:p w:rsidRPr="00C93E94" w:rsidR="009B2E3F" w:rsidP="007B366E" w:rsidRDefault="009B2E3F" w14:paraId="1299C43A" w14:textId="77777777">
            <w:pPr>
              <w:pStyle w:val="tabelanormalny"/>
              <w:numPr>
                <w:ilvl w:val="0"/>
                <w:numId w:val="18"/>
              </w:numPr>
              <w:spacing w:line="288" w:lineRule="auto"/>
            </w:pPr>
          </w:p>
        </w:tc>
        <w:tc>
          <w:tcPr>
            <w:tcW w:w="2693" w:type="dxa"/>
            <w:tcBorders>
              <w:top w:val="single" w:color="7F7F7F" w:sz="4" w:space="0"/>
              <w:left w:val="single" w:color="7F7F7F" w:sz="4" w:space="0"/>
              <w:bottom w:val="single" w:color="7F7F7F" w:sz="18" w:space="0"/>
              <w:right w:val="single" w:color="7F7F7F" w:sz="4" w:space="0"/>
            </w:tcBorders>
          </w:tcPr>
          <w:p w:rsidRPr="00C93E94" w:rsidR="009B2E3F" w:rsidP="007B366E" w:rsidRDefault="009B2E3F" w14:paraId="5D7744E7" w14:textId="77777777">
            <w:pPr>
              <w:pStyle w:val="tabelanormalny"/>
              <w:spacing w:line="288" w:lineRule="auto"/>
            </w:pPr>
            <w:r>
              <w:t>IHE</w:t>
            </w:r>
          </w:p>
        </w:tc>
        <w:tc>
          <w:tcPr>
            <w:tcW w:w="5670" w:type="dxa"/>
            <w:tcBorders>
              <w:top w:val="single" w:color="7F7F7F" w:sz="4" w:space="0"/>
              <w:left w:val="single" w:color="7F7F7F" w:sz="4" w:space="0"/>
              <w:bottom w:val="single" w:color="7F7F7F" w:sz="18" w:space="0"/>
              <w:right w:val="single" w:color="7F7F7F" w:sz="18" w:space="0"/>
            </w:tcBorders>
          </w:tcPr>
          <w:p w:rsidRPr="00C93E94" w:rsidR="009B2E3F" w:rsidP="007B366E" w:rsidRDefault="009B2E3F" w14:paraId="72355FAE" w14:textId="77777777">
            <w:pPr>
              <w:pStyle w:val="tabelanormalny"/>
              <w:spacing w:line="288" w:lineRule="auto"/>
            </w:pPr>
            <w:r w:rsidRPr="009B2E3F">
              <w:t>Integrating the Healthcare Enterpise – Organizacja międzynarodowa powołana z inicjatywy producentów sprzętu medycznego i oprogramowania w celu poprawy jakości wymiany informacji medycznej między systemami informatycznymi.</w:t>
            </w:r>
          </w:p>
        </w:tc>
      </w:tr>
      <w:tr w:rsidRPr="00C93E94" w:rsidR="00AD5210" w:rsidTr="00F47BE0" w14:paraId="44E62FA7" w14:textId="77777777">
        <w:trPr>
          <w:cantSplit/>
        </w:trPr>
        <w:tc>
          <w:tcPr>
            <w:tcW w:w="578" w:type="dxa"/>
            <w:tcBorders>
              <w:top w:val="single" w:color="7F7F7F" w:sz="4" w:space="0"/>
              <w:left w:val="single" w:color="7F7F7F" w:sz="18" w:space="0"/>
              <w:bottom w:val="single" w:color="7F7F7F" w:sz="18" w:space="0"/>
              <w:right w:val="single" w:color="7F7F7F" w:sz="4" w:space="0"/>
            </w:tcBorders>
          </w:tcPr>
          <w:p w:rsidRPr="00C93E94" w:rsidR="00AD5210" w:rsidP="00F47BE0" w:rsidRDefault="00AD5210" w14:paraId="4DDBEF00" w14:textId="77777777">
            <w:pPr>
              <w:pStyle w:val="tabelanormalny"/>
              <w:numPr>
                <w:ilvl w:val="0"/>
                <w:numId w:val="18"/>
              </w:numPr>
              <w:spacing w:line="288" w:lineRule="auto"/>
            </w:pPr>
          </w:p>
        </w:tc>
        <w:tc>
          <w:tcPr>
            <w:tcW w:w="2693" w:type="dxa"/>
            <w:tcBorders>
              <w:top w:val="single" w:color="7F7F7F" w:sz="4" w:space="0"/>
              <w:left w:val="single" w:color="7F7F7F" w:sz="4" w:space="0"/>
              <w:bottom w:val="single" w:color="7F7F7F" w:sz="18" w:space="0"/>
              <w:right w:val="single" w:color="7F7F7F" w:sz="4" w:space="0"/>
            </w:tcBorders>
          </w:tcPr>
          <w:p w:rsidRPr="00C93E94" w:rsidR="00AD5210" w:rsidP="00F47BE0" w:rsidRDefault="00AD5210" w14:paraId="2026BF65" w14:textId="77777777">
            <w:pPr>
              <w:pStyle w:val="tabelanormalny"/>
              <w:spacing w:line="288" w:lineRule="auto"/>
            </w:pPr>
            <w:r>
              <w:t>Krajowa domena XDS.b</w:t>
            </w:r>
          </w:p>
        </w:tc>
        <w:tc>
          <w:tcPr>
            <w:tcW w:w="5670" w:type="dxa"/>
            <w:tcBorders>
              <w:top w:val="single" w:color="7F7F7F" w:sz="4" w:space="0"/>
              <w:left w:val="single" w:color="7F7F7F" w:sz="4" w:space="0"/>
              <w:bottom w:val="single" w:color="7F7F7F" w:sz="18" w:space="0"/>
              <w:right w:val="single" w:color="7F7F7F" w:sz="18" w:space="0"/>
            </w:tcBorders>
          </w:tcPr>
          <w:p w:rsidRPr="00C93E94" w:rsidR="00AD5210" w:rsidP="00F47BE0" w:rsidRDefault="00AD5210" w14:paraId="68B7C8AD" w14:textId="77777777">
            <w:pPr>
              <w:pStyle w:val="tabelanormalny"/>
              <w:spacing w:line="288" w:lineRule="auto"/>
            </w:pPr>
            <w:r>
              <w:t xml:space="preserve">Domena XDS (ang. XDS Affinity Domain) powołana na szczeblu krajowym, w ramach której </w:t>
            </w:r>
            <w:r w:rsidRPr="007B366E">
              <w:t xml:space="preserve">System P1 </w:t>
            </w:r>
            <w:r>
              <w:t>pełni rolę Rejestru</w:t>
            </w:r>
            <w:r w:rsidRPr="007B366E">
              <w:t xml:space="preserve"> XDS dla usługodawców zrzeszonych w Krajowej Domenie XDS w zakresie dokumentów podlegających rejestracji w P1.</w:t>
            </w:r>
          </w:p>
        </w:tc>
      </w:tr>
      <w:tr w:rsidRPr="00C93E94" w:rsidR="005E65B6" w:rsidTr="00F47BE0" w14:paraId="424EF219" w14:textId="77777777">
        <w:trPr>
          <w:cantSplit/>
        </w:trPr>
        <w:tc>
          <w:tcPr>
            <w:tcW w:w="578" w:type="dxa"/>
            <w:tcBorders>
              <w:top w:val="single" w:color="7F7F7F" w:sz="4" w:space="0"/>
              <w:left w:val="single" w:color="7F7F7F" w:sz="18" w:space="0"/>
              <w:bottom w:val="single" w:color="7F7F7F" w:sz="18" w:space="0"/>
              <w:right w:val="single" w:color="7F7F7F" w:sz="4" w:space="0"/>
            </w:tcBorders>
          </w:tcPr>
          <w:p w:rsidRPr="00C93E94" w:rsidR="005E65B6" w:rsidP="00F47BE0" w:rsidRDefault="005E65B6" w14:paraId="3461D779" w14:textId="77777777">
            <w:pPr>
              <w:pStyle w:val="tabelanormalny"/>
              <w:numPr>
                <w:ilvl w:val="0"/>
                <w:numId w:val="18"/>
              </w:numPr>
              <w:spacing w:line="288" w:lineRule="auto"/>
            </w:pPr>
          </w:p>
        </w:tc>
        <w:tc>
          <w:tcPr>
            <w:tcW w:w="2693" w:type="dxa"/>
            <w:tcBorders>
              <w:top w:val="single" w:color="7F7F7F" w:sz="4" w:space="0"/>
              <w:left w:val="single" w:color="7F7F7F" w:sz="4" w:space="0"/>
              <w:bottom w:val="single" w:color="7F7F7F" w:sz="18" w:space="0"/>
              <w:right w:val="single" w:color="7F7F7F" w:sz="4" w:space="0"/>
            </w:tcBorders>
          </w:tcPr>
          <w:p w:rsidRPr="00C93E94" w:rsidR="005E65B6" w:rsidP="00AD5210" w:rsidRDefault="00AD5210" w14:paraId="2E183AC1" w14:textId="77777777">
            <w:pPr>
              <w:pStyle w:val="tabelanormalny"/>
              <w:spacing w:line="288" w:lineRule="auto"/>
            </w:pPr>
            <w:r>
              <w:t>Krajowy</w:t>
            </w:r>
            <w:r w:rsidR="005E65B6">
              <w:t xml:space="preserve"> </w:t>
            </w:r>
            <w:r w:rsidR="00DD1621">
              <w:t>Katalog M</w:t>
            </w:r>
            <w:r>
              <w:t>etadanych dla profilu XDS.b (w skrócie: KKM)</w:t>
            </w:r>
          </w:p>
        </w:tc>
        <w:tc>
          <w:tcPr>
            <w:tcW w:w="5670" w:type="dxa"/>
            <w:tcBorders>
              <w:top w:val="single" w:color="7F7F7F" w:sz="4" w:space="0"/>
              <w:left w:val="single" w:color="7F7F7F" w:sz="4" w:space="0"/>
              <w:bottom w:val="single" w:color="7F7F7F" w:sz="18" w:space="0"/>
              <w:right w:val="single" w:color="7F7F7F" w:sz="18" w:space="0"/>
            </w:tcBorders>
          </w:tcPr>
          <w:p w:rsidR="005E65B6" w:rsidP="00DD1621" w:rsidRDefault="00DD1621" w14:paraId="150A89B5" w14:textId="77777777">
            <w:pPr>
              <w:pStyle w:val="tabelanormalny"/>
              <w:spacing w:line="288" w:lineRule="auto"/>
            </w:pPr>
            <w:r>
              <w:t xml:space="preserve">Dokument </w:t>
            </w:r>
            <w:r w:rsidRPr="00DD1621">
              <w:t>wskaz</w:t>
            </w:r>
            <w:r>
              <w:t>ujący sposób</w:t>
            </w:r>
            <w:r w:rsidRPr="00DD1621">
              <w:t xml:space="preserve"> wykorzystania standardowego zestawu metadanych profilu IHE XDS.b na potrzeby rejestrowania informacji o dokumentach medycznych w Rejestrze XDS</w:t>
            </w:r>
            <w:r>
              <w:t xml:space="preserve"> Systemu P1</w:t>
            </w:r>
            <w:r w:rsidRPr="00DD1621">
              <w:t>.</w:t>
            </w:r>
          </w:p>
          <w:p w:rsidRPr="00C93E94" w:rsidR="00C53FC4" w:rsidP="00C53FC4" w:rsidRDefault="00C53FC4" w14:paraId="61487C2B" w14:textId="7DBED94F">
            <w:pPr>
              <w:pStyle w:val="tabelanormalny"/>
              <w:spacing w:line="288" w:lineRule="auto"/>
            </w:pPr>
            <w:r>
              <w:t xml:space="preserve">KKM ograniczony na potrzeby dokumentacji integracyjnej został umieszczony w załączniku </w:t>
            </w:r>
            <w:r w:rsidR="00261D35">
              <w:t xml:space="preserve">nr </w:t>
            </w:r>
            <w:r>
              <w:t>1</w:t>
            </w:r>
            <w:r w:rsidR="001A68CC">
              <w:t>.</w:t>
            </w:r>
            <w:r>
              <w:t xml:space="preserve"> </w:t>
            </w:r>
          </w:p>
        </w:tc>
      </w:tr>
      <w:tr w:rsidRPr="00C93E94" w:rsidR="00100E70" w:rsidTr="00F47BE0" w14:paraId="20E3B535" w14:textId="77777777">
        <w:trPr>
          <w:cantSplit/>
        </w:trPr>
        <w:tc>
          <w:tcPr>
            <w:tcW w:w="578" w:type="dxa"/>
            <w:tcBorders>
              <w:top w:val="single" w:color="7F7F7F" w:sz="4" w:space="0"/>
              <w:left w:val="single" w:color="7F7F7F" w:sz="18" w:space="0"/>
              <w:bottom w:val="single" w:color="7F7F7F" w:sz="18" w:space="0"/>
              <w:right w:val="single" w:color="7F7F7F" w:sz="4" w:space="0"/>
            </w:tcBorders>
          </w:tcPr>
          <w:p w:rsidRPr="00C93E94" w:rsidR="00100E70" w:rsidP="00F47BE0" w:rsidRDefault="00100E70" w14:paraId="3CF2D8B6" w14:textId="77777777">
            <w:pPr>
              <w:pStyle w:val="tabelanormalny"/>
              <w:numPr>
                <w:ilvl w:val="0"/>
                <w:numId w:val="18"/>
              </w:numPr>
              <w:spacing w:line="288" w:lineRule="auto"/>
            </w:pPr>
          </w:p>
        </w:tc>
        <w:tc>
          <w:tcPr>
            <w:tcW w:w="2693" w:type="dxa"/>
            <w:tcBorders>
              <w:top w:val="single" w:color="7F7F7F" w:sz="4" w:space="0"/>
              <w:left w:val="single" w:color="7F7F7F" w:sz="4" w:space="0"/>
              <w:bottom w:val="single" w:color="7F7F7F" w:sz="18" w:space="0"/>
              <w:right w:val="single" w:color="7F7F7F" w:sz="4" w:space="0"/>
            </w:tcBorders>
          </w:tcPr>
          <w:p w:rsidRPr="00C93E94" w:rsidR="00100E70" w:rsidP="00F47BE0" w:rsidRDefault="00100E70" w14:paraId="38081C4A" w14:textId="77777777">
            <w:pPr>
              <w:pStyle w:val="tabelanormalny"/>
              <w:spacing w:line="288" w:lineRule="auto"/>
            </w:pPr>
            <w:r>
              <w:t>Odbiorca/Konsument Dokumentów</w:t>
            </w:r>
          </w:p>
        </w:tc>
        <w:tc>
          <w:tcPr>
            <w:tcW w:w="5670" w:type="dxa"/>
            <w:tcBorders>
              <w:top w:val="single" w:color="7F7F7F" w:sz="4" w:space="0"/>
              <w:left w:val="single" w:color="7F7F7F" w:sz="4" w:space="0"/>
              <w:bottom w:val="single" w:color="7F7F7F" w:sz="18" w:space="0"/>
              <w:right w:val="single" w:color="7F7F7F" w:sz="18" w:space="0"/>
            </w:tcBorders>
          </w:tcPr>
          <w:p w:rsidRPr="00C93E94" w:rsidR="00100E70" w:rsidP="00F47BE0" w:rsidRDefault="00100E70" w14:paraId="786BC2C5" w14:textId="77777777">
            <w:pPr>
              <w:pStyle w:val="tabelanormalny"/>
              <w:spacing w:line="288" w:lineRule="auto"/>
            </w:pPr>
            <w:r>
              <w:t xml:space="preserve">Aktor profilu XDS.b (ang. Document Consumer), </w:t>
            </w:r>
            <w:r w:rsidRPr="00877D64">
              <w:t xml:space="preserve">używa metadanych do wyszukiwania </w:t>
            </w:r>
            <w:r>
              <w:t xml:space="preserve">i pobierania </w:t>
            </w:r>
            <w:r w:rsidRPr="00877D64">
              <w:t>dokumentów</w:t>
            </w:r>
            <w:r>
              <w:t>.</w:t>
            </w:r>
            <w:r w:rsidRPr="007B366E">
              <w:t xml:space="preserve"> </w:t>
            </w:r>
          </w:p>
        </w:tc>
      </w:tr>
      <w:tr w:rsidRPr="00C93E94" w:rsidR="00936EDA" w:rsidTr="00F47BE0" w14:paraId="676A5416" w14:textId="77777777">
        <w:trPr>
          <w:cantSplit/>
        </w:trPr>
        <w:tc>
          <w:tcPr>
            <w:tcW w:w="578" w:type="dxa"/>
            <w:tcBorders>
              <w:top w:val="single" w:color="7F7F7F" w:sz="4" w:space="0"/>
              <w:left w:val="single" w:color="7F7F7F" w:sz="18" w:space="0"/>
              <w:bottom w:val="single" w:color="7F7F7F" w:sz="18" w:space="0"/>
              <w:right w:val="single" w:color="7F7F7F" w:sz="4" w:space="0"/>
            </w:tcBorders>
          </w:tcPr>
          <w:p w:rsidRPr="00C93E94" w:rsidR="00936EDA" w:rsidP="00F47BE0" w:rsidRDefault="00936EDA" w14:paraId="0FB78278" w14:textId="77777777">
            <w:pPr>
              <w:pStyle w:val="tabelanormalny"/>
              <w:numPr>
                <w:ilvl w:val="0"/>
                <w:numId w:val="18"/>
              </w:numPr>
              <w:spacing w:line="288" w:lineRule="auto"/>
            </w:pPr>
          </w:p>
        </w:tc>
        <w:tc>
          <w:tcPr>
            <w:tcW w:w="2693" w:type="dxa"/>
            <w:tcBorders>
              <w:top w:val="single" w:color="7F7F7F" w:sz="4" w:space="0"/>
              <w:left w:val="single" w:color="7F7F7F" w:sz="4" w:space="0"/>
              <w:bottom w:val="single" w:color="7F7F7F" w:sz="18" w:space="0"/>
              <w:right w:val="single" w:color="7F7F7F" w:sz="4" w:space="0"/>
            </w:tcBorders>
          </w:tcPr>
          <w:p w:rsidRPr="00C93E94" w:rsidR="00936EDA" w:rsidP="00F47BE0" w:rsidRDefault="00100E70" w14:paraId="7C0598DB" w14:textId="77777777">
            <w:pPr>
              <w:pStyle w:val="tabelanormalny"/>
              <w:spacing w:line="288" w:lineRule="auto"/>
            </w:pPr>
            <w:r>
              <w:t>Podmiot Leczniczy</w:t>
            </w:r>
          </w:p>
        </w:tc>
        <w:tc>
          <w:tcPr>
            <w:tcW w:w="5670" w:type="dxa"/>
            <w:tcBorders>
              <w:top w:val="single" w:color="7F7F7F" w:sz="4" w:space="0"/>
              <w:left w:val="single" w:color="7F7F7F" w:sz="4" w:space="0"/>
              <w:bottom w:val="single" w:color="7F7F7F" w:sz="18" w:space="0"/>
              <w:right w:val="single" w:color="7F7F7F" w:sz="18" w:space="0"/>
            </w:tcBorders>
          </w:tcPr>
          <w:p w:rsidRPr="00C93E94" w:rsidR="00936EDA" w:rsidP="00100E70" w:rsidRDefault="00100E70" w14:paraId="3BBA1084" w14:textId="77777777">
            <w:pPr>
              <w:pStyle w:val="tabelanormalny"/>
              <w:spacing w:line="288" w:lineRule="auto"/>
            </w:pPr>
            <w:r w:rsidRPr="00100E70">
              <w:t>Podmiot mający zdolność do wykonywania działań związanych z udzielaniem świadczeń medycznych</w:t>
            </w:r>
            <w:r>
              <w:t>.</w:t>
            </w:r>
          </w:p>
        </w:tc>
      </w:tr>
      <w:tr w:rsidRPr="00C93E94" w:rsidR="00936EDA" w:rsidTr="00F47BE0" w14:paraId="583F69FC" w14:textId="77777777">
        <w:trPr>
          <w:cantSplit/>
        </w:trPr>
        <w:tc>
          <w:tcPr>
            <w:tcW w:w="578" w:type="dxa"/>
            <w:tcBorders>
              <w:top w:val="single" w:color="7F7F7F" w:sz="4" w:space="0"/>
              <w:left w:val="single" w:color="7F7F7F" w:sz="18" w:space="0"/>
              <w:bottom w:val="single" w:color="7F7F7F" w:sz="18" w:space="0"/>
              <w:right w:val="single" w:color="7F7F7F" w:sz="4" w:space="0"/>
            </w:tcBorders>
          </w:tcPr>
          <w:p w:rsidRPr="00C93E94" w:rsidR="00936EDA" w:rsidP="00F47BE0" w:rsidRDefault="00936EDA" w14:paraId="1FC39945" w14:textId="77777777">
            <w:pPr>
              <w:pStyle w:val="tabelanormalny"/>
              <w:numPr>
                <w:ilvl w:val="0"/>
                <w:numId w:val="18"/>
              </w:numPr>
              <w:spacing w:line="288" w:lineRule="auto"/>
            </w:pPr>
          </w:p>
        </w:tc>
        <w:tc>
          <w:tcPr>
            <w:tcW w:w="2693" w:type="dxa"/>
            <w:tcBorders>
              <w:top w:val="single" w:color="7F7F7F" w:sz="4" w:space="0"/>
              <w:left w:val="single" w:color="7F7F7F" w:sz="4" w:space="0"/>
              <w:bottom w:val="single" w:color="7F7F7F" w:sz="18" w:space="0"/>
              <w:right w:val="single" w:color="7F7F7F" w:sz="4" w:space="0"/>
            </w:tcBorders>
          </w:tcPr>
          <w:p w:rsidRPr="00C93E94" w:rsidR="00936EDA" w:rsidP="00936EDA" w:rsidRDefault="00936EDA" w14:paraId="2E7DE6D4" w14:textId="77777777">
            <w:pPr>
              <w:pStyle w:val="tabelanormalny"/>
              <w:spacing w:line="288" w:lineRule="auto"/>
            </w:pPr>
            <w:r>
              <w:t>Rejestr XDS</w:t>
            </w:r>
          </w:p>
        </w:tc>
        <w:tc>
          <w:tcPr>
            <w:tcW w:w="5670" w:type="dxa"/>
            <w:tcBorders>
              <w:top w:val="single" w:color="7F7F7F" w:sz="4" w:space="0"/>
              <w:left w:val="single" w:color="7F7F7F" w:sz="4" w:space="0"/>
              <w:bottom w:val="single" w:color="7F7F7F" w:sz="18" w:space="0"/>
              <w:right w:val="single" w:color="7F7F7F" w:sz="18" w:space="0"/>
            </w:tcBorders>
          </w:tcPr>
          <w:p w:rsidRPr="00C93E94" w:rsidR="00936EDA" w:rsidP="00F47BE0" w:rsidRDefault="00C36C7B" w14:paraId="211E8A09" w14:textId="77777777">
            <w:pPr>
              <w:pStyle w:val="tabelanormalny"/>
              <w:spacing w:line="288" w:lineRule="auto"/>
            </w:pPr>
            <w:r>
              <w:t xml:space="preserve">Aktor profilu XDS. </w:t>
            </w:r>
            <w:r w:rsidRPr="00C36C7B">
              <w:t>Miejsce przechowywania Indeksów Dokumentów Medycznych, informacji o wysyłce, folderach i asocjacjach pomiędzy tymi encjami. Rejestr XDS.b umożliwia wyszukiwanie indeksów przy zastosowaniu predefiniowanych zapytań. Dane Rejestru XDS.b chronione są mechanizmem kontroli dostępu</w:t>
            </w:r>
          </w:p>
        </w:tc>
      </w:tr>
      <w:tr w:rsidRPr="00C93E94" w:rsidR="0002289E" w:rsidTr="007B366E" w14:paraId="3E7674E9" w14:textId="77777777">
        <w:trPr>
          <w:cantSplit/>
        </w:trPr>
        <w:tc>
          <w:tcPr>
            <w:tcW w:w="578" w:type="dxa"/>
            <w:tcBorders>
              <w:top w:val="single" w:color="7F7F7F" w:sz="4" w:space="0"/>
              <w:left w:val="single" w:color="7F7F7F" w:sz="18" w:space="0"/>
              <w:bottom w:val="single" w:color="7F7F7F" w:sz="18" w:space="0"/>
              <w:right w:val="single" w:color="7F7F7F" w:sz="4" w:space="0"/>
            </w:tcBorders>
          </w:tcPr>
          <w:p w:rsidRPr="00C93E94" w:rsidR="0002289E" w:rsidP="007B366E" w:rsidRDefault="0002289E" w14:paraId="0562CB0E" w14:textId="77777777">
            <w:pPr>
              <w:pStyle w:val="tabelanormalny"/>
              <w:numPr>
                <w:ilvl w:val="0"/>
                <w:numId w:val="18"/>
              </w:numPr>
              <w:spacing w:line="288" w:lineRule="auto"/>
            </w:pPr>
          </w:p>
        </w:tc>
        <w:tc>
          <w:tcPr>
            <w:tcW w:w="2693" w:type="dxa"/>
            <w:tcBorders>
              <w:top w:val="single" w:color="7F7F7F" w:sz="4" w:space="0"/>
              <w:left w:val="single" w:color="7F7F7F" w:sz="4" w:space="0"/>
              <w:bottom w:val="single" w:color="7F7F7F" w:sz="18" w:space="0"/>
              <w:right w:val="single" w:color="7F7F7F" w:sz="4" w:space="0"/>
            </w:tcBorders>
          </w:tcPr>
          <w:p w:rsidRPr="00C93E94" w:rsidR="0002289E" w:rsidP="007B366E" w:rsidRDefault="00936EDA" w14:paraId="3B2A1CE6" w14:textId="77777777">
            <w:pPr>
              <w:pStyle w:val="tabelanormalny"/>
              <w:spacing w:line="288" w:lineRule="auto"/>
            </w:pPr>
            <w:r>
              <w:t>Repozytorium XDS</w:t>
            </w:r>
          </w:p>
        </w:tc>
        <w:tc>
          <w:tcPr>
            <w:tcW w:w="5670" w:type="dxa"/>
            <w:tcBorders>
              <w:top w:val="single" w:color="7F7F7F" w:sz="4" w:space="0"/>
              <w:left w:val="single" w:color="7F7F7F" w:sz="4" w:space="0"/>
              <w:bottom w:val="single" w:color="7F7F7F" w:sz="18" w:space="0"/>
              <w:right w:val="single" w:color="7F7F7F" w:sz="18" w:space="0"/>
            </w:tcBorders>
          </w:tcPr>
          <w:p w:rsidRPr="00C93E94" w:rsidR="007B366E" w:rsidP="0084475B" w:rsidRDefault="00C36C7B" w14:paraId="33710704" w14:textId="77777777">
            <w:pPr>
              <w:pStyle w:val="tabelanormalny"/>
              <w:spacing w:line="288" w:lineRule="auto"/>
            </w:pPr>
            <w:r>
              <w:t xml:space="preserve">Aktor profilu XDS. </w:t>
            </w:r>
            <w:r w:rsidRPr="00C36C7B">
              <w:t>Miejsce przechowywania dokumentów medycznych. Operacja przekazania dokumentów medycznych do Repozytorium XDS.b zawiera treść tych dokumentów i całą treść komunikatu żądania wysyłki. Po zapisaniu dokumentów medycznych w Repozytorium XDS.b treść komunikatu żądania wysyłki przekazywana jest do Rejestru XDS.b celem 'zaindeksowania' tych dokumentów w rejestrze.</w:t>
            </w:r>
          </w:p>
        </w:tc>
      </w:tr>
      <w:tr w:rsidRPr="00C93E94" w:rsidR="004C771D" w:rsidTr="00F55456" w14:paraId="06812C4E" w14:textId="77777777">
        <w:trPr>
          <w:cantSplit/>
        </w:trPr>
        <w:tc>
          <w:tcPr>
            <w:tcW w:w="578" w:type="dxa"/>
            <w:tcBorders>
              <w:top w:val="single" w:color="7F7F7F" w:sz="4" w:space="0"/>
              <w:left w:val="single" w:color="7F7F7F" w:sz="18" w:space="0"/>
              <w:bottom w:val="single" w:color="7F7F7F" w:sz="18" w:space="0"/>
              <w:right w:val="single" w:color="7F7F7F" w:sz="4" w:space="0"/>
            </w:tcBorders>
          </w:tcPr>
          <w:p w:rsidRPr="00C93E94" w:rsidR="004C771D" w:rsidP="00F55456" w:rsidRDefault="004C771D" w14:paraId="1CB2953B" w14:textId="77777777">
            <w:pPr>
              <w:pStyle w:val="tabelanormalny"/>
              <w:numPr>
                <w:ilvl w:val="0"/>
                <w:numId w:val="18"/>
              </w:numPr>
              <w:spacing w:line="288" w:lineRule="auto"/>
            </w:pPr>
          </w:p>
        </w:tc>
        <w:tc>
          <w:tcPr>
            <w:tcW w:w="2693" w:type="dxa"/>
            <w:tcBorders>
              <w:top w:val="single" w:color="7F7F7F" w:sz="4" w:space="0"/>
              <w:left w:val="single" w:color="7F7F7F" w:sz="4" w:space="0"/>
              <w:bottom w:val="single" w:color="7F7F7F" w:sz="18" w:space="0"/>
              <w:right w:val="single" w:color="7F7F7F" w:sz="4" w:space="0"/>
            </w:tcBorders>
          </w:tcPr>
          <w:p w:rsidRPr="00C93E94" w:rsidR="004C771D" w:rsidP="00F55456" w:rsidRDefault="004C771D" w14:paraId="0A13C9BC" w14:textId="5C3D3BC8">
            <w:pPr>
              <w:pStyle w:val="tabelanormalny"/>
              <w:spacing w:line="288" w:lineRule="auto"/>
            </w:pPr>
            <w:r>
              <w:t>SZAR</w:t>
            </w:r>
          </w:p>
        </w:tc>
        <w:tc>
          <w:tcPr>
            <w:tcW w:w="5670" w:type="dxa"/>
            <w:tcBorders>
              <w:top w:val="single" w:color="7F7F7F" w:sz="4" w:space="0"/>
              <w:left w:val="single" w:color="7F7F7F" w:sz="4" w:space="0"/>
              <w:bottom w:val="single" w:color="7F7F7F" w:sz="18" w:space="0"/>
              <w:right w:val="single" w:color="7F7F7F" w:sz="18" w:space="0"/>
            </w:tcBorders>
          </w:tcPr>
          <w:p w:rsidRPr="00C93E94" w:rsidR="00A03068" w:rsidP="00F55456" w:rsidRDefault="00747D0E" w14:paraId="342EE7D9" w14:textId="1335CA48">
            <w:pPr>
              <w:pStyle w:val="tabelanormalny"/>
              <w:spacing w:line="288" w:lineRule="auto"/>
            </w:pPr>
            <w:r>
              <w:t>System Za</w:t>
            </w:r>
            <w:r w:rsidR="00A03068">
              <w:t xml:space="preserve">rządzania Adresami Repozytoriów - pełni rolę centralnego rejestru </w:t>
            </w:r>
            <w:r w:rsidRPr="00AC674B" w:rsidR="00A03068">
              <w:t>repozytoriów</w:t>
            </w:r>
            <w:r w:rsidR="00A03068">
              <w:t xml:space="preserve"> dokumentów </w:t>
            </w:r>
            <w:r w:rsidRPr="00AC674B" w:rsidR="00A03068">
              <w:t xml:space="preserve">wraz z ich identyfikatorami OID oraz </w:t>
            </w:r>
            <w:r w:rsidR="00A03068">
              <w:t xml:space="preserve">udostępnia </w:t>
            </w:r>
            <w:r w:rsidRPr="00AC674B" w:rsidR="00A03068">
              <w:t>usługę tłumaczącą OID na adres usług sieciowych repozytorium</w:t>
            </w:r>
            <w:r w:rsidR="00A03068">
              <w:t xml:space="preserve"> wykorzystywanych do pobierania dokumentów.</w:t>
            </w:r>
          </w:p>
        </w:tc>
      </w:tr>
      <w:tr w:rsidRPr="00C93E94" w:rsidR="00413573" w:rsidTr="00F47BE0" w14:paraId="5AE632E7" w14:textId="77777777">
        <w:trPr>
          <w:cantSplit/>
        </w:trPr>
        <w:tc>
          <w:tcPr>
            <w:tcW w:w="578" w:type="dxa"/>
            <w:tcBorders>
              <w:top w:val="single" w:color="7F7F7F" w:sz="4" w:space="0"/>
              <w:left w:val="single" w:color="7F7F7F" w:sz="18" w:space="0"/>
              <w:bottom w:val="single" w:color="7F7F7F" w:sz="18" w:space="0"/>
              <w:right w:val="single" w:color="7F7F7F" w:sz="4" w:space="0"/>
            </w:tcBorders>
          </w:tcPr>
          <w:p w:rsidRPr="00C93E94" w:rsidR="00413573" w:rsidP="00F55456" w:rsidRDefault="00F55456" w14:paraId="34CE0A41" w14:textId="21599B20">
            <w:pPr>
              <w:pStyle w:val="tabelanormalny"/>
              <w:spacing w:line="288" w:lineRule="auto"/>
            </w:pPr>
            <w:r>
              <w:t>19.</w:t>
            </w:r>
          </w:p>
        </w:tc>
        <w:tc>
          <w:tcPr>
            <w:tcW w:w="2693" w:type="dxa"/>
            <w:tcBorders>
              <w:top w:val="single" w:color="7F7F7F" w:sz="4" w:space="0"/>
              <w:left w:val="single" w:color="7F7F7F" w:sz="4" w:space="0"/>
              <w:bottom w:val="single" w:color="7F7F7F" w:sz="18" w:space="0"/>
              <w:right w:val="single" w:color="7F7F7F" w:sz="4" w:space="0"/>
            </w:tcBorders>
          </w:tcPr>
          <w:p w:rsidRPr="00C93E94" w:rsidR="00413573" w:rsidP="00F47BE0" w:rsidRDefault="00413573" w14:paraId="72782DFD" w14:textId="77777777">
            <w:pPr>
              <w:pStyle w:val="tabelanormalny"/>
              <w:spacing w:line="288" w:lineRule="auto"/>
            </w:pPr>
            <w:r>
              <w:t>XDS.b</w:t>
            </w:r>
          </w:p>
        </w:tc>
        <w:tc>
          <w:tcPr>
            <w:tcW w:w="5670" w:type="dxa"/>
            <w:tcBorders>
              <w:top w:val="single" w:color="7F7F7F" w:sz="4" w:space="0"/>
              <w:left w:val="single" w:color="7F7F7F" w:sz="4" w:space="0"/>
              <w:bottom w:val="single" w:color="7F7F7F" w:sz="18" w:space="0"/>
              <w:right w:val="single" w:color="7F7F7F" w:sz="18" w:space="0"/>
            </w:tcBorders>
          </w:tcPr>
          <w:p w:rsidRPr="00C93E94" w:rsidR="00413573" w:rsidP="00F47BE0" w:rsidRDefault="00413573" w14:paraId="168E4EB6" w14:textId="77777777">
            <w:pPr>
              <w:pStyle w:val="tabelanormalny"/>
              <w:spacing w:line="288" w:lineRule="auto"/>
            </w:pPr>
            <w:r>
              <w:t xml:space="preserve">Profil integracyjny IHE wykorzystywany do obsługi wymiany EDM, w tym do </w:t>
            </w:r>
            <w:r w:rsidRPr="00787F03">
              <w:t>rejestrowania informacji o dokumentach medycznych</w:t>
            </w:r>
            <w:r>
              <w:t xml:space="preserve"> wytworzonych w ramach Zdarzeń</w:t>
            </w:r>
            <w:r w:rsidRPr="00C61263">
              <w:t xml:space="preserve"> Medyczn</w:t>
            </w:r>
            <w:r>
              <w:t>ych.</w:t>
            </w:r>
          </w:p>
        </w:tc>
      </w:tr>
      <w:tr w:rsidRPr="00C93E94" w:rsidR="00264BEC" w:rsidTr="007B366E" w14:paraId="2469995B" w14:textId="77777777">
        <w:trPr>
          <w:cantSplit/>
        </w:trPr>
        <w:tc>
          <w:tcPr>
            <w:tcW w:w="578" w:type="dxa"/>
            <w:tcBorders>
              <w:top w:val="single" w:color="7F7F7F" w:sz="4" w:space="0"/>
              <w:left w:val="single" w:color="7F7F7F" w:sz="18" w:space="0"/>
              <w:bottom w:val="single" w:color="7F7F7F" w:sz="18" w:space="0"/>
              <w:right w:val="single" w:color="7F7F7F" w:sz="4" w:space="0"/>
            </w:tcBorders>
          </w:tcPr>
          <w:p w:rsidRPr="00C93E94" w:rsidR="00264BEC" w:rsidP="00F55456" w:rsidRDefault="00F55456" w14:paraId="62EBF3C5" w14:textId="05A0E183">
            <w:pPr>
              <w:pStyle w:val="tabelanormalny"/>
              <w:spacing w:line="288" w:lineRule="auto"/>
            </w:pPr>
            <w:r>
              <w:t>20.</w:t>
            </w:r>
          </w:p>
        </w:tc>
        <w:tc>
          <w:tcPr>
            <w:tcW w:w="2693" w:type="dxa"/>
            <w:tcBorders>
              <w:top w:val="single" w:color="7F7F7F" w:sz="4" w:space="0"/>
              <w:left w:val="single" w:color="7F7F7F" w:sz="4" w:space="0"/>
              <w:bottom w:val="single" w:color="7F7F7F" w:sz="18" w:space="0"/>
              <w:right w:val="single" w:color="7F7F7F" w:sz="4" w:space="0"/>
            </w:tcBorders>
          </w:tcPr>
          <w:p w:rsidRPr="00C93E94" w:rsidR="00264BEC" w:rsidP="007B366E" w:rsidRDefault="00264BEC" w14:paraId="42CC737B" w14:textId="77777777">
            <w:pPr>
              <w:pStyle w:val="tabelanormalny"/>
              <w:spacing w:line="288" w:lineRule="auto"/>
            </w:pPr>
            <w:r>
              <w:t>XDS</w:t>
            </w:r>
            <w:r w:rsidR="00413573">
              <w:t>-I</w:t>
            </w:r>
            <w:r>
              <w:t>.b</w:t>
            </w:r>
          </w:p>
        </w:tc>
        <w:tc>
          <w:tcPr>
            <w:tcW w:w="5670" w:type="dxa"/>
            <w:tcBorders>
              <w:top w:val="single" w:color="7F7F7F" w:sz="4" w:space="0"/>
              <w:left w:val="single" w:color="7F7F7F" w:sz="4" w:space="0"/>
              <w:bottom w:val="single" w:color="7F7F7F" w:sz="18" w:space="0"/>
              <w:right w:val="single" w:color="7F7F7F" w:sz="18" w:space="0"/>
            </w:tcBorders>
          </w:tcPr>
          <w:p w:rsidRPr="00C93E94" w:rsidR="00787F03" w:rsidP="00413573" w:rsidRDefault="007B366E" w14:paraId="4F35249C" w14:textId="77777777">
            <w:pPr>
              <w:pStyle w:val="tabelanormalny"/>
              <w:spacing w:line="288" w:lineRule="auto"/>
            </w:pPr>
            <w:r>
              <w:t xml:space="preserve">Profil integracyjny IHE wykorzystywany do obsługi </w:t>
            </w:r>
            <w:r w:rsidR="00413573">
              <w:t xml:space="preserve">danych obrazowych w ramach </w:t>
            </w:r>
            <w:r>
              <w:t>wymiany EDM</w:t>
            </w:r>
            <w:r w:rsidR="00A95BC9">
              <w:t>.</w:t>
            </w:r>
            <w:r w:rsidR="00413573">
              <w:t xml:space="preserve"> D</w:t>
            </w:r>
            <w:r w:rsidRPr="00413573" w:rsidR="00413573">
              <w:t>okumentację typu DICOM indeksuje się w postaci dwóch dokumentów – opisowego „diagnostics report” oraz tzw. manifestu</w:t>
            </w:r>
            <w:r w:rsidR="00413573">
              <w:t>. Pobieranie dokumentów</w:t>
            </w:r>
            <w:r w:rsidRPr="00413573" w:rsidR="00413573">
              <w:t xml:space="preserve"> z repozytorium dokumentów obrazowych usługodawcy </w:t>
            </w:r>
            <w:r w:rsidR="00413573">
              <w:t xml:space="preserve">jest realizowane </w:t>
            </w:r>
            <w:r w:rsidRPr="00413573" w:rsidR="00413573">
              <w:t>przy wykorzystaniu standardu WADO</w:t>
            </w:r>
            <w:r w:rsidR="00413573">
              <w:t>.</w:t>
            </w:r>
          </w:p>
        </w:tc>
      </w:tr>
      <w:tr w:rsidRPr="00C93E94" w:rsidR="00B13C22" w:rsidTr="00B13C22" w14:paraId="1ED27E2D" w14:textId="77777777">
        <w:trPr>
          <w:cantSplit/>
        </w:trPr>
        <w:tc>
          <w:tcPr>
            <w:tcW w:w="578" w:type="dxa"/>
            <w:tcBorders>
              <w:top w:val="single" w:color="7F7F7F" w:sz="4" w:space="0"/>
              <w:left w:val="single" w:color="7F7F7F" w:sz="18" w:space="0"/>
              <w:bottom w:val="single" w:color="7F7F7F" w:sz="18" w:space="0"/>
              <w:right w:val="single" w:color="7F7F7F" w:sz="4" w:space="0"/>
            </w:tcBorders>
          </w:tcPr>
          <w:p w:rsidRPr="00C93E94" w:rsidR="00B13C22" w:rsidP="00F55456" w:rsidRDefault="00F55456" w14:paraId="6D98A12B" w14:textId="07F80BA0">
            <w:pPr>
              <w:pStyle w:val="tabelanormalny"/>
              <w:spacing w:line="288" w:lineRule="auto"/>
            </w:pPr>
            <w:r>
              <w:t>21.</w:t>
            </w:r>
          </w:p>
        </w:tc>
        <w:tc>
          <w:tcPr>
            <w:tcW w:w="2693" w:type="dxa"/>
            <w:tcBorders>
              <w:top w:val="single" w:color="7F7F7F" w:sz="4" w:space="0"/>
              <w:left w:val="single" w:color="7F7F7F" w:sz="4" w:space="0"/>
              <w:bottom w:val="single" w:color="7F7F7F" w:sz="18" w:space="0"/>
              <w:right w:val="single" w:color="7F7F7F" w:sz="4" w:space="0"/>
            </w:tcBorders>
          </w:tcPr>
          <w:p w:rsidRPr="00C93E94" w:rsidR="00B13C22" w:rsidP="007B366E" w:rsidRDefault="00264BEC" w14:paraId="4163FB08" w14:textId="77777777">
            <w:pPr>
              <w:pStyle w:val="tabelanormalny"/>
              <w:spacing w:line="288" w:lineRule="auto"/>
            </w:pPr>
            <w:r>
              <w:t>Zdarzenie Medyczne</w:t>
            </w:r>
            <w:r w:rsidR="00B75294">
              <w:t xml:space="preserve"> (w skrócie ZM)</w:t>
            </w:r>
          </w:p>
        </w:tc>
        <w:tc>
          <w:tcPr>
            <w:tcW w:w="5670" w:type="dxa"/>
            <w:tcBorders>
              <w:top w:val="single" w:color="7F7F7F" w:sz="4" w:space="0"/>
              <w:left w:val="single" w:color="7F7F7F" w:sz="4" w:space="0"/>
              <w:bottom w:val="single" w:color="7F7F7F" w:sz="18" w:space="0"/>
              <w:right w:val="single" w:color="7F7F7F" w:sz="18" w:space="0"/>
            </w:tcBorders>
          </w:tcPr>
          <w:p w:rsidRPr="00C93E94" w:rsidR="00B13C22" w:rsidP="007B366E" w:rsidRDefault="00264BEC" w14:paraId="45288A1B" w14:textId="77777777">
            <w:pPr>
              <w:pStyle w:val="tabelanormalny"/>
              <w:spacing w:line="288" w:lineRule="auto"/>
            </w:pPr>
            <w:r w:rsidRPr="00264BEC">
              <w:t>Czynność w ramach świadczenia zdrowotnego lub świadczenia zdrowotnego rzeczowego, o których mowa w ustawie z dnia 27 sierpnia 2004 r. o świadczeniach opieki zdrowotnej finansowanych ze środków publicznych, której dane są przetwarzane w systemie informacji (Ustawa z dnia 28 kwietnia 2011 r. o systemie informacji w ochronie zdrowia).</w:t>
            </w:r>
          </w:p>
        </w:tc>
      </w:tr>
      <w:tr w:rsidRPr="00C93E94" w:rsidR="005E65B6" w:rsidTr="005E65B6" w14:paraId="44F6F839" w14:textId="77777777">
        <w:trPr>
          <w:cantSplit/>
        </w:trPr>
        <w:tc>
          <w:tcPr>
            <w:tcW w:w="578" w:type="dxa"/>
            <w:tcBorders>
              <w:top w:val="single" w:color="7F7F7F" w:sz="4" w:space="0"/>
              <w:left w:val="single" w:color="7F7F7F" w:sz="18" w:space="0"/>
              <w:bottom w:val="single" w:color="7F7F7F" w:sz="18" w:space="0"/>
              <w:right w:val="single" w:color="7F7F7F" w:sz="4" w:space="0"/>
            </w:tcBorders>
          </w:tcPr>
          <w:p w:rsidRPr="00C93E94" w:rsidR="005E65B6" w:rsidP="00F55456" w:rsidRDefault="00F55456" w14:paraId="2946DB82" w14:textId="51E2B2F8">
            <w:pPr>
              <w:pStyle w:val="tabelanormalny"/>
              <w:spacing w:line="288" w:lineRule="auto"/>
            </w:pPr>
            <w:r>
              <w:t>22.</w:t>
            </w:r>
          </w:p>
        </w:tc>
        <w:tc>
          <w:tcPr>
            <w:tcW w:w="2693" w:type="dxa"/>
            <w:tcBorders>
              <w:top w:val="single" w:color="7F7F7F" w:sz="4" w:space="0"/>
              <w:left w:val="single" w:color="7F7F7F" w:sz="4" w:space="0"/>
              <w:bottom w:val="single" w:color="7F7F7F" w:sz="18" w:space="0"/>
              <w:right w:val="single" w:color="7F7F7F" w:sz="4" w:space="0"/>
            </w:tcBorders>
          </w:tcPr>
          <w:p w:rsidRPr="00C93E94" w:rsidR="005E65B6" w:rsidP="00F47BE0" w:rsidRDefault="005E65B6" w14:paraId="5FF05B33" w14:textId="77777777">
            <w:pPr>
              <w:pStyle w:val="tabelanormalny"/>
              <w:spacing w:line="288" w:lineRule="auto"/>
            </w:pPr>
            <w:r>
              <w:t>Źródło Dokumentów</w:t>
            </w:r>
          </w:p>
        </w:tc>
        <w:tc>
          <w:tcPr>
            <w:tcW w:w="5670" w:type="dxa"/>
            <w:tcBorders>
              <w:top w:val="single" w:color="7F7F7F" w:sz="4" w:space="0"/>
              <w:left w:val="single" w:color="7F7F7F" w:sz="4" w:space="0"/>
              <w:bottom w:val="single" w:color="7F7F7F" w:sz="18" w:space="0"/>
              <w:right w:val="single" w:color="7F7F7F" w:sz="18" w:space="0"/>
            </w:tcBorders>
          </w:tcPr>
          <w:p w:rsidRPr="00C93E94" w:rsidR="005E65B6" w:rsidP="00877D64" w:rsidRDefault="005E65B6" w14:paraId="18CCDEB1" w14:textId="77777777">
            <w:pPr>
              <w:pStyle w:val="tabelanormalny"/>
              <w:spacing w:line="288" w:lineRule="auto"/>
            </w:pPr>
            <w:r>
              <w:t>Aktor profilu XDS.b.</w:t>
            </w:r>
            <w:r w:rsidR="00877D64">
              <w:t xml:space="preserve"> (ang. Document Source)</w:t>
            </w:r>
            <w:r>
              <w:t>, tw</w:t>
            </w:r>
            <w:r w:rsidRPr="005E65B6">
              <w:t>orzy dokumenty i odpowiada za wysyłkę metadanych i dokumentów do rejestru i repozytorium.</w:t>
            </w:r>
          </w:p>
        </w:tc>
      </w:tr>
    </w:tbl>
    <w:p w:rsidR="00DE09BF" w:rsidP="00DE09BF" w:rsidRDefault="00DE09BF" w14:paraId="5F9C7FEE" w14:textId="77777777">
      <w:pPr>
        <w:pStyle w:val="Caption"/>
      </w:pPr>
      <w:bookmarkStart w:name="_Toc18318104" w:id="23"/>
      <w:r w:rsidRPr="00C93E94">
        <w:t xml:space="preserve">Tabela </w:t>
      </w:r>
      <w:r>
        <w:rPr>
          <w:noProof/>
        </w:rPr>
        <w:fldChar w:fldCharType="begin"/>
      </w:r>
      <w:r>
        <w:rPr>
          <w:noProof/>
        </w:rPr>
        <w:instrText xml:space="preserve"> SEQ Tabela \* ARABIC </w:instrText>
      </w:r>
      <w:r>
        <w:rPr>
          <w:noProof/>
        </w:rPr>
        <w:fldChar w:fldCharType="separate"/>
      </w:r>
      <w:r>
        <w:rPr>
          <w:noProof/>
        </w:rPr>
        <w:t>1</w:t>
      </w:r>
      <w:r>
        <w:rPr>
          <w:noProof/>
        </w:rPr>
        <w:fldChar w:fldCharType="end"/>
      </w:r>
      <w:r w:rsidRPr="00C93E94">
        <w:t xml:space="preserve">. </w:t>
      </w:r>
      <w:r>
        <w:t>Wykorzystywane skróty i terminy</w:t>
      </w:r>
      <w:bookmarkEnd w:id="23"/>
    </w:p>
    <w:p w:rsidRPr="00C93E94" w:rsidR="00E46697" w:rsidP="00911709" w:rsidRDefault="00E46697" w14:paraId="5997CC1D" w14:textId="77777777">
      <w:pPr>
        <w:spacing w:line="288" w:lineRule="auto"/>
      </w:pPr>
    </w:p>
    <w:p w:rsidRPr="00C93E94" w:rsidR="00E46697" w:rsidP="00911709" w:rsidRDefault="00E46697" w14:paraId="14576EBF" w14:textId="77777777">
      <w:pPr>
        <w:pStyle w:val="Heading1"/>
        <w:numPr>
          <w:ilvl w:val="0"/>
          <w:numId w:val="5"/>
        </w:numPr>
        <w:spacing w:line="288" w:lineRule="auto"/>
      </w:pPr>
      <w:bookmarkStart w:name="_Toc487461979" w:id="24"/>
      <w:bookmarkStart w:name="_Toc501107019" w:id="25"/>
      <w:bookmarkStart w:name="_Toc1402455" w:id="26"/>
      <w:bookmarkStart w:name="_Toc87265116" w:id="27"/>
      <w:r w:rsidRPr="00C93E94">
        <w:t xml:space="preserve">Ogólny opis systemu P1 w zakresie </w:t>
      </w:r>
      <w:bookmarkEnd w:id="24"/>
      <w:bookmarkEnd w:id="25"/>
      <w:bookmarkEnd w:id="26"/>
      <w:r w:rsidR="00F21FD5">
        <w:t xml:space="preserve">obsługi </w:t>
      </w:r>
      <w:r w:rsidR="009164E8">
        <w:t>EDM</w:t>
      </w:r>
      <w:bookmarkEnd w:id="27"/>
    </w:p>
    <w:p w:rsidR="009164E8" w:rsidP="009164E8" w:rsidRDefault="00E15030" w14:paraId="0D566C43" w14:textId="77777777">
      <w:pPr>
        <w:spacing w:line="288" w:lineRule="auto"/>
      </w:pPr>
      <w:r>
        <w:t>System P1 wspiera pracowników medycznych, systemy podmiotów leczniczych, repozytoria dokumentacji elektronicznej oraz pacjentów w procesach związanych z indeksowanie EDM, wyszukiwanie</w:t>
      </w:r>
      <w:r w:rsidR="006C224C">
        <w:t>m</w:t>
      </w:r>
      <w:r>
        <w:t xml:space="preserve"> indeksów EDM oraz wymianą EDM poprzez udostępnienie szeregu usług.</w:t>
      </w:r>
    </w:p>
    <w:p w:rsidRPr="00506EE9" w:rsidR="00E15030" w:rsidP="009164E8" w:rsidRDefault="00E15030" w14:paraId="4295E00D" w14:textId="77777777">
      <w:pPr>
        <w:spacing w:line="288" w:lineRule="auto"/>
      </w:pPr>
      <w:r w:rsidRPr="00506EE9">
        <w:t>Usługi udostępniane przez P1 zakresie obsługi EDM można podzielić w następujący sposób:</w:t>
      </w:r>
    </w:p>
    <w:p w:rsidRPr="00506EE9" w:rsidR="00E15030" w:rsidP="00294A5E" w:rsidRDefault="00E15030" w14:paraId="0AEEF2DD" w14:textId="77777777">
      <w:pPr>
        <w:pStyle w:val="ListParagraph"/>
        <w:numPr>
          <w:ilvl w:val="0"/>
          <w:numId w:val="30"/>
        </w:numPr>
        <w:spacing w:line="288" w:lineRule="auto"/>
      </w:pPr>
      <w:r w:rsidRPr="00506EE9">
        <w:rPr>
          <w:rFonts w:ascii="Arial" w:hAnsi="Arial" w:cs="Arial"/>
        </w:rPr>
        <w:t>Usługi dotyczące indeksowania EDM:</w:t>
      </w:r>
    </w:p>
    <w:p w:rsidRPr="00506EE9" w:rsidR="00E15030" w:rsidP="00294A5E" w:rsidRDefault="00E15030" w14:paraId="1F10F4E0" w14:textId="77777777">
      <w:pPr>
        <w:pStyle w:val="ListParagraph"/>
        <w:numPr>
          <w:ilvl w:val="1"/>
          <w:numId w:val="30"/>
        </w:numPr>
        <w:spacing w:line="288" w:lineRule="auto"/>
      </w:pPr>
      <w:r w:rsidRPr="00506EE9">
        <w:rPr>
          <w:rFonts w:ascii="Arial" w:hAnsi="Arial" w:cs="Arial"/>
        </w:rPr>
        <w:t>zgodne z IHE XDS.b</w:t>
      </w:r>
    </w:p>
    <w:p w:rsidRPr="00506EE9" w:rsidR="00E15030" w:rsidP="00294A5E" w:rsidRDefault="00E15030" w14:paraId="11566B2B" w14:textId="77777777">
      <w:pPr>
        <w:pStyle w:val="ListParagraph"/>
        <w:numPr>
          <w:ilvl w:val="2"/>
          <w:numId w:val="30"/>
        </w:numPr>
        <w:spacing w:line="288" w:lineRule="auto"/>
      </w:pPr>
      <w:r w:rsidRPr="00506EE9">
        <w:rPr>
          <w:rFonts w:ascii="Arial" w:hAnsi="Arial" w:cs="Arial"/>
        </w:rPr>
        <w:t>Rejestrowanie indeksu EDM (transakcja ITI-42)</w:t>
      </w:r>
    </w:p>
    <w:p w:rsidRPr="00506EE9" w:rsidR="00E15030" w:rsidP="00294A5E" w:rsidRDefault="00E15030" w14:paraId="3C4C7599" w14:textId="77777777">
      <w:pPr>
        <w:pStyle w:val="ListParagraph"/>
        <w:numPr>
          <w:ilvl w:val="2"/>
          <w:numId w:val="30"/>
        </w:numPr>
        <w:spacing w:line="288" w:lineRule="auto"/>
      </w:pPr>
      <w:r w:rsidRPr="00506EE9">
        <w:rPr>
          <w:rFonts w:ascii="Arial" w:hAnsi="Arial" w:cs="Arial"/>
        </w:rPr>
        <w:t>Wyszukiwanie indeksów EDM (transakcja ITI-18)</w:t>
      </w:r>
    </w:p>
    <w:p w:rsidRPr="00506EE9" w:rsidR="00E15030" w:rsidP="00294A5E" w:rsidRDefault="00E15030" w14:paraId="30F37115" w14:textId="77777777">
      <w:pPr>
        <w:pStyle w:val="ListParagraph"/>
        <w:numPr>
          <w:ilvl w:val="2"/>
          <w:numId w:val="30"/>
        </w:numPr>
        <w:spacing w:line="288" w:lineRule="auto"/>
      </w:pPr>
      <w:r w:rsidRPr="00506EE9">
        <w:rPr>
          <w:rFonts w:ascii="Arial" w:hAnsi="Arial" w:cs="Arial"/>
        </w:rPr>
        <w:t>Aktualizacja indeksu EDM (transakcja ITI-57)</w:t>
      </w:r>
    </w:p>
    <w:p w:rsidRPr="00506EE9" w:rsidR="00DB32B0" w:rsidP="00294A5E" w:rsidRDefault="00DB32B0" w14:paraId="79ECF2DC" w14:textId="4A908721">
      <w:pPr>
        <w:pStyle w:val="ListParagraph"/>
        <w:numPr>
          <w:ilvl w:val="2"/>
          <w:numId w:val="30"/>
        </w:numPr>
        <w:spacing w:line="288" w:lineRule="auto"/>
      </w:pPr>
      <w:r w:rsidRPr="00506EE9">
        <w:rPr>
          <w:rFonts w:ascii="Arial" w:hAnsi="Arial" w:cs="Arial"/>
        </w:rPr>
        <w:t>Przekazywanie logów z operacji udostępnienia danych przez syst</w:t>
      </w:r>
      <w:r w:rsidR="006C224C">
        <w:rPr>
          <w:rFonts w:ascii="Arial" w:hAnsi="Arial" w:cs="Arial"/>
        </w:rPr>
        <w:t>em zewnętrzny</w:t>
      </w:r>
      <w:r w:rsidR="004C0F82">
        <w:rPr>
          <w:rFonts w:ascii="Arial" w:hAnsi="Arial" w:cs="Arial"/>
        </w:rPr>
        <w:t>/podsystem P1</w:t>
      </w:r>
      <w:r w:rsidR="006C224C">
        <w:rPr>
          <w:rFonts w:ascii="Arial" w:hAnsi="Arial" w:cs="Arial"/>
        </w:rPr>
        <w:t xml:space="preserve"> (transakcja ITI-20</w:t>
      </w:r>
      <w:r w:rsidRPr="00506EE9">
        <w:rPr>
          <w:rFonts w:ascii="Arial" w:hAnsi="Arial" w:cs="Arial"/>
        </w:rPr>
        <w:t>)</w:t>
      </w:r>
    </w:p>
    <w:p w:rsidRPr="00506EE9" w:rsidR="00E15030" w:rsidP="00294A5E" w:rsidRDefault="00DB32B0" w14:paraId="6D392D03" w14:textId="77777777">
      <w:pPr>
        <w:pStyle w:val="ListParagraph"/>
        <w:numPr>
          <w:ilvl w:val="0"/>
          <w:numId w:val="30"/>
        </w:numPr>
        <w:spacing w:line="288" w:lineRule="auto"/>
      </w:pPr>
      <w:r w:rsidRPr="00506EE9">
        <w:rPr>
          <w:rFonts w:ascii="Arial" w:hAnsi="Arial" w:cs="Arial"/>
        </w:rPr>
        <w:t>Usługi dotyczące wymiany EDM:</w:t>
      </w:r>
    </w:p>
    <w:p w:rsidRPr="00506EE9" w:rsidR="00DB32B0" w:rsidP="00294A5E" w:rsidRDefault="00F47BE0" w14:paraId="1138F5FB" w14:textId="77777777">
      <w:pPr>
        <w:pStyle w:val="ListParagraph"/>
        <w:numPr>
          <w:ilvl w:val="1"/>
          <w:numId w:val="30"/>
        </w:numPr>
        <w:spacing w:line="288" w:lineRule="auto"/>
      </w:pPr>
      <w:r>
        <w:rPr>
          <w:rFonts w:ascii="Arial" w:hAnsi="Arial" w:cs="Arial"/>
        </w:rPr>
        <w:t>z</w:t>
      </w:r>
      <w:r w:rsidRPr="00506EE9" w:rsidR="00DB32B0">
        <w:rPr>
          <w:rFonts w:ascii="Arial" w:hAnsi="Arial" w:cs="Arial"/>
        </w:rPr>
        <w:t xml:space="preserve"> </w:t>
      </w:r>
      <w:r>
        <w:rPr>
          <w:rFonts w:ascii="Arial" w:hAnsi="Arial" w:cs="Arial"/>
        </w:rPr>
        <w:t xml:space="preserve">dedykowanym </w:t>
      </w:r>
      <w:r w:rsidRPr="00506EE9" w:rsidR="00DB32B0">
        <w:rPr>
          <w:rFonts w:ascii="Arial" w:hAnsi="Arial" w:cs="Arial"/>
        </w:rPr>
        <w:t xml:space="preserve">interfejsem </w:t>
      </w:r>
      <w:r w:rsidR="009C2C4C">
        <w:rPr>
          <w:rFonts w:ascii="Arial" w:hAnsi="Arial" w:cs="Arial"/>
        </w:rPr>
        <w:t>umożliwiającym</w:t>
      </w:r>
      <w:r w:rsidR="001116C8">
        <w:rPr>
          <w:rFonts w:ascii="Arial" w:hAnsi="Arial" w:cs="Arial"/>
        </w:rPr>
        <w:t>:</w:t>
      </w:r>
    </w:p>
    <w:p w:rsidRPr="00506EE9" w:rsidR="00DB32B0" w:rsidP="00980A62" w:rsidRDefault="00DB32B0" w14:paraId="78924D13" w14:textId="13AF0DA5">
      <w:pPr>
        <w:pStyle w:val="ListParagraph"/>
        <w:numPr>
          <w:ilvl w:val="2"/>
          <w:numId w:val="30"/>
        </w:numPr>
        <w:spacing w:line="288" w:lineRule="auto"/>
      </w:pPr>
      <w:r w:rsidRPr="00506EE9">
        <w:rPr>
          <w:rFonts w:ascii="Arial" w:hAnsi="Arial" w:cs="Arial"/>
        </w:rPr>
        <w:t>Rejestrowanie i aktualizacj</w:t>
      </w:r>
      <w:r w:rsidR="001A68CC">
        <w:rPr>
          <w:rFonts w:ascii="Arial" w:hAnsi="Arial" w:cs="Arial"/>
        </w:rPr>
        <w:t>ę</w:t>
      </w:r>
      <w:r w:rsidRPr="00506EE9">
        <w:rPr>
          <w:rFonts w:ascii="Arial" w:hAnsi="Arial" w:cs="Arial"/>
        </w:rPr>
        <w:t xml:space="preserve"> mapowania identyfikatora repozytorium na adres </w:t>
      </w:r>
      <w:r w:rsidR="00980A62">
        <w:rPr>
          <w:rFonts w:ascii="Arial" w:hAnsi="Arial" w:cs="Arial"/>
        </w:rPr>
        <w:t>usługi</w:t>
      </w:r>
      <w:r w:rsidRPr="00980A62" w:rsidR="00980A62">
        <w:rPr>
          <w:rFonts w:ascii="Arial" w:hAnsi="Arial" w:cs="Arial"/>
        </w:rPr>
        <w:t xml:space="preserve"> udostępniania dokumentów z repozytorium </w:t>
      </w:r>
    </w:p>
    <w:p w:rsidR="00DB32B0" w:rsidP="00294A5E" w:rsidRDefault="00DB32B0" w14:paraId="50C9616A" w14:textId="0DE3268C">
      <w:pPr>
        <w:pStyle w:val="ListParagraph"/>
        <w:numPr>
          <w:ilvl w:val="2"/>
          <w:numId w:val="30"/>
        </w:numPr>
        <w:spacing w:line="288" w:lineRule="auto"/>
      </w:pPr>
      <w:r w:rsidRPr="00506EE9">
        <w:rPr>
          <w:rFonts w:ascii="Arial" w:hAnsi="Arial" w:cs="Arial"/>
        </w:rPr>
        <w:t>Weryfikacj</w:t>
      </w:r>
      <w:r w:rsidR="006A33A5">
        <w:rPr>
          <w:rFonts w:ascii="Arial" w:hAnsi="Arial" w:cs="Arial"/>
        </w:rPr>
        <w:t>ę</w:t>
      </w:r>
      <w:r w:rsidRPr="00506EE9">
        <w:rPr>
          <w:rFonts w:ascii="Arial" w:hAnsi="Arial" w:cs="Arial"/>
        </w:rPr>
        <w:t xml:space="preserve"> uprawnień do danych </w:t>
      </w:r>
    </w:p>
    <w:p w:rsidR="00E15030" w:rsidP="009164E8" w:rsidRDefault="00E15030" w14:paraId="2C605BE7" w14:textId="081FF3F3">
      <w:pPr>
        <w:spacing w:line="288" w:lineRule="auto"/>
      </w:pPr>
    </w:p>
    <w:p w:rsidR="00735614" w:rsidP="009164E8" w:rsidRDefault="00735614" w14:paraId="4CDE73D0" w14:textId="53CB1242">
      <w:pPr>
        <w:spacing w:line="288" w:lineRule="auto"/>
      </w:pPr>
      <w:r>
        <w:t>Dodatkowo na środowisku integracyjnym udostępnione są usługi symulujące działanie repozytorium XSD.b (specjalnie dla tych podmiotów, które w pierwszej fazie integracji nie będą dysponowały własnym repozytorium podłączonym do środowiska integracyjnego). Są to:</w:t>
      </w:r>
    </w:p>
    <w:p w:rsidRPr="00F647ED" w:rsidR="00735614" w:rsidP="00971B0A" w:rsidRDefault="00735614" w14:paraId="308859CD" w14:textId="7802FB47">
      <w:pPr>
        <w:pStyle w:val="ListParagraph"/>
        <w:numPr>
          <w:ilvl w:val="0"/>
          <w:numId w:val="55"/>
        </w:numPr>
        <w:spacing w:line="288" w:lineRule="auto"/>
      </w:pPr>
      <w:r w:rsidRPr="00F647ED">
        <w:rPr>
          <w:rFonts w:ascii="Arial" w:hAnsi="Arial" w:cs="Arial"/>
        </w:rPr>
        <w:t>Przekazanie i zaindeksowanie EDM (transakcja ITI-41)</w:t>
      </w:r>
    </w:p>
    <w:p w:rsidRPr="00F647ED" w:rsidR="00735614" w:rsidP="00971B0A" w:rsidRDefault="12129C7B" w14:paraId="256EC61C" w14:textId="78AA5609">
      <w:pPr>
        <w:pStyle w:val="ListParagraph"/>
        <w:numPr>
          <w:ilvl w:val="0"/>
          <w:numId w:val="55"/>
        </w:numPr>
        <w:spacing w:line="288" w:lineRule="auto"/>
      </w:pPr>
      <w:r w:rsidRPr="12129C7B">
        <w:rPr>
          <w:rFonts w:ascii="Arial" w:hAnsi="Arial" w:cs="Arial"/>
        </w:rPr>
        <w:t>Pobranie EDM (transakcja ITI-43)</w:t>
      </w:r>
    </w:p>
    <w:p w:rsidR="00153EE4" w:rsidP="0036551D" w:rsidRDefault="00153EE4" w14:paraId="23A3FDB4" w14:textId="7323AD24">
      <w:pPr>
        <w:pStyle w:val="Heading1"/>
      </w:pPr>
      <w:bookmarkStart w:name="_Toc87265117" w:id="28"/>
      <w:r>
        <w:t xml:space="preserve">Zasady organizacji </w:t>
      </w:r>
      <w:r w:rsidR="00D52BD8">
        <w:t xml:space="preserve">Integracyjnej </w:t>
      </w:r>
      <w:r>
        <w:t>domeny</w:t>
      </w:r>
      <w:r w:rsidR="00D52BD8">
        <w:t xml:space="preserve"> XDS.b</w:t>
      </w:r>
      <w:r>
        <w:rPr>
          <w:rStyle w:val="FootnoteReference"/>
        </w:rPr>
        <w:footnoteReference w:id="2"/>
      </w:r>
      <w:bookmarkEnd w:id="28"/>
      <w:r>
        <w:t xml:space="preserve"> </w:t>
      </w:r>
    </w:p>
    <w:p w:rsidR="00D52BD8" w:rsidP="00D52BD8" w:rsidRDefault="00D52BD8" w14:paraId="7F245692" w14:textId="68DCF121">
      <w:r>
        <w:t>Domen</w:t>
      </w:r>
      <w:r w:rsidR="00ED5B25">
        <w:t>a</w:t>
      </w:r>
      <w:r>
        <w:t xml:space="preserve"> XDS.b uruchomiona na środowisku integracyjnym P1 ma charakter testowy i służy wyłącznie do weryfikacji poprawności komunikacji systemów zewnętrznych z systemem P1 oraz wymiany EDM pomiędzy systemami zewnętrznymi.</w:t>
      </w:r>
    </w:p>
    <w:p w:rsidR="00D52BD8" w:rsidP="00D52BD8" w:rsidRDefault="00D52BD8" w14:paraId="1FAFD325" w14:textId="3F361B10">
      <w:r>
        <w:t xml:space="preserve">Podmiotem odpowiedzialnym za działanie integracyjnej domeny XDS.b jest Centrum </w:t>
      </w:r>
      <w:r w:rsidR="007D7AAB">
        <w:t>e-</w:t>
      </w:r>
      <w:r>
        <w:t xml:space="preserve">Zdrowia. </w:t>
      </w:r>
    </w:p>
    <w:p w:rsidR="00D52BD8" w:rsidP="00D52BD8" w:rsidRDefault="00D52BD8" w14:paraId="22ACFE41" w14:textId="71A66C38">
      <w:r>
        <w:t xml:space="preserve">Zasady operacyjne funkcjonowania domeny są przedstawione w rozdziale </w:t>
      </w:r>
      <w:r>
        <w:fldChar w:fldCharType="begin"/>
      </w:r>
      <w:r>
        <w:instrText xml:space="preserve"> REF _Ref18070257 \r \h </w:instrText>
      </w:r>
      <w:r>
        <w:fldChar w:fldCharType="separate"/>
      </w:r>
      <w:r>
        <w:t>4</w:t>
      </w:r>
      <w:r>
        <w:fldChar w:fldCharType="end"/>
      </w:r>
      <w:r>
        <w:t>.</w:t>
      </w:r>
    </w:p>
    <w:p w:rsidR="00D52BD8" w:rsidP="00D52BD8" w:rsidRDefault="00D52BD8" w14:paraId="280ED104" w14:textId="30847547">
      <w:r>
        <w:t xml:space="preserve">Do Integracyjnej domeny XDS.b może należeć każdy podmiot, który złoży wniosek zgodnie z procesem opisanym w rozdziale </w:t>
      </w:r>
      <w:r>
        <w:fldChar w:fldCharType="begin"/>
      </w:r>
      <w:r>
        <w:instrText xml:space="preserve"> REF _Ref18070183 \r \h </w:instrText>
      </w:r>
      <w:r>
        <w:fldChar w:fldCharType="separate"/>
      </w:r>
      <w:r>
        <w:t>5</w:t>
      </w:r>
      <w:r>
        <w:fldChar w:fldCharType="end"/>
      </w:r>
      <w:r>
        <w:t>.</w:t>
      </w:r>
    </w:p>
    <w:p w:rsidR="002F1A23" w:rsidP="00D52BD8" w:rsidRDefault="002F1A23" w14:paraId="48996DE9" w14:textId="63AA96C8">
      <w:r>
        <w:t xml:space="preserve">Zabronione jest przekazywanie do Integracyjnej domeny XDS.b danych osobowych i wrażliwych. Wszystkie dane przekazywane przez podłączone podmioty powinny mieć charakter testowy. </w:t>
      </w:r>
    </w:p>
    <w:p w:rsidR="00A10A8B" w:rsidP="00D52BD8" w:rsidRDefault="00F14575" w14:paraId="6493E1A2" w14:textId="1D19E616">
      <w:r>
        <w:t>CeZ</w:t>
      </w:r>
      <w:r w:rsidR="00A10A8B">
        <w:t xml:space="preserve"> nie ponosi odpowiedzialności za dane przekazywane do Integracyjnej domeny XDS.b oraz wymieniane pomiędzy systemami zewnętrznymi w ramach wymiany EDM.</w:t>
      </w:r>
    </w:p>
    <w:p w:rsidRPr="00D52BD8" w:rsidR="00A10A8B" w:rsidP="00D52BD8" w:rsidRDefault="00A10A8B" w14:paraId="585B28C5" w14:textId="77777777"/>
    <w:p w:rsidR="0036551D" w:rsidP="0036551D" w:rsidRDefault="0036551D" w14:paraId="47298829" w14:textId="6BDD4B70">
      <w:pPr>
        <w:pStyle w:val="Heading1"/>
      </w:pPr>
      <w:bookmarkStart w:name="_Ref18070257" w:id="29"/>
      <w:bookmarkStart w:name="_Toc87265118" w:id="30"/>
      <w:r>
        <w:t>Zasady operacyjne</w:t>
      </w:r>
      <w:bookmarkEnd w:id="29"/>
      <w:bookmarkEnd w:id="30"/>
    </w:p>
    <w:p w:rsidR="0036551D" w:rsidP="0036551D" w:rsidRDefault="0036551D" w14:paraId="1F596802" w14:textId="565DCA92">
      <w:pPr>
        <w:pStyle w:val="Heading2"/>
      </w:pPr>
      <w:bookmarkStart w:name="_Toc87265119" w:id="31"/>
      <w:r>
        <w:t>Dane na środowisku integracyjnym</w:t>
      </w:r>
      <w:bookmarkEnd w:id="31"/>
    </w:p>
    <w:p w:rsidR="0036551D" w:rsidP="0036551D" w:rsidRDefault="002F1A23" w14:paraId="43F7E9C5" w14:textId="7004CAEB">
      <w:r>
        <w:t xml:space="preserve">Środowisko </w:t>
      </w:r>
      <w:r w:rsidR="0036551D">
        <w:t>integracyj</w:t>
      </w:r>
      <w:r>
        <w:t>ne</w:t>
      </w:r>
      <w:r w:rsidR="0036551D">
        <w:t xml:space="preserve"> systemu P1 nie </w:t>
      </w:r>
      <w:r>
        <w:t xml:space="preserve">jest przeznaczone do przetwarzania danych </w:t>
      </w:r>
      <w:r w:rsidR="0036551D">
        <w:t>osobow</w:t>
      </w:r>
      <w:r>
        <w:t>ych</w:t>
      </w:r>
      <w:r w:rsidR="0036551D">
        <w:t>, dane medyczn</w:t>
      </w:r>
      <w:r>
        <w:t>ych</w:t>
      </w:r>
      <w:r w:rsidR="0036551D">
        <w:t xml:space="preserve"> czy wrażliw</w:t>
      </w:r>
      <w:r>
        <w:t>ych</w:t>
      </w:r>
      <w:r w:rsidR="0036551D">
        <w:t>.</w:t>
      </w:r>
      <w:r>
        <w:t xml:space="preserve"> Dlatego podmioty podłączone do środowiska mogą przekazywać do Integracyjnej domeny XDS.b wyłącznie dane testowe.</w:t>
      </w:r>
    </w:p>
    <w:p w:rsidR="0036551D" w:rsidP="0036551D" w:rsidRDefault="002F1A23" w14:paraId="18D00AA1" w14:textId="52939DBD">
      <w:r>
        <w:t>Dodatkowo ś</w:t>
      </w:r>
      <w:r w:rsidR="0036551D">
        <w:t xml:space="preserve">rodowisko </w:t>
      </w:r>
      <w:r>
        <w:t xml:space="preserve">jest </w:t>
      </w:r>
      <w:r w:rsidR="0036551D">
        <w:t>zasilone danymi testowymi pozwalającymi na przeprowadzenie testów komunikacji systemu P1 z Systemami zewnętrznymi</w:t>
      </w:r>
      <w:r>
        <w:t xml:space="preserve"> (przykładowe testowe indeksy EDM wraz z danymi dostępowymi repozytoriów)</w:t>
      </w:r>
      <w:r w:rsidR="0036551D">
        <w:t xml:space="preserve">.  </w:t>
      </w:r>
    </w:p>
    <w:p w:rsidR="0036551D" w:rsidP="0036551D" w:rsidRDefault="0036551D" w14:paraId="003470B9" w14:textId="11E794CC">
      <w:pPr>
        <w:pStyle w:val="Heading2"/>
      </w:pPr>
      <w:bookmarkStart w:name="_Toc87265120" w:id="32"/>
      <w:r>
        <w:t>SLA</w:t>
      </w:r>
      <w:bookmarkEnd w:id="32"/>
      <w:r>
        <w:t xml:space="preserve"> </w:t>
      </w:r>
    </w:p>
    <w:p w:rsidR="0036551D" w:rsidP="0036551D" w:rsidRDefault="0036551D" w14:paraId="76D51F74" w14:textId="77D26DFC">
      <w:r>
        <w:t xml:space="preserve">W ramach prac utrzymaniowych (np. w związku z wdrażaniem zmian) możliwe są krótkotrwałe niedostępności systemu, które nie wymagają powiadamiania Wnioskodawców. W przypadku długotrwałych niedostępności </w:t>
      </w:r>
      <w:r w:rsidR="00F14575">
        <w:t>CeZ</w:t>
      </w:r>
      <w:r>
        <w:t xml:space="preserve"> będzie informował o planowanym czasie niedostępności na własnej stronie internetowej lub na stronie informacyjnej dot. środowiska integracyjnego.</w:t>
      </w:r>
    </w:p>
    <w:p w:rsidR="0036551D" w:rsidP="0036551D" w:rsidRDefault="0036551D" w14:paraId="69249276" w14:textId="77777777">
      <w:r>
        <w:t>Na środowisku integracyjnym nie określa się SLA dla systemów zewnętrznych, które są do niego podłączone.</w:t>
      </w:r>
    </w:p>
    <w:p w:rsidR="0036551D" w:rsidP="0036551D" w:rsidRDefault="0036551D" w14:paraId="3B13A1B1" w14:textId="18D53437">
      <w:pPr>
        <w:pStyle w:val="Heading2"/>
      </w:pPr>
      <w:bookmarkStart w:name="_Toc87265121" w:id="33"/>
      <w:r>
        <w:t>Zasady aktualizacji i publikacji polityk</w:t>
      </w:r>
      <w:bookmarkEnd w:id="33"/>
    </w:p>
    <w:p w:rsidR="0036551D" w:rsidP="0036551D" w:rsidRDefault="0036551D" w14:paraId="7B2EE18F" w14:textId="77777777">
      <w:r>
        <w:t>Wszelkie zmiany w politykach będą publikowane na środowisku integracyjnym na bieżąco w postaci aktualizacji do dokumentacji integracyjnej.</w:t>
      </w:r>
    </w:p>
    <w:p w:rsidR="0036551D" w:rsidP="0036551D" w:rsidRDefault="0036551D" w14:paraId="5090181E" w14:textId="77121D8E">
      <w:pPr>
        <w:pStyle w:val="Heading2"/>
      </w:pPr>
      <w:bookmarkStart w:name="_Toc87265122" w:id="34"/>
      <w:r>
        <w:t>Zasady aktualizacji i udostępniania nowej wersji systemu</w:t>
      </w:r>
      <w:bookmarkEnd w:id="34"/>
    </w:p>
    <w:p w:rsidR="0036551D" w:rsidP="0036551D" w:rsidRDefault="0036551D" w14:paraId="42FA29C3" w14:textId="04175068">
      <w:r>
        <w:t>Aktualizacja aplikacji na środowisku integracyjnym będzie następować na bieżąco. Nowa wersja na środowisku integracyjnym nie musi być kompatybilna wstecz. Wraz z nową wersj</w:t>
      </w:r>
      <w:r w:rsidR="00BC6685">
        <w:t>ą</w:t>
      </w:r>
      <w:r>
        <w:t xml:space="preserve"> udostępniony zostanie opis zmian.</w:t>
      </w:r>
    </w:p>
    <w:p w:rsidR="0036551D" w:rsidP="0036551D" w:rsidRDefault="0036551D" w14:paraId="12210924" w14:textId="0F38C0DA">
      <w:pPr>
        <w:pStyle w:val="Heading2"/>
      </w:pPr>
      <w:bookmarkStart w:name="_Toc87265123" w:id="35"/>
      <w:r>
        <w:t>Zasady postępowania w przypadku niedostępności systemu (wymagania dla systemów zewnętrznych)</w:t>
      </w:r>
      <w:bookmarkEnd w:id="35"/>
    </w:p>
    <w:p w:rsidR="0036551D" w:rsidP="0036551D" w:rsidRDefault="0036551D" w14:paraId="186861C1" w14:textId="76141F74">
      <w:r>
        <w:t xml:space="preserve">Wszelkie przypadki  niedostępności środowiska integracyjnego należy zgłaszać do </w:t>
      </w:r>
      <w:r w:rsidR="00F14575">
        <w:t>CeZ</w:t>
      </w:r>
      <w:r>
        <w:t xml:space="preserve"> na adres email: integracja_P1@c</w:t>
      </w:r>
      <w:r w:rsidR="00F14575">
        <w:t>e</w:t>
      </w:r>
      <w:r>
        <w:t>z.gov.pl</w:t>
      </w:r>
    </w:p>
    <w:p w:rsidR="0036551D" w:rsidP="0036551D" w:rsidRDefault="0036551D" w14:paraId="777ADB03" w14:textId="67F02A5B">
      <w:pPr>
        <w:pStyle w:val="Heading2"/>
      </w:pPr>
      <w:bookmarkStart w:name="_Toc87265124" w:id="36"/>
      <w:r>
        <w:t>Zasady przechowywania i retencji danych i logów</w:t>
      </w:r>
      <w:bookmarkEnd w:id="36"/>
    </w:p>
    <w:p w:rsidR="0036551D" w:rsidP="0036551D" w:rsidRDefault="0036551D" w14:paraId="3F31013E" w14:textId="77777777">
      <w:r>
        <w:t>Dla środowiska integracyjnego nie ma określonej polityki przechowywania i retencji danych i logów.</w:t>
      </w:r>
    </w:p>
    <w:p w:rsidR="0036551D" w:rsidP="0036551D" w:rsidRDefault="0036551D" w14:paraId="56098ACD" w14:textId="31910181">
      <w:pPr>
        <w:pStyle w:val="Heading2"/>
      </w:pPr>
      <w:bookmarkStart w:name="_Toc87265125" w:id="37"/>
      <w:r>
        <w:t>Odtwarzanie po awarii</w:t>
      </w:r>
      <w:bookmarkEnd w:id="37"/>
      <w:r>
        <w:t xml:space="preserve"> </w:t>
      </w:r>
    </w:p>
    <w:p w:rsidR="0036551D" w:rsidP="0036551D" w:rsidRDefault="0036551D" w14:paraId="471ECE29" w14:textId="77777777">
      <w:r>
        <w:t xml:space="preserve">W przypadku awarii środowiska integracyjnego odtworzona zostanie ostatnia wersja aplikacji i ostatnia konfiguracja (lista dostępnych usług, lista uprawnionych podmiotów). </w:t>
      </w:r>
    </w:p>
    <w:p w:rsidRPr="0036551D" w:rsidR="0036551D" w:rsidP="0036551D" w:rsidRDefault="0036551D" w14:paraId="0A6424B3" w14:textId="03D7E61F">
      <w:r>
        <w:t>Dane (indeksy EDM, adresy repozytoriów, zarejestrowane zgody, etc.) nie będą odtwarzane</w:t>
      </w:r>
    </w:p>
    <w:p w:rsidR="0036551D" w:rsidP="0036551D" w:rsidRDefault="0036551D" w14:paraId="0442B13C" w14:textId="3633B0F9">
      <w:pPr>
        <w:pStyle w:val="Heading1"/>
      </w:pPr>
      <w:bookmarkStart w:name="_Ref18070183" w:id="38"/>
      <w:bookmarkStart w:name="_Toc87265126" w:id="39"/>
      <w:r>
        <w:t>Zasady przynależności do domeny udostępnione</w:t>
      </w:r>
      <w:r w:rsidR="00153EE4">
        <w:t>j na środowisku integracyjnym</w:t>
      </w:r>
      <w:bookmarkEnd w:id="38"/>
      <w:bookmarkEnd w:id="39"/>
    </w:p>
    <w:p w:rsidR="0036551D" w:rsidP="0036551D" w:rsidRDefault="0036551D" w14:paraId="0D95EA7F" w14:textId="7969B41A">
      <w:r>
        <w:t xml:space="preserve">Dostęp do środowiska integracyjnego P1 przydzielany jest Wnioskodawcom, na podstawie złożonego do </w:t>
      </w:r>
      <w:r w:rsidR="00F14575">
        <w:t>CeZ</w:t>
      </w:r>
      <w:r>
        <w:t xml:space="preserve"> wniosku (szablon w załączniku nr </w:t>
      </w:r>
      <w:r w:rsidR="00261D35">
        <w:t>4</w:t>
      </w:r>
      <w:r>
        <w:t xml:space="preserve">). </w:t>
      </w:r>
    </w:p>
    <w:p w:rsidR="0036551D" w:rsidP="0036551D" w:rsidRDefault="0036551D" w14:paraId="4B51B73E" w14:textId="7557FD98">
      <w:r>
        <w:t>UWAGA! Podmioty</w:t>
      </w:r>
      <w:r w:rsidR="00735614">
        <w:t>,</w:t>
      </w:r>
      <w:r>
        <w:t xml:space="preserve"> które już mają przyznany dostęp do środowiska integracyjnego w roli „system zewnętrzny podmiotu leczniczego” automatycznie otrzymały dostęp do usług EDM wystawionych na środowisku integracyjnym</w:t>
      </w:r>
      <w:r w:rsidR="00735614">
        <w:t xml:space="preserve"> </w:t>
      </w:r>
      <w:r w:rsidR="00C35B3C">
        <w:t>przypisanych do roli</w:t>
      </w:r>
      <w:r w:rsidR="1ECAA68B">
        <w:t xml:space="preserve"> </w:t>
      </w:r>
      <w:r w:rsidR="14D3EF18">
        <w:t>“</w:t>
      </w:r>
      <w:r w:rsidR="00C35B3C">
        <w:t xml:space="preserve">system zewnętrzny </w:t>
      </w:r>
      <w:r w:rsidR="00735614">
        <w:t>repozytorium ED</w:t>
      </w:r>
      <w:r w:rsidR="480294B7">
        <w:t>M</w:t>
      </w:r>
      <w:r w:rsidR="45D54616">
        <w:t>”</w:t>
      </w:r>
      <w:r>
        <w:t>.</w:t>
      </w:r>
    </w:p>
    <w:p w:rsidR="0036551D" w:rsidP="0036551D" w:rsidRDefault="0036551D" w14:paraId="18EFACB4" w14:textId="5BEA69F0">
      <w:r>
        <w:t xml:space="preserve">Dane dostępowe do środowiska integracyjnego P1 to zestaw testowych certyfikatów cyfrowych wydanych przez Centrum Certyfikacji P1, na podstawie których identyfikowane będzie źródło komunikatu. W certyfikacie zawarto testowy identyfikator biznesowy pomiotu (Usługodawcy), który powinien być przekazywany w </w:t>
      </w:r>
      <w:r w:rsidR="002F572C">
        <w:t xml:space="preserve">tokenie SAML przekazywanym w ramach </w:t>
      </w:r>
      <w:r>
        <w:t>wywołania operacji usług sieciowych.</w:t>
      </w:r>
    </w:p>
    <w:p w:rsidR="0036551D" w:rsidP="0036551D" w:rsidRDefault="0036551D" w14:paraId="3DC12D70" w14:textId="0485614A">
      <w:pPr>
        <w:pStyle w:val="Heading2"/>
      </w:pPr>
      <w:bookmarkStart w:name="_Toc87265127" w:id="40"/>
      <w:r>
        <w:t>Procedura nadania uprawnień usługodawcy</w:t>
      </w:r>
      <w:bookmarkEnd w:id="40"/>
    </w:p>
    <w:p w:rsidR="0036551D" w:rsidP="0036551D" w:rsidRDefault="0036551D" w14:paraId="36F8F66F" w14:textId="77777777">
      <w:r>
        <w:t>Korzystanie ze środowiska integracyjnego wymaga posiadania uprawnień Usługodawcy w systemie P1. Ich uzyskanie jest realizowane zgodnie  z poniższą procedurą:</w:t>
      </w:r>
    </w:p>
    <w:p w:rsidR="0036551D" w:rsidP="0036551D" w:rsidRDefault="0036551D" w14:paraId="10DDC91C" w14:textId="0623BA6B">
      <w:pPr>
        <w:pStyle w:val="ListParagraph"/>
        <w:numPr>
          <w:ilvl w:val="0"/>
          <w:numId w:val="44"/>
        </w:numPr>
      </w:pPr>
      <w:r>
        <w:t xml:space="preserve">Wypełnienie przed Wnioskodawcę wniosku o nadanie uprawnień zgodnie z udostępnionym przez </w:t>
      </w:r>
      <w:r w:rsidR="00F14575">
        <w:t>CeZ</w:t>
      </w:r>
      <w:r>
        <w:t xml:space="preserve"> szablonem. </w:t>
      </w:r>
    </w:p>
    <w:p w:rsidR="0036551D" w:rsidP="0036551D" w:rsidRDefault="0036551D" w14:paraId="4F39DE5E" w14:textId="484D435E">
      <w:pPr>
        <w:pStyle w:val="ListParagraph"/>
        <w:numPr>
          <w:ilvl w:val="0"/>
          <w:numId w:val="44"/>
        </w:numPr>
      </w:pPr>
      <w:r>
        <w:t xml:space="preserve">Przekazanie skanu podpisanego wniosku lub podpisanego elektronicznie wniosku na adres </w:t>
      </w:r>
      <w:hyperlink w:history="1" r:id="rId11">
        <w:r w:rsidRPr="00D17816" w:rsidR="00F14575">
          <w:rPr>
            <w:rStyle w:val="Hyperlink"/>
          </w:rPr>
          <w:t>integracja_P1@cez.gov.pl</w:t>
        </w:r>
      </w:hyperlink>
      <w:r>
        <w:t>.</w:t>
      </w:r>
    </w:p>
    <w:p w:rsidR="0036551D" w:rsidP="0036551D" w:rsidRDefault="0036551D" w14:paraId="2C341B98" w14:textId="57EE7BE0">
      <w:pPr>
        <w:pStyle w:val="ListParagraph"/>
        <w:numPr>
          <w:ilvl w:val="0"/>
          <w:numId w:val="44"/>
        </w:numPr>
      </w:pPr>
      <w:r>
        <w:t>Weryfikacja wniosku przez C</w:t>
      </w:r>
      <w:r w:rsidR="00F14575">
        <w:t>e</w:t>
      </w:r>
      <w:r>
        <w:t>Z</w:t>
      </w:r>
      <w:r>
        <w:rPr>
          <w:rStyle w:val="FootnoteReference"/>
        </w:rPr>
        <w:footnoteReference w:id="3"/>
      </w:r>
      <w:r>
        <w:t>:</w:t>
      </w:r>
    </w:p>
    <w:p w:rsidR="0036551D" w:rsidP="0036551D" w:rsidRDefault="0036551D" w14:paraId="2AE8F40D" w14:textId="77777777">
      <w:pPr>
        <w:pStyle w:val="ListParagraph"/>
        <w:ind w:left="1065"/>
      </w:pPr>
      <w:r>
        <w:t>Pozytywna – przekazanie wniosku do realizacji;</w:t>
      </w:r>
    </w:p>
    <w:p w:rsidR="0036551D" w:rsidP="0036551D" w:rsidRDefault="0036551D" w14:paraId="06ACBF8B" w14:textId="77777777">
      <w:pPr>
        <w:pStyle w:val="ListParagraph"/>
        <w:ind w:left="1065"/>
      </w:pPr>
      <w:r>
        <w:t>Negatywna – poinformowanie Wnioskodawcy o konieczności poprawienia wniosku.</w:t>
      </w:r>
    </w:p>
    <w:p w:rsidR="0036551D" w:rsidP="0036551D" w:rsidRDefault="0036551D" w14:paraId="722242C6" w14:textId="1444B8D0">
      <w:pPr>
        <w:pStyle w:val="ListParagraph"/>
        <w:numPr>
          <w:ilvl w:val="0"/>
          <w:numId w:val="44"/>
        </w:numPr>
      </w:pPr>
      <w:r>
        <w:t xml:space="preserve">Przesłanie przez </w:t>
      </w:r>
      <w:r w:rsidR="001771F9">
        <w:t>CeZ</w:t>
      </w:r>
      <w:r>
        <w:t xml:space="preserve"> na email wskazany we wniosku danych uwierzytelniających oraz innych istotnych informacji związanych ze środowiskiem integracyjnym P1.</w:t>
      </w:r>
    </w:p>
    <w:p w:rsidR="0036551D" w:rsidP="0036551D" w:rsidRDefault="0036551D" w14:paraId="59DF5AD0" w14:textId="32E5BFFF">
      <w:pPr>
        <w:pStyle w:val="ListParagraph"/>
        <w:numPr>
          <w:ilvl w:val="0"/>
          <w:numId w:val="44"/>
        </w:numPr>
      </w:pPr>
      <w:r>
        <w:t>Przesłanie przez C</w:t>
      </w:r>
      <w:r w:rsidR="001771F9">
        <w:t>e</w:t>
      </w:r>
      <w:r>
        <w:t>Z na numer komórkowy wskazany we wniosku SMS-a z hasłami do danych uwierzytelniających.</w:t>
      </w:r>
    </w:p>
    <w:p w:rsidR="0036551D" w:rsidP="0036551D" w:rsidRDefault="0036551D" w14:paraId="007F08B7" w14:textId="0BA9480C">
      <w:pPr>
        <w:pStyle w:val="ListParagraph"/>
        <w:numPr>
          <w:ilvl w:val="0"/>
          <w:numId w:val="44"/>
        </w:numPr>
      </w:pPr>
      <w:r>
        <w:t>Udostępnienie przez C</w:t>
      </w:r>
      <w:r w:rsidR="001771F9">
        <w:t>e</w:t>
      </w:r>
      <w:r>
        <w:t>Z przykładowych komunikatów żądań i odpowiedzi wraz z zestawem danych testowych.</w:t>
      </w:r>
    </w:p>
    <w:p w:rsidR="0036551D" w:rsidP="0036551D" w:rsidRDefault="0036551D" w14:paraId="57B3FD44" w14:textId="168ED49B">
      <w:pPr>
        <w:pStyle w:val="ListParagraph"/>
        <w:numPr>
          <w:ilvl w:val="0"/>
          <w:numId w:val="44"/>
        </w:numPr>
      </w:pPr>
      <w:r>
        <w:t>Skonfigurowanie przez Wnioskodawcę połączenia z systemem P1 w oparciu o otrzymane certyfikaty.</w:t>
      </w:r>
    </w:p>
    <w:p w:rsidR="0036551D" w:rsidP="0036551D" w:rsidRDefault="0036551D" w14:paraId="2F07F5CB" w14:textId="77777777"/>
    <w:p w:rsidR="0036551D" w:rsidP="0036551D" w:rsidRDefault="0036551D" w14:paraId="5F6D2949" w14:textId="7CB0F159">
      <w:pPr>
        <w:pStyle w:val="Heading2"/>
      </w:pPr>
      <w:bookmarkStart w:name="_Toc87265128" w:id="41"/>
      <w:r>
        <w:t>Zakres informacyjny wniosku o dostęp do środowiska integracyjnego</w:t>
      </w:r>
      <w:bookmarkEnd w:id="41"/>
      <w:r>
        <w:t xml:space="preserve"> </w:t>
      </w:r>
    </w:p>
    <w:p w:rsidR="0036551D" w:rsidP="0036551D" w:rsidRDefault="0036551D" w14:paraId="79D5CCBA" w14:textId="70743380">
      <w:r>
        <w:t xml:space="preserve">Wzór wniosku o dostęp do środowiska integracyjnego systemu P1 zawiera załącznik nr </w:t>
      </w:r>
      <w:r w:rsidR="00261D35">
        <w:t>4</w:t>
      </w:r>
      <w:r>
        <w:t xml:space="preserve">. </w:t>
      </w:r>
    </w:p>
    <w:p w:rsidR="0036551D" w:rsidP="0036551D" w:rsidRDefault="0036551D" w14:paraId="1A1BFB67" w14:textId="77777777">
      <w:r>
        <w:t>Zakres informacyjny wniosku obejmuje:</w:t>
      </w:r>
    </w:p>
    <w:p w:rsidR="0036551D" w:rsidP="0036551D" w:rsidRDefault="0036551D" w14:paraId="639311ED" w14:textId="77777777">
      <w:pPr>
        <w:pStyle w:val="ListParagraph"/>
        <w:numPr>
          <w:ilvl w:val="0"/>
          <w:numId w:val="46"/>
        </w:numPr>
      </w:pPr>
      <w:r>
        <w:t>Dane podmiotu, który wnioskuje o dostęp.</w:t>
      </w:r>
    </w:p>
    <w:p w:rsidR="0036551D" w:rsidP="0036551D" w:rsidRDefault="0036551D" w14:paraId="32159C8E" w14:textId="34E8B2EE">
      <w:pPr>
        <w:pStyle w:val="ListParagraph"/>
        <w:numPr>
          <w:ilvl w:val="0"/>
          <w:numId w:val="46"/>
        </w:numPr>
      </w:pPr>
      <w:r>
        <w:t xml:space="preserve">Wskazanie w jakiej roli podmiot będzie komunikował się z systemem P1 (dostęp do usług związanych </w:t>
      </w:r>
      <w:r w:rsidR="0034663F">
        <w:t>z</w:t>
      </w:r>
      <w:r>
        <w:t xml:space="preserve"> EDM i WDM mają podmioty z rolą:  „System zewnętrzny podmiotu leczniczego” , „System zewnętrzny repozytorium EDM”.</w:t>
      </w:r>
    </w:p>
    <w:p w:rsidR="0036551D" w:rsidP="0036551D" w:rsidRDefault="0036551D" w14:paraId="1EAA3393" w14:textId="11514F4C">
      <w:pPr>
        <w:pStyle w:val="ListParagraph"/>
        <w:numPr>
          <w:ilvl w:val="0"/>
          <w:numId w:val="46"/>
        </w:numPr>
      </w:pPr>
      <w:r>
        <w:t>Wskazanie adresu email, na który przekazane zostaną dane uwierzytelniające wygenerowane po stronie C</w:t>
      </w:r>
      <w:r w:rsidR="001771F9">
        <w:t>e</w:t>
      </w:r>
      <w:r>
        <w:t>Z, oraz który zostanie wykorzystany do innej niezbędnej komunikacji z podmiotem.</w:t>
      </w:r>
    </w:p>
    <w:p w:rsidR="0036551D" w:rsidP="0036551D" w:rsidRDefault="0036551D" w14:paraId="4BA1438D" w14:textId="77777777">
      <w:pPr>
        <w:pStyle w:val="ListParagraph"/>
        <w:numPr>
          <w:ilvl w:val="0"/>
          <w:numId w:val="46"/>
        </w:numPr>
      </w:pPr>
      <w:r>
        <w:t>Wskazanie numeru telefonu komórkowego, na który poprzez SMS przekazane zostaną hasła niezbędne do odblokowania danych uwierzytelniających.</w:t>
      </w:r>
    </w:p>
    <w:p w:rsidR="0036551D" w:rsidP="0036551D" w:rsidRDefault="0036551D" w14:paraId="45A2C9CE" w14:textId="77777777">
      <w:pPr>
        <w:pStyle w:val="ListParagraph"/>
        <w:numPr>
          <w:ilvl w:val="0"/>
          <w:numId w:val="46"/>
        </w:numPr>
      </w:pPr>
      <w:r>
        <w:t>Akceptację zasad korzystania ze środowiska integracyjnego.</w:t>
      </w:r>
    </w:p>
    <w:p w:rsidR="0036551D" w:rsidP="0036551D" w:rsidRDefault="0036551D" w14:paraId="346243A0" w14:textId="35B39689">
      <w:pPr>
        <w:pStyle w:val="ListParagraph"/>
        <w:numPr>
          <w:ilvl w:val="0"/>
          <w:numId w:val="46"/>
        </w:numPr>
      </w:pPr>
      <w:r>
        <w:t>Podpis osoby reprezentującej Wnioskodawcę. Podpis może być wykonany w postaci elektronicznej.</w:t>
      </w:r>
    </w:p>
    <w:p w:rsidR="0036551D" w:rsidP="0036551D" w:rsidRDefault="0036551D" w14:paraId="143808CF" w14:textId="77777777">
      <w:r>
        <w:t>UWAGA:</w:t>
      </w:r>
    </w:p>
    <w:p w:rsidR="0036551D" w:rsidP="0036551D" w:rsidRDefault="0036551D" w14:paraId="44B6A193" w14:textId="77777777">
      <w:r>
        <w:t xml:space="preserve">Na środowisku produkcyjnym systemu P1 w ramach wnioskowania o nadanie uprawnień będzie wymagane załączenie do wniosku posiadanych przez Usługodawcę certyfikatów klucza publicznego do komunikacji z systemami e-Zdrowie lub plików CSR (żądanie certyfikacyjne dla certyfikatów do uwierzytelnienia systemu oraz uwierzytelnienia danych). </w:t>
      </w:r>
    </w:p>
    <w:p w:rsidR="0036551D" w:rsidP="0036551D" w:rsidRDefault="0036551D" w14:paraId="2D615CF8" w14:textId="77777777">
      <w:r>
        <w:t xml:space="preserve">W przypadku konieczności wygenerowania certyfikatów klucza publicznego na potrzeby zabezpieczenia komunikacji z Systemem P1 do wniosków o dostęp do P1 muszą zostać dołączone żądania wygenerowania certyfikatów CSR (ang. Certificate Signing Request). </w:t>
      </w:r>
    </w:p>
    <w:p w:rsidR="0036551D" w:rsidP="0036551D" w:rsidRDefault="0036551D" w14:paraId="0B386466" w14:textId="77777777">
      <w:r>
        <w:t>Pliki z żądaniami CSR mogą zostać wygenerowane za pomocą publicznie dostępnych narzędzi np. java keytool, portecle, openssl. W celu przygotowania pliku CSR wnioskujący generuje parę kluczy - klucz prywatny i klucz publiczny. Klucz prywatny powinien zostać zabezpieczony przed nieuprawnionym dostępem. Przekazywane do systemu P1 żądania CSR zawierające klucz publiczny muszą spełniać nw. wymagania:</w:t>
      </w:r>
    </w:p>
    <w:p w:rsidR="0036551D" w:rsidP="0036551D" w:rsidRDefault="0036551D" w14:paraId="0D70496A" w14:textId="2D6E49A5">
      <w:pPr>
        <w:pStyle w:val="ListParagraph"/>
        <w:numPr>
          <w:ilvl w:val="1"/>
          <w:numId w:val="44"/>
        </w:numPr>
      </w:pPr>
      <w:r>
        <w:t>format: PKCS#10;</w:t>
      </w:r>
    </w:p>
    <w:p w:rsidR="0036551D" w:rsidP="0036551D" w:rsidRDefault="0036551D" w14:paraId="27BD2F5E" w14:textId="5D3B52F1">
      <w:pPr>
        <w:pStyle w:val="ListParagraph"/>
        <w:numPr>
          <w:ilvl w:val="1"/>
          <w:numId w:val="44"/>
        </w:numPr>
      </w:pPr>
      <w:r>
        <w:t>kodowanie: PEM;</w:t>
      </w:r>
    </w:p>
    <w:p w:rsidR="0036551D" w:rsidP="0036551D" w:rsidRDefault="0036551D" w14:paraId="1FCEE40B" w14:textId="0EE10648">
      <w:pPr>
        <w:pStyle w:val="ListParagraph"/>
        <w:numPr>
          <w:ilvl w:val="1"/>
          <w:numId w:val="44"/>
        </w:numPr>
      </w:pPr>
      <w:r>
        <w:t>algorytm: SHA512withRSA;</w:t>
      </w:r>
    </w:p>
    <w:p w:rsidR="0036551D" w:rsidP="0036551D" w:rsidRDefault="0036551D" w14:paraId="5F0F4AFE" w14:textId="1BC3C970">
      <w:pPr>
        <w:pStyle w:val="ListParagraph"/>
        <w:numPr>
          <w:ilvl w:val="1"/>
          <w:numId w:val="44"/>
        </w:numPr>
      </w:pPr>
      <w:r>
        <w:t>klucz: RSA (2048 bitów);</w:t>
      </w:r>
    </w:p>
    <w:p w:rsidR="0036551D" w:rsidP="0036551D" w:rsidRDefault="0036551D" w14:paraId="68BCD9AC" w14:textId="52645CDF">
      <w:pPr>
        <w:pStyle w:val="ListParagraph"/>
        <w:numPr>
          <w:ilvl w:val="1"/>
          <w:numId w:val="44"/>
        </w:numPr>
      </w:pPr>
      <w:r>
        <w:t>podmiot (subject): nazwa dowolna ułatwiająca wnioskującemu identyfikację przeznaczenia par kluczy (wyjaśnienie poniżej);</w:t>
      </w:r>
    </w:p>
    <w:p w:rsidR="0036551D" w:rsidP="0036551D" w:rsidRDefault="0036551D" w14:paraId="2FF78ECD" w14:textId="77777777">
      <w:r>
        <w:t>Wartość dla nazwy wyróżniającej podmiotu (Subject DN) z punktu widzenia wniosku nie jest istotna tj. wnioskujący może podać nazwę dowolną, która ułatwi mu identyfikację przeznaczenia par kluczy, w szczególności przy imporcie otrzymanego zwrotnie certyfikatu, a następnie przy wykorzystaniu certyfikatu i powiązanego z nim klucza prywatnego zgodnie z przeznaczeniem (TLS/SSL lub WS-Security).</w:t>
      </w:r>
    </w:p>
    <w:p w:rsidR="0036551D" w:rsidP="0036551D" w:rsidRDefault="0036551D" w14:paraId="472E16DA" w14:textId="227E736B">
      <w:pPr>
        <w:pStyle w:val="Heading2"/>
      </w:pPr>
      <w:bookmarkStart w:name="_Toc87265129" w:id="42"/>
      <w:r>
        <w:t>Przebieg procesu nadawania dostępu do środowiska integracyjnego p1</w:t>
      </w:r>
      <w:bookmarkEnd w:id="42"/>
    </w:p>
    <w:p w:rsidR="0036551D" w:rsidP="0036551D" w:rsidRDefault="0036551D" w14:paraId="4E2F94DE" w14:textId="300F6260">
      <w:r>
        <w:t>Nadanie dostępu do środowiska integracyjnego P1 wymaga przekazania do C</w:t>
      </w:r>
      <w:r w:rsidR="001771F9">
        <w:t>e</w:t>
      </w:r>
      <w:r>
        <w:t xml:space="preserve">Z stosownego wniosku, a następnie po jego pozytywnej weryfikacji następuje: </w:t>
      </w:r>
    </w:p>
    <w:p w:rsidR="0036551D" w:rsidP="0036551D" w:rsidRDefault="0036551D" w14:paraId="0624BD24" w14:textId="77777777">
      <w:pPr>
        <w:pStyle w:val="ListParagraph"/>
        <w:numPr>
          <w:ilvl w:val="0"/>
          <w:numId w:val="49"/>
        </w:numPr>
      </w:pPr>
      <w:r>
        <w:t>Wygenerowanie dla Wnioskodawcy kompletu kluczy i certyfikatów do zabezpieczania w warstwie TLS oraz WS-Security.</w:t>
      </w:r>
    </w:p>
    <w:p w:rsidR="0036551D" w:rsidP="0036551D" w:rsidRDefault="0036551D" w14:paraId="5F94DB19" w14:textId="77777777">
      <w:pPr>
        <w:pStyle w:val="ListParagraph"/>
        <w:numPr>
          <w:ilvl w:val="0"/>
          <w:numId w:val="49"/>
        </w:numPr>
      </w:pPr>
      <w:r>
        <w:t>Nadanie Wnioskodawcy unikalnego numeru – jest to odpowiednik numeru identyfikacyjnego nadawanego Usługodawcom w produkcyjnym systemie P1.</w:t>
      </w:r>
    </w:p>
    <w:p w:rsidR="0036551D" w:rsidP="0036551D" w:rsidRDefault="0036551D" w14:paraId="37BA8BDF" w14:textId="77777777">
      <w:pPr>
        <w:pStyle w:val="ListParagraph"/>
        <w:numPr>
          <w:ilvl w:val="0"/>
          <w:numId w:val="49"/>
        </w:numPr>
      </w:pPr>
      <w:r>
        <w:t>Przekazanie Wnioskodawcy kluczy i certyfikatów do zabezpieczenia komunikacji w warstwie TLS i WS-Security, oraz informacji niezbędnych do przeprowadzenia integracji ze środowiskiem integracyjnym systemu P1.</w:t>
      </w:r>
    </w:p>
    <w:p w:rsidR="0036551D" w:rsidP="0036551D" w:rsidRDefault="0036551D" w14:paraId="57F458C8" w14:textId="77777777">
      <w:pPr>
        <w:pStyle w:val="ListParagraph"/>
        <w:numPr>
          <w:ilvl w:val="0"/>
          <w:numId w:val="49"/>
        </w:numPr>
      </w:pPr>
      <w:r>
        <w:t>Przekazanie hasła do odblokowania danych uwierzytelniających.</w:t>
      </w:r>
    </w:p>
    <w:p w:rsidR="0036551D" w:rsidP="0036551D" w:rsidRDefault="0036551D" w14:paraId="15E8A8D5" w14:textId="44825B46">
      <w:pPr>
        <w:pStyle w:val="ListParagraph"/>
        <w:numPr>
          <w:ilvl w:val="0"/>
          <w:numId w:val="49"/>
        </w:numPr>
      </w:pPr>
      <w:r>
        <w:t>Udostępnienie przykładowych komunikatów żądań i odpowiedzi wraz z zestawem danych testowych.</w:t>
      </w:r>
    </w:p>
    <w:p w:rsidR="0036551D" w:rsidP="0036551D" w:rsidRDefault="0036551D" w14:paraId="19A1C19B" w14:textId="77777777"/>
    <w:p w:rsidR="00153EE4" w:rsidP="00153EE4" w:rsidRDefault="00153EE4" w14:paraId="42348C62" w14:textId="410B0AD2">
      <w:pPr>
        <w:pStyle w:val="Heading1"/>
      </w:pPr>
      <w:bookmarkStart w:name="_Toc87265130" w:id="43"/>
      <w:r>
        <w:t>Dostęp do domeny dla systemów zewnętrznych</w:t>
      </w:r>
      <w:bookmarkEnd w:id="43"/>
    </w:p>
    <w:p w:rsidR="00153EE4" w:rsidP="00153EE4" w:rsidRDefault="00153EE4" w14:paraId="1A8B0E1E" w14:textId="740DD37F">
      <w:r>
        <w:t xml:space="preserve">Dostęp do środowiska integracyjnego P1 dla systemów zewnętrznych </w:t>
      </w:r>
      <w:r w:rsidR="002F1A23">
        <w:t>(</w:t>
      </w:r>
      <w:r>
        <w:t>spoza domeny udostępnionej na środowisku integracyjnym P1</w:t>
      </w:r>
      <w:r w:rsidR="002F1A23">
        <w:t>)</w:t>
      </w:r>
      <w:r>
        <w:t xml:space="preserve"> jest zablokowany.</w:t>
      </w:r>
    </w:p>
    <w:p w:rsidR="009164E8" w:rsidP="009164E8" w:rsidRDefault="009164E8" w14:paraId="4A9C3B56" w14:textId="30D94724">
      <w:pPr>
        <w:pStyle w:val="Heading1"/>
      </w:pPr>
      <w:bookmarkStart w:name="_Toc87265131" w:id="44"/>
      <w:r>
        <w:t>Architektura</w:t>
      </w:r>
      <w:r w:rsidR="00E15030">
        <w:t xml:space="preserve"> w zakresie EDM</w:t>
      </w:r>
      <w:bookmarkEnd w:id="44"/>
    </w:p>
    <w:p w:rsidR="009164E8" w:rsidP="009164E8" w:rsidRDefault="009164E8" w14:paraId="1CEC8A4C" w14:textId="77777777">
      <w:r>
        <w:t>Rozdział przedstawia kontekst całego rozwiązania w zakresie indeksowania EDM i wymiany EDM. Opisuje wszystkich aktorów występujących w domenie oraz dostępne dla nich transakcje.</w:t>
      </w:r>
    </w:p>
    <w:p w:rsidR="009164E8" w:rsidP="00226C8D" w:rsidRDefault="009164E8" w14:paraId="3BB1B04B" w14:textId="77777777">
      <w:pPr>
        <w:pStyle w:val="Heading2"/>
      </w:pPr>
      <w:bookmarkStart w:name="_Toc87265132" w:id="45"/>
      <w:r>
        <w:t>Architektura ogólna</w:t>
      </w:r>
      <w:bookmarkEnd w:id="45"/>
      <w:r>
        <w:t xml:space="preserve"> </w:t>
      </w:r>
    </w:p>
    <w:p w:rsidR="00E97562" w:rsidP="00E97562" w:rsidRDefault="00E97562" w14:paraId="378C1F1A" w14:textId="77777777">
      <w:r>
        <w:t>Podstawowymi uczestnikami Krajowej Domeny XDS.b są Podmioty Lecznicze</w:t>
      </w:r>
      <w:r w:rsidR="009C2C4C">
        <w:t xml:space="preserve"> oraz ich </w:t>
      </w:r>
      <w:r>
        <w:t>Repozytoria</w:t>
      </w:r>
      <w:r w:rsidR="00107E06">
        <w:t>,</w:t>
      </w:r>
      <w:r>
        <w:t xml:space="preserve"> w których przechowują one dokumentację </w:t>
      </w:r>
      <w:r w:rsidR="009C2C4C">
        <w:t xml:space="preserve">medyczną </w:t>
      </w:r>
      <w:r>
        <w:t xml:space="preserve">w postaci elektronicznej oraz </w:t>
      </w:r>
      <w:r w:rsidR="009C2C4C">
        <w:t xml:space="preserve">Krajowy </w:t>
      </w:r>
      <w:r>
        <w:t>Rejestr XDS.b</w:t>
      </w:r>
      <w:r w:rsidR="00107E06">
        <w:t>,</w:t>
      </w:r>
      <w:r>
        <w:t xml:space="preserve"> w którym przechowywane są metadane opisujące dokumentację</w:t>
      </w:r>
      <w:r w:rsidR="009C2C4C">
        <w:t xml:space="preserve"> medyczną danego podmiotu leczniczego</w:t>
      </w:r>
      <w:r>
        <w:t xml:space="preserve">. </w:t>
      </w:r>
    </w:p>
    <w:p w:rsidR="00E97562" w:rsidP="00E97562" w:rsidRDefault="00226C8D" w14:paraId="5F44056D" w14:textId="77777777">
      <w:r>
        <w:rPr>
          <w:noProof/>
          <w:lang w:eastAsia="pl-PL"/>
        </w:rPr>
        <mc:AlternateContent>
          <mc:Choice Requires="wps">
            <w:drawing>
              <wp:anchor distT="0" distB="0" distL="114300" distR="114300" simplePos="0" relativeHeight="251658248" behindDoc="1" locked="0" layoutInCell="1" allowOverlap="1" wp14:anchorId="0815924E" wp14:editId="3E9A815E">
                <wp:simplePos x="0" y="0"/>
                <wp:positionH relativeFrom="column">
                  <wp:posOffset>-97790</wp:posOffset>
                </wp:positionH>
                <wp:positionV relativeFrom="paragraph">
                  <wp:posOffset>60960</wp:posOffset>
                </wp:positionV>
                <wp:extent cx="2914650" cy="1980565"/>
                <wp:effectExtent l="0" t="0" r="0" b="635"/>
                <wp:wrapNone/>
                <wp:docPr id="11" name="Prostokąt zaokrąglony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1980565"/>
                        </a:xfrm>
                        <a:prstGeom prst="roundRect">
                          <a:avLst/>
                        </a:pr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Pr="00B83E45" w:rsidR="003E6487" w:rsidP="00E97562" w:rsidRDefault="003E6487" w14:paraId="3F72A951" w14:textId="77777777">
                            <w:pPr>
                              <w:jc w:val="center"/>
                              <w:rPr>
                                <w:sz w:val="14"/>
                              </w:rPr>
                            </w:pPr>
                            <w:r>
                              <w:rPr>
                                <w:sz w:val="14"/>
                              </w:rPr>
                              <w:t>Podmiot</w:t>
                            </w:r>
                            <w:r w:rsidRPr="00B83E45">
                              <w:rPr>
                                <w:sz w:val="14"/>
                              </w:rPr>
                              <w:t xml:space="preserve"> </w:t>
                            </w:r>
                            <w:r>
                              <w:rPr>
                                <w:sz w:val="14"/>
                              </w:rPr>
                              <w:t>zrzeszony</w:t>
                            </w:r>
                            <w:r w:rsidRPr="00B83E45">
                              <w:rPr>
                                <w:sz w:val="14"/>
                              </w:rPr>
                              <w:t xml:space="preserve"> tylko w domenie 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31D46A1">
              <v:roundrect id="Prostokąt zaokrąglony 11" style="position:absolute;left:0;text-align:left;margin-left:-7.7pt;margin-top:4.8pt;width:229.5pt;height:155.95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color="black [3200]" arcsize="10923f" w14:anchorId="081592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">
                <v:stroke dashstyle="dash"/>
                <v:path arrowok="t"/>
                <v:textbox>
                  <w:txbxContent>
                    <w:p w:rsidRPr="00B83E45" w:rsidR="003E6487" w:rsidP="00E97562" w:rsidRDefault="003E6487" w14:paraId="063112C0" w14:textId="77777777">
                      <w:pPr>
                        <w:jc w:val="center"/>
                        <w:rPr>
                          <w:sz w:val="14"/>
                        </w:rPr>
                      </w:pPr>
                      <w:r>
                        <w:rPr>
                          <w:sz w:val="14"/>
                        </w:rPr>
                        <w:t>Podmiot</w:t>
                      </w:r>
                      <w:r w:rsidRPr="00B83E45">
                        <w:rPr>
                          <w:sz w:val="14"/>
                        </w:rPr>
                        <w:t xml:space="preserve"> </w:t>
                      </w:r>
                      <w:r>
                        <w:rPr>
                          <w:sz w:val="14"/>
                        </w:rPr>
                        <w:t>zrzeszony</w:t>
                      </w:r>
                      <w:r w:rsidRPr="00B83E45">
                        <w:rPr>
                          <w:sz w:val="14"/>
                        </w:rPr>
                        <w:t xml:space="preserve"> tylko w domenie P1</w:t>
                      </w:r>
                    </w:p>
                  </w:txbxContent>
                </v:textbox>
              </v:roundrect>
            </w:pict>
          </mc:Fallback>
        </mc:AlternateContent>
      </w:r>
    </w:p>
    <w:p w:rsidR="00E97562" w:rsidP="00E97562" w:rsidRDefault="00226C8D" w14:paraId="58B8514B" w14:textId="77777777">
      <w:r>
        <w:rPr>
          <w:noProof/>
          <w:lang w:eastAsia="pl-PL"/>
        </w:rPr>
        <mc:AlternateContent>
          <mc:Choice Requires="wps">
            <w:drawing>
              <wp:anchor distT="0" distB="0" distL="114300" distR="114300" simplePos="0" relativeHeight="251658241" behindDoc="0" locked="0" layoutInCell="1" allowOverlap="1" wp14:anchorId="4861D47B" wp14:editId="6C214AA6">
                <wp:simplePos x="0" y="0"/>
                <wp:positionH relativeFrom="column">
                  <wp:posOffset>842010</wp:posOffset>
                </wp:positionH>
                <wp:positionV relativeFrom="paragraph">
                  <wp:posOffset>160655</wp:posOffset>
                </wp:positionV>
                <wp:extent cx="1028700" cy="590550"/>
                <wp:effectExtent l="0" t="0" r="0" b="0"/>
                <wp:wrapNone/>
                <wp:docPr id="15" name="Prostokąt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590550"/>
                        </a:xfrm>
                        <a:prstGeom prst="rect">
                          <a:avLst/>
                        </a:prstGeom>
                      </wps:spPr>
                      <wps:style>
                        <a:lnRef idx="2">
                          <a:schemeClr val="accent4"/>
                        </a:lnRef>
                        <a:fillRef idx="1">
                          <a:schemeClr val="lt1"/>
                        </a:fillRef>
                        <a:effectRef idx="0">
                          <a:schemeClr val="accent4"/>
                        </a:effectRef>
                        <a:fontRef idx="minor">
                          <a:schemeClr val="dk1"/>
                        </a:fontRef>
                      </wps:style>
                      <wps:txbx>
                        <w:txbxContent>
                          <w:p w:rsidRPr="00444CD4" w:rsidR="003E6487" w:rsidP="00E97562" w:rsidRDefault="003E6487" w14:paraId="7A9BB2E4" w14:textId="77777777">
                            <w:pPr>
                              <w:jc w:val="center"/>
                              <w:rPr>
                                <w:sz w:val="20"/>
                              </w:rPr>
                            </w:pPr>
                            <w:r w:rsidRPr="00444CD4">
                              <w:rPr>
                                <w:sz w:val="20"/>
                              </w:rPr>
                              <w:t>Podmiot leczniczy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45D59ED">
              <v:rect id="Prostokąt 15" style="position:absolute;left:0;text-align:left;margin-left:66.3pt;margin-top:12.65pt;width:81pt;height:4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white [3201]" strokecolor="#8064a2 [3207]" strokeweight="2pt" w14:anchorId="4861D4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">
                <v:path arrowok="t"/>
                <v:textbox>
                  <w:txbxContent>
                    <w:p w:rsidRPr="00444CD4" w:rsidR="003E6487" w:rsidP="00E97562" w:rsidRDefault="003E6487" w14:paraId="11A43A4A" w14:textId="77777777">
                      <w:pPr>
                        <w:jc w:val="center"/>
                        <w:rPr>
                          <w:sz w:val="20"/>
                        </w:rPr>
                      </w:pPr>
                      <w:r w:rsidRPr="00444CD4">
                        <w:rPr>
                          <w:sz w:val="20"/>
                        </w:rPr>
                        <w:t>Podmiot leczniczy</w:t>
                      </w:r>
                    </w:p>
                  </w:txbxContent>
                </v:textbox>
              </v:rect>
            </w:pict>
          </mc:Fallback>
        </mc:AlternateContent>
      </w:r>
    </w:p>
    <w:p w:rsidR="00E97562" w:rsidP="00E97562" w:rsidRDefault="00226C8D" w14:paraId="206933A6" w14:textId="77777777">
      <w:r>
        <w:rPr>
          <w:noProof/>
          <w:lang w:eastAsia="pl-PL"/>
        </w:rPr>
        <mc:AlternateContent>
          <mc:Choice Requires="wps">
            <w:drawing>
              <wp:anchor distT="0" distB="0" distL="114300" distR="114300" simplePos="0" relativeHeight="251658253" behindDoc="0" locked="0" layoutInCell="1" allowOverlap="1" wp14:anchorId="5439A595" wp14:editId="429238E5">
                <wp:simplePos x="0" y="0"/>
                <wp:positionH relativeFrom="column">
                  <wp:posOffset>1916430</wp:posOffset>
                </wp:positionH>
                <wp:positionV relativeFrom="paragraph">
                  <wp:posOffset>12065</wp:posOffset>
                </wp:positionV>
                <wp:extent cx="2483485" cy="1092835"/>
                <wp:effectExtent l="38100" t="38100" r="31115" b="50165"/>
                <wp:wrapNone/>
                <wp:docPr id="18" name="Łącznik prosty ze strzałką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3485" cy="10928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36D4A18E">
              <v:shapetype id="_x0000_t32" coordsize="21600,21600" o:oned="t" filled="f" o:spt="32" path="m,l21600,21600e" w14:anchorId="50BED79C">
                <v:path fillok="f" arrowok="t" o:connecttype="none"/>
                <o:lock v:ext="edit" shapetype="t"/>
              </v:shapetype>
              <v:shape id="Łącznik prosty ze strzałką 18" style="position:absolute;margin-left:150.9pt;margin-top:.95pt;width:195.55pt;height:86.0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">
                <v:stroke startarrow="block" endarrow="block"/>
                <o:lock v:ext="edit" shapetype="f"/>
              </v:shape>
            </w:pict>
          </mc:Fallback>
        </mc:AlternateContent>
      </w:r>
      <w:r>
        <w:rPr>
          <w:noProof/>
          <w:lang w:eastAsia="pl-PL"/>
        </w:rPr>
        <mc:AlternateContent>
          <mc:Choice Requires="wps">
            <w:drawing>
              <wp:anchor distT="0" distB="0" distL="114300" distR="114300" simplePos="0" relativeHeight="251658254" behindDoc="0" locked="0" layoutInCell="1" allowOverlap="1" wp14:anchorId="7E9D7504" wp14:editId="799F13C2">
                <wp:simplePos x="0" y="0"/>
                <wp:positionH relativeFrom="column">
                  <wp:posOffset>2954020</wp:posOffset>
                </wp:positionH>
                <wp:positionV relativeFrom="paragraph">
                  <wp:posOffset>242570</wp:posOffset>
                </wp:positionV>
                <wp:extent cx="819150" cy="286385"/>
                <wp:effectExtent l="0" t="0" r="0" b="0"/>
                <wp:wrapNone/>
                <wp:docPr id="19" name="Pole tekstow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2863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444CD4" w:rsidR="003E6487" w:rsidP="00E97562" w:rsidRDefault="003E6487" w14:paraId="5255FC33" w14:textId="77777777">
                            <w:pPr>
                              <w:rPr>
                                <w:sz w:val="12"/>
                              </w:rPr>
                            </w:pPr>
                            <w:r w:rsidRPr="00444CD4">
                              <w:rPr>
                                <w:sz w:val="12"/>
                              </w:rPr>
                              <w:t>Wyszukiwanie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7456654">
              <v:shapetype id="_x0000_t202" coordsize="21600,21600" o:spt="202" path="m,l,21600r21600,l21600,xe" w14:anchorId="7E9D7504">
                <v:stroke joinstyle="miter"/>
                <v:path gradientshapeok="t" o:connecttype="rect"/>
              </v:shapetype>
              <v:shape id="Pole tekstowe 19" style="position:absolute;left:0;text-align:left;margin-left:232.6pt;margin-top:19.1pt;width:64.5pt;height:22.5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">
                <v:path arrowok="t"/>
                <v:textbox>
                  <w:txbxContent>
                    <w:p w:rsidRPr="00444CD4" w:rsidR="003E6487" w:rsidP="00E97562" w:rsidRDefault="003E6487" w14:paraId="5D7C5E86" w14:textId="77777777">
                      <w:pPr>
                        <w:rPr>
                          <w:sz w:val="12"/>
                        </w:rPr>
                      </w:pPr>
                      <w:r w:rsidRPr="00444CD4">
                        <w:rPr>
                          <w:sz w:val="12"/>
                        </w:rPr>
                        <w:t>Wyszukiwanie</w:t>
                      </w:r>
                    </w:p>
                  </w:txbxContent>
                </v:textbox>
              </v:shape>
            </w:pict>
          </mc:Fallback>
        </mc:AlternateContent>
      </w:r>
    </w:p>
    <w:p w:rsidR="00E97562" w:rsidP="00E97562" w:rsidRDefault="00226C8D" w14:paraId="3DCE9D3C" w14:textId="77777777">
      <w:r>
        <w:rPr>
          <w:noProof/>
          <w:lang w:eastAsia="pl-PL"/>
        </w:rPr>
        <mc:AlternateContent>
          <mc:Choice Requires="wps">
            <w:drawing>
              <wp:anchor distT="0" distB="0" distL="114300" distR="114300" simplePos="0" relativeHeight="251658250" behindDoc="1" locked="0" layoutInCell="1" allowOverlap="1" wp14:anchorId="66C5FCAD" wp14:editId="547B54C9">
                <wp:simplePos x="0" y="0"/>
                <wp:positionH relativeFrom="column">
                  <wp:posOffset>3559810</wp:posOffset>
                </wp:positionH>
                <wp:positionV relativeFrom="paragraph">
                  <wp:posOffset>68580</wp:posOffset>
                </wp:positionV>
                <wp:extent cx="2914650" cy="2115185"/>
                <wp:effectExtent l="0" t="0" r="0" b="0"/>
                <wp:wrapNone/>
                <wp:docPr id="13" name="Prostokąt zaokrąglony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2115185"/>
                        </a:xfrm>
                        <a:prstGeom prst="roundRect">
                          <a:avLst/>
                        </a:pr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Pr="00B83E45" w:rsidR="003E6487" w:rsidP="00E97562" w:rsidRDefault="003E6487" w14:paraId="6E31B235" w14:textId="77777777">
                            <w:pPr>
                              <w:jc w:val="center"/>
                              <w:rPr>
                                <w:sz w:val="14"/>
                              </w:rPr>
                            </w:pPr>
                            <w:r>
                              <w:rPr>
                                <w:sz w:val="14"/>
                              </w:rPr>
                              <w:t>System 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7DDF8DC">
              <v:roundrect id="Prostokąt zaokrąglony 13" style="position:absolute;left:0;text-align:left;margin-left:280.3pt;margin-top:5.4pt;width:229.5pt;height:166.55pt;z-index:-251658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color="black [3200]" arcsize="10923f" w14:anchorId="66C5FC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">
                <v:stroke dashstyle="dash"/>
                <v:path arrowok="t"/>
                <v:textbox>
                  <w:txbxContent>
                    <w:p w:rsidRPr="00B83E45" w:rsidR="003E6487" w:rsidP="00E97562" w:rsidRDefault="003E6487" w14:paraId="53883D7A" w14:textId="77777777">
                      <w:pPr>
                        <w:jc w:val="center"/>
                        <w:rPr>
                          <w:sz w:val="14"/>
                        </w:rPr>
                      </w:pPr>
                      <w:r>
                        <w:rPr>
                          <w:sz w:val="14"/>
                        </w:rPr>
                        <w:t>System P1</w:t>
                      </w:r>
                    </w:p>
                  </w:txbxContent>
                </v:textbox>
              </v:roundrect>
            </w:pict>
          </mc:Fallback>
        </mc:AlternateContent>
      </w:r>
      <w:r>
        <w:rPr>
          <w:noProof/>
          <w:lang w:eastAsia="pl-PL"/>
        </w:rPr>
        <mc:AlternateContent>
          <mc:Choice Requires="wps">
            <w:drawing>
              <wp:anchor distT="0" distB="0" distL="114300" distR="114300" simplePos="0" relativeHeight="251658246" behindDoc="0" locked="0" layoutInCell="1" allowOverlap="1" wp14:anchorId="1A7077FE" wp14:editId="67B7FDFF">
                <wp:simplePos x="0" y="0"/>
                <wp:positionH relativeFrom="column">
                  <wp:posOffset>881380</wp:posOffset>
                </wp:positionH>
                <wp:positionV relativeFrom="paragraph">
                  <wp:posOffset>331470</wp:posOffset>
                </wp:positionV>
                <wp:extent cx="1028700" cy="590550"/>
                <wp:effectExtent l="0" t="0" r="0" b="0"/>
                <wp:wrapNone/>
                <wp:docPr id="10" name="Prostoką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590550"/>
                        </a:xfrm>
                        <a:prstGeom prst="rect">
                          <a:avLst/>
                        </a:prstGeom>
                      </wps:spPr>
                      <wps:style>
                        <a:lnRef idx="2">
                          <a:schemeClr val="accent4"/>
                        </a:lnRef>
                        <a:fillRef idx="1">
                          <a:schemeClr val="lt1"/>
                        </a:fillRef>
                        <a:effectRef idx="0">
                          <a:schemeClr val="accent4"/>
                        </a:effectRef>
                        <a:fontRef idx="minor">
                          <a:schemeClr val="dk1"/>
                        </a:fontRef>
                      </wps:style>
                      <wps:txbx>
                        <w:txbxContent>
                          <w:p w:rsidRPr="00444CD4" w:rsidR="003E6487" w:rsidP="00E97562" w:rsidRDefault="003E6487" w14:paraId="68E83A07" w14:textId="77777777">
                            <w:pPr>
                              <w:jc w:val="center"/>
                              <w:rPr>
                                <w:sz w:val="20"/>
                              </w:rPr>
                            </w:pPr>
                            <w:r w:rsidRPr="00444CD4">
                              <w:rPr>
                                <w:sz w:val="20"/>
                              </w:rPr>
                              <w:t>Repozytorium dokumentów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5D6801F">
              <v:rect id="Prostokąt 7" style="position:absolute;left:0;text-align:left;margin-left:69.4pt;margin-top:26.1pt;width:81pt;height:46.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white [3201]" strokecolor="#8064a2 [3207]" strokeweight="2pt" w14:anchorId="1A7077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">
                <v:path arrowok="t"/>
                <v:textbox>
                  <w:txbxContent>
                    <w:p w:rsidRPr="00444CD4" w:rsidR="003E6487" w:rsidP="00E97562" w:rsidRDefault="003E6487" w14:paraId="21C1C245" w14:textId="77777777">
                      <w:pPr>
                        <w:jc w:val="center"/>
                        <w:rPr>
                          <w:sz w:val="20"/>
                        </w:rPr>
                      </w:pPr>
                      <w:r w:rsidRPr="00444CD4">
                        <w:rPr>
                          <w:sz w:val="20"/>
                        </w:rPr>
                        <w:t>Repozytorium dokumentów</w:t>
                      </w:r>
                    </w:p>
                  </w:txbxContent>
                </v:textbox>
              </v:rect>
            </w:pict>
          </mc:Fallback>
        </mc:AlternateContent>
      </w:r>
      <w:r>
        <w:rPr>
          <w:noProof/>
          <w:lang w:eastAsia="pl-PL"/>
        </w:rPr>
        <mc:AlternateContent>
          <mc:Choice Requires="wps">
            <w:drawing>
              <wp:anchor distT="0" distB="0" distL="114300" distR="114300" simplePos="0" relativeHeight="251658255" behindDoc="0" locked="0" layoutInCell="1" allowOverlap="1" wp14:anchorId="18981EB8" wp14:editId="1EDF2EB8">
                <wp:simplePos x="0" y="0"/>
                <wp:positionH relativeFrom="column">
                  <wp:posOffset>1386840</wp:posOffset>
                </wp:positionH>
                <wp:positionV relativeFrom="paragraph">
                  <wp:posOffset>107315</wp:posOffset>
                </wp:positionV>
                <wp:extent cx="4445" cy="186055"/>
                <wp:effectExtent l="76200" t="0" r="52705" b="42545"/>
                <wp:wrapNone/>
                <wp:docPr id="21" name="Łącznik prosty ze strzałką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18605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2D39F4B1">
              <v:shape id="Łącznik prosty ze strzałką 21" style="position:absolute;margin-left:109.2pt;margin-top:8.45pt;width:.35pt;height:14.6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4b64e [304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" w14:anchorId="7F172A31">
                <v:stroke endarrow="block"/>
                <o:lock v:ext="edit" shapetype="f"/>
              </v:shape>
            </w:pict>
          </mc:Fallback>
        </mc:AlternateContent>
      </w:r>
    </w:p>
    <w:p w:rsidR="00E97562" w:rsidP="00E97562" w:rsidRDefault="00226C8D" w14:paraId="23F3099D" w14:textId="77777777">
      <w:r>
        <w:rPr>
          <w:noProof/>
          <w:lang w:eastAsia="pl-PL"/>
        </w:rPr>
        <mc:AlternateContent>
          <mc:Choice Requires="wps">
            <w:drawing>
              <wp:anchor distT="0" distB="0" distL="114300" distR="114300" simplePos="0" relativeHeight="251658245" behindDoc="0" locked="0" layoutInCell="1" allowOverlap="1" wp14:anchorId="73101352" wp14:editId="4AC21FC2">
                <wp:simplePos x="0" y="0"/>
                <wp:positionH relativeFrom="column">
                  <wp:posOffset>4491355</wp:posOffset>
                </wp:positionH>
                <wp:positionV relativeFrom="paragraph">
                  <wp:posOffset>306070</wp:posOffset>
                </wp:positionV>
                <wp:extent cx="1152525" cy="619125"/>
                <wp:effectExtent l="0" t="0" r="9525" b="9525"/>
                <wp:wrapNone/>
                <wp:docPr id="8" name="Prostokąt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619125"/>
                        </a:xfrm>
                        <a:prstGeom prst="rect">
                          <a:avLst/>
                        </a:prstGeom>
                      </wps:spPr>
                      <wps:style>
                        <a:lnRef idx="2">
                          <a:schemeClr val="accent4"/>
                        </a:lnRef>
                        <a:fillRef idx="1">
                          <a:schemeClr val="lt1"/>
                        </a:fillRef>
                        <a:effectRef idx="0">
                          <a:schemeClr val="accent4"/>
                        </a:effectRef>
                        <a:fontRef idx="minor">
                          <a:schemeClr val="dk1"/>
                        </a:fontRef>
                      </wps:style>
                      <wps:txbx>
                        <w:txbxContent>
                          <w:p w:rsidRPr="00444CD4" w:rsidR="003E6487" w:rsidP="00E97562" w:rsidRDefault="003E6487" w14:paraId="1C8F4785" w14:textId="77777777">
                            <w:pPr>
                              <w:jc w:val="center"/>
                              <w:rPr>
                                <w:sz w:val="20"/>
                              </w:rPr>
                            </w:pPr>
                            <w:r w:rsidRPr="00444CD4">
                              <w:rPr>
                                <w:sz w:val="20"/>
                              </w:rPr>
                              <w:t>Rejestr indeksów EDM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AEF4F9B">
              <v:rect id="Prostokąt 6" style="position:absolute;left:0;text-align:left;margin-left:353.65pt;margin-top:24.1pt;width:90.75pt;height:48.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white [3201]" strokecolor="#8064a2 [3207]" strokeweight="2pt" w14:anchorId="7310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">
                <v:path arrowok="t"/>
                <v:textbox>
                  <w:txbxContent>
                    <w:p w:rsidRPr="00444CD4" w:rsidR="003E6487" w:rsidP="00E97562" w:rsidRDefault="003E6487" w14:paraId="135371F3" w14:textId="77777777">
                      <w:pPr>
                        <w:jc w:val="center"/>
                        <w:rPr>
                          <w:sz w:val="20"/>
                        </w:rPr>
                      </w:pPr>
                      <w:r w:rsidRPr="00444CD4">
                        <w:rPr>
                          <w:sz w:val="20"/>
                        </w:rPr>
                        <w:t>Rejestr indeksów EDM</w:t>
                      </w:r>
                    </w:p>
                  </w:txbxContent>
                </v:textbox>
              </v:rect>
            </w:pict>
          </mc:Fallback>
        </mc:AlternateContent>
      </w:r>
      <w:r>
        <w:rPr>
          <w:noProof/>
          <w:lang w:eastAsia="pl-PL"/>
        </w:rPr>
        <mc:AlternateContent>
          <mc:Choice Requires="wps">
            <w:drawing>
              <wp:anchor distT="0" distB="0" distL="114300" distR="114300" simplePos="0" relativeHeight="251658251" behindDoc="0" locked="0" layoutInCell="1" allowOverlap="1" wp14:anchorId="14492FC5" wp14:editId="56BA4752">
                <wp:simplePos x="0" y="0"/>
                <wp:positionH relativeFrom="column">
                  <wp:posOffset>1955800</wp:posOffset>
                </wp:positionH>
                <wp:positionV relativeFrom="paragraph">
                  <wp:posOffset>232410</wp:posOffset>
                </wp:positionV>
                <wp:extent cx="2444115" cy="269240"/>
                <wp:effectExtent l="0" t="0" r="32385" b="73660"/>
                <wp:wrapNone/>
                <wp:docPr id="16" name="Łącznik prosty ze strzałką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115"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5B411E81">
              <v:shape id="Łącznik prosty ze strzałką 16" style="position:absolute;margin-left:154pt;margin-top:18.3pt;width:192.45pt;height:21.2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" w14:anchorId="774905A5">
                <v:stroke endarrow="block"/>
                <o:lock v:ext="edit" shapetype="f"/>
              </v:shape>
            </w:pict>
          </mc:Fallback>
        </mc:AlternateContent>
      </w:r>
      <w:r>
        <w:rPr>
          <w:noProof/>
          <w:lang w:eastAsia="pl-PL"/>
        </w:rPr>
        <mc:AlternateContent>
          <mc:Choice Requires="wps">
            <w:drawing>
              <wp:anchor distT="0" distB="0" distL="114300" distR="114300" simplePos="0" relativeHeight="251658252" behindDoc="0" locked="0" layoutInCell="1" allowOverlap="1" wp14:anchorId="434EFBD1" wp14:editId="481F5166">
                <wp:simplePos x="0" y="0"/>
                <wp:positionH relativeFrom="column">
                  <wp:posOffset>2791460</wp:posOffset>
                </wp:positionH>
                <wp:positionV relativeFrom="paragraph">
                  <wp:posOffset>339090</wp:posOffset>
                </wp:positionV>
                <wp:extent cx="819150" cy="294640"/>
                <wp:effectExtent l="0" t="0" r="0" b="0"/>
                <wp:wrapNone/>
                <wp:docPr id="17" name="Pole tekstow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294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444CD4" w:rsidR="003E6487" w:rsidP="00E97562" w:rsidRDefault="003E6487" w14:paraId="443FE012" w14:textId="77777777">
                            <w:pPr>
                              <w:rPr>
                                <w:sz w:val="12"/>
                              </w:rPr>
                            </w:pPr>
                            <w:r w:rsidRPr="00444CD4">
                              <w:rPr>
                                <w:sz w:val="12"/>
                              </w:rPr>
                              <w:t>Indeksowanie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BD39137">
              <v:shape id="Pole tekstowe 17" style="position:absolute;left:0;text-align:left;margin-left:219.8pt;margin-top:26.7pt;width:64.5pt;height:23.2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" w14:anchorId="434EFBD1">
                <v:path arrowok="t"/>
                <v:textbox>
                  <w:txbxContent>
                    <w:p w:rsidRPr="00444CD4" w:rsidR="003E6487" w:rsidP="00E97562" w:rsidRDefault="003E6487" w14:paraId="5AECE865" w14:textId="77777777">
                      <w:pPr>
                        <w:rPr>
                          <w:sz w:val="12"/>
                        </w:rPr>
                      </w:pPr>
                      <w:r w:rsidRPr="00444CD4">
                        <w:rPr>
                          <w:sz w:val="12"/>
                        </w:rPr>
                        <w:t>Indeksowanie</w:t>
                      </w:r>
                    </w:p>
                  </w:txbxContent>
                </v:textbox>
              </v:shape>
            </w:pict>
          </mc:Fallback>
        </mc:AlternateContent>
      </w:r>
    </w:p>
    <w:p w:rsidR="00E97562" w:rsidP="00E97562" w:rsidRDefault="00226C8D" w14:paraId="012DDB55" w14:textId="77777777">
      <w:r>
        <w:rPr>
          <w:noProof/>
          <w:lang w:eastAsia="pl-PL"/>
        </w:rPr>
        <mc:AlternateContent>
          <mc:Choice Requires="wps">
            <w:drawing>
              <wp:anchor distT="0" distB="0" distL="114300" distR="114300" simplePos="0" relativeHeight="251658258" behindDoc="0" locked="0" layoutInCell="1" allowOverlap="1" wp14:anchorId="7482930A" wp14:editId="504FD06E">
                <wp:simplePos x="0" y="0"/>
                <wp:positionH relativeFrom="column">
                  <wp:posOffset>1254125</wp:posOffset>
                </wp:positionH>
                <wp:positionV relativeFrom="paragraph">
                  <wp:posOffset>295275</wp:posOffset>
                </wp:positionV>
                <wp:extent cx="3149600" cy="1458595"/>
                <wp:effectExtent l="38100" t="38100" r="31750" b="46355"/>
                <wp:wrapNone/>
                <wp:docPr id="25" name="Łącznik prosty ze strzałką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149600" cy="14585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4DE9C161">
              <v:shape id="Łącznik prosty ze strzałką 25" style="position:absolute;margin-left:98.75pt;margin-top:23.25pt;width:248pt;height:114.85pt;flip: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" w14:anchorId="6E4592FE">
                <v:stroke startarrow="block" endarrow="block"/>
                <o:lock v:ext="edit" shapetype="f"/>
              </v:shape>
            </w:pict>
          </mc:Fallback>
        </mc:AlternateContent>
      </w:r>
      <w:r>
        <w:rPr>
          <w:noProof/>
          <w:lang w:eastAsia="pl-PL"/>
        </w:rPr>
        <mc:AlternateContent>
          <mc:Choice Requires="wps">
            <w:drawing>
              <wp:anchor distT="0" distB="0" distL="114300" distR="114300" simplePos="0" relativeHeight="251658257" behindDoc="0" locked="0" layoutInCell="1" allowOverlap="1" wp14:anchorId="20FBF816" wp14:editId="7D691B96">
                <wp:simplePos x="0" y="0"/>
                <wp:positionH relativeFrom="column">
                  <wp:posOffset>1254125</wp:posOffset>
                </wp:positionH>
                <wp:positionV relativeFrom="paragraph">
                  <wp:posOffset>240665</wp:posOffset>
                </wp:positionV>
                <wp:extent cx="3145155" cy="732790"/>
                <wp:effectExtent l="38100" t="57150" r="0" b="67310"/>
                <wp:wrapNone/>
                <wp:docPr id="24" name="Łącznik prosty ze strzałką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145155" cy="7327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166E0A90">
              <v:shape id="Łącznik prosty ze strzałką 24" style="position:absolute;margin-left:98.75pt;margin-top:18.95pt;width:247.65pt;height:57.7pt;flip:y;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" w14:anchorId="30962E47">
                <v:stroke startarrow="block" endarrow="block"/>
                <o:lock v:ext="edit" shapetype="f"/>
              </v:shape>
            </w:pict>
          </mc:Fallback>
        </mc:AlternateContent>
      </w:r>
    </w:p>
    <w:p w:rsidR="00E97562" w:rsidP="00E97562" w:rsidRDefault="00226C8D" w14:paraId="697ACCC5" w14:textId="77777777">
      <w:r>
        <w:rPr>
          <w:noProof/>
          <w:lang w:eastAsia="pl-PL"/>
        </w:rPr>
        <mc:AlternateContent>
          <mc:Choice Requires="wps">
            <w:drawing>
              <wp:anchor distT="0" distB="0" distL="114300" distR="114300" simplePos="0" relativeHeight="251658256" behindDoc="0" locked="0" layoutInCell="1" allowOverlap="1" wp14:anchorId="44544127" wp14:editId="6F545227">
                <wp:simplePos x="0" y="0"/>
                <wp:positionH relativeFrom="column">
                  <wp:posOffset>2813685</wp:posOffset>
                </wp:positionH>
                <wp:positionV relativeFrom="paragraph">
                  <wp:posOffset>111125</wp:posOffset>
                </wp:positionV>
                <wp:extent cx="1553845" cy="1513205"/>
                <wp:effectExtent l="0" t="38100" r="46355" b="10795"/>
                <wp:wrapNone/>
                <wp:docPr id="23" name="Łącznik prosty ze strzałką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53845" cy="1513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1434E02E">
              <v:shape id="Łącznik prosty ze strzałką 23" style="position:absolute;margin-left:221.55pt;margin-top:8.75pt;width:122.35pt;height:119.15pt;flip: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" w14:anchorId="259CFE5D">
                <v:stroke endarrow="block"/>
                <o:lock v:ext="edit" shapetype="f"/>
              </v:shape>
            </w:pict>
          </mc:Fallback>
        </mc:AlternateContent>
      </w:r>
      <w:r>
        <w:rPr>
          <w:noProof/>
          <w:lang w:eastAsia="pl-PL"/>
        </w:rPr>
        <mc:AlternateContent>
          <mc:Choice Requires="wps">
            <w:drawing>
              <wp:anchor distT="0" distB="0" distL="114300" distR="114300" simplePos="0" relativeHeight="251658249" behindDoc="1" locked="0" layoutInCell="1" allowOverlap="1" wp14:anchorId="10E08BF8" wp14:editId="11666EDB">
                <wp:simplePos x="0" y="0"/>
                <wp:positionH relativeFrom="column">
                  <wp:posOffset>-46990</wp:posOffset>
                </wp:positionH>
                <wp:positionV relativeFrom="paragraph">
                  <wp:posOffset>83185</wp:posOffset>
                </wp:positionV>
                <wp:extent cx="2914650" cy="2243455"/>
                <wp:effectExtent l="0" t="0" r="0" b="4445"/>
                <wp:wrapNone/>
                <wp:docPr id="14" name="Prostokąt zaokrąglony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2243455"/>
                        </a:xfrm>
                        <a:prstGeom prst="roundRect">
                          <a:avLst/>
                        </a:pr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Pr="00B83E45" w:rsidR="003E6487" w:rsidP="00E97562" w:rsidRDefault="003E6487" w14:paraId="3ABB21DC" w14:textId="77777777">
                            <w:pPr>
                              <w:jc w:val="center"/>
                              <w:rPr>
                                <w:sz w:val="14"/>
                              </w:rPr>
                            </w:pPr>
                            <w:r>
                              <w:rPr>
                                <w:sz w:val="14"/>
                              </w:rPr>
                              <w:t>Podmiot</w:t>
                            </w:r>
                            <w:r w:rsidRPr="00B83E45">
                              <w:rPr>
                                <w:sz w:val="14"/>
                              </w:rPr>
                              <w:t xml:space="preserve"> </w:t>
                            </w:r>
                            <w:r>
                              <w:rPr>
                                <w:sz w:val="14"/>
                              </w:rPr>
                              <w:t>zrzeszony</w:t>
                            </w:r>
                            <w:r w:rsidRPr="00B83E45">
                              <w:rPr>
                                <w:sz w:val="14"/>
                              </w:rPr>
                              <w:t xml:space="preserve"> w domenie P1</w:t>
                            </w:r>
                            <w:r>
                              <w:rPr>
                                <w:sz w:val="14"/>
                              </w:rPr>
                              <w:t xml:space="preserve"> i platformach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00115A1">
              <v:roundrect id="Prostokąt zaokrąglony 14" style="position:absolute;left:0;text-align:left;margin-left:-3.7pt;margin-top:6.55pt;width:229.5pt;height:176.65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ed="f" strokecolor="black [3200]" arcsize="10923f" w14:anchorId="10E08B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">
                <v:stroke dashstyle="dash"/>
                <v:path arrowok="t"/>
                <v:textbox>
                  <w:txbxContent>
                    <w:p w:rsidRPr="00B83E45" w:rsidR="003E6487" w:rsidP="00E97562" w:rsidRDefault="003E6487" w14:paraId="1FB4CB8A" w14:textId="77777777">
                      <w:pPr>
                        <w:jc w:val="center"/>
                        <w:rPr>
                          <w:sz w:val="14"/>
                        </w:rPr>
                      </w:pPr>
                      <w:r>
                        <w:rPr>
                          <w:sz w:val="14"/>
                        </w:rPr>
                        <w:t>Podmiot</w:t>
                      </w:r>
                      <w:r w:rsidRPr="00B83E45">
                        <w:rPr>
                          <w:sz w:val="14"/>
                        </w:rPr>
                        <w:t xml:space="preserve"> </w:t>
                      </w:r>
                      <w:r>
                        <w:rPr>
                          <w:sz w:val="14"/>
                        </w:rPr>
                        <w:t>zrzeszony</w:t>
                      </w:r>
                      <w:r w:rsidRPr="00B83E45">
                        <w:rPr>
                          <w:sz w:val="14"/>
                        </w:rPr>
                        <w:t xml:space="preserve"> w domenie P1</w:t>
                      </w:r>
                      <w:r>
                        <w:rPr>
                          <w:sz w:val="14"/>
                        </w:rPr>
                        <w:t xml:space="preserve"> i platformach</w:t>
                      </w:r>
                    </w:p>
                  </w:txbxContent>
                </v:textbox>
              </v:roundrect>
            </w:pict>
          </mc:Fallback>
        </mc:AlternateContent>
      </w:r>
    </w:p>
    <w:p w:rsidR="00E97562" w:rsidP="00E97562" w:rsidRDefault="00226C8D" w14:paraId="28B420B2" w14:textId="77777777">
      <w:r>
        <w:rPr>
          <w:noProof/>
          <w:lang w:eastAsia="pl-PL"/>
        </w:rPr>
        <mc:AlternateContent>
          <mc:Choice Requires="wps">
            <w:drawing>
              <wp:anchor distT="0" distB="0" distL="114300" distR="114300" simplePos="0" relativeHeight="251658261" behindDoc="0" locked="0" layoutInCell="1" allowOverlap="1" wp14:anchorId="21B77F28" wp14:editId="1795F2D5">
                <wp:simplePos x="0" y="0"/>
                <wp:positionH relativeFrom="column">
                  <wp:posOffset>4491355</wp:posOffset>
                </wp:positionH>
                <wp:positionV relativeFrom="paragraph">
                  <wp:posOffset>55245</wp:posOffset>
                </wp:positionV>
                <wp:extent cx="1152525" cy="619125"/>
                <wp:effectExtent l="0" t="0" r="9525" b="9525"/>
                <wp:wrapNone/>
                <wp:docPr id="26" name="Prostokąt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619125"/>
                        </a:xfrm>
                        <a:prstGeom prst="rect">
                          <a:avLst/>
                        </a:prstGeom>
                      </wps:spPr>
                      <wps:style>
                        <a:lnRef idx="2">
                          <a:schemeClr val="accent4"/>
                        </a:lnRef>
                        <a:fillRef idx="1">
                          <a:schemeClr val="lt1"/>
                        </a:fillRef>
                        <a:effectRef idx="0">
                          <a:schemeClr val="accent4"/>
                        </a:effectRef>
                        <a:fontRef idx="minor">
                          <a:schemeClr val="dk1"/>
                        </a:fontRef>
                      </wps:style>
                      <wps:txbx>
                        <w:txbxContent>
                          <w:p w:rsidRPr="00444CD4" w:rsidR="003E6487" w:rsidP="00E97562" w:rsidRDefault="003E6487" w14:paraId="4AB39CFA" w14:textId="77777777">
                            <w:pPr>
                              <w:jc w:val="center"/>
                              <w:rPr>
                                <w:sz w:val="20"/>
                              </w:rPr>
                            </w:pPr>
                            <w:r>
                              <w:rPr>
                                <w:sz w:val="20"/>
                              </w:rPr>
                              <w:t>Internetowe konto pacjenta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136A2BA">
              <v:rect id="Prostokąt 26" style="position:absolute;left:0;text-align:left;margin-left:353.65pt;margin-top:4.35pt;width:90.75pt;height:48.7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4" fillcolor="white [3201]" strokecolor="#8064a2 [3207]" strokeweight="2pt" w14:anchorId="21B77F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">
                <v:path arrowok="t"/>
                <v:textbox>
                  <w:txbxContent>
                    <w:p w:rsidRPr="00444CD4" w:rsidR="003E6487" w:rsidP="00E97562" w:rsidRDefault="003E6487" w14:paraId="04CD6AD2" w14:textId="77777777">
                      <w:pPr>
                        <w:jc w:val="center"/>
                        <w:rPr>
                          <w:sz w:val="20"/>
                        </w:rPr>
                      </w:pPr>
                      <w:r>
                        <w:rPr>
                          <w:sz w:val="20"/>
                        </w:rPr>
                        <w:t>Internetowe konto pacjenta</w:t>
                      </w:r>
                    </w:p>
                  </w:txbxContent>
                </v:textbox>
              </v:rect>
            </w:pict>
          </mc:Fallback>
        </mc:AlternateContent>
      </w:r>
      <w:r>
        <w:rPr>
          <w:noProof/>
          <w:lang w:eastAsia="pl-PL"/>
        </w:rPr>
        <mc:AlternateContent>
          <mc:Choice Requires="wps">
            <w:drawing>
              <wp:anchor distT="0" distB="0" distL="114300" distR="114300" simplePos="0" relativeHeight="251658247" behindDoc="0" locked="0" layoutInCell="1" allowOverlap="1" wp14:anchorId="6E918BED" wp14:editId="60B1E5ED">
                <wp:simplePos x="0" y="0"/>
                <wp:positionH relativeFrom="column">
                  <wp:posOffset>142240</wp:posOffset>
                </wp:positionH>
                <wp:positionV relativeFrom="paragraph">
                  <wp:posOffset>168275</wp:posOffset>
                </wp:positionV>
                <wp:extent cx="1028700" cy="590550"/>
                <wp:effectExtent l="0" t="0" r="0" b="0"/>
                <wp:wrapNone/>
                <wp:docPr id="9" name="Prostokąt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590550"/>
                        </a:xfrm>
                        <a:prstGeom prst="rect">
                          <a:avLst/>
                        </a:prstGeom>
                      </wps:spPr>
                      <wps:style>
                        <a:lnRef idx="2">
                          <a:schemeClr val="accent4"/>
                        </a:lnRef>
                        <a:fillRef idx="1">
                          <a:schemeClr val="lt1"/>
                        </a:fillRef>
                        <a:effectRef idx="0">
                          <a:schemeClr val="accent4"/>
                        </a:effectRef>
                        <a:fontRef idx="minor">
                          <a:schemeClr val="dk1"/>
                        </a:fontRef>
                      </wps:style>
                      <wps:txbx>
                        <w:txbxContent>
                          <w:p w:rsidRPr="00444CD4" w:rsidR="003E6487" w:rsidP="00E97562" w:rsidRDefault="003E6487" w14:paraId="574DB985" w14:textId="77777777">
                            <w:pPr>
                              <w:jc w:val="center"/>
                              <w:rPr>
                                <w:sz w:val="20"/>
                              </w:rPr>
                            </w:pPr>
                            <w:r w:rsidRPr="00444CD4">
                              <w:rPr>
                                <w:sz w:val="20"/>
                              </w:rPr>
                              <w:t>Podmiot leczniczy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4F0717E">
              <v:rect id="Prostokąt 9" style="position:absolute;left:0;text-align:left;margin-left:11.2pt;margin-top:13.25pt;width:81pt;height:4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5" fillcolor="white [3201]" strokecolor="#8064a2 [3207]" strokeweight="2pt" w14:anchorId="6E918B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">
                <v:path arrowok="t"/>
                <v:textbox>
                  <w:txbxContent>
                    <w:p w:rsidRPr="00444CD4" w:rsidR="003E6487" w:rsidP="00E97562" w:rsidRDefault="003E6487" w14:paraId="558A5242" w14:textId="77777777">
                      <w:pPr>
                        <w:jc w:val="center"/>
                        <w:rPr>
                          <w:sz w:val="20"/>
                        </w:rPr>
                      </w:pPr>
                      <w:r w:rsidRPr="00444CD4">
                        <w:rPr>
                          <w:sz w:val="20"/>
                        </w:rPr>
                        <w:t>Podmiot leczniczy 1</w:t>
                      </w:r>
                    </w:p>
                  </w:txbxContent>
                </v:textbox>
              </v:rect>
            </w:pict>
          </mc:Fallback>
        </mc:AlternateContent>
      </w:r>
    </w:p>
    <w:p w:rsidR="00E97562" w:rsidP="00E97562" w:rsidRDefault="00E97562" w14:paraId="110FFD37" w14:textId="77777777"/>
    <w:p w:rsidR="00E97562" w:rsidP="00E97562" w:rsidRDefault="00226C8D" w14:paraId="500AB808" w14:textId="77777777">
      <w:r>
        <w:rPr>
          <w:noProof/>
          <w:lang w:eastAsia="pl-PL"/>
        </w:rPr>
        <mc:AlternateContent>
          <mc:Choice Requires="wps">
            <w:drawing>
              <wp:anchor distT="0" distB="0" distL="114300" distR="114300" simplePos="0" relativeHeight="251658263" behindDoc="0" locked="0" layoutInCell="1" allowOverlap="1" wp14:anchorId="23CEA56B" wp14:editId="49ACB810">
                <wp:simplePos x="0" y="0"/>
                <wp:positionH relativeFrom="column">
                  <wp:posOffset>5057775</wp:posOffset>
                </wp:positionH>
                <wp:positionV relativeFrom="paragraph">
                  <wp:posOffset>29845</wp:posOffset>
                </wp:positionV>
                <wp:extent cx="5715" cy="358140"/>
                <wp:effectExtent l="76200" t="38100" r="51435" b="3810"/>
                <wp:wrapNone/>
                <wp:docPr id="29" name="Łącznik prosty ze strzałką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715"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47EC0EF7">
              <v:shape id="Łącznik prosty ze strzałką 29" style="position:absolute;margin-left:398.25pt;margin-top:2.35pt;width:.45pt;height:28.2pt;flip:x 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" w14:anchorId="639F4CF9">
                <v:stroke endarrow="block"/>
                <o:lock v:ext="edit" shapetype="f"/>
              </v:shape>
            </w:pict>
          </mc:Fallback>
        </mc:AlternateContent>
      </w:r>
      <w:r>
        <w:rPr>
          <w:noProof/>
          <w:lang w:eastAsia="pl-PL"/>
        </w:rPr>
        <mc:AlternateContent>
          <mc:Choice Requires="wps">
            <w:drawing>
              <wp:anchor distT="0" distB="0" distL="114300" distR="114300" simplePos="0" relativeHeight="251658259" behindDoc="0" locked="0" layoutInCell="1" allowOverlap="1" wp14:anchorId="021E0E84" wp14:editId="561F831E">
                <wp:simplePos x="0" y="0"/>
                <wp:positionH relativeFrom="column">
                  <wp:posOffset>1119505</wp:posOffset>
                </wp:positionH>
                <wp:positionV relativeFrom="paragraph">
                  <wp:posOffset>74930</wp:posOffset>
                </wp:positionV>
                <wp:extent cx="532765" cy="358775"/>
                <wp:effectExtent l="0" t="0" r="38735" b="41275"/>
                <wp:wrapNone/>
                <wp:docPr id="20" name="Łącznik prosty ze strzałką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2765" cy="3587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4DB44B4C">
              <v:shape id="Łącznik prosty ze strzałką 20" style="position:absolute;margin-left:88.15pt;margin-top:5.9pt;width:41.95pt;height:28.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4b64e [304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" w14:anchorId="7E263914">
                <v:stroke endarrow="block"/>
                <o:lock v:ext="edit" shapetype="f"/>
              </v:shape>
            </w:pict>
          </mc:Fallback>
        </mc:AlternateContent>
      </w:r>
      <w:r>
        <w:rPr>
          <w:noProof/>
          <w:lang w:eastAsia="pl-PL"/>
        </w:rPr>
        <mc:AlternateContent>
          <mc:Choice Requires="wps">
            <w:drawing>
              <wp:anchor distT="0" distB="0" distL="114300" distR="114300" simplePos="0" relativeHeight="251658243" behindDoc="0" locked="0" layoutInCell="1" allowOverlap="1" wp14:anchorId="11F5F357" wp14:editId="23850821">
                <wp:simplePos x="0" y="0"/>
                <wp:positionH relativeFrom="column">
                  <wp:posOffset>144780</wp:posOffset>
                </wp:positionH>
                <wp:positionV relativeFrom="paragraph">
                  <wp:posOffset>319405</wp:posOffset>
                </wp:positionV>
                <wp:extent cx="1028700" cy="590550"/>
                <wp:effectExtent l="0" t="0" r="0" b="0"/>
                <wp:wrapNone/>
                <wp:docPr id="7" name="Prostoką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590550"/>
                        </a:xfrm>
                        <a:prstGeom prst="rect">
                          <a:avLst/>
                        </a:prstGeom>
                      </wps:spPr>
                      <wps:style>
                        <a:lnRef idx="2">
                          <a:schemeClr val="accent4"/>
                        </a:lnRef>
                        <a:fillRef idx="1">
                          <a:schemeClr val="lt1"/>
                        </a:fillRef>
                        <a:effectRef idx="0">
                          <a:schemeClr val="accent4"/>
                        </a:effectRef>
                        <a:fontRef idx="minor">
                          <a:schemeClr val="dk1"/>
                        </a:fontRef>
                      </wps:style>
                      <wps:txbx>
                        <w:txbxContent>
                          <w:p w:rsidRPr="00444CD4" w:rsidR="003E6487" w:rsidP="00E97562" w:rsidRDefault="003E6487" w14:paraId="088C7127" w14:textId="77777777">
                            <w:pPr>
                              <w:jc w:val="center"/>
                              <w:rPr>
                                <w:sz w:val="20"/>
                              </w:rPr>
                            </w:pPr>
                            <w:r w:rsidRPr="00444CD4">
                              <w:rPr>
                                <w:sz w:val="20"/>
                              </w:rPr>
                              <w:t>Podmiot leczniczy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A227A2D">
              <v:rect id="Prostokąt 4" style="position:absolute;left:0;text-align:left;margin-left:11.4pt;margin-top:25.15pt;width:81pt;height:4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6" fillcolor="white [3201]" strokecolor="#8064a2 [3207]" strokeweight="2pt" w14:anchorId="11F5F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">
                <v:path arrowok="t"/>
                <v:textbox>
                  <w:txbxContent>
                    <w:p w:rsidRPr="00444CD4" w:rsidR="003E6487" w:rsidP="00E97562" w:rsidRDefault="003E6487" w14:paraId="1C1C54DA" w14:textId="77777777">
                      <w:pPr>
                        <w:jc w:val="center"/>
                        <w:rPr>
                          <w:sz w:val="20"/>
                        </w:rPr>
                      </w:pPr>
                      <w:r w:rsidRPr="00444CD4">
                        <w:rPr>
                          <w:sz w:val="20"/>
                        </w:rPr>
                        <w:t>Podmiot leczniczy 2</w:t>
                      </w:r>
                    </w:p>
                  </w:txbxContent>
                </v:textbox>
              </v:rect>
            </w:pict>
          </mc:Fallback>
        </mc:AlternateContent>
      </w:r>
    </w:p>
    <w:p w:rsidR="00E97562" w:rsidP="00E97562" w:rsidRDefault="00E97562" w14:paraId="333C888F" w14:textId="77777777">
      <w:r>
        <w:rPr>
          <w:noProof/>
          <w:lang w:eastAsia="pl-PL"/>
        </w:rPr>
        <w:drawing>
          <wp:anchor distT="0" distB="0" distL="114300" distR="114300" simplePos="0" relativeHeight="251658242" behindDoc="0" locked="0" layoutInCell="1" allowOverlap="1" wp14:anchorId="4195A451" wp14:editId="24CD9876">
            <wp:simplePos x="0" y="0"/>
            <wp:positionH relativeFrom="column">
              <wp:posOffset>4659630</wp:posOffset>
            </wp:positionH>
            <wp:positionV relativeFrom="paragraph">
              <wp:posOffset>119890</wp:posOffset>
            </wp:positionV>
            <wp:extent cx="811032" cy="538542"/>
            <wp:effectExtent l="0" t="0" r="8255" b="0"/>
            <wp:wrapNone/>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oup_people_icon[1].jp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811032" cy="538542"/>
                    </a:xfrm>
                    <a:prstGeom prst="rect">
                      <a:avLst/>
                    </a:prstGeom>
                  </pic:spPr>
                </pic:pic>
              </a:graphicData>
            </a:graphic>
          </wp:anchor>
        </w:drawing>
      </w:r>
      <w:r w:rsidR="00226C8D">
        <w:rPr>
          <w:noProof/>
          <w:lang w:eastAsia="pl-PL"/>
        </w:rPr>
        <mc:AlternateContent>
          <mc:Choice Requires="wps">
            <w:drawing>
              <wp:anchor distT="0" distB="0" distL="114300" distR="114300" simplePos="0" relativeHeight="251658260" behindDoc="0" locked="0" layoutInCell="1" allowOverlap="1" wp14:anchorId="7E5EA2F5" wp14:editId="0F9E84C5">
                <wp:simplePos x="0" y="0"/>
                <wp:positionH relativeFrom="column">
                  <wp:posOffset>1220470</wp:posOffset>
                </wp:positionH>
                <wp:positionV relativeFrom="paragraph">
                  <wp:posOffset>274955</wp:posOffset>
                </wp:positionV>
                <wp:extent cx="431800" cy="45720"/>
                <wp:effectExtent l="0" t="57150" r="6350" b="30480"/>
                <wp:wrapNone/>
                <wp:docPr id="22" name="Łącznik prosty ze strzałką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1800" cy="4572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383F72E8">
              <v:shape id="Łącznik prosty ze strzałką 22" style="position:absolute;margin-left:96.1pt;margin-top:21.65pt;width:34pt;height:3.6pt;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4b64e [304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" w14:anchorId="5D27EAEE">
                <v:stroke endarrow="block"/>
                <o:lock v:ext="edit" shapetype="f"/>
              </v:shape>
            </w:pict>
          </mc:Fallback>
        </mc:AlternateContent>
      </w:r>
      <w:r w:rsidR="00226C8D">
        <w:rPr>
          <w:noProof/>
          <w:lang w:eastAsia="pl-PL"/>
        </w:rPr>
        <mc:AlternateContent>
          <mc:Choice Requires="wps">
            <w:drawing>
              <wp:anchor distT="0" distB="0" distL="114300" distR="114300" simplePos="0" relativeHeight="251658244" behindDoc="0" locked="0" layoutInCell="1" allowOverlap="1" wp14:anchorId="4F584578" wp14:editId="086DE683">
                <wp:simplePos x="0" y="0"/>
                <wp:positionH relativeFrom="column">
                  <wp:posOffset>1712595</wp:posOffset>
                </wp:positionH>
                <wp:positionV relativeFrom="paragraph">
                  <wp:posOffset>27305</wp:posOffset>
                </wp:positionV>
                <wp:extent cx="1028700" cy="590550"/>
                <wp:effectExtent l="0" t="0" r="0" b="0"/>
                <wp:wrapNone/>
                <wp:docPr id="6" name="Prostokąt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590550"/>
                        </a:xfrm>
                        <a:prstGeom prst="rect">
                          <a:avLst/>
                        </a:prstGeom>
                      </wps:spPr>
                      <wps:style>
                        <a:lnRef idx="2">
                          <a:schemeClr val="accent4"/>
                        </a:lnRef>
                        <a:fillRef idx="1">
                          <a:schemeClr val="lt1"/>
                        </a:fillRef>
                        <a:effectRef idx="0">
                          <a:schemeClr val="accent4"/>
                        </a:effectRef>
                        <a:fontRef idx="minor">
                          <a:schemeClr val="dk1"/>
                        </a:fontRef>
                      </wps:style>
                      <wps:txbx>
                        <w:txbxContent>
                          <w:p w:rsidRPr="00444CD4" w:rsidR="003E6487" w:rsidP="00E97562" w:rsidRDefault="003E6487" w14:paraId="500C861C" w14:textId="77777777">
                            <w:pPr>
                              <w:jc w:val="center"/>
                              <w:rPr>
                                <w:sz w:val="20"/>
                              </w:rPr>
                            </w:pPr>
                            <w:r w:rsidRPr="00444CD4">
                              <w:rPr>
                                <w:sz w:val="20"/>
                              </w:rPr>
                              <w:t>Repozytorium dokumentów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339AB1F">
              <v:rect id="Prostokąt 5" style="position:absolute;left:0;text-align:left;margin-left:134.85pt;margin-top:2.15pt;width:81pt;height:4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7" fillcolor="white [3201]" strokecolor="#8064a2 [3207]" strokeweight="2pt" w14:anchorId="4F58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">
                <v:path arrowok="t"/>
                <v:textbox>
                  <w:txbxContent>
                    <w:p w:rsidRPr="00444CD4" w:rsidR="003E6487" w:rsidP="00E97562" w:rsidRDefault="003E6487" w14:paraId="24E2867C" w14:textId="77777777">
                      <w:pPr>
                        <w:jc w:val="center"/>
                        <w:rPr>
                          <w:sz w:val="20"/>
                        </w:rPr>
                      </w:pPr>
                      <w:r w:rsidRPr="00444CD4">
                        <w:rPr>
                          <w:sz w:val="20"/>
                        </w:rPr>
                        <w:t>Repozytorium dokumentów</w:t>
                      </w:r>
                    </w:p>
                  </w:txbxContent>
                </v:textbox>
              </v:rect>
            </w:pict>
          </mc:Fallback>
        </mc:AlternateContent>
      </w:r>
    </w:p>
    <w:p w:rsidR="00E97562" w:rsidP="00E97562" w:rsidRDefault="00226C8D" w14:paraId="0C28195E" w14:textId="77777777">
      <w:r>
        <w:rPr>
          <w:noProof/>
          <w:lang w:eastAsia="pl-PL"/>
        </w:rPr>
        <mc:AlternateContent>
          <mc:Choice Requires="wps">
            <w:drawing>
              <wp:anchor distT="0" distB="0" distL="114300" distR="114300" simplePos="0" relativeHeight="251658262" behindDoc="0" locked="0" layoutInCell="1" allowOverlap="1" wp14:anchorId="7B30E1DD" wp14:editId="1D55D6EB">
                <wp:simplePos x="0" y="0"/>
                <wp:positionH relativeFrom="column">
                  <wp:posOffset>4832985</wp:posOffset>
                </wp:positionH>
                <wp:positionV relativeFrom="paragraph">
                  <wp:posOffset>228600</wp:posOffset>
                </wp:positionV>
                <wp:extent cx="583565" cy="294640"/>
                <wp:effectExtent l="0" t="0" r="0" b="0"/>
                <wp:wrapNone/>
                <wp:docPr id="28" name="Pole tekstow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3565" cy="294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444CD4" w:rsidR="003E6487" w:rsidP="00E97562" w:rsidRDefault="003E6487" w14:paraId="499E69DF" w14:textId="77777777">
                            <w:pPr>
                              <w:rPr>
                                <w:sz w:val="12"/>
                              </w:rPr>
                            </w:pPr>
                            <w:r>
                              <w:rPr>
                                <w:sz w:val="12"/>
                              </w:rPr>
                              <w:t>Pacjenci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847F62C">
              <v:shape id="Pole tekstowe 28" style="position:absolute;left:0;text-align:left;margin-left:380.55pt;margin-top:18pt;width:45.95pt;height:23.2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" w14:anchorId="7B30E1DD">
                <v:path arrowok="t"/>
                <v:textbox>
                  <w:txbxContent>
                    <w:p w:rsidRPr="00444CD4" w:rsidR="003E6487" w:rsidP="00E97562" w:rsidRDefault="003E6487" w14:paraId="07B69765" w14:textId="77777777">
                      <w:pPr>
                        <w:rPr>
                          <w:sz w:val="12"/>
                        </w:rPr>
                      </w:pPr>
                      <w:r>
                        <w:rPr>
                          <w:sz w:val="12"/>
                        </w:rPr>
                        <w:t>Pacjenci</w:t>
                      </w:r>
                    </w:p>
                  </w:txbxContent>
                </v:textbox>
              </v:shape>
            </w:pict>
          </mc:Fallback>
        </mc:AlternateContent>
      </w:r>
    </w:p>
    <w:p w:rsidR="00E97562" w:rsidP="00E97562" w:rsidRDefault="00E97562" w14:paraId="6B699379" w14:textId="77777777"/>
    <w:p w:rsidR="001116C8" w:rsidP="00E97562" w:rsidRDefault="001116C8" w14:paraId="3FE9F23F" w14:textId="77777777"/>
    <w:p w:rsidR="00E97562" w:rsidP="00E97562" w:rsidRDefault="00E97562" w14:paraId="5F29E971" w14:textId="77777777">
      <w:r>
        <w:t>Repozytoria</w:t>
      </w:r>
      <w:r w:rsidR="00980A62">
        <w:t>,</w:t>
      </w:r>
      <w:r>
        <w:t xml:space="preserve"> w których podmioty przechowują dokumentację w postaci elektronicznej otrzymując dokument przekazują do rejestru w systemie P1 informację o przekazanym dokumencie. </w:t>
      </w:r>
    </w:p>
    <w:p w:rsidR="00E97562" w:rsidP="00E97562" w:rsidRDefault="003D6563" w14:paraId="580B103C" w14:textId="53D58CFD">
      <w:r>
        <w:t>Dostęp do indeksów</w:t>
      </w:r>
      <w:r w:rsidR="00E97562">
        <w:t xml:space="preserve"> </w:t>
      </w:r>
      <w:r>
        <w:t xml:space="preserve">dokumentów </w:t>
      </w:r>
      <w:r w:rsidR="00E97562">
        <w:t>zapisanych w rejestrze P1 jest re</w:t>
      </w:r>
      <w:r w:rsidR="006F362E">
        <w:t>alizowan</w:t>
      </w:r>
      <w:r w:rsidR="004C13C6">
        <w:t>y</w:t>
      </w:r>
      <w:r w:rsidR="006F362E">
        <w:t xml:space="preserve"> bezpośrednio przez</w:t>
      </w:r>
      <w:r w:rsidR="00E97562">
        <w:t xml:space="preserve"> podmioty</w:t>
      </w:r>
      <w:r>
        <w:t>.</w:t>
      </w:r>
      <w:r w:rsidR="00E97562">
        <w:t xml:space="preserve"> </w:t>
      </w:r>
      <w:r>
        <w:t>W</w:t>
      </w:r>
      <w:r w:rsidR="00E97562">
        <w:t>yszukują one w rejestrze</w:t>
      </w:r>
      <w:r>
        <w:t xml:space="preserve"> P1</w:t>
      </w:r>
      <w:r w:rsidR="00E97562">
        <w:t xml:space="preserve"> indeksy dokumentów</w:t>
      </w:r>
      <w:r w:rsidR="00980A62">
        <w:t>,</w:t>
      </w:r>
      <w:r w:rsidR="00E97562">
        <w:t xml:space="preserve"> do których mają dostęp</w:t>
      </w:r>
      <w:r>
        <w:t>, na potrzeby np. przeprowadzenia wymiany EDM z innym podmiotem.</w:t>
      </w:r>
    </w:p>
    <w:p w:rsidR="00E97562" w:rsidP="00E97562" w:rsidRDefault="00E97562" w14:paraId="75504A22" w14:textId="77777777">
      <w:r>
        <w:t xml:space="preserve">Pacjenci z poziomu Internetowego Konta Pacjenta mogą zarządzać uprawnieniami do </w:t>
      </w:r>
      <w:r w:rsidR="003D6563">
        <w:t>dokumentacji medycznej</w:t>
      </w:r>
      <w:r>
        <w:t xml:space="preserve"> (deklaracje zgód na udostępnianie danych) oraz mogą przeglądać informacje o zaindeksowanych dokumentach</w:t>
      </w:r>
      <w:r w:rsidR="003D6563">
        <w:t>,</w:t>
      </w:r>
      <w:r>
        <w:t xml:space="preserve"> które ich dotyczą</w:t>
      </w:r>
      <w:r w:rsidR="003D6563">
        <w:t>.</w:t>
      </w:r>
    </w:p>
    <w:p w:rsidRPr="00486DD0" w:rsidR="00F73BE8" w:rsidP="00226C8D" w:rsidRDefault="004347F1" w14:paraId="5D4ED001" w14:textId="77777777">
      <w:pPr>
        <w:pStyle w:val="Heading2"/>
      </w:pPr>
      <w:bookmarkStart w:name="_Toc14865747" w:id="46"/>
      <w:bookmarkStart w:name="_Toc87265133" w:id="47"/>
      <w:r>
        <w:t>Aktorzy i role</w:t>
      </w:r>
      <w:bookmarkStart w:name="_Toc14865748" w:id="48"/>
      <w:bookmarkEnd w:id="46"/>
      <w:bookmarkEnd w:id="47"/>
    </w:p>
    <w:bookmarkEnd w:id="48"/>
    <w:p w:rsidR="004347F1" w:rsidP="004347F1" w:rsidRDefault="00D14901" w14:paraId="530DD63B" w14:textId="77777777">
      <w:r>
        <w:t xml:space="preserve">W </w:t>
      </w:r>
      <w:r w:rsidR="006A3885">
        <w:t xml:space="preserve">poniższej </w:t>
      </w:r>
      <w:r>
        <w:t xml:space="preserve">tabeli </w:t>
      </w:r>
      <w:r w:rsidR="004347F1">
        <w:t xml:space="preserve">zdefiniowano </w:t>
      </w:r>
      <w:r w:rsidR="00A00BC2">
        <w:t xml:space="preserve">aktorów </w:t>
      </w:r>
      <w:r w:rsidR="000203B3">
        <w:t>biznesowych</w:t>
      </w:r>
      <w:r w:rsidR="004A3057">
        <w:t xml:space="preserve"> i </w:t>
      </w:r>
      <w:r w:rsidR="00D70F6C">
        <w:t>t</w:t>
      </w:r>
      <w:r w:rsidR="004A3057">
        <w:t>echnicznych</w:t>
      </w:r>
      <w:r w:rsidR="000203B3">
        <w:t xml:space="preserve">, </w:t>
      </w:r>
      <w:r w:rsidR="006A3885">
        <w:t xml:space="preserve">ich </w:t>
      </w:r>
      <w:r w:rsidR="004347F1">
        <w:t>r</w:t>
      </w:r>
      <w:r w:rsidR="000203B3">
        <w:t xml:space="preserve">ole oraz usługi, z których korzystają, rozumianych jak niżej: </w:t>
      </w:r>
    </w:p>
    <w:p w:rsidRPr="00D14901" w:rsidR="00D14901" w:rsidP="00D14901" w:rsidRDefault="00D14901" w14:paraId="2CD1C7A8" w14:textId="6C8378D0">
      <w:pPr>
        <w:pStyle w:val="ListParagraph"/>
        <w:numPr>
          <w:ilvl w:val="0"/>
          <w:numId w:val="31"/>
        </w:numPr>
        <w:rPr>
          <w:rFonts w:ascii="Arial" w:hAnsi="Arial" w:cs="Arial"/>
        </w:rPr>
      </w:pPr>
      <w:r w:rsidRPr="00D14901">
        <w:rPr>
          <w:rFonts w:ascii="Arial" w:hAnsi="Arial" w:cs="Arial"/>
        </w:rPr>
        <w:t>Aktor biznesowy – podmiot lub użytkownik</w:t>
      </w:r>
      <w:r w:rsidR="004C13C6">
        <w:rPr>
          <w:rFonts w:ascii="Arial" w:hAnsi="Arial" w:cs="Arial"/>
        </w:rPr>
        <w:t>,</w:t>
      </w:r>
      <w:r w:rsidRPr="00D14901">
        <w:rPr>
          <w:rFonts w:ascii="Arial" w:hAnsi="Arial" w:cs="Arial"/>
        </w:rPr>
        <w:t xml:space="preserve"> który ma zdolność do wykonywania działań (np. Podmiot Leczniczy, Pracownik Medyczny, Pacjent)</w:t>
      </w:r>
    </w:p>
    <w:p w:rsidRPr="00D14901" w:rsidR="00D14901" w:rsidP="00D14901" w:rsidRDefault="00D14901" w14:paraId="6A2D4165" w14:textId="77777777">
      <w:pPr>
        <w:pStyle w:val="ListParagraph"/>
        <w:numPr>
          <w:ilvl w:val="0"/>
          <w:numId w:val="31"/>
        </w:numPr>
        <w:rPr>
          <w:rFonts w:ascii="Arial" w:hAnsi="Arial" w:cs="Arial"/>
        </w:rPr>
      </w:pPr>
      <w:r w:rsidRPr="00D14901">
        <w:rPr>
          <w:rFonts w:ascii="Arial" w:hAnsi="Arial" w:cs="Arial"/>
        </w:rPr>
        <w:t xml:space="preserve">Rola biznesowe – odpowiedzialność za określone działanie, którą można przypisać aktorowi </w:t>
      </w:r>
      <w:r w:rsidR="000A3890">
        <w:rPr>
          <w:rFonts w:ascii="Arial" w:hAnsi="Arial" w:cs="Arial"/>
        </w:rPr>
        <w:t>(np. Źródło Dokumentów)</w:t>
      </w:r>
    </w:p>
    <w:p w:rsidRPr="00D14901" w:rsidR="00D14901" w:rsidP="00D14901" w:rsidRDefault="00D14901" w14:paraId="667C0936" w14:textId="77777777">
      <w:pPr>
        <w:pStyle w:val="ListParagraph"/>
        <w:numPr>
          <w:ilvl w:val="0"/>
          <w:numId w:val="31"/>
        </w:numPr>
        <w:rPr>
          <w:rFonts w:ascii="Arial" w:hAnsi="Arial" w:cs="Arial"/>
        </w:rPr>
      </w:pPr>
      <w:r w:rsidRPr="00D14901">
        <w:rPr>
          <w:rFonts w:ascii="Arial" w:hAnsi="Arial" w:cs="Arial"/>
        </w:rPr>
        <w:t xml:space="preserve">Usługa (biznesowa) – zestaw operacji realizujących potrzebę (biznesową) </w:t>
      </w:r>
      <w:r w:rsidR="00D70F6C">
        <w:rPr>
          <w:rFonts w:ascii="Arial" w:hAnsi="Arial" w:cs="Arial"/>
        </w:rPr>
        <w:t>aktora reprezentującego klienta</w:t>
      </w:r>
    </w:p>
    <w:p w:rsidRPr="00D14901" w:rsidR="00D14901" w:rsidP="00D14901" w:rsidRDefault="00D14901" w14:paraId="21D7737F" w14:textId="77777777">
      <w:pPr>
        <w:pStyle w:val="ListParagraph"/>
        <w:numPr>
          <w:ilvl w:val="0"/>
          <w:numId w:val="31"/>
        </w:numPr>
        <w:rPr>
          <w:rFonts w:ascii="Arial" w:hAnsi="Arial" w:cs="Arial"/>
        </w:rPr>
      </w:pPr>
      <w:r w:rsidRPr="00D14901">
        <w:rPr>
          <w:rFonts w:ascii="Arial" w:hAnsi="Arial" w:cs="Arial"/>
        </w:rPr>
        <w:t>Aktor techniczny – aktor zdefiniowany w standardzie IHE XDS.b</w:t>
      </w:r>
      <w:r w:rsidR="000A3890">
        <w:rPr>
          <w:rFonts w:ascii="Arial" w:hAnsi="Arial" w:cs="Arial"/>
        </w:rPr>
        <w:t xml:space="preserve"> implementujący </w:t>
      </w:r>
      <w:r w:rsidR="00BA7D57">
        <w:rPr>
          <w:rFonts w:ascii="Arial" w:hAnsi="Arial" w:cs="Arial"/>
        </w:rPr>
        <w:t>role biznesowe</w:t>
      </w:r>
    </w:p>
    <w:p w:rsidRPr="00891B61" w:rsidR="00C65D59" w:rsidP="004347F1" w:rsidRDefault="00C65D59" w14:paraId="1F72F646" w14:textId="77777777">
      <w:pPr>
        <w:rPr>
          <w:sz w:val="18"/>
          <w:szCs w:val="18"/>
        </w:rPr>
      </w:pPr>
    </w:p>
    <w:tbl>
      <w:tblPr>
        <w:tblStyle w:val="TableGrid"/>
        <w:tblW w:w="10201" w:type="dxa"/>
        <w:tblLayout w:type="fixed"/>
        <w:tblLook w:val="04A0" w:firstRow="1" w:lastRow="0" w:firstColumn="1" w:lastColumn="0" w:noHBand="0" w:noVBand="1"/>
      </w:tblPr>
      <w:tblGrid>
        <w:gridCol w:w="1555"/>
        <w:gridCol w:w="2126"/>
        <w:gridCol w:w="2551"/>
        <w:gridCol w:w="851"/>
        <w:gridCol w:w="3118"/>
      </w:tblGrid>
      <w:tr w:rsidRPr="005F51A3" w:rsidR="006E44B2" w:rsidTr="00343A92" w14:paraId="6FE18F8E" w14:textId="77777777">
        <w:trPr>
          <w:cantSplit/>
          <w:tblHeader/>
        </w:trPr>
        <w:tc>
          <w:tcPr>
            <w:tcW w:w="1555" w:type="dxa"/>
            <w:shd w:val="clear" w:color="auto" w:fill="17365D" w:themeFill="text2" w:themeFillShade="BF"/>
          </w:tcPr>
          <w:p w:rsidRPr="005F51A3" w:rsidR="006E44B2" w:rsidP="006E44B2" w:rsidRDefault="006E44B2" w14:paraId="60367498" w14:textId="77777777">
            <w:pPr>
              <w:spacing w:before="60" w:after="60" w:line="288" w:lineRule="auto"/>
              <w:rPr>
                <w:b/>
                <w:sz w:val="18"/>
                <w:szCs w:val="18"/>
              </w:rPr>
            </w:pPr>
            <w:r w:rsidRPr="005F51A3">
              <w:rPr>
                <w:b/>
                <w:sz w:val="18"/>
                <w:szCs w:val="18"/>
              </w:rPr>
              <w:t>Aktor biznesowy</w:t>
            </w:r>
          </w:p>
        </w:tc>
        <w:tc>
          <w:tcPr>
            <w:tcW w:w="2126" w:type="dxa"/>
            <w:shd w:val="clear" w:color="auto" w:fill="17365D" w:themeFill="text2" w:themeFillShade="BF"/>
          </w:tcPr>
          <w:p w:rsidRPr="005F51A3" w:rsidR="006E44B2" w:rsidP="006E44B2" w:rsidRDefault="006E44B2" w14:paraId="0CA3E857" w14:textId="77777777">
            <w:pPr>
              <w:spacing w:before="60" w:after="60" w:line="288" w:lineRule="auto"/>
              <w:jc w:val="left"/>
              <w:rPr>
                <w:b/>
                <w:sz w:val="18"/>
                <w:szCs w:val="18"/>
              </w:rPr>
            </w:pPr>
            <w:r w:rsidRPr="005F51A3">
              <w:rPr>
                <w:b/>
                <w:sz w:val="18"/>
                <w:szCs w:val="18"/>
              </w:rPr>
              <w:t>Definicja</w:t>
            </w:r>
          </w:p>
        </w:tc>
        <w:tc>
          <w:tcPr>
            <w:tcW w:w="2551" w:type="dxa"/>
            <w:shd w:val="clear" w:color="auto" w:fill="17365D" w:themeFill="text2" w:themeFillShade="BF"/>
          </w:tcPr>
          <w:p w:rsidRPr="005F51A3" w:rsidR="006E44B2" w:rsidP="006E44B2" w:rsidRDefault="006E44B2" w14:paraId="13922875" w14:textId="77777777">
            <w:pPr>
              <w:spacing w:before="60" w:after="60" w:line="288" w:lineRule="auto"/>
              <w:jc w:val="left"/>
              <w:rPr>
                <w:b/>
                <w:sz w:val="18"/>
                <w:szCs w:val="18"/>
              </w:rPr>
            </w:pPr>
            <w:r w:rsidRPr="005F51A3">
              <w:rPr>
                <w:b/>
                <w:sz w:val="18"/>
                <w:szCs w:val="18"/>
              </w:rPr>
              <w:t>Aktor Techniczny/Rola</w:t>
            </w:r>
          </w:p>
        </w:tc>
        <w:tc>
          <w:tcPr>
            <w:tcW w:w="851" w:type="dxa"/>
            <w:shd w:val="clear" w:color="auto" w:fill="17365D" w:themeFill="text2" w:themeFillShade="BF"/>
          </w:tcPr>
          <w:p w:rsidRPr="005F51A3" w:rsidR="006E44B2" w:rsidP="006E44B2" w:rsidRDefault="003E52CF" w14:paraId="3D937627" w14:textId="77777777">
            <w:pPr>
              <w:spacing w:before="60" w:after="60" w:line="288" w:lineRule="auto"/>
              <w:rPr>
                <w:b/>
                <w:sz w:val="18"/>
                <w:szCs w:val="18"/>
              </w:rPr>
            </w:pPr>
            <w:r w:rsidRPr="005F51A3">
              <w:rPr>
                <w:b/>
                <w:sz w:val="18"/>
                <w:szCs w:val="18"/>
              </w:rPr>
              <w:t>R/O/C</w:t>
            </w:r>
            <w:r w:rsidR="00D70F6C">
              <w:rPr>
                <w:rStyle w:val="FootnoteReference"/>
                <w:b/>
                <w:sz w:val="18"/>
                <w:szCs w:val="18"/>
              </w:rPr>
              <w:footnoteReference w:id="4"/>
            </w:r>
          </w:p>
        </w:tc>
        <w:tc>
          <w:tcPr>
            <w:tcW w:w="3118" w:type="dxa"/>
            <w:shd w:val="clear" w:color="auto" w:fill="17365D" w:themeFill="text2" w:themeFillShade="BF"/>
          </w:tcPr>
          <w:p w:rsidRPr="005F51A3" w:rsidR="006E44B2" w:rsidP="00BA7D57" w:rsidRDefault="003B6686" w14:paraId="04EA925C" w14:textId="77777777">
            <w:pPr>
              <w:spacing w:before="60" w:after="60" w:line="288" w:lineRule="auto"/>
              <w:jc w:val="left"/>
              <w:rPr>
                <w:b/>
                <w:sz w:val="18"/>
                <w:szCs w:val="18"/>
              </w:rPr>
            </w:pPr>
            <w:r w:rsidRPr="005F51A3">
              <w:rPr>
                <w:b/>
                <w:sz w:val="18"/>
                <w:szCs w:val="18"/>
              </w:rPr>
              <w:t>Wykorzystywana usługa</w:t>
            </w:r>
            <w:r w:rsidR="00BA7D57">
              <w:rPr>
                <w:b/>
                <w:sz w:val="18"/>
                <w:szCs w:val="18"/>
              </w:rPr>
              <w:t xml:space="preserve"> biznesowa</w:t>
            </w:r>
          </w:p>
        </w:tc>
      </w:tr>
      <w:tr w:rsidRPr="007D2B85" w:rsidR="00F9136C" w:rsidTr="00D70F6C" w14:paraId="489D0C0F" w14:textId="77777777">
        <w:trPr>
          <w:cantSplit/>
          <w:trHeight w:val="253"/>
        </w:trPr>
        <w:tc>
          <w:tcPr>
            <w:tcW w:w="1555" w:type="dxa"/>
            <w:vMerge w:val="restart"/>
          </w:tcPr>
          <w:p w:rsidRPr="007D2B85" w:rsidR="00F9136C" w:rsidP="00D70F6C" w:rsidRDefault="00F9136C" w14:paraId="4668076D" w14:textId="77777777">
            <w:pPr>
              <w:spacing w:before="60" w:after="60" w:line="240" w:lineRule="auto"/>
              <w:jc w:val="left"/>
              <w:rPr>
                <w:sz w:val="18"/>
                <w:szCs w:val="18"/>
              </w:rPr>
            </w:pPr>
            <w:r w:rsidRPr="007D2B85">
              <w:rPr>
                <w:sz w:val="18"/>
                <w:szCs w:val="18"/>
              </w:rPr>
              <w:t>Podmiot Leczniczy</w:t>
            </w:r>
          </w:p>
          <w:p w:rsidRPr="007D2B85" w:rsidR="00F9136C" w:rsidP="00D70F6C" w:rsidRDefault="00F9136C" w14:paraId="08CE6F91" w14:textId="77777777">
            <w:pPr>
              <w:spacing w:before="60" w:after="60" w:line="240" w:lineRule="auto"/>
              <w:jc w:val="left"/>
              <w:rPr>
                <w:sz w:val="18"/>
                <w:szCs w:val="18"/>
              </w:rPr>
            </w:pPr>
          </w:p>
        </w:tc>
        <w:tc>
          <w:tcPr>
            <w:tcW w:w="2126" w:type="dxa"/>
            <w:vMerge w:val="restart"/>
          </w:tcPr>
          <w:p w:rsidRPr="007D2B85" w:rsidR="00F9136C" w:rsidP="005F51A3" w:rsidRDefault="00F9136C" w14:paraId="211D6A8F" w14:textId="77777777">
            <w:pPr>
              <w:spacing w:before="60" w:after="60" w:line="240" w:lineRule="auto"/>
              <w:jc w:val="left"/>
              <w:rPr>
                <w:sz w:val="18"/>
                <w:szCs w:val="18"/>
              </w:rPr>
            </w:pPr>
            <w:r w:rsidRPr="007D2B85">
              <w:rPr>
                <w:sz w:val="18"/>
                <w:szCs w:val="18"/>
              </w:rPr>
              <w:t xml:space="preserve">Podmiot </w:t>
            </w:r>
            <w:r>
              <w:rPr>
                <w:sz w:val="18"/>
                <w:szCs w:val="18"/>
              </w:rPr>
              <w:t>mający</w:t>
            </w:r>
            <w:r w:rsidRPr="007D2B85">
              <w:rPr>
                <w:sz w:val="18"/>
                <w:szCs w:val="18"/>
              </w:rPr>
              <w:t xml:space="preserve"> zdolność do wykonywania działań związanych z udzielaniem świadczeń medycznych</w:t>
            </w:r>
          </w:p>
        </w:tc>
        <w:tc>
          <w:tcPr>
            <w:tcW w:w="2551" w:type="dxa"/>
          </w:tcPr>
          <w:p w:rsidRPr="007D2B85" w:rsidR="00F9136C" w:rsidP="003E52CF" w:rsidRDefault="00F9136C" w14:paraId="1BCDA308" w14:textId="77777777">
            <w:pPr>
              <w:spacing w:before="60" w:after="60" w:line="240" w:lineRule="auto"/>
              <w:jc w:val="left"/>
              <w:rPr>
                <w:sz w:val="18"/>
                <w:szCs w:val="18"/>
              </w:rPr>
            </w:pPr>
            <w:r w:rsidRPr="007D2B85">
              <w:rPr>
                <w:sz w:val="18"/>
                <w:szCs w:val="18"/>
              </w:rPr>
              <w:t xml:space="preserve">Źródło Dokumentów </w:t>
            </w:r>
            <w:r>
              <w:rPr>
                <w:sz w:val="18"/>
                <w:szCs w:val="18"/>
              </w:rPr>
              <w:t>XDS</w:t>
            </w:r>
          </w:p>
        </w:tc>
        <w:tc>
          <w:tcPr>
            <w:tcW w:w="851" w:type="dxa"/>
          </w:tcPr>
          <w:p w:rsidR="00DF0DAD" w:rsidP="006A105F" w:rsidRDefault="00F9136C" w14:paraId="37AAF844" w14:textId="77777777">
            <w:pPr>
              <w:spacing w:before="60" w:after="60" w:line="240" w:lineRule="auto"/>
              <w:jc w:val="center"/>
              <w:rPr>
                <w:sz w:val="18"/>
                <w:szCs w:val="18"/>
              </w:rPr>
            </w:pPr>
            <w:r>
              <w:rPr>
                <w:sz w:val="18"/>
                <w:szCs w:val="18"/>
              </w:rPr>
              <w:t>C</w:t>
            </w:r>
            <w:r>
              <w:rPr>
                <w:rStyle w:val="FootnoteReference"/>
                <w:sz w:val="18"/>
                <w:szCs w:val="18"/>
              </w:rPr>
              <w:footnoteReference w:id="5"/>
            </w:r>
          </w:p>
        </w:tc>
        <w:tc>
          <w:tcPr>
            <w:tcW w:w="3118" w:type="dxa"/>
          </w:tcPr>
          <w:p w:rsidR="00F9136C" w:rsidP="006E44B2" w:rsidRDefault="00F9136C" w14:paraId="2C414A33" w14:textId="5BA4A153">
            <w:pPr>
              <w:spacing w:before="60" w:after="60" w:line="240" w:lineRule="auto"/>
              <w:jc w:val="left"/>
              <w:rPr>
                <w:sz w:val="18"/>
                <w:szCs w:val="18"/>
              </w:rPr>
            </w:pPr>
            <w:r w:rsidRPr="005F51A3">
              <w:rPr>
                <w:sz w:val="18"/>
                <w:szCs w:val="18"/>
              </w:rPr>
              <w:t>Zapis w repozytorium XDS [ITI-41]</w:t>
            </w:r>
            <w:r w:rsidR="00C35B3C">
              <w:rPr>
                <w:rStyle w:val="FootnoteReference"/>
                <w:sz w:val="18"/>
                <w:szCs w:val="18"/>
              </w:rPr>
              <w:footnoteReference w:id="6"/>
            </w:r>
          </w:p>
        </w:tc>
      </w:tr>
      <w:tr w:rsidRPr="007D2B85" w:rsidR="00F9136C" w:rsidTr="00343A92" w14:paraId="7BA32B9E" w14:textId="77777777">
        <w:trPr>
          <w:cantSplit/>
          <w:trHeight w:val="251"/>
        </w:trPr>
        <w:tc>
          <w:tcPr>
            <w:tcW w:w="1555" w:type="dxa"/>
            <w:vMerge/>
          </w:tcPr>
          <w:p w:rsidRPr="007D2B85" w:rsidR="00F9136C" w:rsidP="000A3890" w:rsidRDefault="00F9136C" w14:paraId="61CDCEAD" w14:textId="77777777">
            <w:pPr>
              <w:spacing w:before="60" w:after="60" w:line="240" w:lineRule="auto"/>
              <w:jc w:val="left"/>
              <w:rPr>
                <w:sz w:val="18"/>
                <w:szCs w:val="18"/>
              </w:rPr>
            </w:pPr>
          </w:p>
        </w:tc>
        <w:tc>
          <w:tcPr>
            <w:tcW w:w="2126" w:type="dxa"/>
            <w:vMerge/>
          </w:tcPr>
          <w:p w:rsidRPr="007D2B85" w:rsidR="00F9136C" w:rsidP="000A3890" w:rsidRDefault="00F9136C" w14:paraId="6BB9E253" w14:textId="77777777">
            <w:pPr>
              <w:spacing w:before="60" w:after="60" w:line="240" w:lineRule="auto"/>
              <w:jc w:val="left"/>
              <w:rPr>
                <w:sz w:val="18"/>
                <w:szCs w:val="18"/>
              </w:rPr>
            </w:pPr>
          </w:p>
        </w:tc>
        <w:tc>
          <w:tcPr>
            <w:tcW w:w="2551" w:type="dxa"/>
          </w:tcPr>
          <w:p w:rsidRPr="007D2B85" w:rsidR="00F9136C" w:rsidP="000A3890" w:rsidRDefault="00F9136C" w14:paraId="7AFA182A" w14:textId="77777777">
            <w:pPr>
              <w:spacing w:before="60" w:after="60" w:line="240" w:lineRule="auto"/>
              <w:jc w:val="left"/>
              <w:rPr>
                <w:sz w:val="18"/>
                <w:szCs w:val="18"/>
              </w:rPr>
            </w:pPr>
            <w:r w:rsidRPr="007D2B85">
              <w:rPr>
                <w:sz w:val="18"/>
                <w:szCs w:val="18"/>
              </w:rPr>
              <w:t>Źródło Dokumentów XDS-I</w:t>
            </w:r>
          </w:p>
        </w:tc>
        <w:tc>
          <w:tcPr>
            <w:tcW w:w="851" w:type="dxa"/>
          </w:tcPr>
          <w:p w:rsidR="00DF0DAD" w:rsidP="006A105F" w:rsidRDefault="00F9136C" w14:paraId="32497ED0" w14:textId="77777777">
            <w:pPr>
              <w:spacing w:before="60" w:after="60" w:line="240" w:lineRule="auto"/>
              <w:jc w:val="center"/>
              <w:rPr>
                <w:sz w:val="18"/>
                <w:szCs w:val="18"/>
              </w:rPr>
            </w:pPr>
            <w:r>
              <w:rPr>
                <w:sz w:val="18"/>
                <w:szCs w:val="18"/>
              </w:rPr>
              <w:t>C</w:t>
            </w:r>
            <w:r>
              <w:rPr>
                <w:rStyle w:val="FootnoteReference"/>
                <w:sz w:val="18"/>
                <w:szCs w:val="18"/>
              </w:rPr>
              <w:footnoteReference w:id="7"/>
            </w:r>
          </w:p>
        </w:tc>
        <w:tc>
          <w:tcPr>
            <w:tcW w:w="3118" w:type="dxa"/>
          </w:tcPr>
          <w:p w:rsidR="00F9136C" w:rsidP="000A3890" w:rsidRDefault="00F9136C" w14:paraId="2079E601" w14:textId="0E46F6A3">
            <w:pPr>
              <w:spacing w:before="60" w:after="60" w:line="240" w:lineRule="auto"/>
              <w:jc w:val="left"/>
              <w:rPr>
                <w:sz w:val="18"/>
                <w:szCs w:val="18"/>
              </w:rPr>
            </w:pPr>
            <w:r w:rsidRPr="005F51A3">
              <w:rPr>
                <w:sz w:val="18"/>
                <w:szCs w:val="18"/>
              </w:rPr>
              <w:t>Zapis w repozytorium XDS [ITI-41]</w:t>
            </w:r>
            <w:r w:rsidRPr="00971B0A" w:rsidR="00F647ED">
              <w:rPr>
                <w:sz w:val="18"/>
                <w:szCs w:val="18"/>
                <w:vertAlign w:val="superscript"/>
              </w:rPr>
              <w:t>5</w:t>
            </w:r>
          </w:p>
        </w:tc>
      </w:tr>
      <w:tr w:rsidRPr="007D2B85" w:rsidR="00F9136C" w:rsidTr="00343A92" w14:paraId="199A5DC9" w14:textId="77777777">
        <w:trPr>
          <w:cantSplit/>
          <w:trHeight w:val="251"/>
        </w:trPr>
        <w:tc>
          <w:tcPr>
            <w:tcW w:w="1555" w:type="dxa"/>
            <w:vMerge/>
          </w:tcPr>
          <w:p w:rsidRPr="007D2B85" w:rsidR="00F9136C" w:rsidP="000A3890" w:rsidRDefault="00F9136C" w14:paraId="23DE523C" w14:textId="77777777">
            <w:pPr>
              <w:spacing w:before="60" w:after="60" w:line="240" w:lineRule="auto"/>
              <w:jc w:val="left"/>
              <w:rPr>
                <w:sz w:val="18"/>
                <w:szCs w:val="18"/>
              </w:rPr>
            </w:pPr>
          </w:p>
        </w:tc>
        <w:tc>
          <w:tcPr>
            <w:tcW w:w="2126" w:type="dxa"/>
            <w:vMerge/>
          </w:tcPr>
          <w:p w:rsidRPr="007D2B85" w:rsidR="00F9136C" w:rsidP="000A3890" w:rsidRDefault="00F9136C" w14:paraId="52E56223" w14:textId="77777777">
            <w:pPr>
              <w:spacing w:before="60" w:after="60" w:line="240" w:lineRule="auto"/>
              <w:jc w:val="left"/>
              <w:rPr>
                <w:sz w:val="18"/>
                <w:szCs w:val="18"/>
              </w:rPr>
            </w:pPr>
          </w:p>
        </w:tc>
        <w:tc>
          <w:tcPr>
            <w:tcW w:w="2551" w:type="dxa"/>
          </w:tcPr>
          <w:p w:rsidRPr="007D2B85" w:rsidR="00F9136C" w:rsidP="000A3890" w:rsidRDefault="00F9136C" w14:paraId="2E4D0877" w14:textId="77777777">
            <w:pPr>
              <w:spacing w:before="60" w:after="60" w:line="240" w:lineRule="auto"/>
              <w:jc w:val="left"/>
              <w:rPr>
                <w:sz w:val="18"/>
                <w:szCs w:val="18"/>
              </w:rPr>
            </w:pPr>
            <w:r w:rsidRPr="007D2B85">
              <w:rPr>
                <w:sz w:val="18"/>
                <w:szCs w:val="18"/>
              </w:rPr>
              <w:t>Konsument Dokumentów</w:t>
            </w:r>
            <w:r>
              <w:rPr>
                <w:sz w:val="18"/>
                <w:szCs w:val="18"/>
              </w:rPr>
              <w:t xml:space="preserve"> XDS</w:t>
            </w:r>
          </w:p>
        </w:tc>
        <w:tc>
          <w:tcPr>
            <w:tcW w:w="851" w:type="dxa"/>
          </w:tcPr>
          <w:p w:rsidR="00DF0DAD" w:rsidP="006A105F" w:rsidRDefault="00F9136C" w14:paraId="430505FE" w14:textId="77777777">
            <w:pPr>
              <w:spacing w:before="60" w:after="60" w:line="240" w:lineRule="auto"/>
              <w:jc w:val="center"/>
              <w:rPr>
                <w:sz w:val="18"/>
                <w:szCs w:val="18"/>
              </w:rPr>
            </w:pPr>
            <w:r>
              <w:rPr>
                <w:sz w:val="18"/>
                <w:szCs w:val="18"/>
              </w:rPr>
              <w:t>C</w:t>
            </w:r>
            <w:r>
              <w:rPr>
                <w:rStyle w:val="FootnoteReference"/>
                <w:sz w:val="18"/>
                <w:szCs w:val="18"/>
              </w:rPr>
              <w:footnoteReference w:id="8"/>
            </w:r>
          </w:p>
        </w:tc>
        <w:tc>
          <w:tcPr>
            <w:tcW w:w="3118" w:type="dxa"/>
          </w:tcPr>
          <w:p w:rsidR="00F9136C" w:rsidP="000A3890" w:rsidRDefault="00F9136C" w14:paraId="0CDE2E21" w14:textId="77777777">
            <w:pPr>
              <w:spacing w:before="60" w:after="60" w:line="240" w:lineRule="auto"/>
              <w:jc w:val="left"/>
              <w:rPr>
                <w:sz w:val="18"/>
                <w:szCs w:val="18"/>
              </w:rPr>
            </w:pPr>
            <w:r w:rsidRPr="003E52CF">
              <w:rPr>
                <w:sz w:val="18"/>
                <w:szCs w:val="18"/>
              </w:rPr>
              <w:t>Wyszukanie indeksu EDM [ITI-18]</w:t>
            </w:r>
          </w:p>
          <w:p w:rsidR="00F9136C" w:rsidP="000A3890" w:rsidRDefault="00F9136C" w14:paraId="14B76AC7" w14:textId="77777777">
            <w:pPr>
              <w:spacing w:before="60" w:after="60" w:line="240" w:lineRule="auto"/>
              <w:jc w:val="left"/>
              <w:rPr>
                <w:sz w:val="18"/>
                <w:szCs w:val="18"/>
              </w:rPr>
            </w:pPr>
            <w:r w:rsidRPr="003E52CF">
              <w:rPr>
                <w:sz w:val="18"/>
                <w:szCs w:val="18"/>
              </w:rPr>
              <w:t>Pobranie dokumentu z repozytorium XDS [ITI-43]</w:t>
            </w:r>
            <w:r>
              <w:rPr>
                <w:rStyle w:val="FootnoteReference"/>
                <w:sz w:val="18"/>
                <w:szCs w:val="18"/>
              </w:rPr>
              <w:footnoteReference w:id="9"/>
            </w:r>
          </w:p>
        </w:tc>
      </w:tr>
      <w:tr w:rsidRPr="007D2B85" w:rsidR="00F9136C" w:rsidTr="00343A92" w14:paraId="5FE0B8BD" w14:textId="77777777">
        <w:trPr>
          <w:cantSplit/>
          <w:trHeight w:val="753"/>
        </w:trPr>
        <w:tc>
          <w:tcPr>
            <w:tcW w:w="1555" w:type="dxa"/>
            <w:vMerge/>
          </w:tcPr>
          <w:p w:rsidRPr="007D2B85" w:rsidR="00F9136C" w:rsidP="000A3890" w:rsidRDefault="00F9136C" w14:paraId="07547A01" w14:textId="77777777">
            <w:pPr>
              <w:spacing w:before="60" w:after="60" w:line="240" w:lineRule="auto"/>
              <w:jc w:val="left"/>
              <w:rPr>
                <w:sz w:val="18"/>
                <w:szCs w:val="18"/>
              </w:rPr>
            </w:pPr>
          </w:p>
        </w:tc>
        <w:tc>
          <w:tcPr>
            <w:tcW w:w="2126" w:type="dxa"/>
            <w:vMerge/>
          </w:tcPr>
          <w:p w:rsidRPr="007D2B85" w:rsidR="00F9136C" w:rsidP="000A3890" w:rsidRDefault="00F9136C" w14:paraId="5043CB0F" w14:textId="77777777">
            <w:pPr>
              <w:spacing w:before="60" w:after="60" w:line="240" w:lineRule="auto"/>
              <w:jc w:val="left"/>
              <w:rPr>
                <w:sz w:val="18"/>
                <w:szCs w:val="18"/>
              </w:rPr>
            </w:pPr>
          </w:p>
        </w:tc>
        <w:tc>
          <w:tcPr>
            <w:tcW w:w="2551" w:type="dxa"/>
          </w:tcPr>
          <w:p w:rsidRPr="007D2B85" w:rsidR="00F9136C" w:rsidP="000A3890" w:rsidRDefault="00F9136C" w14:paraId="628D7DC7" w14:textId="77777777">
            <w:pPr>
              <w:spacing w:before="60" w:after="60" w:line="240" w:lineRule="auto"/>
              <w:jc w:val="left"/>
              <w:rPr>
                <w:sz w:val="18"/>
                <w:szCs w:val="18"/>
              </w:rPr>
            </w:pPr>
            <w:r w:rsidRPr="007D2B85">
              <w:rPr>
                <w:sz w:val="18"/>
                <w:szCs w:val="18"/>
              </w:rPr>
              <w:t>Konsument Dokumentów</w:t>
            </w:r>
            <w:r>
              <w:rPr>
                <w:sz w:val="18"/>
                <w:szCs w:val="18"/>
              </w:rPr>
              <w:t xml:space="preserve"> XDS-I</w:t>
            </w:r>
          </w:p>
        </w:tc>
        <w:tc>
          <w:tcPr>
            <w:tcW w:w="851" w:type="dxa"/>
          </w:tcPr>
          <w:p w:rsidR="00DF0DAD" w:rsidP="006A105F" w:rsidRDefault="00F9136C" w14:paraId="6843B7AD" w14:textId="77777777">
            <w:pPr>
              <w:spacing w:before="60" w:after="60" w:line="240" w:lineRule="auto"/>
              <w:jc w:val="center"/>
              <w:rPr>
                <w:sz w:val="18"/>
                <w:szCs w:val="18"/>
              </w:rPr>
            </w:pPr>
            <w:r>
              <w:rPr>
                <w:sz w:val="18"/>
                <w:szCs w:val="18"/>
              </w:rPr>
              <w:t>C</w:t>
            </w:r>
            <w:r>
              <w:rPr>
                <w:rStyle w:val="FootnoteReference"/>
                <w:sz w:val="18"/>
                <w:szCs w:val="18"/>
              </w:rPr>
              <w:footnoteReference w:id="10"/>
            </w:r>
          </w:p>
        </w:tc>
        <w:tc>
          <w:tcPr>
            <w:tcW w:w="3118" w:type="dxa"/>
          </w:tcPr>
          <w:p w:rsidR="00F9136C" w:rsidP="000A3890" w:rsidRDefault="00F9136C" w14:paraId="0F518AA9" w14:textId="77777777">
            <w:pPr>
              <w:spacing w:before="60" w:after="60" w:line="240" w:lineRule="auto"/>
              <w:jc w:val="left"/>
              <w:rPr>
                <w:sz w:val="18"/>
                <w:szCs w:val="18"/>
              </w:rPr>
            </w:pPr>
            <w:r w:rsidRPr="003E52CF">
              <w:rPr>
                <w:sz w:val="18"/>
                <w:szCs w:val="18"/>
              </w:rPr>
              <w:t>Wyszukanie indeksu EDM [ITI-18]</w:t>
            </w:r>
          </w:p>
          <w:p w:rsidR="00F9136C" w:rsidP="000A3890" w:rsidRDefault="00F9136C" w14:paraId="57BDEBCD" w14:textId="77777777">
            <w:pPr>
              <w:spacing w:before="60" w:after="60" w:line="240" w:lineRule="auto"/>
              <w:jc w:val="left"/>
              <w:rPr>
                <w:sz w:val="18"/>
                <w:szCs w:val="18"/>
              </w:rPr>
            </w:pPr>
            <w:r w:rsidRPr="003E52CF">
              <w:rPr>
                <w:sz w:val="18"/>
                <w:szCs w:val="18"/>
              </w:rPr>
              <w:t>Pobranie dokumentu z repozytorium XDS [ITI-43]</w:t>
            </w:r>
            <w:r>
              <w:rPr>
                <w:rStyle w:val="FootnoteReference"/>
                <w:sz w:val="18"/>
                <w:szCs w:val="18"/>
              </w:rPr>
              <w:footnoteReference w:id="11"/>
            </w:r>
          </w:p>
        </w:tc>
      </w:tr>
      <w:tr w:rsidRPr="00DF0CD0" w:rsidR="00F9136C" w:rsidTr="00343A92" w14:paraId="0AAA0A9A" w14:textId="77777777">
        <w:trPr>
          <w:cantSplit/>
        </w:trPr>
        <w:tc>
          <w:tcPr>
            <w:tcW w:w="1555" w:type="dxa"/>
            <w:vMerge/>
          </w:tcPr>
          <w:p w:rsidRPr="007D2B85" w:rsidR="00F9136C" w:rsidP="000A3890" w:rsidRDefault="00F9136C" w14:paraId="07459315" w14:textId="77777777">
            <w:pPr>
              <w:spacing w:before="60" w:after="60" w:line="240" w:lineRule="auto"/>
              <w:jc w:val="left"/>
              <w:rPr>
                <w:sz w:val="18"/>
                <w:szCs w:val="18"/>
              </w:rPr>
            </w:pPr>
          </w:p>
        </w:tc>
        <w:tc>
          <w:tcPr>
            <w:tcW w:w="2126" w:type="dxa"/>
            <w:vMerge/>
          </w:tcPr>
          <w:p w:rsidRPr="007D2B85" w:rsidR="00F9136C" w:rsidP="00D70F6C" w:rsidRDefault="00F9136C" w14:paraId="6537F28F" w14:textId="77777777">
            <w:pPr>
              <w:spacing w:before="60" w:after="60" w:line="240" w:lineRule="auto"/>
              <w:jc w:val="left"/>
              <w:rPr>
                <w:sz w:val="18"/>
                <w:szCs w:val="18"/>
              </w:rPr>
            </w:pPr>
          </w:p>
        </w:tc>
        <w:tc>
          <w:tcPr>
            <w:tcW w:w="2551" w:type="dxa"/>
          </w:tcPr>
          <w:p w:rsidR="00F9136C" w:rsidP="000A3890" w:rsidRDefault="00DF0CD0" w14:paraId="274F3FAA" w14:textId="77777777">
            <w:pPr>
              <w:spacing w:before="60" w:after="60" w:line="240" w:lineRule="auto"/>
              <w:jc w:val="left"/>
              <w:rPr>
                <w:sz w:val="18"/>
                <w:szCs w:val="18"/>
              </w:rPr>
            </w:pPr>
            <w:r w:rsidRPr="00486DD0">
              <w:rPr>
                <w:sz w:val="18"/>
                <w:szCs w:val="18"/>
              </w:rPr>
              <w:t>ATNA Secure Node</w:t>
            </w:r>
          </w:p>
        </w:tc>
        <w:tc>
          <w:tcPr>
            <w:tcW w:w="851" w:type="dxa"/>
          </w:tcPr>
          <w:p w:rsidR="00DF0DAD" w:rsidP="006A105F" w:rsidRDefault="00DF0CD0" w14:paraId="0C5453E4" w14:textId="77777777">
            <w:pPr>
              <w:spacing w:before="60" w:after="60" w:line="240" w:lineRule="auto"/>
              <w:jc w:val="center"/>
              <w:rPr>
                <w:sz w:val="18"/>
                <w:szCs w:val="18"/>
              </w:rPr>
            </w:pPr>
            <w:r>
              <w:rPr>
                <w:sz w:val="18"/>
                <w:szCs w:val="18"/>
              </w:rPr>
              <w:t>R</w:t>
            </w:r>
          </w:p>
        </w:tc>
        <w:tc>
          <w:tcPr>
            <w:tcW w:w="3118" w:type="dxa"/>
          </w:tcPr>
          <w:p w:rsidRPr="00DF0CD0" w:rsidR="00F9136C" w:rsidP="000A3890" w:rsidRDefault="00DF0CD0" w14:paraId="1F840A38" w14:textId="77777777">
            <w:pPr>
              <w:spacing w:before="60" w:after="60" w:line="240" w:lineRule="auto"/>
              <w:jc w:val="left"/>
              <w:rPr>
                <w:sz w:val="18"/>
                <w:szCs w:val="18"/>
                <w:lang w:val="en-US"/>
              </w:rPr>
            </w:pPr>
            <w:r w:rsidRPr="00D70F6C">
              <w:rPr>
                <w:sz w:val="18"/>
                <w:szCs w:val="18"/>
                <w:lang w:val="en-US"/>
              </w:rPr>
              <w:t>ITI-20 Record Audit Event</w:t>
            </w:r>
          </w:p>
        </w:tc>
      </w:tr>
      <w:tr w:rsidRPr="007D2B85" w:rsidR="005034F5" w:rsidTr="00343A92" w14:paraId="5B9EC8A4" w14:textId="77777777">
        <w:trPr>
          <w:cantSplit/>
        </w:trPr>
        <w:tc>
          <w:tcPr>
            <w:tcW w:w="1555" w:type="dxa"/>
          </w:tcPr>
          <w:p w:rsidRPr="007D2B85" w:rsidR="005034F5" w:rsidP="005034F5" w:rsidRDefault="005034F5" w14:paraId="37D41707" w14:textId="77777777">
            <w:pPr>
              <w:tabs>
                <w:tab w:val="left" w:pos="910"/>
              </w:tabs>
              <w:spacing w:before="60" w:after="60" w:line="240" w:lineRule="auto"/>
              <w:jc w:val="left"/>
              <w:rPr>
                <w:sz w:val="18"/>
                <w:szCs w:val="18"/>
              </w:rPr>
            </w:pPr>
            <w:r>
              <w:rPr>
                <w:sz w:val="18"/>
                <w:szCs w:val="18"/>
              </w:rPr>
              <w:t xml:space="preserve">Repozytorium </w:t>
            </w:r>
            <w:r w:rsidRPr="007D2B85">
              <w:rPr>
                <w:sz w:val="18"/>
                <w:szCs w:val="18"/>
              </w:rPr>
              <w:t>Dokumentów</w:t>
            </w:r>
            <w:r w:rsidR="00F73565">
              <w:rPr>
                <w:sz w:val="18"/>
                <w:szCs w:val="18"/>
              </w:rPr>
              <w:t xml:space="preserve"> Podmiotu Leczniczego</w:t>
            </w:r>
          </w:p>
        </w:tc>
        <w:tc>
          <w:tcPr>
            <w:tcW w:w="2126" w:type="dxa"/>
          </w:tcPr>
          <w:p w:rsidRPr="007D2B85" w:rsidR="005034F5" w:rsidP="009C0507" w:rsidRDefault="005034F5" w14:paraId="3D154002" w14:textId="77777777">
            <w:pPr>
              <w:spacing w:before="60" w:after="60" w:line="240" w:lineRule="auto"/>
              <w:jc w:val="left"/>
              <w:rPr>
                <w:sz w:val="18"/>
                <w:szCs w:val="18"/>
              </w:rPr>
            </w:pPr>
            <w:r>
              <w:rPr>
                <w:sz w:val="18"/>
                <w:szCs w:val="18"/>
              </w:rPr>
              <w:t>Miejsce</w:t>
            </w:r>
            <w:r w:rsidRPr="005034F5">
              <w:rPr>
                <w:sz w:val="18"/>
                <w:szCs w:val="18"/>
              </w:rPr>
              <w:t xml:space="preserve"> przechow</w:t>
            </w:r>
            <w:r>
              <w:rPr>
                <w:sz w:val="18"/>
                <w:szCs w:val="18"/>
              </w:rPr>
              <w:t>ywania</w:t>
            </w:r>
            <w:r w:rsidRPr="005034F5">
              <w:rPr>
                <w:sz w:val="18"/>
                <w:szCs w:val="18"/>
              </w:rPr>
              <w:t xml:space="preserve"> </w:t>
            </w:r>
            <w:r w:rsidR="009C0507">
              <w:rPr>
                <w:sz w:val="18"/>
                <w:szCs w:val="18"/>
              </w:rPr>
              <w:t xml:space="preserve">dokumentów </w:t>
            </w:r>
            <w:r>
              <w:rPr>
                <w:sz w:val="18"/>
                <w:szCs w:val="18"/>
              </w:rPr>
              <w:t>EDM</w:t>
            </w:r>
            <w:r w:rsidR="009C0507">
              <w:rPr>
                <w:sz w:val="18"/>
                <w:szCs w:val="18"/>
              </w:rPr>
              <w:t xml:space="preserve"> wytworzonych przez Podmioty Lecznicze</w:t>
            </w:r>
          </w:p>
        </w:tc>
        <w:tc>
          <w:tcPr>
            <w:tcW w:w="2551" w:type="dxa"/>
          </w:tcPr>
          <w:p w:rsidRPr="007D2B85" w:rsidR="005034F5" w:rsidP="005034F5" w:rsidRDefault="005034F5" w14:paraId="20E475AD" w14:textId="77777777">
            <w:pPr>
              <w:spacing w:before="60" w:after="60" w:line="240" w:lineRule="auto"/>
              <w:jc w:val="left"/>
              <w:rPr>
                <w:sz w:val="18"/>
                <w:szCs w:val="18"/>
              </w:rPr>
            </w:pPr>
            <w:r>
              <w:rPr>
                <w:sz w:val="18"/>
                <w:szCs w:val="18"/>
              </w:rPr>
              <w:t xml:space="preserve">Repozytorium </w:t>
            </w:r>
            <w:r w:rsidRPr="007D2B85">
              <w:rPr>
                <w:sz w:val="18"/>
                <w:szCs w:val="18"/>
              </w:rPr>
              <w:t>Dokumentów</w:t>
            </w:r>
            <w:r>
              <w:rPr>
                <w:sz w:val="18"/>
                <w:szCs w:val="18"/>
              </w:rPr>
              <w:t xml:space="preserve"> XDS</w:t>
            </w:r>
          </w:p>
        </w:tc>
        <w:tc>
          <w:tcPr>
            <w:tcW w:w="851" w:type="dxa"/>
          </w:tcPr>
          <w:p w:rsidRPr="007D2B85" w:rsidR="005034F5" w:rsidP="002D4680" w:rsidRDefault="009C0507" w14:paraId="32795DD3" w14:textId="77777777">
            <w:pPr>
              <w:spacing w:before="60" w:after="60" w:line="240" w:lineRule="auto"/>
              <w:jc w:val="center"/>
              <w:rPr>
                <w:sz w:val="18"/>
                <w:szCs w:val="18"/>
              </w:rPr>
            </w:pPr>
            <w:r>
              <w:rPr>
                <w:sz w:val="18"/>
                <w:szCs w:val="18"/>
              </w:rPr>
              <w:t>R</w:t>
            </w:r>
          </w:p>
        </w:tc>
        <w:tc>
          <w:tcPr>
            <w:tcW w:w="3118" w:type="dxa"/>
          </w:tcPr>
          <w:p w:rsidRPr="007D2B85" w:rsidR="005034F5" w:rsidP="005034F5" w:rsidRDefault="005034F5" w14:paraId="173B5AA8" w14:textId="77777777">
            <w:pPr>
              <w:spacing w:before="60" w:after="60" w:line="240" w:lineRule="auto"/>
              <w:jc w:val="left"/>
              <w:rPr>
                <w:sz w:val="18"/>
                <w:szCs w:val="18"/>
              </w:rPr>
            </w:pPr>
            <w:r w:rsidRPr="005F51A3">
              <w:rPr>
                <w:sz w:val="18"/>
                <w:szCs w:val="18"/>
              </w:rPr>
              <w:t xml:space="preserve">Zapis w </w:t>
            </w:r>
            <w:r>
              <w:rPr>
                <w:sz w:val="18"/>
                <w:szCs w:val="18"/>
              </w:rPr>
              <w:t>rejestrze</w:t>
            </w:r>
            <w:r w:rsidRPr="005F51A3">
              <w:rPr>
                <w:sz w:val="18"/>
                <w:szCs w:val="18"/>
              </w:rPr>
              <w:t xml:space="preserve"> XDS [ITI-42]</w:t>
            </w:r>
          </w:p>
        </w:tc>
      </w:tr>
      <w:tr w:rsidRPr="007D2B85" w:rsidR="009C523C" w:rsidTr="009C523C" w14:paraId="5990BDFE" w14:textId="77777777">
        <w:trPr>
          <w:cantSplit/>
          <w:trHeight w:val="1005"/>
        </w:trPr>
        <w:tc>
          <w:tcPr>
            <w:tcW w:w="1555" w:type="dxa"/>
            <w:vMerge w:val="restart"/>
          </w:tcPr>
          <w:p w:rsidRPr="007D2B85" w:rsidR="009C523C" w:rsidP="00322DA1" w:rsidRDefault="009C523C" w14:paraId="16895C55" w14:textId="77777777">
            <w:pPr>
              <w:keepNext/>
              <w:tabs>
                <w:tab w:val="left" w:pos="910"/>
              </w:tabs>
              <w:spacing w:before="60" w:after="60" w:line="240" w:lineRule="auto"/>
              <w:jc w:val="left"/>
              <w:rPr>
                <w:sz w:val="18"/>
                <w:szCs w:val="18"/>
              </w:rPr>
            </w:pPr>
            <w:bookmarkStart w:name="_Toc14766439" w:id="49"/>
            <w:r>
              <w:rPr>
                <w:sz w:val="18"/>
                <w:szCs w:val="18"/>
              </w:rPr>
              <w:t xml:space="preserve">Rejestr </w:t>
            </w:r>
            <w:r w:rsidRPr="007D2B85">
              <w:rPr>
                <w:sz w:val="18"/>
                <w:szCs w:val="18"/>
              </w:rPr>
              <w:t>Dokumentów</w:t>
            </w:r>
            <w:r>
              <w:rPr>
                <w:sz w:val="18"/>
                <w:szCs w:val="18"/>
              </w:rPr>
              <w:t xml:space="preserve"> Krajowej Domeny P1</w:t>
            </w:r>
          </w:p>
        </w:tc>
        <w:tc>
          <w:tcPr>
            <w:tcW w:w="2126" w:type="dxa"/>
            <w:vMerge w:val="restart"/>
          </w:tcPr>
          <w:p w:rsidRPr="007D2B85" w:rsidR="009C523C" w:rsidP="009C0507" w:rsidRDefault="009C523C" w14:paraId="12377491" w14:textId="77777777">
            <w:pPr>
              <w:spacing w:before="60" w:after="60" w:line="240" w:lineRule="auto"/>
              <w:jc w:val="left"/>
              <w:rPr>
                <w:sz w:val="18"/>
                <w:szCs w:val="18"/>
              </w:rPr>
            </w:pPr>
            <w:r>
              <w:rPr>
                <w:sz w:val="18"/>
                <w:szCs w:val="18"/>
              </w:rPr>
              <w:t>Miejsce</w:t>
            </w:r>
            <w:r w:rsidRPr="005034F5">
              <w:rPr>
                <w:sz w:val="18"/>
                <w:szCs w:val="18"/>
              </w:rPr>
              <w:t xml:space="preserve"> przechow</w:t>
            </w:r>
            <w:r>
              <w:rPr>
                <w:sz w:val="18"/>
                <w:szCs w:val="18"/>
              </w:rPr>
              <w:t>ywania</w:t>
            </w:r>
            <w:r w:rsidRPr="005034F5">
              <w:rPr>
                <w:sz w:val="18"/>
                <w:szCs w:val="18"/>
              </w:rPr>
              <w:t xml:space="preserve"> </w:t>
            </w:r>
            <w:r>
              <w:rPr>
                <w:sz w:val="18"/>
                <w:szCs w:val="18"/>
              </w:rPr>
              <w:t>indeksów dokumentów EDM, podlegających o</w:t>
            </w:r>
            <w:r w:rsidRPr="009C0507">
              <w:rPr>
                <w:sz w:val="18"/>
                <w:szCs w:val="18"/>
              </w:rPr>
              <w:t>bowiązkowi rejestracji w P1</w:t>
            </w:r>
          </w:p>
        </w:tc>
        <w:tc>
          <w:tcPr>
            <w:tcW w:w="2551" w:type="dxa"/>
            <w:vMerge w:val="restart"/>
          </w:tcPr>
          <w:p w:rsidRPr="007D2B85" w:rsidR="009C523C" w:rsidP="00D70F6C" w:rsidRDefault="009C523C" w14:paraId="026C645B" w14:textId="77777777">
            <w:pPr>
              <w:spacing w:before="60" w:after="60" w:line="240" w:lineRule="auto"/>
              <w:jc w:val="left"/>
              <w:rPr>
                <w:sz w:val="18"/>
                <w:szCs w:val="18"/>
              </w:rPr>
            </w:pPr>
            <w:r>
              <w:rPr>
                <w:sz w:val="18"/>
                <w:szCs w:val="18"/>
              </w:rPr>
              <w:t xml:space="preserve">Rejestr </w:t>
            </w:r>
            <w:r w:rsidRPr="007D2B85">
              <w:rPr>
                <w:sz w:val="18"/>
                <w:szCs w:val="18"/>
              </w:rPr>
              <w:t>Dokumentów</w:t>
            </w:r>
            <w:r>
              <w:rPr>
                <w:sz w:val="18"/>
                <w:szCs w:val="18"/>
              </w:rPr>
              <w:t xml:space="preserve"> XDS</w:t>
            </w:r>
          </w:p>
        </w:tc>
        <w:tc>
          <w:tcPr>
            <w:tcW w:w="851" w:type="dxa"/>
          </w:tcPr>
          <w:p w:rsidRPr="007D2B85" w:rsidR="009C523C" w:rsidP="002D4680" w:rsidRDefault="009C523C" w14:paraId="418FEBFC" w14:textId="77777777">
            <w:pPr>
              <w:spacing w:before="60" w:after="60" w:line="240" w:lineRule="auto"/>
              <w:jc w:val="center"/>
              <w:rPr>
                <w:sz w:val="18"/>
                <w:szCs w:val="18"/>
              </w:rPr>
            </w:pPr>
            <w:r>
              <w:rPr>
                <w:sz w:val="18"/>
                <w:szCs w:val="18"/>
              </w:rPr>
              <w:t>R</w:t>
            </w:r>
          </w:p>
        </w:tc>
        <w:tc>
          <w:tcPr>
            <w:tcW w:w="3118" w:type="dxa"/>
          </w:tcPr>
          <w:p w:rsidR="009C523C" w:rsidP="00D70F6C" w:rsidRDefault="009C523C" w14:paraId="7E16CE72" w14:textId="77777777">
            <w:pPr>
              <w:spacing w:before="60" w:after="60" w:line="240" w:lineRule="auto"/>
              <w:jc w:val="left"/>
              <w:rPr>
                <w:sz w:val="18"/>
                <w:szCs w:val="18"/>
              </w:rPr>
            </w:pPr>
            <w:r>
              <w:rPr>
                <w:sz w:val="18"/>
                <w:szCs w:val="18"/>
              </w:rPr>
              <w:t>Zapis indeksów EDM                 (</w:t>
            </w:r>
            <w:r w:rsidRPr="00F9136C">
              <w:rPr>
                <w:sz w:val="18"/>
                <w:szCs w:val="18"/>
              </w:rPr>
              <w:t>Zapis w rejestrze XDS [ITI-42]</w:t>
            </w:r>
            <w:r>
              <w:rPr>
                <w:sz w:val="18"/>
                <w:szCs w:val="18"/>
              </w:rPr>
              <w:t>)</w:t>
            </w:r>
          </w:p>
          <w:p w:rsidRPr="007D2B85" w:rsidR="009C523C" w:rsidP="004E2C73" w:rsidRDefault="009C523C" w14:paraId="5C02DC76" w14:textId="77777777">
            <w:pPr>
              <w:spacing w:before="60" w:after="60"/>
              <w:jc w:val="left"/>
              <w:rPr>
                <w:sz w:val="18"/>
                <w:szCs w:val="18"/>
              </w:rPr>
            </w:pPr>
            <w:r>
              <w:rPr>
                <w:sz w:val="18"/>
                <w:szCs w:val="18"/>
              </w:rPr>
              <w:t>Udostępnianie indeksów EDM (</w:t>
            </w:r>
            <w:r w:rsidRPr="003E52CF">
              <w:rPr>
                <w:sz w:val="18"/>
                <w:szCs w:val="18"/>
              </w:rPr>
              <w:t>Wyszukanie indeksu EDM [ITI-18]</w:t>
            </w:r>
            <w:r>
              <w:rPr>
                <w:sz w:val="18"/>
                <w:szCs w:val="18"/>
              </w:rPr>
              <w:t>)</w:t>
            </w:r>
          </w:p>
        </w:tc>
      </w:tr>
      <w:tr w:rsidRPr="007D2B85" w:rsidR="009C523C" w:rsidTr="00343A92" w14:paraId="6A9CB7C0" w14:textId="77777777">
        <w:trPr>
          <w:cantSplit/>
          <w:trHeight w:val="360"/>
        </w:trPr>
        <w:tc>
          <w:tcPr>
            <w:tcW w:w="1555" w:type="dxa"/>
            <w:vMerge/>
          </w:tcPr>
          <w:p w:rsidR="009C523C" w:rsidP="00322DA1" w:rsidRDefault="009C523C" w14:paraId="6DFB9E20" w14:textId="77777777">
            <w:pPr>
              <w:keepNext/>
              <w:tabs>
                <w:tab w:val="left" w:pos="910"/>
              </w:tabs>
              <w:spacing w:before="60" w:after="60" w:line="240" w:lineRule="auto"/>
              <w:jc w:val="left"/>
              <w:rPr>
                <w:sz w:val="18"/>
                <w:szCs w:val="18"/>
              </w:rPr>
            </w:pPr>
          </w:p>
        </w:tc>
        <w:tc>
          <w:tcPr>
            <w:tcW w:w="2126" w:type="dxa"/>
            <w:vMerge/>
          </w:tcPr>
          <w:p w:rsidR="009C523C" w:rsidP="009C0507" w:rsidRDefault="009C523C" w14:paraId="70DF9E56" w14:textId="77777777">
            <w:pPr>
              <w:spacing w:before="60" w:after="60" w:line="240" w:lineRule="auto"/>
              <w:jc w:val="left"/>
              <w:rPr>
                <w:sz w:val="18"/>
                <w:szCs w:val="18"/>
              </w:rPr>
            </w:pPr>
          </w:p>
        </w:tc>
        <w:tc>
          <w:tcPr>
            <w:tcW w:w="2551" w:type="dxa"/>
            <w:vMerge/>
          </w:tcPr>
          <w:p w:rsidR="009C523C" w:rsidP="00D70F6C" w:rsidRDefault="009C523C" w14:paraId="44E871BC" w14:textId="77777777">
            <w:pPr>
              <w:spacing w:before="60" w:after="60" w:line="240" w:lineRule="auto"/>
              <w:jc w:val="left"/>
              <w:rPr>
                <w:sz w:val="18"/>
                <w:szCs w:val="18"/>
              </w:rPr>
            </w:pPr>
          </w:p>
        </w:tc>
        <w:tc>
          <w:tcPr>
            <w:tcW w:w="851" w:type="dxa"/>
          </w:tcPr>
          <w:p w:rsidR="009C523C" w:rsidP="002D4680" w:rsidRDefault="009C523C" w14:paraId="1E84BEA1" w14:textId="77777777">
            <w:pPr>
              <w:spacing w:before="60" w:after="60"/>
              <w:jc w:val="center"/>
              <w:rPr>
                <w:sz w:val="18"/>
                <w:szCs w:val="18"/>
              </w:rPr>
            </w:pPr>
            <w:r>
              <w:rPr>
                <w:sz w:val="18"/>
                <w:szCs w:val="18"/>
              </w:rPr>
              <w:t>O</w:t>
            </w:r>
          </w:p>
        </w:tc>
        <w:tc>
          <w:tcPr>
            <w:tcW w:w="3118" w:type="dxa"/>
          </w:tcPr>
          <w:p w:rsidR="009C523C" w:rsidP="004E2C73" w:rsidRDefault="009C523C" w14:paraId="0F8DAC75" w14:textId="77777777">
            <w:pPr>
              <w:spacing w:before="60" w:after="60"/>
              <w:jc w:val="left"/>
              <w:rPr>
                <w:sz w:val="18"/>
                <w:szCs w:val="18"/>
              </w:rPr>
            </w:pPr>
            <w:r>
              <w:rPr>
                <w:sz w:val="18"/>
                <w:szCs w:val="18"/>
              </w:rPr>
              <w:t>Aktualizacja indeksu EDM [ITI-57]</w:t>
            </w:r>
          </w:p>
        </w:tc>
      </w:tr>
      <w:tr w:rsidRPr="007D2B85" w:rsidR="005234FA" w:rsidTr="005234FA" w14:paraId="16AA7743" w14:textId="77777777">
        <w:trPr>
          <w:cantSplit/>
          <w:trHeight w:val="398"/>
        </w:trPr>
        <w:tc>
          <w:tcPr>
            <w:tcW w:w="1555" w:type="dxa"/>
            <w:vMerge w:val="restart"/>
          </w:tcPr>
          <w:p w:rsidR="005234FA" w:rsidP="00322DA1" w:rsidRDefault="005234FA" w14:paraId="0D2192FC" w14:textId="77777777">
            <w:pPr>
              <w:keepNext/>
              <w:tabs>
                <w:tab w:val="left" w:pos="910"/>
              </w:tabs>
              <w:spacing w:before="60" w:after="60" w:line="240" w:lineRule="auto"/>
              <w:jc w:val="left"/>
              <w:rPr>
                <w:sz w:val="18"/>
                <w:szCs w:val="18"/>
              </w:rPr>
            </w:pPr>
            <w:r>
              <w:rPr>
                <w:sz w:val="18"/>
                <w:szCs w:val="18"/>
              </w:rPr>
              <w:t>Administrator Dokumentów</w:t>
            </w:r>
          </w:p>
        </w:tc>
        <w:tc>
          <w:tcPr>
            <w:tcW w:w="2126" w:type="dxa"/>
            <w:vMerge w:val="restart"/>
          </w:tcPr>
          <w:p w:rsidR="005234FA" w:rsidP="005A04D3" w:rsidRDefault="00080BEE" w14:paraId="772A63CC" w14:textId="77777777">
            <w:pPr>
              <w:spacing w:before="60" w:after="60" w:line="240" w:lineRule="auto"/>
              <w:jc w:val="left"/>
              <w:rPr>
                <w:sz w:val="18"/>
                <w:szCs w:val="18"/>
              </w:rPr>
            </w:pPr>
            <w:r>
              <w:rPr>
                <w:sz w:val="18"/>
                <w:szCs w:val="18"/>
              </w:rPr>
              <w:t xml:space="preserve">Podmiot </w:t>
            </w:r>
            <w:r w:rsidR="005A04D3">
              <w:rPr>
                <w:sz w:val="18"/>
                <w:szCs w:val="18"/>
              </w:rPr>
              <w:t>odpowiedzialny za aktualizację indeksu EDM</w:t>
            </w:r>
          </w:p>
        </w:tc>
        <w:tc>
          <w:tcPr>
            <w:tcW w:w="2551" w:type="dxa"/>
            <w:vMerge w:val="restart"/>
          </w:tcPr>
          <w:p w:rsidR="005234FA" w:rsidP="00D70F6C" w:rsidRDefault="00080BEE" w14:paraId="3B6A8593" w14:textId="77777777">
            <w:pPr>
              <w:spacing w:before="60" w:after="60" w:line="240" w:lineRule="auto"/>
              <w:jc w:val="left"/>
              <w:rPr>
                <w:sz w:val="18"/>
                <w:szCs w:val="18"/>
              </w:rPr>
            </w:pPr>
            <w:r>
              <w:rPr>
                <w:sz w:val="18"/>
                <w:szCs w:val="18"/>
              </w:rPr>
              <w:t>Administrator Dokumentów</w:t>
            </w:r>
          </w:p>
        </w:tc>
        <w:tc>
          <w:tcPr>
            <w:tcW w:w="851" w:type="dxa"/>
          </w:tcPr>
          <w:p w:rsidR="005234FA" w:rsidP="002D4680" w:rsidRDefault="005234FA" w14:paraId="6D584018" w14:textId="77777777">
            <w:pPr>
              <w:spacing w:before="60" w:after="60"/>
              <w:jc w:val="center"/>
              <w:rPr>
                <w:sz w:val="18"/>
                <w:szCs w:val="18"/>
              </w:rPr>
            </w:pPr>
            <w:r>
              <w:rPr>
                <w:sz w:val="18"/>
                <w:szCs w:val="18"/>
              </w:rPr>
              <w:t>R</w:t>
            </w:r>
          </w:p>
        </w:tc>
        <w:tc>
          <w:tcPr>
            <w:tcW w:w="3118" w:type="dxa"/>
          </w:tcPr>
          <w:p w:rsidR="005234FA" w:rsidP="004E2C73" w:rsidRDefault="005234FA" w14:paraId="6F699599" w14:textId="77777777">
            <w:pPr>
              <w:spacing w:before="60" w:after="60"/>
              <w:jc w:val="left"/>
              <w:rPr>
                <w:sz w:val="18"/>
                <w:szCs w:val="18"/>
              </w:rPr>
            </w:pPr>
            <w:r>
              <w:rPr>
                <w:sz w:val="18"/>
                <w:szCs w:val="18"/>
              </w:rPr>
              <w:t>Aktualizacja indeksu EDM [ITI-57]</w:t>
            </w:r>
          </w:p>
        </w:tc>
      </w:tr>
      <w:tr w:rsidRPr="007D2B85" w:rsidR="005234FA" w:rsidTr="00343A92" w14:paraId="59CBDF93" w14:textId="77777777">
        <w:trPr>
          <w:cantSplit/>
          <w:trHeight w:val="450"/>
        </w:trPr>
        <w:tc>
          <w:tcPr>
            <w:tcW w:w="1555" w:type="dxa"/>
            <w:vMerge/>
          </w:tcPr>
          <w:p w:rsidR="005234FA" w:rsidP="00322DA1" w:rsidRDefault="005234FA" w14:paraId="144A5D23" w14:textId="77777777">
            <w:pPr>
              <w:keepNext/>
              <w:tabs>
                <w:tab w:val="left" w:pos="910"/>
              </w:tabs>
              <w:spacing w:before="60" w:after="60" w:line="240" w:lineRule="auto"/>
              <w:jc w:val="left"/>
              <w:rPr>
                <w:sz w:val="18"/>
                <w:szCs w:val="18"/>
              </w:rPr>
            </w:pPr>
          </w:p>
        </w:tc>
        <w:tc>
          <w:tcPr>
            <w:tcW w:w="2126" w:type="dxa"/>
            <w:vMerge/>
          </w:tcPr>
          <w:p w:rsidR="005234FA" w:rsidP="009C0507" w:rsidRDefault="005234FA" w14:paraId="738610EB" w14:textId="77777777">
            <w:pPr>
              <w:spacing w:before="60" w:after="60" w:line="240" w:lineRule="auto"/>
              <w:jc w:val="left"/>
              <w:rPr>
                <w:sz w:val="18"/>
                <w:szCs w:val="18"/>
              </w:rPr>
            </w:pPr>
          </w:p>
        </w:tc>
        <w:tc>
          <w:tcPr>
            <w:tcW w:w="2551" w:type="dxa"/>
            <w:vMerge/>
          </w:tcPr>
          <w:p w:rsidR="005234FA" w:rsidP="00D70F6C" w:rsidRDefault="005234FA" w14:paraId="637805D2" w14:textId="77777777">
            <w:pPr>
              <w:spacing w:before="60" w:after="60" w:line="240" w:lineRule="auto"/>
              <w:jc w:val="left"/>
              <w:rPr>
                <w:sz w:val="18"/>
                <w:szCs w:val="18"/>
              </w:rPr>
            </w:pPr>
          </w:p>
        </w:tc>
        <w:tc>
          <w:tcPr>
            <w:tcW w:w="851" w:type="dxa"/>
          </w:tcPr>
          <w:p w:rsidR="005234FA" w:rsidP="002D4680" w:rsidRDefault="005234FA" w14:paraId="4A3A7040" w14:textId="77777777">
            <w:pPr>
              <w:spacing w:before="60" w:after="60"/>
              <w:jc w:val="center"/>
              <w:rPr>
                <w:sz w:val="18"/>
                <w:szCs w:val="18"/>
              </w:rPr>
            </w:pPr>
            <w:r>
              <w:rPr>
                <w:sz w:val="18"/>
                <w:szCs w:val="18"/>
              </w:rPr>
              <w:t>O</w:t>
            </w:r>
          </w:p>
        </w:tc>
        <w:tc>
          <w:tcPr>
            <w:tcW w:w="3118" w:type="dxa"/>
          </w:tcPr>
          <w:p w:rsidR="005234FA" w:rsidP="005234FA" w:rsidRDefault="005234FA" w14:paraId="28757BF7" w14:textId="77777777">
            <w:pPr>
              <w:spacing w:before="60" w:after="60"/>
              <w:jc w:val="left"/>
              <w:rPr>
                <w:sz w:val="18"/>
                <w:szCs w:val="18"/>
              </w:rPr>
            </w:pPr>
            <w:r w:rsidRPr="003E52CF">
              <w:rPr>
                <w:sz w:val="18"/>
                <w:szCs w:val="18"/>
              </w:rPr>
              <w:t>Wyszukanie indeksu EDM [ITI-18]</w:t>
            </w:r>
          </w:p>
        </w:tc>
      </w:tr>
    </w:tbl>
    <w:p w:rsidR="00BA7D57" w:rsidP="00F932D7" w:rsidRDefault="00BA7D57" w14:paraId="56981EFE" w14:textId="77777777">
      <w:pPr>
        <w:pStyle w:val="Caption"/>
      </w:pPr>
      <w:bookmarkStart w:name="_Toc18318105" w:id="50"/>
      <w:r w:rsidRPr="00C93E94">
        <w:t xml:space="preserve">Tabela </w:t>
      </w:r>
      <w:r w:rsidR="00BE5116">
        <w:rPr>
          <w:noProof/>
        </w:rPr>
        <w:fldChar w:fldCharType="begin"/>
      </w:r>
      <w:r>
        <w:rPr>
          <w:noProof/>
        </w:rPr>
        <w:instrText xml:space="preserve"> SEQ Tabela \* ARABIC </w:instrText>
      </w:r>
      <w:r w:rsidR="00BE5116">
        <w:rPr>
          <w:noProof/>
        </w:rPr>
        <w:fldChar w:fldCharType="separate"/>
      </w:r>
      <w:r w:rsidR="00486DD0">
        <w:rPr>
          <w:noProof/>
        </w:rPr>
        <w:t>2</w:t>
      </w:r>
      <w:r w:rsidR="00BE5116">
        <w:rPr>
          <w:noProof/>
        </w:rPr>
        <w:fldChar w:fldCharType="end"/>
      </w:r>
      <w:r w:rsidRPr="00C93E94">
        <w:t xml:space="preserve">. </w:t>
      </w:r>
      <w:r>
        <w:t xml:space="preserve">Aktorzy </w:t>
      </w:r>
      <w:bookmarkEnd w:id="49"/>
      <w:r w:rsidR="004A3057">
        <w:t>i role</w:t>
      </w:r>
      <w:bookmarkEnd w:id="50"/>
    </w:p>
    <w:p w:rsidRPr="00322DA1" w:rsidR="00322DA1" w:rsidP="00322DA1" w:rsidRDefault="00322DA1" w14:paraId="463F29E8" w14:textId="77777777">
      <w:pPr>
        <w:rPr>
          <w:lang w:eastAsia="pl-PL"/>
        </w:rPr>
      </w:pPr>
    </w:p>
    <w:p w:rsidR="004347F1" w:rsidP="00226C8D" w:rsidRDefault="004347F1" w14:paraId="71122675" w14:textId="77777777">
      <w:pPr>
        <w:pStyle w:val="Heading2"/>
      </w:pPr>
      <w:bookmarkStart w:name="_Toc14865750" w:id="51"/>
      <w:bookmarkStart w:name="_Toc87265134" w:id="52"/>
      <w:bookmarkStart w:name="_Toc14358001" w:id="53"/>
      <w:r>
        <w:t>Diagramy transakcji</w:t>
      </w:r>
      <w:bookmarkEnd w:id="51"/>
      <w:bookmarkEnd w:id="52"/>
    </w:p>
    <w:p w:rsidR="00647E3D" w:rsidP="001B633D" w:rsidRDefault="00647E3D" w14:paraId="143F7770" w14:textId="77777777">
      <w:pPr>
        <w:pStyle w:val="Heading3"/>
      </w:pPr>
      <w:bookmarkStart w:name="_Toc87265135" w:id="54"/>
      <w:r w:rsidRPr="00647E3D">
        <w:t>Diagram Aktorów i transakcji profilu XDS.b</w:t>
      </w:r>
      <w:bookmarkEnd w:id="54"/>
    </w:p>
    <w:bookmarkEnd w:id="53"/>
    <w:p w:rsidR="00F62A74" w:rsidP="00EF2956" w:rsidRDefault="00EF2956" w14:paraId="6E134146" w14:textId="77777777">
      <w:r>
        <w:t xml:space="preserve">Wymiana EDM wykorzystująca dedykowane wsparcie Systemu P1 jest oparta o implementację profilu IHE XDS.b. </w:t>
      </w:r>
      <w:r w:rsidR="004347F1">
        <w:t>Poniżej zaprezentowano schemat przepływu transakcji pomiędzy aktorami występującymi w XDS.b (strzałki oznaczają kierunek wykonania transakcji, tj. wywołania operacji WebService).</w:t>
      </w:r>
      <w:r>
        <w:t xml:space="preserve"> </w:t>
      </w:r>
      <w:r w:rsidR="00EF28C4">
        <w:rPr>
          <w:noProof/>
          <w:lang w:eastAsia="pl-PL"/>
        </w:rPr>
        <w:drawing>
          <wp:inline distT="0" distB="0" distL="0" distR="0" wp14:anchorId="0122C420" wp14:editId="1281ABE5">
            <wp:extent cx="5753098" cy="3105150"/>
            <wp:effectExtent l="0" t="0" r="0" b="0"/>
            <wp:docPr id="4209160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3">
                      <a:extLst>
                        <a:ext uri="{28A0092B-C50C-407E-A947-70E740481C1C}">
                          <a14:useLocalDpi xmlns:a14="http://schemas.microsoft.com/office/drawing/2010/main" val="0"/>
                        </a:ext>
                      </a:extLst>
                    </a:blip>
                    <a:stretch>
                      <a:fillRect/>
                    </a:stretch>
                  </pic:blipFill>
                  <pic:spPr>
                    <a:xfrm>
                      <a:off x="0" y="0"/>
                      <a:ext cx="5753098" cy="3105150"/>
                    </a:xfrm>
                    <a:prstGeom prst="rect">
                      <a:avLst/>
                    </a:prstGeom>
                  </pic:spPr>
                </pic:pic>
              </a:graphicData>
            </a:graphic>
          </wp:inline>
        </w:drawing>
      </w:r>
    </w:p>
    <w:p w:rsidR="00EF2956" w:rsidP="00EF2956" w:rsidRDefault="00EF2956" w14:paraId="01C2D902" w14:textId="77777777">
      <w:r>
        <w:t>Aktorzy, biorący udział w wymianie dokumentów medycznych (strzałki oznaczają kierunek wykonania transakcji, tj. wywołania operacji WebService):</w:t>
      </w:r>
    </w:p>
    <w:p w:rsidR="00EF2956" w:rsidP="00EF2956" w:rsidRDefault="00EF2956" w14:paraId="006CDDC2" w14:textId="77777777">
      <w:r w:rsidRPr="00774F95">
        <w:rPr>
          <w:b/>
        </w:rPr>
        <w:t>Document Registry</w:t>
      </w:r>
      <w:r>
        <w:t xml:space="preserve"> – </w:t>
      </w:r>
      <w:r w:rsidRPr="00783A4A">
        <w:t>rejestr dokumentów prowadzony w P1</w:t>
      </w:r>
      <w:r>
        <w:t xml:space="preserve">, jedna z funkcjonalności Systemu P1. Do zaindeksowania dokumentu w P1 służy operacja zapisu indeksów (rozszerzona o </w:t>
      </w:r>
      <w:r w:rsidR="00DF2006">
        <w:t xml:space="preserve">identyfikator </w:t>
      </w:r>
      <w:r>
        <w:t xml:space="preserve">zdarzenia medycznego) „RegisterDocumentSet” oznaczona w specyfikacji profilu symbolem ITI-42; </w:t>
      </w:r>
    </w:p>
    <w:p w:rsidR="00EF2956" w:rsidP="00EF2956" w:rsidRDefault="00EF2956" w14:paraId="2A3A54D7" w14:textId="77777777">
      <w:r w:rsidRPr="00774F95">
        <w:rPr>
          <w:b/>
        </w:rPr>
        <w:t>Document Source</w:t>
      </w:r>
      <w:r>
        <w:t xml:space="preserve"> – źródło dokumentów, tj. system usługodawcy, w ramach którego dokumenty wystawiono;</w:t>
      </w:r>
    </w:p>
    <w:p w:rsidR="00EF2956" w:rsidP="00EF2956" w:rsidRDefault="00EF2956" w14:paraId="62C6AF05" w14:textId="77777777">
      <w:r w:rsidRPr="00774F95">
        <w:rPr>
          <w:b/>
        </w:rPr>
        <w:t>Document Repository</w:t>
      </w:r>
      <w:r>
        <w:t xml:space="preserve"> – repozytorium dokumentów, przy czym objęcie dodatkową ramką aktora wraz z Document Source oznacza, że repozytorium jest z punktu widzenia P1 zintegrowane z usługodawcą wystawiającym dokument i to niezależnie, czy ten usługodawca wykorzystuje do prowadzenia repozytorium własny system informatyczny, system regionalny, czy też komercyjny system zewnętrzny. Do zapisu dokumentów do repozytorium służy operacja „Provide&amp;RegisterDocumentSet” oznaczona w specyfikacji profilu symbolem ITI-41, jednak z punktu widzenia P1, komunikacja pomiędzy źródłem dokumentu a repozytorium nie będzie specyfikowana, gdyż nie dotyczy Systemu P1 (jest to operacja wewnętrzna usługodawcy i jego repozytorium);</w:t>
      </w:r>
    </w:p>
    <w:p w:rsidR="00EF2956" w:rsidP="00EF2956" w:rsidRDefault="00EF2956" w14:paraId="1DDF80D5" w14:textId="77777777">
      <w:r w:rsidRPr="00774F95">
        <w:rPr>
          <w:b/>
        </w:rPr>
        <w:t>Document Consumer</w:t>
      </w:r>
      <w:r>
        <w:t xml:space="preserve"> – system usługodawcy wyszukującego i pobierającego dokumenty medyczne. Do wyszukania indeksów w rejestrze służy operacja „RegistryStoredQuery” oznaczona w specyfikacji profilu symbolem ITI-18, przy czym nazwa ta oznacza, że rejestr posiada predefiniowane zapytania rozróżniane identyfikatorem, zawierające z góry określoną liczbę atrybutów wyszukiwania. W wyniku wyszukiwania pracownik usługodawcy otrzymuje indeksy, do których posiada prawo dostępu, wraz z informacją o statusie dostępności poszczególnych dokumentów medycznych. W przypadku indeksów ze statusem dostępności „online” możliwe jest </w:t>
      </w:r>
      <w:r w:rsidR="00DF2006">
        <w:t xml:space="preserve">potencjalne </w:t>
      </w:r>
      <w:r>
        <w:t>pobranie dokumentu z repozytorium</w:t>
      </w:r>
      <w:r w:rsidR="00DF2006">
        <w:t>, w którym jest przechowywany,</w:t>
      </w:r>
      <w:r>
        <w:t xml:space="preserve">. Do pobrania dokumentów z repozytorium służy operacja „RetrieveDocumentSet” oznaczona w specyfikacji profilu symbolem ITI-43. </w:t>
      </w:r>
      <w:r w:rsidR="00403E1F">
        <w:t xml:space="preserve">System P1 nie pośredniczy w realizacji tej operacji. </w:t>
      </w:r>
    </w:p>
    <w:p w:rsidR="00EF2956" w:rsidP="00EF2956" w:rsidRDefault="00EF2956" w14:paraId="23D846FE" w14:textId="77777777">
      <w:r>
        <w:t>Zgodnie z przywołanym standardem system implementujący rolę DocumentConsumer będzie mógł po wyszukaniu indeksów w P1, odnośnie których istnieje zgoda pacjenta na dostęp, pobrać zaindeksowane jako dostępne "online" dokumenty medyczne z repozytorium usługodawcy udostępniającego standardową operacją WebService „RetrieveDocumentSet”. System P1 nie wspiera wymiany dokumentów oznaczonych jako „offline” poza faktem udostępniania indeksu, a więc informacji o ich istnieniu – w takim przypadku wnioskujący musi odebrać dokumenty fizycznie od usługodawcy, tj. w dotychczas praktykowany sposób.</w:t>
      </w:r>
    </w:p>
    <w:p w:rsidR="001F47B6" w:rsidP="00EF2956" w:rsidRDefault="00BE5116" w14:paraId="1A4EEB11" w14:textId="3599B3C8">
      <w:r w:rsidRPr="006A105F">
        <w:rPr>
          <w:b/>
        </w:rPr>
        <w:t>Document Administ</w:t>
      </w:r>
      <w:r w:rsidR="00355D5F">
        <w:rPr>
          <w:b/>
        </w:rPr>
        <w:t>r</w:t>
      </w:r>
      <w:r w:rsidRPr="006A105F">
        <w:rPr>
          <w:b/>
        </w:rPr>
        <w:t>ator</w:t>
      </w:r>
      <w:r w:rsidR="001F47B6">
        <w:t xml:space="preserve"> - </w:t>
      </w:r>
      <w:r w:rsidRPr="00442B41" w:rsidR="00442B41">
        <w:t xml:space="preserve">Administrator dokumentów jest podmiotem zdolnym do aktualizowania </w:t>
      </w:r>
      <w:r w:rsidR="00442B41">
        <w:t>metadanych</w:t>
      </w:r>
      <w:r w:rsidR="0078450E">
        <w:t xml:space="preserve"> dokumentu</w:t>
      </w:r>
      <w:r w:rsidR="00442B41">
        <w:t xml:space="preserve"> z rejestru. Do aktualizacji służy operacja „UpdateDocumentSet” oznaczona w specyfikacji profilu symbolem ITI-57.</w:t>
      </w:r>
      <w:r w:rsidR="00355D5F">
        <w:t xml:space="preserve"> Podstawowe operacje wykonywane przez Administratora to zmiana statusu dostępności dokumentu (online/offline), aktualizacja indeksu EDM, aktualizacja asocjacji i anulowanie indeksu.</w:t>
      </w:r>
    </w:p>
    <w:p w:rsidR="004347F1" w:rsidP="004347F1" w:rsidRDefault="004347F1" w14:paraId="3B7B4B86" w14:textId="77777777"/>
    <w:bookmarkStart w:name="_Toc14865752" w:id="55"/>
    <w:bookmarkStart w:name="_Toc87265136" w:id="56"/>
    <w:p w:rsidR="004347F1" w:rsidRDefault="00226C8D" w14:paraId="5EC18281" w14:textId="48D8AFF8">
      <w:pPr>
        <w:pStyle w:val="Heading3"/>
      </w:pPr>
      <w:r>
        <w:rPr>
          <w:noProof/>
        </w:rPr>
        <mc:AlternateContent>
          <mc:Choice Requires="wps">
            <w:drawing>
              <wp:anchor distT="0" distB="0" distL="114300" distR="114300" simplePos="0" relativeHeight="251658270" behindDoc="0" locked="0" layoutInCell="1" allowOverlap="1" wp14:anchorId="53B8E474" wp14:editId="63B9B307">
                <wp:simplePos x="0" y="0"/>
                <wp:positionH relativeFrom="column">
                  <wp:posOffset>1186180</wp:posOffset>
                </wp:positionH>
                <wp:positionV relativeFrom="paragraph">
                  <wp:posOffset>1622425</wp:posOffset>
                </wp:positionV>
                <wp:extent cx="714375" cy="390525"/>
                <wp:effectExtent l="0" t="0" r="0" b="0"/>
                <wp:wrapNone/>
                <wp:docPr id="35" name="Pole tekstowe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37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6487" w:rsidP="0025424A" w:rsidRDefault="003E6487" w14:paraId="1B5896DC" w14:textId="77777777">
                            <w:r>
                              <w:t>ITI-1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0C777CE">
              <v:shape id="Pole tekstowe 35" style="position:absolute;left:0;text-align:left;margin-left:93.4pt;margin-top:127.75pt;width:56.25pt;height:30.7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" w14:anchorId="53B8E474">
                <v:path arrowok="t"/>
                <v:textbox>
                  <w:txbxContent>
                    <w:p w:rsidR="003E6487" w:rsidP="0025424A" w:rsidRDefault="003E6487" w14:paraId="0F24E3A4" w14:textId="77777777">
                      <w:r>
                        <w:t>ITI-1</w:t>
                      </w:r>
                    </w:p>
                  </w:txbxContent>
                </v:textbox>
              </v:shape>
            </w:pict>
          </mc:Fallback>
        </mc:AlternateContent>
      </w:r>
      <w:r>
        <w:rPr>
          <w:noProof/>
        </w:rPr>
        <mc:AlternateContent>
          <mc:Choice Requires="wps">
            <w:drawing>
              <wp:anchor distT="0" distB="0" distL="114300" distR="114300" simplePos="0" relativeHeight="251658268" behindDoc="0" locked="0" layoutInCell="1" allowOverlap="1" wp14:anchorId="540D9F86" wp14:editId="2D970B77">
                <wp:simplePos x="0" y="0"/>
                <wp:positionH relativeFrom="column">
                  <wp:posOffset>452755</wp:posOffset>
                </wp:positionH>
                <wp:positionV relativeFrom="paragraph">
                  <wp:posOffset>660400</wp:posOffset>
                </wp:positionV>
                <wp:extent cx="1333500" cy="895350"/>
                <wp:effectExtent l="0" t="0" r="0" b="0"/>
                <wp:wrapSquare wrapText="bothSides"/>
                <wp:docPr id="33" name="Pole tekstow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895350"/>
                        </a:xfrm>
                        <a:prstGeom prst="rect">
                          <a:avLst/>
                        </a:prstGeom>
                        <a:solidFill>
                          <a:schemeClr val="lt1"/>
                        </a:solidFill>
                        <a:ln w="6350">
                          <a:solidFill>
                            <a:prstClr val="black"/>
                          </a:solidFill>
                        </a:ln>
                      </wps:spPr>
                      <wps:txbx>
                        <w:txbxContent>
                          <w:p w:rsidR="003E6487" w:rsidP="00363496" w:rsidRDefault="003E6487" w14:paraId="4733ED7D" w14:textId="77777777">
                            <w:pPr>
                              <w:spacing w:line="240" w:lineRule="auto"/>
                              <w:jc w:val="center"/>
                            </w:pPr>
                            <w:r>
                              <w:t>Serwer Czasu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4A3029A">
              <v:shape id="Pole tekstowe 33" style="position:absolute;left:0;text-align:left;margin-left:35.65pt;margin-top:52pt;width:105pt;height:70.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" w14:anchorId="540D9F86">
                <v:path arrowok="t"/>
                <v:textbox>
                  <w:txbxContent>
                    <w:p w:rsidR="003E6487" w:rsidP="00363496" w:rsidRDefault="003E6487" w14:paraId="4A60A5FB" w14:textId="77777777">
                      <w:pPr>
                        <w:spacing w:line="240" w:lineRule="auto"/>
                        <w:jc w:val="center"/>
                      </w:pPr>
                      <w:r>
                        <w:t>Serwer Czasu</w:t>
                      </w:r>
                    </w:p>
                  </w:txbxContent>
                </v:textbox>
                <w10:wrap type="square"/>
              </v:shape>
            </w:pict>
          </mc:Fallback>
        </mc:AlternateContent>
      </w:r>
      <w:r w:rsidR="004347F1">
        <w:t>Diagram Aktorów i transakcji profili ATNA i CT</w:t>
      </w:r>
      <w:bookmarkEnd w:id="55"/>
      <w:bookmarkEnd w:id="56"/>
    </w:p>
    <w:p w:rsidR="004347F1" w:rsidP="004347F1" w:rsidRDefault="004347F1" w14:paraId="3A0FF5F2" w14:textId="77777777"/>
    <w:p w:rsidRPr="002A651B" w:rsidR="00F47BE0" w:rsidP="004347F1" w:rsidRDefault="001D6D04" w14:paraId="58D662E0" w14:textId="3AAA4299">
      <w:r>
        <w:rPr>
          <w:noProof/>
          <w:lang w:eastAsia="pl-PL"/>
        </w:rPr>
        <mc:AlternateContent>
          <mc:Choice Requires="wps">
            <w:drawing>
              <wp:anchor distT="0" distB="0" distL="114300" distR="114300" simplePos="0" relativeHeight="251658271" behindDoc="0" locked="0" layoutInCell="1" allowOverlap="1" wp14:anchorId="0AC4875C" wp14:editId="431A16BB">
                <wp:simplePos x="0" y="0"/>
                <wp:positionH relativeFrom="column">
                  <wp:posOffset>2701925</wp:posOffset>
                </wp:positionH>
                <wp:positionV relativeFrom="paragraph">
                  <wp:posOffset>280670</wp:posOffset>
                </wp:positionV>
                <wp:extent cx="3144520" cy="2162175"/>
                <wp:effectExtent l="0" t="0" r="0" b="9525"/>
                <wp:wrapNone/>
                <wp:docPr id="36" name="Prostokąt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4520" cy="2162175"/>
                        </a:xfrm>
                        <a:prstGeom prst="rect">
                          <a:avLst/>
                        </a:prstGeom>
                        <a:noFill/>
                        <a:ln>
                          <a:solidFill>
                            <a:schemeClr val="bg1">
                              <a:lumMod val="85000"/>
                            </a:schemeClr>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799F622B">
              <v:rect id="Prostokąt 36" style="position:absolute;margin-left:212.75pt;margin-top:22.1pt;width:247.6pt;height:170.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d8d8d8 [2732]" strokeweight="2pt" w14:anchorId="37C98A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">
                <v:stroke dashstyle="dash"/>
                <v:path arrowok="t"/>
              </v:rect>
            </w:pict>
          </mc:Fallback>
        </mc:AlternateContent>
      </w:r>
    </w:p>
    <w:p w:rsidR="0025424A" w:rsidP="004347F1" w:rsidRDefault="001D6D04" w14:paraId="3BBBCAA1" w14:textId="0B3CD7AC">
      <w:r>
        <w:rPr>
          <w:noProof/>
          <w:lang w:eastAsia="pl-PL"/>
        </w:rPr>
        <mc:AlternateContent>
          <mc:Choice Requires="wps">
            <w:drawing>
              <wp:anchor distT="0" distB="0" distL="114300" distR="114300" simplePos="0" relativeHeight="251658276" behindDoc="0" locked="0" layoutInCell="1" allowOverlap="1" wp14:anchorId="08FDDA30" wp14:editId="4DEBB375">
                <wp:simplePos x="0" y="0"/>
                <wp:positionH relativeFrom="column">
                  <wp:posOffset>624205</wp:posOffset>
                </wp:positionH>
                <wp:positionV relativeFrom="paragraph">
                  <wp:posOffset>307975</wp:posOffset>
                </wp:positionV>
                <wp:extent cx="0" cy="1638300"/>
                <wp:effectExtent l="0" t="0" r="19050" b="19050"/>
                <wp:wrapNone/>
                <wp:docPr id="12" name="Łącznik prosty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20559CFC">
              <v:line id="Łącznik prosty 12" style="position:absolute;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579b8 [3044]" from="49.15pt,24.25pt" to="49.15pt,153.25pt" w14:anchorId="1FADD3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">
                <o:lock v:ext="edit" shapetype="f"/>
              </v:line>
            </w:pict>
          </mc:Fallback>
        </mc:AlternateContent>
      </w:r>
      <w:r>
        <w:rPr>
          <w:noProof/>
          <w:lang w:eastAsia="pl-PL"/>
        </w:rPr>
        <mc:AlternateContent>
          <mc:Choice Requires="wps">
            <w:drawing>
              <wp:anchor distT="0" distB="0" distL="114300" distR="114300" simplePos="0" relativeHeight="251658269" behindDoc="0" locked="0" layoutInCell="1" allowOverlap="1" wp14:anchorId="4D9AED48" wp14:editId="0173130E">
                <wp:simplePos x="0" y="0"/>
                <wp:positionH relativeFrom="column">
                  <wp:posOffset>1073786</wp:posOffset>
                </wp:positionH>
                <wp:positionV relativeFrom="paragraph">
                  <wp:posOffset>307976</wp:posOffset>
                </wp:positionV>
                <wp:extent cx="0" cy="403860"/>
                <wp:effectExtent l="0" t="0" r="19050" b="34290"/>
                <wp:wrapNone/>
                <wp:docPr id="34" name="Łącznik prosty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4E8A75EC">
              <v:line id="Łącznik prosty 34"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579b8 [3044]" from="84.55pt,24.25pt" to="84.55pt,56.05pt" w14:anchorId="780B1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">
                <o:lock v:ext="edit" shapetype="f"/>
              </v:line>
            </w:pict>
          </mc:Fallback>
        </mc:AlternateContent>
      </w:r>
      <w:r w:rsidR="00226C8D">
        <w:rPr>
          <w:noProof/>
          <w:lang w:eastAsia="pl-PL"/>
        </w:rPr>
        <mc:AlternateContent>
          <mc:Choice Requires="wps">
            <w:drawing>
              <wp:anchor distT="0" distB="0" distL="114300" distR="114300" simplePos="0" relativeHeight="251658272" behindDoc="0" locked="0" layoutInCell="1" allowOverlap="1" wp14:anchorId="259FC634" wp14:editId="7D838FA7">
                <wp:simplePos x="0" y="0"/>
                <wp:positionH relativeFrom="column">
                  <wp:posOffset>3676015</wp:posOffset>
                </wp:positionH>
                <wp:positionV relativeFrom="paragraph">
                  <wp:posOffset>120650</wp:posOffset>
                </wp:positionV>
                <wp:extent cx="1009650" cy="390525"/>
                <wp:effectExtent l="0" t="0" r="0" b="0"/>
                <wp:wrapNone/>
                <wp:docPr id="37" name="Pole tekstow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6487" w:rsidP="0025424A" w:rsidRDefault="003E6487" w14:paraId="458B59D6" w14:textId="77777777">
                            <w:r>
                              <w:t>System 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6B7F82C">
              <v:shape id="Pole tekstowe 37" style="position:absolute;left:0;text-align:left;margin-left:289.45pt;margin-top:9.5pt;width:79.5pt;height:30.7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" w14:anchorId="259FC634">
                <v:path arrowok="t"/>
                <v:textbox>
                  <w:txbxContent>
                    <w:p w:rsidR="003E6487" w:rsidP="0025424A" w:rsidRDefault="003E6487" w14:paraId="2C7DB6E9" w14:textId="77777777">
                      <w:r>
                        <w:t>System P1</w:t>
                      </w:r>
                    </w:p>
                  </w:txbxContent>
                </v:textbox>
              </v:shape>
            </w:pict>
          </mc:Fallback>
        </mc:AlternateContent>
      </w:r>
    </w:p>
    <w:p w:rsidR="0025424A" w:rsidP="004347F1" w:rsidRDefault="001D6D04" w14:paraId="5630AD66" w14:textId="35CCC20A">
      <w:r>
        <w:rPr>
          <w:noProof/>
          <w:lang w:eastAsia="pl-PL"/>
        </w:rPr>
        <mc:AlternateContent>
          <mc:Choice Requires="wps">
            <w:drawing>
              <wp:anchor distT="0" distB="0" distL="114300" distR="114300" simplePos="0" relativeHeight="251658273" behindDoc="0" locked="0" layoutInCell="1" allowOverlap="1" wp14:anchorId="3B2B06E9" wp14:editId="150AA994">
                <wp:simplePos x="0" y="0"/>
                <wp:positionH relativeFrom="column">
                  <wp:posOffset>2892425</wp:posOffset>
                </wp:positionH>
                <wp:positionV relativeFrom="paragraph">
                  <wp:posOffset>299085</wp:posOffset>
                </wp:positionV>
                <wp:extent cx="1343660" cy="895350"/>
                <wp:effectExtent l="0" t="0" r="8890" b="0"/>
                <wp:wrapSquare wrapText="bothSides"/>
                <wp:docPr id="2" name="Pole tekstow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3660" cy="895350"/>
                        </a:xfrm>
                        <a:prstGeom prst="rect">
                          <a:avLst/>
                        </a:prstGeom>
                        <a:solidFill>
                          <a:schemeClr val="lt1"/>
                        </a:solidFill>
                        <a:ln w="6350">
                          <a:solidFill>
                            <a:prstClr val="black"/>
                          </a:solidFill>
                        </a:ln>
                      </wps:spPr>
                      <wps:txbx>
                        <w:txbxContent>
                          <w:p w:rsidR="003E6487" w:rsidP="00C13CDA" w:rsidRDefault="003E6487" w14:paraId="2F861C57" w14:textId="77777777">
                            <w:pPr>
                              <w:spacing w:line="240" w:lineRule="auto"/>
                              <w:jc w:val="center"/>
                            </w:pPr>
                            <w:r>
                              <w:rPr>
                                <w:color w:val="1D1C1D"/>
                                <w:sz w:val="23"/>
                                <w:szCs w:val="23"/>
                                <w:shd w:val="clear" w:color="auto" w:fill="FFFFFF"/>
                              </w:rPr>
                              <w:t>Komponent pośredniczący w zapisie zdarzenia audytu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AEF58CE">
              <v:shape id="Pole tekstowe 30" style="position:absolute;left:0;text-align:left;margin-left:227.75pt;margin-top:23.55pt;width:105.8pt;height:70.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" w14:anchorId="3B2B06E9">
                <v:path arrowok="t"/>
                <v:textbox>
                  <w:txbxContent>
                    <w:p w:rsidR="003E6487" w:rsidP="00C13CDA" w:rsidRDefault="003E6487" w14:paraId="202519A0" w14:textId="77777777">
                      <w:pPr>
                        <w:spacing w:line="240" w:lineRule="auto"/>
                        <w:jc w:val="center"/>
                      </w:pPr>
                      <w:r>
                        <w:rPr>
                          <w:color w:val="1D1C1D"/>
                          <w:sz w:val="23"/>
                          <w:szCs w:val="23"/>
                          <w:shd w:val="clear" w:color="auto" w:fill="FFFFFF"/>
                        </w:rPr>
                        <w:t>Komponent pośredniczący w zapisie zdarzenia audytu</w:t>
                      </w:r>
                    </w:p>
                  </w:txbxContent>
                </v:textbox>
                <w10:wrap type="square"/>
              </v:shape>
            </w:pict>
          </mc:Fallback>
        </mc:AlternateContent>
      </w:r>
      <w:r>
        <w:rPr>
          <w:noProof/>
          <w:lang w:eastAsia="pl-PL"/>
        </w:rPr>
        <mc:AlternateContent>
          <mc:Choice Requires="wps">
            <w:drawing>
              <wp:anchor distT="0" distB="0" distL="114300" distR="114300" simplePos="0" relativeHeight="251658265" behindDoc="0" locked="0" layoutInCell="1" allowOverlap="1" wp14:anchorId="414C38CF" wp14:editId="64ED347C">
                <wp:simplePos x="0" y="0"/>
                <wp:positionH relativeFrom="column">
                  <wp:posOffset>4495165</wp:posOffset>
                </wp:positionH>
                <wp:positionV relativeFrom="paragraph">
                  <wp:posOffset>317500</wp:posOffset>
                </wp:positionV>
                <wp:extent cx="1198245" cy="887730"/>
                <wp:effectExtent l="0" t="0" r="20955" b="26670"/>
                <wp:wrapSquare wrapText="bothSides"/>
                <wp:docPr id="30" name="Pole tekstow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887730"/>
                        </a:xfrm>
                        <a:prstGeom prst="rect">
                          <a:avLst/>
                        </a:prstGeom>
                        <a:solidFill>
                          <a:schemeClr val="lt1"/>
                        </a:solidFill>
                        <a:ln w="6350">
                          <a:solidFill>
                            <a:prstClr val="black"/>
                          </a:solidFill>
                        </a:ln>
                      </wps:spPr>
                      <wps:txbx>
                        <w:txbxContent>
                          <w:p w:rsidR="003E6487" w:rsidP="00363496" w:rsidRDefault="003E6487" w14:paraId="4618032D" w14:textId="77777777">
                            <w:pPr>
                              <w:spacing w:line="240" w:lineRule="auto"/>
                              <w:jc w:val="center"/>
                            </w:pPr>
                            <w:r>
                              <w:t>Repozytorium ATNA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1916337">
              <v:shape id="_x0000_s1043" style="position:absolute;left:0;text-align:left;margin-left:353.95pt;margin-top:25pt;width:94.35pt;height:69.9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" w14:anchorId="414C38CF">
                <v:path arrowok="t"/>
                <v:textbox>
                  <w:txbxContent>
                    <w:p w:rsidR="003E6487" w:rsidP="00363496" w:rsidRDefault="003E6487" w14:paraId="0A240D5F" w14:textId="77777777">
                      <w:pPr>
                        <w:spacing w:line="240" w:lineRule="auto"/>
                        <w:jc w:val="center"/>
                      </w:pPr>
                      <w:r>
                        <w:t>Repozytorium ATNA</w:t>
                      </w:r>
                    </w:p>
                  </w:txbxContent>
                </v:textbox>
                <w10:wrap type="square"/>
              </v:shape>
            </w:pict>
          </mc:Fallback>
        </mc:AlternateContent>
      </w:r>
    </w:p>
    <w:p w:rsidR="0025424A" w:rsidP="004347F1" w:rsidRDefault="001D6D04" w14:paraId="54F96DAC" w14:textId="3EAF97C5">
      <w:r>
        <w:rPr>
          <w:noProof/>
          <w:lang w:eastAsia="pl-PL"/>
        </w:rPr>
        <mc:AlternateContent>
          <mc:Choice Requires="wps">
            <w:drawing>
              <wp:anchor distT="0" distB="0" distL="114300" distR="114300" simplePos="0" relativeHeight="251658264" behindDoc="0" locked="0" layoutInCell="1" allowOverlap="1" wp14:anchorId="6C236A95" wp14:editId="136043E5">
                <wp:simplePos x="0" y="0"/>
                <wp:positionH relativeFrom="column">
                  <wp:posOffset>727075</wp:posOffset>
                </wp:positionH>
                <wp:positionV relativeFrom="paragraph">
                  <wp:posOffset>27940</wp:posOffset>
                </wp:positionV>
                <wp:extent cx="1333500" cy="89535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895350"/>
                        </a:xfrm>
                        <a:prstGeom prst="rect">
                          <a:avLst/>
                        </a:prstGeom>
                        <a:solidFill>
                          <a:schemeClr val="lt1"/>
                        </a:solidFill>
                        <a:ln w="6350">
                          <a:solidFill>
                            <a:prstClr val="black"/>
                          </a:solidFill>
                        </a:ln>
                      </wps:spPr>
                      <wps:txbx>
                        <w:txbxContent>
                          <w:p w:rsidR="003E6487" w:rsidP="00363496" w:rsidRDefault="003E6487" w14:paraId="0750CBEE" w14:textId="77777777">
                            <w:pPr>
                              <w:spacing w:line="240" w:lineRule="auto"/>
                              <w:jc w:val="center"/>
                            </w:pPr>
                            <w:r>
                              <w:t>Repozytorium Dokumentów Podmiotu Leczniczego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8FC96F3">
              <v:shape id="Pole tekstowe 2" style="position:absolute;left:0;text-align:left;margin-left:57.25pt;margin-top:2.2pt;width:105pt;height:70.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" w14:anchorId="6C236A95">
                <v:path arrowok="t"/>
                <v:textbox>
                  <w:txbxContent>
                    <w:p w:rsidR="003E6487" w:rsidP="00363496" w:rsidRDefault="003E6487" w14:paraId="21F0CABD" w14:textId="77777777">
                      <w:pPr>
                        <w:spacing w:line="240" w:lineRule="auto"/>
                        <w:jc w:val="center"/>
                      </w:pPr>
                      <w:r>
                        <w:t>Repozytorium Dokumentów Podmiotu Leczniczego</w:t>
                      </w:r>
                    </w:p>
                  </w:txbxContent>
                </v:textbox>
                <w10:wrap type="square"/>
              </v:shape>
            </w:pict>
          </mc:Fallback>
        </mc:AlternateContent>
      </w:r>
    </w:p>
    <w:p w:rsidR="0025424A" w:rsidP="004347F1" w:rsidRDefault="001D6D04" w14:paraId="61829076" w14:textId="2CAFF155">
      <w:r>
        <w:rPr>
          <w:noProof/>
          <w:lang w:eastAsia="pl-PL"/>
        </w:rPr>
        <mc:AlternateContent>
          <mc:Choice Requires="wps">
            <w:drawing>
              <wp:anchor distT="0" distB="0" distL="114300" distR="114300" simplePos="0" relativeHeight="251658266" behindDoc="0" locked="0" layoutInCell="1" allowOverlap="1" wp14:anchorId="6E6F1E2A" wp14:editId="5BF3A46A">
                <wp:simplePos x="0" y="0"/>
                <wp:positionH relativeFrom="column">
                  <wp:posOffset>2064385</wp:posOffset>
                </wp:positionH>
                <wp:positionV relativeFrom="paragraph">
                  <wp:posOffset>15241</wp:posOffset>
                </wp:positionV>
                <wp:extent cx="1211580" cy="45719"/>
                <wp:effectExtent l="0" t="38100" r="26670" b="88265"/>
                <wp:wrapNone/>
                <wp:docPr id="5" name="Łącznik prosty ze strzałką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15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31995217">
              <v:shape id="Łącznik prosty ze strzałką 31" style="position:absolute;margin-left:162.55pt;margin-top:1.2pt;width:95.4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" w14:anchorId="72B665AB">
                <v:stroke endarrow="block"/>
                <o:lock v:ext="edit" shapetype="f"/>
              </v:shape>
            </w:pict>
          </mc:Fallback>
        </mc:AlternateContent>
      </w:r>
      <w:r>
        <w:rPr>
          <w:noProof/>
          <w:lang w:eastAsia="pl-PL"/>
        </w:rPr>
        <mc:AlternateContent>
          <mc:Choice Requires="wps">
            <w:drawing>
              <wp:anchor distT="0" distB="0" distL="114300" distR="114300" simplePos="0" relativeHeight="251658275" behindDoc="1" locked="0" layoutInCell="1" allowOverlap="1" wp14:anchorId="13BE2CD0" wp14:editId="09A78BB5">
                <wp:simplePos x="0" y="0"/>
                <wp:positionH relativeFrom="column">
                  <wp:posOffset>1790065</wp:posOffset>
                </wp:positionH>
                <wp:positionV relativeFrom="paragraph">
                  <wp:posOffset>69215</wp:posOffset>
                </wp:positionV>
                <wp:extent cx="1249680" cy="1333500"/>
                <wp:effectExtent l="0" t="38100" r="64770" b="19050"/>
                <wp:wrapNone/>
                <wp:docPr id="3" name="Łącznik prosty ze strzałką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4968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25776154">
              <v:shape id="Łącznik prosty ze strzałką 31" style="position:absolute;margin-left:140.95pt;margin-top:5.45pt;width:98.4pt;height:105pt;flip:y;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" w14:anchorId="7EDA56A2">
                <v:stroke endarrow="block"/>
                <o:lock v:ext="edit" shapetype="f"/>
              </v:shape>
            </w:pict>
          </mc:Fallback>
        </mc:AlternateContent>
      </w:r>
      <w:r>
        <w:rPr>
          <w:noProof/>
          <w:lang w:eastAsia="pl-PL"/>
        </w:rPr>
        <mc:AlternateContent>
          <mc:Choice Requires="wps">
            <w:drawing>
              <wp:anchor distT="0" distB="0" distL="114300" distR="114300" simplePos="0" relativeHeight="251658267" behindDoc="0" locked="0" layoutInCell="1" allowOverlap="1" wp14:anchorId="1AC8AF95" wp14:editId="2C0D7289">
                <wp:simplePos x="0" y="0"/>
                <wp:positionH relativeFrom="column">
                  <wp:posOffset>2065655</wp:posOffset>
                </wp:positionH>
                <wp:positionV relativeFrom="paragraph">
                  <wp:posOffset>109220</wp:posOffset>
                </wp:positionV>
                <wp:extent cx="714375" cy="390525"/>
                <wp:effectExtent l="0" t="0" r="0" b="0"/>
                <wp:wrapNone/>
                <wp:docPr id="32" name="Pole tekstow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37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6487" w:rsidRDefault="003E6487" w14:paraId="3A7D6EF1" w14:textId="77777777">
                            <w:r>
                              <w:t>ITI-20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AF057DF">
              <v:shape id="Pole tekstowe 32" style="position:absolute;left:0;text-align:left;margin-left:162.65pt;margin-top:8.6pt;width:56.25pt;height:30.7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" w14:anchorId="1AC8AF95">
                <v:path arrowok="t"/>
                <v:textbox>
                  <w:txbxContent>
                    <w:p w:rsidR="003E6487" w:rsidRDefault="003E6487" w14:paraId="55675ED7" w14:textId="77777777">
                      <w:r>
                        <w:t>ITI-20</w:t>
                      </w:r>
                    </w:p>
                  </w:txbxContent>
                </v:textbox>
              </v:shape>
            </w:pict>
          </mc:Fallback>
        </mc:AlternateContent>
      </w:r>
      <w:r>
        <w:rPr>
          <w:noProof/>
          <w:lang w:eastAsia="pl-PL"/>
        </w:rPr>
        <mc:AlternateContent>
          <mc:Choice Requires="wps">
            <w:drawing>
              <wp:anchor distT="0" distB="0" distL="114300" distR="114300" simplePos="0" relativeHeight="251658240" behindDoc="0" locked="0" layoutInCell="1" allowOverlap="1" wp14:anchorId="50F1B92A" wp14:editId="3859BE22">
                <wp:simplePos x="0" y="0"/>
                <wp:positionH relativeFrom="column">
                  <wp:posOffset>3869690</wp:posOffset>
                </wp:positionH>
                <wp:positionV relativeFrom="paragraph">
                  <wp:posOffset>62230</wp:posOffset>
                </wp:positionV>
                <wp:extent cx="1000125" cy="9525"/>
                <wp:effectExtent l="0" t="57150" r="9525" b="66675"/>
                <wp:wrapNone/>
                <wp:docPr id="31" name="Łącznik prosty ze strzałką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0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024B51C2">
              <v:shape id="Łącznik prosty ze strzałką 31" style="position:absolute;margin-left:304.7pt;margin-top:4.9pt;width:78.75pt;height:.7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" w14:anchorId="3028BD52">
                <v:stroke endarrow="block"/>
                <o:lock v:ext="edit" shapetype="f"/>
              </v:shape>
            </w:pict>
          </mc:Fallback>
        </mc:AlternateContent>
      </w:r>
    </w:p>
    <w:p w:rsidR="0025424A" w:rsidP="004347F1" w:rsidRDefault="0025424A" w14:paraId="23696706" w14:textId="786CB14F"/>
    <w:p w:rsidR="0025424A" w:rsidP="004347F1" w:rsidRDefault="001D6D04" w14:paraId="2BA226A1" w14:textId="16EC05C3">
      <w:r>
        <w:rPr>
          <w:noProof/>
          <w:lang w:eastAsia="pl-PL"/>
        </w:rPr>
        <mc:AlternateContent>
          <mc:Choice Requires="wps">
            <w:drawing>
              <wp:anchor distT="0" distB="0" distL="114300" distR="114300" simplePos="0" relativeHeight="251658274" behindDoc="0" locked="0" layoutInCell="1" allowOverlap="1" wp14:anchorId="56AF8BF5" wp14:editId="48E11FC1">
                <wp:simplePos x="0" y="0"/>
                <wp:positionH relativeFrom="column">
                  <wp:posOffset>456565</wp:posOffset>
                </wp:positionH>
                <wp:positionV relativeFrom="paragraph">
                  <wp:posOffset>240030</wp:posOffset>
                </wp:positionV>
                <wp:extent cx="1333500" cy="89535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895350"/>
                        </a:xfrm>
                        <a:prstGeom prst="rect">
                          <a:avLst/>
                        </a:prstGeom>
                        <a:solidFill>
                          <a:schemeClr val="lt1"/>
                        </a:solidFill>
                        <a:ln w="6350">
                          <a:solidFill>
                            <a:prstClr val="black"/>
                          </a:solidFill>
                        </a:ln>
                      </wps:spPr>
                      <wps:txbx>
                        <w:txbxContent>
                          <w:p w:rsidR="003E6487" w:rsidP="001D6D04" w:rsidRDefault="003E6487" w14:paraId="24CF1867" w14:textId="4264D22C">
                            <w:pPr>
                              <w:spacing w:line="240" w:lineRule="auto"/>
                              <w:jc w:val="center"/>
                            </w:pPr>
                            <w:r>
                              <w:t>Podmiot Leczniczy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CF7338C">
              <v:shape id="_x0000_s1046" style="position:absolute;left:0;text-align:left;margin-left:35.95pt;margin-top:18.9pt;width:105pt;height:70.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" w14:anchorId="56AF8BF5">
                <v:path arrowok="t"/>
                <v:textbox>
                  <w:txbxContent>
                    <w:p w:rsidR="003E6487" w:rsidP="001D6D04" w:rsidRDefault="003E6487" w14:paraId="189D78D1" w14:textId="4264D22C">
                      <w:pPr>
                        <w:spacing w:line="240" w:lineRule="auto"/>
                        <w:jc w:val="center"/>
                      </w:pPr>
                      <w:r>
                        <w:t>Podmiot Leczniczy</w:t>
                      </w:r>
                    </w:p>
                  </w:txbxContent>
                </v:textbox>
                <w10:wrap type="square"/>
              </v:shape>
            </w:pict>
          </mc:Fallback>
        </mc:AlternateContent>
      </w:r>
    </w:p>
    <w:p w:rsidR="0025424A" w:rsidP="004347F1" w:rsidRDefault="0025424A" w14:paraId="17AD93B2" w14:textId="7DD0D479"/>
    <w:p w:rsidR="004347F1" w:rsidP="004347F1" w:rsidRDefault="004347F1" w14:paraId="7C21FD94" w14:textId="77777777">
      <w:r>
        <w:t xml:space="preserve">Powyżej zaprezentowano schemat przepływu transakcji pomiędzy aktorami </w:t>
      </w:r>
      <w:r w:rsidR="004A3057">
        <w:t>profili</w:t>
      </w:r>
      <w:r>
        <w:t xml:space="preserve"> ATNA</w:t>
      </w:r>
      <w:r w:rsidR="004A3057">
        <w:t xml:space="preserve"> </w:t>
      </w:r>
      <w:r w:rsidR="003F0703">
        <w:rPr>
          <w:rStyle w:val="FootnoteReference"/>
        </w:rPr>
        <w:footnoteReference w:id="12"/>
      </w:r>
      <w:r w:rsidR="004A3057">
        <w:t>i CT</w:t>
      </w:r>
      <w:r w:rsidR="003F0703">
        <w:rPr>
          <w:rStyle w:val="FootnoteReference"/>
        </w:rPr>
        <w:footnoteReference w:id="13"/>
      </w:r>
      <w:r>
        <w:t xml:space="preserve">. </w:t>
      </w:r>
    </w:p>
    <w:p w:rsidR="004347F1" w:rsidP="004347F1" w:rsidRDefault="0025424A" w14:paraId="030FDABF" w14:textId="5B2AAB3C">
      <w:r>
        <w:t>Repozytorium Dokumentów Podmiotu Leczniczego</w:t>
      </w:r>
      <w:r w:rsidR="001D6D04">
        <w:t xml:space="preserve"> oraz </w:t>
      </w:r>
      <w:r w:rsidR="00004614">
        <w:t>Podmiot Leczniczy</w:t>
      </w:r>
      <w:r>
        <w:t xml:space="preserve">, w roli </w:t>
      </w:r>
      <w:r w:rsidR="004347F1">
        <w:t>Bezpieczne</w:t>
      </w:r>
      <w:r>
        <w:t>j</w:t>
      </w:r>
      <w:r w:rsidR="004347F1">
        <w:t xml:space="preserve"> Aplikacj</w:t>
      </w:r>
      <w:r w:rsidR="00C20000">
        <w:t>i</w:t>
      </w:r>
      <w:r w:rsidR="004347F1">
        <w:t xml:space="preserve"> </w:t>
      </w:r>
      <w:r>
        <w:t>przekazuje do Repozytorium ATNA funkcjonującym w ramach Systemu P1 informacje dotyczące udostępnienia dokumentu zawierającego dane pacjenta.</w:t>
      </w:r>
      <w:r w:rsidR="00C20000">
        <w:t xml:space="preserve"> </w:t>
      </w:r>
      <w:r>
        <w:t xml:space="preserve"> </w:t>
      </w:r>
    </w:p>
    <w:p w:rsidR="00F90450" w:rsidP="00F90450" w:rsidRDefault="00F90450" w14:paraId="5FE64D28" w14:textId="77777777">
      <w:r>
        <w:t xml:space="preserve">Logi aplikacji będą przesyłane po protokole TCP do systemu pośredniczącego po uprzednim uwierzytelnieniu za pomocą certyfikatu. </w:t>
      </w:r>
      <w:r w:rsidR="001C310A">
        <w:rPr>
          <w:color w:val="1D1C1D"/>
          <w:sz w:val="23"/>
          <w:szCs w:val="23"/>
          <w:shd w:val="clear" w:color="auto" w:fill="FFFFFF"/>
        </w:rPr>
        <w:t>Komponent pośredniczący w zapisie zdarzenia audytu</w:t>
      </w:r>
      <w:r w:rsidR="001C310A">
        <w:t xml:space="preserve"> </w:t>
      </w:r>
      <w:r>
        <w:t xml:space="preserve">po weryfikacji poprawności przekazanych logów przekaże je do repozytorium ATNA, gdzie zostaną odłożone. </w:t>
      </w:r>
    </w:p>
    <w:p w:rsidR="004347F1" w:rsidP="004347F1" w:rsidRDefault="004347F1" w14:paraId="51EB8F9B" w14:textId="77777777">
      <w:r>
        <w:t>Na schemacie zaprezentowano także aktora (Time Server) występującego w profilu CT, który w praktyce jest powiązany ze wszystkimi profilami występującymi w ekosystemie IHE i wykorzystuje transakcję ITI-1 Maintain Time do synchronizacji czasu.</w:t>
      </w:r>
      <w:r w:rsidR="0025424A">
        <w:t xml:space="preserve"> </w:t>
      </w:r>
    </w:p>
    <w:p w:rsidR="004347F1" w:rsidP="00226C8D" w:rsidRDefault="004347F1" w14:paraId="793E8158" w14:textId="77777777">
      <w:pPr>
        <w:pStyle w:val="Heading2"/>
      </w:pPr>
      <w:bookmarkStart w:name="_Toc14865753" w:id="57"/>
      <w:bookmarkStart w:name="_Toc87265137" w:id="58"/>
      <w:r>
        <w:t>Wsparcie dla XCA</w:t>
      </w:r>
      <w:bookmarkEnd w:id="57"/>
      <w:bookmarkEnd w:id="58"/>
      <w:r>
        <w:t xml:space="preserve"> </w:t>
      </w:r>
    </w:p>
    <w:p w:rsidR="004347F1" w:rsidP="004347F1" w:rsidRDefault="004347F1" w14:paraId="28DBE327" w14:textId="77777777">
      <w:r>
        <w:t>Krajowa Domena XDS w obecnym kształcie nie zakłada wykorzystywania Profilu XCA dla wymiany elektronicznych dokumentów medycznych znajdujących się w Domenie Krajowej.</w:t>
      </w:r>
    </w:p>
    <w:p w:rsidR="00E807D0" w:rsidP="00911709" w:rsidRDefault="00E807D0" w14:paraId="0DE4B5B7" w14:textId="77777777">
      <w:pPr>
        <w:spacing w:line="288" w:lineRule="auto"/>
      </w:pPr>
    </w:p>
    <w:p w:rsidR="00226C8D" w:rsidP="009164E8" w:rsidRDefault="00226C8D" w14:paraId="24C75D4B" w14:textId="77777777">
      <w:pPr>
        <w:pStyle w:val="Heading1"/>
      </w:pPr>
      <w:bookmarkStart w:name="_Toc87265138" w:id="59"/>
      <w:r>
        <w:t>Podstawowe operacje</w:t>
      </w:r>
      <w:bookmarkEnd w:id="59"/>
    </w:p>
    <w:p w:rsidR="00CF5CDA" w:rsidP="00226C8D" w:rsidRDefault="00CF5CDA" w14:paraId="04B094D1" w14:textId="7A44ABA6">
      <w:pPr>
        <w:pStyle w:val="Heading2"/>
      </w:pPr>
      <w:bookmarkStart w:name="_Toc87265139" w:id="60"/>
      <w:r>
        <w:t>Operacje</w:t>
      </w:r>
      <w:bookmarkEnd w:id="60"/>
    </w:p>
    <w:p w:rsidR="00CF5CDA" w:rsidP="003A7F9E" w:rsidRDefault="00CF5CDA" w14:paraId="0549C62F" w14:textId="30F4A42A">
      <w:r>
        <w:rPr>
          <w:lang w:eastAsia="pl-PL"/>
        </w:rPr>
        <w:t>System P1 obsługuje następujące transakcje IHE XDS.b, które są podstawowymi operacjami w procesie wymiany EDM:</w:t>
      </w:r>
    </w:p>
    <w:p w:rsidR="00CF5CDA" w:rsidP="003A7F9E" w:rsidRDefault="00CF5CDA" w14:paraId="0CFBBFAA" w14:textId="4FC3AFF3">
      <w:pPr>
        <w:pStyle w:val="ListParagraph"/>
        <w:numPr>
          <w:ilvl w:val="0"/>
          <w:numId w:val="31"/>
        </w:numPr>
      </w:pPr>
      <w:r>
        <w:rPr>
          <w:lang w:eastAsia="pl-PL"/>
        </w:rPr>
        <w:t>Registry Stored Query [ITI-18]</w:t>
      </w:r>
    </w:p>
    <w:p w:rsidR="00CF5CDA" w:rsidP="003A7F9E" w:rsidRDefault="00CF5CDA" w14:paraId="2141E5BB" w14:textId="235C421C">
      <w:pPr>
        <w:pStyle w:val="ListParagraph"/>
        <w:numPr>
          <w:ilvl w:val="0"/>
          <w:numId w:val="31"/>
        </w:numPr>
      </w:pPr>
      <w:r>
        <w:rPr>
          <w:lang w:eastAsia="pl-PL"/>
        </w:rPr>
        <w:t>Record Audit Event [ITI-20]</w:t>
      </w:r>
    </w:p>
    <w:p w:rsidR="00CF5CDA" w:rsidP="003A7F9E" w:rsidRDefault="00CF5CDA" w14:paraId="2560F6BA" w14:textId="556DC84B">
      <w:pPr>
        <w:pStyle w:val="ListParagraph"/>
        <w:numPr>
          <w:ilvl w:val="0"/>
          <w:numId w:val="31"/>
        </w:numPr>
        <w:rPr>
          <w:lang w:val="en-US"/>
        </w:rPr>
      </w:pPr>
      <w:r w:rsidRPr="003A7F9E">
        <w:rPr>
          <w:lang w:val="en-US" w:eastAsia="pl-PL"/>
        </w:rPr>
        <w:t>Register Document Set-b [ITI-42]</w:t>
      </w:r>
    </w:p>
    <w:p w:rsidRPr="003A7F9E" w:rsidR="00CF5CDA" w:rsidP="003A7F9E" w:rsidRDefault="00CF5CDA" w14:paraId="6FA9CCDF" w14:textId="1634EF2F">
      <w:pPr>
        <w:pStyle w:val="ListParagraph"/>
        <w:numPr>
          <w:ilvl w:val="0"/>
          <w:numId w:val="31"/>
        </w:numPr>
        <w:rPr>
          <w:lang w:val="en-US"/>
        </w:rPr>
      </w:pPr>
      <w:r>
        <w:rPr>
          <w:lang w:val="en-US" w:eastAsia="pl-PL"/>
        </w:rPr>
        <w:t>Update Document Set [ITI-57]</w:t>
      </w:r>
    </w:p>
    <w:p w:rsidR="00226C8D" w:rsidP="00226C8D" w:rsidRDefault="00226C8D" w14:paraId="72DF9795" w14:textId="6D80340E">
      <w:pPr>
        <w:pStyle w:val="Heading2"/>
      </w:pPr>
      <w:bookmarkStart w:name="_Toc87265140" w:id="61"/>
      <w:r>
        <w:t>Struktura przesyłanych żądań</w:t>
      </w:r>
      <w:r w:rsidR="001F120E">
        <w:t xml:space="preserve"> i odpowiedzi</w:t>
      </w:r>
      <w:bookmarkEnd w:id="61"/>
    </w:p>
    <w:p w:rsidR="00CF5CDA" w:rsidP="00226C8D" w:rsidRDefault="00CF5CDA" w14:paraId="07C88C15" w14:textId="6DDEEAD1">
      <w:pPr>
        <w:rPr>
          <w:lang w:eastAsia="pl-PL"/>
        </w:rPr>
      </w:pPr>
      <w:r>
        <w:rPr>
          <w:lang w:eastAsia="pl-PL"/>
        </w:rPr>
        <w:t>W ramach obsługi transakcji ITI-18, ITI-42 i ITI-57</w:t>
      </w:r>
      <w:r w:rsidR="00827618">
        <w:rPr>
          <w:lang w:eastAsia="pl-PL"/>
        </w:rPr>
        <w:t>,</w:t>
      </w:r>
      <w:r>
        <w:rPr>
          <w:lang w:eastAsia="pl-PL"/>
        </w:rPr>
        <w:t xml:space="preserve"> system P1 udostępnia usługi sieciowe (SOAP based Web Services).</w:t>
      </w:r>
    </w:p>
    <w:p w:rsidR="00A77EC4" w:rsidP="00226C8D" w:rsidRDefault="006D616B" w14:paraId="449677E7" w14:textId="105805FA">
      <w:pPr>
        <w:rPr>
          <w:lang w:eastAsia="pl-PL"/>
        </w:rPr>
      </w:pPr>
      <w:r>
        <w:rPr>
          <w:lang w:eastAsia="pl-PL"/>
        </w:rPr>
        <w:t>W załączniku nr 2 znajdują się definicje</w:t>
      </w:r>
      <w:r w:rsidR="00CF5CDA">
        <w:rPr>
          <w:lang w:eastAsia="pl-PL"/>
        </w:rPr>
        <w:t xml:space="preserve"> tych</w:t>
      </w:r>
      <w:r>
        <w:rPr>
          <w:lang w:eastAsia="pl-PL"/>
        </w:rPr>
        <w:t xml:space="preserve"> usług oraz przesyłanych komunikatów</w:t>
      </w:r>
      <w:r w:rsidR="001F120E">
        <w:rPr>
          <w:lang w:eastAsia="pl-PL"/>
        </w:rPr>
        <w:t xml:space="preserve"> żądań i odpowiedzi</w:t>
      </w:r>
      <w:r w:rsidR="00CF5CDA">
        <w:rPr>
          <w:lang w:eastAsia="pl-PL"/>
        </w:rPr>
        <w:t>. Znajdują się tam także definicje usług realizujących operacje uzupełniające</w:t>
      </w:r>
      <w:r>
        <w:rPr>
          <w:lang w:eastAsia="pl-PL"/>
        </w:rPr>
        <w:t>. Są one opisane przy pomocy plików WSDL oraz XSD.</w:t>
      </w:r>
    </w:p>
    <w:p w:rsidR="0000041D" w:rsidP="00226C8D" w:rsidRDefault="0000041D" w14:paraId="60344909" w14:textId="5B82BE12">
      <w:pPr>
        <w:rPr>
          <w:lang w:eastAsia="pl-PL"/>
        </w:rPr>
      </w:pPr>
      <w:r>
        <w:rPr>
          <w:lang w:eastAsia="pl-PL"/>
        </w:rPr>
        <w:t xml:space="preserve">W załączniku </w:t>
      </w:r>
      <w:r w:rsidR="00261D35">
        <w:rPr>
          <w:lang w:eastAsia="pl-PL"/>
        </w:rPr>
        <w:t xml:space="preserve">nr </w:t>
      </w:r>
      <w:r>
        <w:rPr>
          <w:lang w:eastAsia="pl-PL"/>
        </w:rPr>
        <w:t xml:space="preserve">3 zdefiniowano funkcjonalne przykłady użycia możliwych operacji, których struktura zbudowana jest z elementów wyszczególnionych w </w:t>
      </w:r>
      <w:r w:rsidR="00FB290D">
        <w:rPr>
          <w:lang w:eastAsia="pl-PL"/>
        </w:rPr>
        <w:t>rozdziale 14</w:t>
      </w:r>
      <w:r>
        <w:rPr>
          <w:lang w:eastAsia="pl-PL"/>
        </w:rPr>
        <w:t xml:space="preserve">. </w:t>
      </w:r>
    </w:p>
    <w:p w:rsidR="008764CA" w:rsidP="00226C8D" w:rsidRDefault="0036525D" w14:paraId="7442A12B" w14:textId="77777777">
      <w:pPr>
        <w:rPr>
          <w:lang w:eastAsia="pl-PL"/>
        </w:rPr>
      </w:pPr>
      <w:r>
        <w:rPr>
          <w:lang w:eastAsia="pl-PL"/>
        </w:rPr>
        <w:t xml:space="preserve">W transakcji ITI-20 przesyłane są komunikaty w formacie zgodnym z Syslog przy pomocy szyfrowanego kanału (TLS) wymagającego dwustronnego uwierzytelnienia. </w:t>
      </w:r>
    </w:p>
    <w:p w:rsidR="008764CA" w:rsidP="00226C8D" w:rsidRDefault="008764CA" w14:paraId="15AC6069" w14:textId="77777777">
      <w:pPr>
        <w:rPr>
          <w:lang w:eastAsia="pl-PL"/>
        </w:rPr>
      </w:pPr>
      <w:r>
        <w:rPr>
          <w:lang w:eastAsia="pl-PL"/>
        </w:rPr>
        <w:t>Komunikat żądania wysyłanego w ramach transakcji ITI-20 musi być zakończony znakiem ASCII o wartości „0x03”. W odpowiedzi zwrotnej przekazywane są następujące komunikaty:</w:t>
      </w:r>
    </w:p>
    <w:p w:rsidRPr="003A7F9E" w:rsidR="008764CA" w:rsidP="003A7F9E" w:rsidRDefault="008764CA" w14:paraId="1DE5D8F7" w14:textId="77777777">
      <w:pPr>
        <w:pStyle w:val="ListParagraph"/>
        <w:numPr>
          <w:ilvl w:val="0"/>
          <w:numId w:val="31"/>
        </w:numPr>
        <w:rPr>
          <w:lang w:eastAsia="pl-PL"/>
        </w:rPr>
      </w:pPr>
      <w:r w:rsidRPr="003A7F9E">
        <w:rPr>
          <w:rFonts w:ascii="Arial" w:hAnsi="Arial" w:cs="Arial"/>
          <w:i/>
          <w:color w:val="1D1C1D"/>
          <w:sz w:val="23"/>
          <w:szCs w:val="23"/>
          <w:shd w:val="clear" w:color="auto" w:fill="FFFFFF"/>
        </w:rPr>
        <w:t>Komunikat_logu_zostal_zarejestrowany</w:t>
      </w:r>
      <w:r>
        <w:rPr>
          <w:rFonts w:ascii="Arial" w:hAnsi="Arial" w:cs="Arial"/>
          <w:color w:val="1D1C1D"/>
          <w:sz w:val="23"/>
          <w:szCs w:val="23"/>
          <w:shd w:val="clear" w:color="auto" w:fill="FFFFFF"/>
        </w:rPr>
        <w:t xml:space="preserve"> – w sytuacji gdy zdarzenie audytu zostało poprawnie zarejestrowane</w:t>
      </w:r>
    </w:p>
    <w:p w:rsidR="008764CA" w:rsidP="003A7F9E" w:rsidRDefault="00827618" w14:paraId="293E2E85" w14:textId="203AF89D">
      <w:pPr>
        <w:pStyle w:val="ListParagraph"/>
        <w:numPr>
          <w:ilvl w:val="0"/>
          <w:numId w:val="31"/>
        </w:numPr>
        <w:rPr>
          <w:lang w:eastAsia="pl-PL"/>
        </w:rPr>
      </w:pPr>
      <w:r w:rsidRPr="00827618">
        <w:rPr>
          <w:i/>
          <w:lang w:eastAsia="pl-PL"/>
        </w:rPr>
        <w:t>Komunikat_logu_nie_zostal_zarejestrowany_</w:t>
      </w:r>
      <w:r>
        <w:rPr>
          <w:i/>
          <w:lang w:eastAsia="pl-PL"/>
        </w:rPr>
        <w:t>-_</w:t>
      </w:r>
      <w:r w:rsidR="00AD04A0">
        <w:rPr>
          <w:i/>
          <w:lang w:eastAsia="pl-PL"/>
        </w:rPr>
        <w:t>{przyczyna}</w:t>
      </w:r>
      <w:r w:rsidR="008764CA">
        <w:rPr>
          <w:lang w:eastAsia="pl-PL"/>
        </w:rPr>
        <w:t xml:space="preserve"> –</w:t>
      </w:r>
      <w:r w:rsidR="00AD04A0">
        <w:rPr>
          <w:lang w:eastAsia="pl-PL"/>
        </w:rPr>
        <w:t xml:space="preserve"> w przypadku gdy zdarzenie audytu nie zostało zarejestrowane; np. </w:t>
      </w:r>
      <w:r w:rsidR="008764CA">
        <w:rPr>
          <w:lang w:eastAsia="pl-PL"/>
        </w:rPr>
        <w:t>w sytuacji gdy</w:t>
      </w:r>
      <w:r>
        <w:rPr>
          <w:lang w:eastAsia="pl-PL"/>
        </w:rPr>
        <w:t xml:space="preserve"> rozmiar przekazanego zdarzenia</w:t>
      </w:r>
      <w:r w:rsidR="008764CA">
        <w:rPr>
          <w:lang w:eastAsia="pl-PL"/>
        </w:rPr>
        <w:t xml:space="preserve"> audytu przekracza</w:t>
      </w:r>
      <w:r>
        <w:rPr>
          <w:lang w:eastAsia="pl-PL"/>
        </w:rPr>
        <w:t xml:space="preserve"> maksymalną dopuszczalną wartość</w:t>
      </w:r>
      <w:r w:rsidR="00AD04A0">
        <w:rPr>
          <w:lang w:eastAsia="pl-PL"/>
        </w:rPr>
        <w:t xml:space="preserve"> (wtedy komunikat będzie miał postać: „</w:t>
      </w:r>
      <w:r w:rsidRPr="00827618" w:rsidR="00AD04A0">
        <w:rPr>
          <w:i/>
          <w:lang w:eastAsia="pl-PL"/>
        </w:rPr>
        <w:t>Komunikat_logu_nie_zostal_zarejestrowany_</w:t>
      </w:r>
      <w:r w:rsidR="00AD04A0">
        <w:rPr>
          <w:i/>
          <w:lang w:eastAsia="pl-PL"/>
        </w:rPr>
        <w:t>-_</w:t>
      </w:r>
      <w:r w:rsidRPr="00C53335" w:rsidR="00AD04A0">
        <w:rPr>
          <w:i/>
          <w:lang w:eastAsia="pl-PL"/>
        </w:rPr>
        <w:t>Przekroczono_dopuszczalna_wielkosc_komunikatu_logu_atna</w:t>
      </w:r>
      <w:r w:rsidR="00AD04A0">
        <w:rPr>
          <w:i/>
          <w:lang w:eastAsia="pl-PL"/>
        </w:rPr>
        <w:t>”)</w:t>
      </w:r>
    </w:p>
    <w:p w:rsidR="00226C8D" w:rsidP="00226C8D" w:rsidRDefault="009164E8" w14:paraId="067215A8" w14:textId="77777777">
      <w:pPr>
        <w:pStyle w:val="Heading2"/>
      </w:pPr>
      <w:bookmarkStart w:name="_Toc19881093" w:id="62"/>
      <w:bookmarkStart w:name="_Toc19881094" w:id="63"/>
      <w:bookmarkStart w:name="_Toc19881095" w:id="64"/>
      <w:bookmarkStart w:name="_Toc19881096" w:id="65"/>
      <w:bookmarkStart w:name="_Toc87265141" w:id="66"/>
      <w:bookmarkEnd w:id="62"/>
      <w:bookmarkEnd w:id="63"/>
      <w:bookmarkEnd w:id="64"/>
      <w:bookmarkEnd w:id="65"/>
      <w:r>
        <w:t>Zawartość i terminologie</w:t>
      </w:r>
      <w:bookmarkEnd w:id="66"/>
    </w:p>
    <w:p w:rsidR="009164E8" w:rsidRDefault="009164E8" w14:paraId="17E9085F" w14:textId="77777777">
      <w:pPr>
        <w:pStyle w:val="Heading3"/>
      </w:pPr>
      <w:bookmarkStart w:name="_Toc87265142" w:id="67"/>
      <w:r>
        <w:t>Identyfikatory</w:t>
      </w:r>
      <w:bookmarkEnd w:id="67"/>
      <w:r>
        <w:t xml:space="preserve"> </w:t>
      </w:r>
    </w:p>
    <w:p w:rsidRPr="00FD0350" w:rsidR="00FD0350" w:rsidP="00FD0350" w:rsidRDefault="00FD0350" w14:paraId="5B43C6E3" w14:textId="2A318F0B">
      <w:r>
        <w:t xml:space="preserve">W załączniku </w:t>
      </w:r>
      <w:r w:rsidR="00261D35">
        <w:t xml:space="preserve">nr </w:t>
      </w:r>
      <w:r>
        <w:t xml:space="preserve">1 zdefiniowano kompletną listę identyfikatorów </w:t>
      </w:r>
      <w:r w:rsidR="003727EB">
        <w:t xml:space="preserve">wykorzystywanych do obsługi EDM, </w:t>
      </w:r>
      <w:r>
        <w:t>wraz z ich charakterystyką (m.in. opis, struktura, sposób nadawania</w:t>
      </w:r>
      <w:r w:rsidR="00305F48">
        <w:t>, formaty</w:t>
      </w:r>
      <w:r>
        <w:t>). W poniższej tabeli przedstawiono podstawowe informacje dla wybranych identyfikatorów.</w:t>
      </w:r>
    </w:p>
    <w:tbl>
      <w:tblPr>
        <w:tblStyle w:val="TableGrid"/>
        <w:tblW w:w="9351" w:type="dxa"/>
        <w:tblLayout w:type="fixed"/>
        <w:tblLook w:val="04A0" w:firstRow="1" w:lastRow="0" w:firstColumn="1" w:lastColumn="0" w:noHBand="0" w:noVBand="1"/>
      </w:tblPr>
      <w:tblGrid>
        <w:gridCol w:w="2345"/>
        <w:gridCol w:w="1052"/>
        <w:gridCol w:w="2410"/>
        <w:gridCol w:w="3544"/>
      </w:tblGrid>
      <w:tr w:rsidR="00336A3A" w:rsidTr="00305F48" w14:paraId="710022DC" w14:textId="77777777">
        <w:tc>
          <w:tcPr>
            <w:tcW w:w="2345" w:type="dxa"/>
            <w:shd w:val="clear" w:color="auto" w:fill="F2F2F2" w:themeFill="background1" w:themeFillShade="F2"/>
          </w:tcPr>
          <w:p w:rsidR="00336A3A" w:rsidP="00A73C9C" w:rsidRDefault="00336A3A" w14:paraId="478D9F1F" w14:textId="77777777">
            <w:r>
              <w:t>Nazwa identyfikatora</w:t>
            </w:r>
          </w:p>
        </w:tc>
        <w:tc>
          <w:tcPr>
            <w:tcW w:w="1052" w:type="dxa"/>
            <w:shd w:val="clear" w:color="auto" w:fill="F2F2F2" w:themeFill="background1" w:themeFillShade="F2"/>
          </w:tcPr>
          <w:p w:rsidR="00336A3A" w:rsidP="00A73C9C" w:rsidRDefault="00336A3A" w14:paraId="039CED95" w14:textId="77777777">
            <w:r>
              <w:t>Typ</w:t>
            </w:r>
          </w:p>
        </w:tc>
        <w:tc>
          <w:tcPr>
            <w:tcW w:w="2410" w:type="dxa"/>
            <w:shd w:val="clear" w:color="auto" w:fill="F2F2F2" w:themeFill="background1" w:themeFillShade="F2"/>
          </w:tcPr>
          <w:p w:rsidR="00336A3A" w:rsidP="00A73C9C" w:rsidRDefault="00336A3A" w14:paraId="25A32F5F" w14:textId="77777777">
            <w:r>
              <w:t>Nazwa metadanej</w:t>
            </w:r>
          </w:p>
        </w:tc>
        <w:tc>
          <w:tcPr>
            <w:tcW w:w="3544" w:type="dxa"/>
            <w:shd w:val="clear" w:color="auto" w:fill="F2F2F2" w:themeFill="background1" w:themeFillShade="F2"/>
          </w:tcPr>
          <w:p w:rsidR="00336A3A" w:rsidP="00A73C9C" w:rsidRDefault="00336A3A" w14:paraId="702199EA" w14:textId="77777777">
            <w:r>
              <w:t>Opis</w:t>
            </w:r>
          </w:p>
        </w:tc>
      </w:tr>
      <w:tr w:rsidRPr="00336A3A" w:rsidR="00336A3A" w:rsidTr="00305F48" w14:paraId="3BF9FE7A" w14:textId="77777777">
        <w:tc>
          <w:tcPr>
            <w:tcW w:w="2345" w:type="dxa"/>
          </w:tcPr>
          <w:p w:rsidRPr="00336A3A" w:rsidR="00336A3A" w:rsidP="00A73C9C" w:rsidRDefault="00336A3A" w14:paraId="03BE06B2" w14:textId="77777777">
            <w:pPr>
              <w:rPr>
                <w:sz w:val="18"/>
                <w:szCs w:val="18"/>
              </w:rPr>
            </w:pPr>
            <w:r w:rsidRPr="00336A3A">
              <w:rPr>
                <w:sz w:val="18"/>
                <w:szCs w:val="18"/>
              </w:rPr>
              <w:t>Identyfikator domeny XDS</w:t>
            </w:r>
          </w:p>
        </w:tc>
        <w:tc>
          <w:tcPr>
            <w:tcW w:w="1052" w:type="dxa"/>
          </w:tcPr>
          <w:p w:rsidRPr="00336A3A" w:rsidR="00336A3A" w:rsidP="00154A83" w:rsidRDefault="003727EB" w14:paraId="1D9681E6" w14:textId="77777777">
            <w:pPr>
              <w:rPr>
                <w:sz w:val="18"/>
                <w:szCs w:val="18"/>
              </w:rPr>
            </w:pPr>
            <w:r>
              <w:rPr>
                <w:sz w:val="18"/>
                <w:szCs w:val="18"/>
              </w:rPr>
              <w:t>OID</w:t>
            </w:r>
          </w:p>
        </w:tc>
        <w:tc>
          <w:tcPr>
            <w:tcW w:w="2410" w:type="dxa"/>
          </w:tcPr>
          <w:p w:rsidRPr="00336A3A" w:rsidR="00336A3A" w:rsidP="00154A83" w:rsidRDefault="00336A3A" w14:paraId="7A75D2EA" w14:textId="77777777">
            <w:pPr>
              <w:rPr>
                <w:sz w:val="18"/>
                <w:szCs w:val="18"/>
              </w:rPr>
            </w:pPr>
            <w:r w:rsidRPr="00336A3A">
              <w:rPr>
                <w:sz w:val="18"/>
                <w:szCs w:val="18"/>
              </w:rPr>
              <w:t>Atrybut "home" elementu RegistryPackage</w:t>
            </w:r>
          </w:p>
        </w:tc>
        <w:tc>
          <w:tcPr>
            <w:tcW w:w="3544" w:type="dxa"/>
          </w:tcPr>
          <w:p w:rsidRPr="00336A3A" w:rsidR="00336A3A" w:rsidP="00334C94" w:rsidRDefault="00336A3A" w14:paraId="1F828863" w14:textId="77777777">
            <w:pPr>
              <w:rPr>
                <w:sz w:val="18"/>
                <w:szCs w:val="18"/>
              </w:rPr>
            </w:pPr>
            <w:r w:rsidRPr="00336A3A">
              <w:rPr>
                <w:sz w:val="18"/>
                <w:szCs w:val="18"/>
              </w:rPr>
              <w:t>Stały identyfikator Krajowej Domeny XDS, dla której P1 pełni funkcję Rejestru XDS</w:t>
            </w:r>
            <w:r w:rsidRPr="004F1D49" w:rsidR="004F1D49">
              <w:rPr>
                <w:sz w:val="18"/>
                <w:szCs w:val="18"/>
              </w:rPr>
              <w:t xml:space="preserve"> </w:t>
            </w:r>
          </w:p>
        </w:tc>
      </w:tr>
      <w:tr w:rsidRPr="00336A3A" w:rsidR="00336A3A" w:rsidTr="00305F48" w14:paraId="7851472D" w14:textId="77777777">
        <w:tc>
          <w:tcPr>
            <w:tcW w:w="2345" w:type="dxa"/>
          </w:tcPr>
          <w:p w:rsidRPr="00336A3A" w:rsidR="00336A3A" w:rsidP="00A73C9C" w:rsidRDefault="00336A3A" w14:paraId="6ADAA19D" w14:textId="77777777">
            <w:pPr>
              <w:rPr>
                <w:sz w:val="18"/>
                <w:szCs w:val="18"/>
              </w:rPr>
            </w:pPr>
            <w:r w:rsidRPr="00336A3A">
              <w:rPr>
                <w:sz w:val="18"/>
                <w:szCs w:val="18"/>
              </w:rPr>
              <w:t>Identyfikator dokumentu</w:t>
            </w:r>
          </w:p>
        </w:tc>
        <w:tc>
          <w:tcPr>
            <w:tcW w:w="1052" w:type="dxa"/>
          </w:tcPr>
          <w:p w:rsidRPr="00336A3A" w:rsidR="00336A3A" w:rsidP="00A73C9C" w:rsidRDefault="004F7763" w14:paraId="0466BAEA" w14:textId="77777777">
            <w:pPr>
              <w:rPr>
                <w:sz w:val="18"/>
                <w:szCs w:val="18"/>
              </w:rPr>
            </w:pPr>
            <w:r w:rsidRPr="004F7763">
              <w:rPr>
                <w:sz w:val="18"/>
                <w:szCs w:val="18"/>
              </w:rPr>
              <w:t>OID^id</w:t>
            </w:r>
          </w:p>
        </w:tc>
        <w:tc>
          <w:tcPr>
            <w:tcW w:w="2410" w:type="dxa"/>
          </w:tcPr>
          <w:p w:rsidRPr="00336A3A" w:rsidR="00336A3A" w:rsidP="00A73C9C" w:rsidRDefault="00336A3A" w14:paraId="6722AFFE" w14:textId="77777777">
            <w:pPr>
              <w:rPr>
                <w:sz w:val="18"/>
                <w:szCs w:val="18"/>
              </w:rPr>
            </w:pPr>
            <w:r w:rsidRPr="00336A3A">
              <w:rPr>
                <w:sz w:val="18"/>
                <w:szCs w:val="18"/>
              </w:rPr>
              <w:t>ExternalIdentifier „</w:t>
            </w:r>
            <w:r w:rsidRPr="004F7763">
              <w:rPr>
                <w:sz w:val="18"/>
                <w:szCs w:val="18"/>
              </w:rPr>
              <w:t>uniqueId</w:t>
            </w:r>
            <w:r w:rsidRPr="00336A3A">
              <w:rPr>
                <w:sz w:val="18"/>
                <w:szCs w:val="18"/>
              </w:rPr>
              <w:t>”</w:t>
            </w:r>
          </w:p>
        </w:tc>
        <w:tc>
          <w:tcPr>
            <w:tcW w:w="3544" w:type="dxa"/>
          </w:tcPr>
          <w:p w:rsidRPr="00336A3A" w:rsidR="00336A3A" w:rsidP="00A73C9C" w:rsidRDefault="00E53069" w14:paraId="4F90FB93" w14:textId="77777777">
            <w:pPr>
              <w:rPr>
                <w:sz w:val="18"/>
                <w:szCs w:val="18"/>
              </w:rPr>
            </w:pPr>
            <w:r>
              <w:rPr>
                <w:sz w:val="20"/>
                <w:szCs w:val="20"/>
              </w:rPr>
              <w:t>Identyfikator dokumentu nadawany przez usługodawcę, tj. unikalny u usługodawcy</w:t>
            </w:r>
          </w:p>
        </w:tc>
      </w:tr>
      <w:tr w:rsidRPr="00336A3A" w:rsidR="00336A3A" w:rsidTr="00305F48" w14:paraId="5BD05273" w14:textId="77777777">
        <w:tc>
          <w:tcPr>
            <w:tcW w:w="2345" w:type="dxa"/>
          </w:tcPr>
          <w:p w:rsidRPr="00336A3A" w:rsidR="00336A3A" w:rsidP="00A73C9C" w:rsidRDefault="00336A3A" w14:paraId="1FFD5DD1" w14:textId="77777777">
            <w:pPr>
              <w:rPr>
                <w:sz w:val="18"/>
                <w:szCs w:val="18"/>
              </w:rPr>
            </w:pPr>
            <w:r w:rsidRPr="00336A3A">
              <w:rPr>
                <w:sz w:val="18"/>
                <w:szCs w:val="18"/>
              </w:rPr>
              <w:t>Identyfikator repozytorium</w:t>
            </w:r>
          </w:p>
        </w:tc>
        <w:tc>
          <w:tcPr>
            <w:tcW w:w="1052" w:type="dxa"/>
          </w:tcPr>
          <w:p w:rsidRPr="00336A3A" w:rsidR="00336A3A" w:rsidP="00A73C9C" w:rsidRDefault="00336A3A" w14:paraId="5A43DEF3" w14:textId="77777777">
            <w:pPr>
              <w:rPr>
                <w:sz w:val="18"/>
                <w:szCs w:val="18"/>
              </w:rPr>
            </w:pPr>
            <w:r w:rsidRPr="00336A3A">
              <w:rPr>
                <w:sz w:val="18"/>
                <w:szCs w:val="18"/>
              </w:rPr>
              <w:t>OID</w:t>
            </w:r>
          </w:p>
        </w:tc>
        <w:tc>
          <w:tcPr>
            <w:tcW w:w="2410" w:type="dxa"/>
          </w:tcPr>
          <w:p w:rsidRPr="00336A3A" w:rsidR="00336A3A" w:rsidP="00A73C9C" w:rsidRDefault="00336A3A" w14:paraId="758E6238" w14:textId="77777777">
            <w:pPr>
              <w:rPr>
                <w:sz w:val="18"/>
                <w:szCs w:val="18"/>
              </w:rPr>
            </w:pPr>
            <w:r w:rsidRPr="00336A3A">
              <w:rPr>
                <w:sz w:val="18"/>
                <w:szCs w:val="18"/>
              </w:rPr>
              <w:t>repositoryUniqueId</w:t>
            </w:r>
          </w:p>
        </w:tc>
        <w:tc>
          <w:tcPr>
            <w:tcW w:w="3544" w:type="dxa"/>
          </w:tcPr>
          <w:p w:rsidRPr="00336A3A" w:rsidR="00336A3A" w:rsidP="00A73C9C" w:rsidRDefault="003B628B" w14:paraId="272B9AE7" w14:textId="77777777">
            <w:pPr>
              <w:rPr>
                <w:sz w:val="18"/>
                <w:szCs w:val="18"/>
              </w:rPr>
            </w:pPr>
            <w:r w:rsidRPr="003B628B">
              <w:rPr>
                <w:sz w:val="18"/>
                <w:szCs w:val="18"/>
              </w:rPr>
              <w:t>Identyfikator repozytorium w którym przechowywany jest zaindeksowany dokument</w:t>
            </w:r>
          </w:p>
        </w:tc>
      </w:tr>
      <w:tr w:rsidRPr="00336A3A" w:rsidR="00305F48" w:rsidTr="00305F48" w14:paraId="6DED249A" w14:textId="77777777">
        <w:tc>
          <w:tcPr>
            <w:tcW w:w="2345" w:type="dxa"/>
          </w:tcPr>
          <w:p w:rsidRPr="00336A3A" w:rsidR="00E24048" w:rsidP="00245210" w:rsidRDefault="00073888" w14:paraId="59315100" w14:textId="77777777">
            <w:pPr>
              <w:rPr>
                <w:sz w:val="18"/>
                <w:szCs w:val="18"/>
              </w:rPr>
            </w:pPr>
            <w:r>
              <w:rPr>
                <w:sz w:val="18"/>
                <w:szCs w:val="18"/>
              </w:rPr>
              <w:t>Główny</w:t>
            </w:r>
            <w:r w:rsidR="00E24048">
              <w:rPr>
                <w:sz w:val="18"/>
                <w:szCs w:val="18"/>
              </w:rPr>
              <w:t xml:space="preserve"> </w:t>
            </w:r>
            <w:r w:rsidRPr="00FD0350" w:rsidR="00E24048">
              <w:rPr>
                <w:sz w:val="18"/>
                <w:szCs w:val="18"/>
              </w:rPr>
              <w:t>identyfikator pacjenta</w:t>
            </w:r>
            <w:r w:rsidR="00E24048">
              <w:rPr>
                <w:sz w:val="18"/>
                <w:szCs w:val="18"/>
              </w:rPr>
              <w:t xml:space="preserve"> / usługobiorcy</w:t>
            </w:r>
          </w:p>
        </w:tc>
        <w:tc>
          <w:tcPr>
            <w:tcW w:w="1052" w:type="dxa"/>
          </w:tcPr>
          <w:p w:rsidRPr="00336A3A" w:rsidR="00E24048" w:rsidP="00245210" w:rsidRDefault="00E24048" w14:paraId="391ED0B3" w14:textId="77777777">
            <w:pPr>
              <w:rPr>
                <w:sz w:val="18"/>
                <w:szCs w:val="18"/>
              </w:rPr>
            </w:pPr>
            <w:r>
              <w:rPr>
                <w:sz w:val="18"/>
                <w:szCs w:val="18"/>
              </w:rPr>
              <w:t>OID</w:t>
            </w:r>
          </w:p>
        </w:tc>
        <w:tc>
          <w:tcPr>
            <w:tcW w:w="2410" w:type="dxa"/>
          </w:tcPr>
          <w:p w:rsidRPr="00336A3A" w:rsidR="00E24048" w:rsidP="00245210" w:rsidRDefault="00E24048" w14:paraId="2327D057" w14:textId="77777777">
            <w:pPr>
              <w:rPr>
                <w:sz w:val="18"/>
                <w:szCs w:val="18"/>
              </w:rPr>
            </w:pPr>
            <w:r w:rsidRPr="00723FAA">
              <w:rPr>
                <w:sz w:val="18"/>
                <w:szCs w:val="18"/>
              </w:rPr>
              <w:t>ExternalIdentifier „patientId”</w:t>
            </w:r>
          </w:p>
        </w:tc>
        <w:tc>
          <w:tcPr>
            <w:tcW w:w="3544" w:type="dxa"/>
          </w:tcPr>
          <w:p w:rsidR="003B628B" w:rsidP="00073888" w:rsidRDefault="003B628B" w14:paraId="465EF7F9" w14:textId="77777777">
            <w:pPr>
              <w:rPr>
                <w:sz w:val="18"/>
                <w:szCs w:val="18"/>
              </w:rPr>
            </w:pPr>
            <w:r w:rsidRPr="003B628B">
              <w:rPr>
                <w:sz w:val="18"/>
                <w:szCs w:val="18"/>
              </w:rPr>
              <w:t>Podstawowym identyfikatorem pacjenta jest PESEL</w:t>
            </w:r>
            <w:r>
              <w:rPr>
                <w:sz w:val="18"/>
                <w:szCs w:val="18"/>
              </w:rPr>
              <w:t>.</w:t>
            </w:r>
          </w:p>
          <w:p w:rsidRPr="00336A3A" w:rsidR="00E24048" w:rsidP="00073888" w:rsidRDefault="00073888" w14:paraId="3163F745" w14:textId="230C4EA3">
            <w:pPr>
              <w:rPr>
                <w:sz w:val="18"/>
                <w:szCs w:val="18"/>
              </w:rPr>
            </w:pPr>
            <w:r w:rsidRPr="00073888">
              <w:rPr>
                <w:sz w:val="18"/>
                <w:szCs w:val="18"/>
              </w:rPr>
              <w:t xml:space="preserve">Zasady identyfikowania pacjentów opisano w </w:t>
            </w:r>
            <w:r>
              <w:rPr>
                <w:sz w:val="18"/>
                <w:szCs w:val="18"/>
              </w:rPr>
              <w:t xml:space="preserve">załączniku </w:t>
            </w:r>
            <w:r w:rsidR="00261D35">
              <w:rPr>
                <w:sz w:val="18"/>
                <w:szCs w:val="18"/>
              </w:rPr>
              <w:t xml:space="preserve">nr </w:t>
            </w:r>
            <w:r>
              <w:rPr>
                <w:sz w:val="18"/>
                <w:szCs w:val="18"/>
              </w:rPr>
              <w:t xml:space="preserve">1 w </w:t>
            </w:r>
            <w:r w:rsidRPr="00073888" w:rsidR="005A0AAA">
              <w:rPr>
                <w:sz w:val="18"/>
                <w:szCs w:val="18"/>
              </w:rPr>
              <w:t>punk</w:t>
            </w:r>
            <w:r w:rsidR="005A0AAA">
              <w:rPr>
                <w:sz w:val="18"/>
                <w:szCs w:val="18"/>
              </w:rPr>
              <w:t>ci</w:t>
            </w:r>
            <w:r w:rsidRPr="00073888" w:rsidR="005A0AAA">
              <w:rPr>
                <w:sz w:val="18"/>
                <w:szCs w:val="18"/>
              </w:rPr>
              <w:t>e</w:t>
            </w:r>
            <w:r w:rsidRPr="00073888">
              <w:rPr>
                <w:sz w:val="18"/>
                <w:szCs w:val="18"/>
              </w:rPr>
              <w:t xml:space="preserve"> "Identyfikowanie pacjentów</w:t>
            </w:r>
            <w:r>
              <w:rPr>
                <w:sz w:val="18"/>
                <w:szCs w:val="18"/>
              </w:rPr>
              <w:t xml:space="preserve"> </w:t>
            </w:r>
            <w:r w:rsidRPr="00073888">
              <w:rPr>
                <w:sz w:val="18"/>
                <w:szCs w:val="18"/>
              </w:rPr>
              <w:t>/</w:t>
            </w:r>
            <w:r>
              <w:rPr>
                <w:sz w:val="18"/>
                <w:szCs w:val="18"/>
              </w:rPr>
              <w:t xml:space="preserve"> </w:t>
            </w:r>
            <w:r w:rsidRPr="00073888">
              <w:rPr>
                <w:sz w:val="18"/>
                <w:szCs w:val="18"/>
              </w:rPr>
              <w:t>usługobiorców w komunikacie"</w:t>
            </w:r>
          </w:p>
        </w:tc>
      </w:tr>
      <w:tr w:rsidRPr="00336A3A" w:rsidR="00305F48" w:rsidTr="00305F48" w14:paraId="641CF75A" w14:textId="77777777">
        <w:tc>
          <w:tcPr>
            <w:tcW w:w="2345" w:type="dxa"/>
          </w:tcPr>
          <w:p w:rsidRPr="00336A3A" w:rsidR="00723FAA" w:rsidP="00245210" w:rsidRDefault="00E24048" w14:paraId="59A28CE0" w14:textId="77777777">
            <w:pPr>
              <w:rPr>
                <w:sz w:val="18"/>
                <w:szCs w:val="18"/>
              </w:rPr>
            </w:pPr>
            <w:r>
              <w:rPr>
                <w:sz w:val="18"/>
                <w:szCs w:val="18"/>
              </w:rPr>
              <w:t xml:space="preserve">Lokalny </w:t>
            </w:r>
            <w:r w:rsidRPr="00FD0350" w:rsidR="00723FAA">
              <w:rPr>
                <w:sz w:val="18"/>
                <w:szCs w:val="18"/>
              </w:rPr>
              <w:t>identyfikator pacjenta</w:t>
            </w:r>
            <w:r w:rsidR="00F37B6D">
              <w:rPr>
                <w:sz w:val="18"/>
                <w:szCs w:val="18"/>
              </w:rPr>
              <w:t xml:space="preserve"> </w:t>
            </w:r>
            <w:r w:rsidR="00723FAA">
              <w:rPr>
                <w:sz w:val="18"/>
                <w:szCs w:val="18"/>
              </w:rPr>
              <w:t>/</w:t>
            </w:r>
            <w:r w:rsidR="00F37B6D">
              <w:rPr>
                <w:sz w:val="18"/>
                <w:szCs w:val="18"/>
              </w:rPr>
              <w:t xml:space="preserve"> </w:t>
            </w:r>
            <w:r w:rsidR="00723FAA">
              <w:rPr>
                <w:sz w:val="18"/>
                <w:szCs w:val="18"/>
              </w:rPr>
              <w:t>usługobiorcy</w:t>
            </w:r>
          </w:p>
        </w:tc>
        <w:tc>
          <w:tcPr>
            <w:tcW w:w="1052" w:type="dxa"/>
          </w:tcPr>
          <w:p w:rsidRPr="00336A3A" w:rsidR="00723FAA" w:rsidP="00245210" w:rsidRDefault="00305F48" w14:paraId="6FBCEC44" w14:textId="77777777">
            <w:pPr>
              <w:rPr>
                <w:sz w:val="18"/>
                <w:szCs w:val="18"/>
              </w:rPr>
            </w:pPr>
            <w:r>
              <w:rPr>
                <w:sz w:val="18"/>
                <w:szCs w:val="18"/>
              </w:rPr>
              <w:t xml:space="preserve">CX z odpowiednim </w:t>
            </w:r>
            <w:r w:rsidR="00E24048">
              <w:rPr>
                <w:sz w:val="18"/>
                <w:szCs w:val="18"/>
              </w:rPr>
              <w:t>OID</w:t>
            </w:r>
          </w:p>
        </w:tc>
        <w:tc>
          <w:tcPr>
            <w:tcW w:w="2410" w:type="dxa"/>
          </w:tcPr>
          <w:p w:rsidRPr="00336A3A" w:rsidR="00723FAA" w:rsidP="00245210" w:rsidRDefault="00E24048" w14:paraId="71F25A91" w14:textId="77777777">
            <w:pPr>
              <w:rPr>
                <w:sz w:val="18"/>
                <w:szCs w:val="18"/>
              </w:rPr>
            </w:pPr>
            <w:r w:rsidRPr="00E24048">
              <w:rPr>
                <w:sz w:val="18"/>
                <w:szCs w:val="18"/>
              </w:rPr>
              <w:t>sourcePatientId</w:t>
            </w:r>
          </w:p>
        </w:tc>
        <w:tc>
          <w:tcPr>
            <w:tcW w:w="3544" w:type="dxa"/>
          </w:tcPr>
          <w:p w:rsidRPr="00336A3A" w:rsidR="00723FAA" w:rsidP="00245210" w:rsidRDefault="00E24048" w14:paraId="33D3F4B8" w14:textId="77777777">
            <w:pPr>
              <w:rPr>
                <w:sz w:val="18"/>
                <w:szCs w:val="18"/>
              </w:rPr>
            </w:pPr>
            <w:r w:rsidRPr="00E24048">
              <w:rPr>
                <w:sz w:val="18"/>
                <w:szCs w:val="18"/>
              </w:rPr>
              <w:t>Identyfikator lokalny pacjenta w systemie usługodawcy</w:t>
            </w:r>
            <w:r>
              <w:rPr>
                <w:sz w:val="18"/>
                <w:szCs w:val="18"/>
              </w:rPr>
              <w:t xml:space="preserve"> </w:t>
            </w:r>
            <w:r w:rsidRPr="00E24048">
              <w:rPr>
                <w:sz w:val="18"/>
                <w:szCs w:val="18"/>
              </w:rPr>
              <w:t>umożliwiający odnalezienie rekordu lub historii pacjenta w systemie usługodawcy</w:t>
            </w:r>
          </w:p>
        </w:tc>
      </w:tr>
      <w:tr w:rsidRPr="00336A3A" w:rsidR="00305F48" w:rsidTr="00305F48" w14:paraId="1A4A347C" w14:textId="77777777">
        <w:tc>
          <w:tcPr>
            <w:tcW w:w="2345" w:type="dxa"/>
          </w:tcPr>
          <w:p w:rsidRPr="00336A3A" w:rsidR="00723FAA" w:rsidP="00245210" w:rsidRDefault="00723FAA" w14:paraId="5AC9DA41" w14:textId="77777777">
            <w:pPr>
              <w:rPr>
                <w:sz w:val="18"/>
                <w:szCs w:val="18"/>
              </w:rPr>
            </w:pPr>
            <w:r w:rsidRPr="00723FAA">
              <w:rPr>
                <w:sz w:val="18"/>
                <w:szCs w:val="18"/>
              </w:rPr>
              <w:t>Identyfikator źródła wysyłki</w:t>
            </w:r>
          </w:p>
        </w:tc>
        <w:tc>
          <w:tcPr>
            <w:tcW w:w="1052" w:type="dxa"/>
          </w:tcPr>
          <w:p w:rsidRPr="00336A3A" w:rsidR="00723FAA" w:rsidP="00245210" w:rsidRDefault="00723FAA" w14:paraId="1BB920D2" w14:textId="77777777">
            <w:pPr>
              <w:rPr>
                <w:sz w:val="18"/>
                <w:szCs w:val="18"/>
              </w:rPr>
            </w:pPr>
            <w:r>
              <w:rPr>
                <w:sz w:val="18"/>
                <w:szCs w:val="18"/>
              </w:rPr>
              <w:t>OID</w:t>
            </w:r>
          </w:p>
        </w:tc>
        <w:tc>
          <w:tcPr>
            <w:tcW w:w="2410" w:type="dxa"/>
          </w:tcPr>
          <w:p w:rsidRPr="00336A3A" w:rsidR="00723FAA" w:rsidP="00245210" w:rsidRDefault="00723FAA" w14:paraId="1FE0553E" w14:textId="77777777">
            <w:pPr>
              <w:rPr>
                <w:sz w:val="18"/>
                <w:szCs w:val="18"/>
              </w:rPr>
            </w:pPr>
            <w:r w:rsidRPr="00723FAA">
              <w:rPr>
                <w:sz w:val="18"/>
                <w:szCs w:val="18"/>
              </w:rPr>
              <w:t>ExternalIdentifier “sourceId”</w:t>
            </w:r>
          </w:p>
        </w:tc>
        <w:tc>
          <w:tcPr>
            <w:tcW w:w="3544" w:type="dxa"/>
          </w:tcPr>
          <w:p w:rsidRPr="00336A3A" w:rsidR="00723FAA" w:rsidP="00245210" w:rsidRDefault="00723FAA" w14:paraId="64E65A0A" w14:textId="77777777">
            <w:pPr>
              <w:rPr>
                <w:sz w:val="18"/>
                <w:szCs w:val="18"/>
              </w:rPr>
            </w:pPr>
            <w:r w:rsidRPr="00723FAA">
              <w:rPr>
                <w:sz w:val="18"/>
                <w:szCs w:val="18"/>
              </w:rPr>
              <w:t>System usługodawcy – OID przyjęty przez usługodawcę w ramach własnego węzła</w:t>
            </w:r>
          </w:p>
        </w:tc>
      </w:tr>
      <w:tr w:rsidRPr="00336A3A" w:rsidR="00305F48" w:rsidTr="00305F48" w14:paraId="6DE6845B" w14:textId="77777777">
        <w:tc>
          <w:tcPr>
            <w:tcW w:w="2345" w:type="dxa"/>
          </w:tcPr>
          <w:p w:rsidRPr="00336A3A" w:rsidR="00723FAA" w:rsidP="00245210" w:rsidRDefault="0071771A" w14:paraId="7747DEBD" w14:textId="77777777">
            <w:pPr>
              <w:rPr>
                <w:sz w:val="18"/>
                <w:szCs w:val="18"/>
              </w:rPr>
            </w:pPr>
            <w:r w:rsidRPr="0071771A">
              <w:rPr>
                <w:sz w:val="18"/>
                <w:szCs w:val="18"/>
              </w:rPr>
              <w:t>Identyfikator indeksu w rejestrze</w:t>
            </w:r>
          </w:p>
        </w:tc>
        <w:tc>
          <w:tcPr>
            <w:tcW w:w="1052" w:type="dxa"/>
          </w:tcPr>
          <w:p w:rsidRPr="00336A3A" w:rsidR="00723FAA" w:rsidP="00245210" w:rsidRDefault="00DD4325" w14:paraId="570158BE" w14:textId="77777777">
            <w:pPr>
              <w:rPr>
                <w:sz w:val="18"/>
                <w:szCs w:val="18"/>
              </w:rPr>
            </w:pPr>
            <w:r>
              <w:rPr>
                <w:sz w:val="18"/>
                <w:szCs w:val="18"/>
              </w:rPr>
              <w:t>UUID</w:t>
            </w:r>
          </w:p>
        </w:tc>
        <w:tc>
          <w:tcPr>
            <w:tcW w:w="2410" w:type="dxa"/>
          </w:tcPr>
          <w:p w:rsidRPr="00336A3A" w:rsidR="00723FAA" w:rsidP="00245210" w:rsidRDefault="00DD4325" w14:paraId="52C1DF9A" w14:textId="77777777">
            <w:pPr>
              <w:rPr>
                <w:sz w:val="18"/>
                <w:szCs w:val="18"/>
              </w:rPr>
            </w:pPr>
            <w:r w:rsidRPr="00DD4325">
              <w:rPr>
                <w:sz w:val="18"/>
                <w:szCs w:val="18"/>
              </w:rPr>
              <w:t>entryUUID</w:t>
            </w:r>
          </w:p>
        </w:tc>
        <w:tc>
          <w:tcPr>
            <w:tcW w:w="3544" w:type="dxa"/>
          </w:tcPr>
          <w:p w:rsidRPr="00336A3A" w:rsidR="00723FAA" w:rsidP="007C5DB4" w:rsidRDefault="007C5DB4" w14:paraId="43809F70" w14:textId="77777777">
            <w:pPr>
              <w:rPr>
                <w:sz w:val="18"/>
                <w:szCs w:val="18"/>
              </w:rPr>
            </w:pPr>
            <w:r>
              <w:rPr>
                <w:sz w:val="18"/>
                <w:szCs w:val="18"/>
              </w:rPr>
              <w:t>W</w:t>
            </w:r>
            <w:r w:rsidRPr="007C5DB4">
              <w:rPr>
                <w:sz w:val="18"/>
                <w:szCs w:val="18"/>
              </w:rPr>
              <w:t xml:space="preserve">ykorzystywany do wskazania relacji między głównymi elementami </w:t>
            </w:r>
            <w:r>
              <w:rPr>
                <w:sz w:val="18"/>
                <w:szCs w:val="18"/>
              </w:rPr>
              <w:t xml:space="preserve">komunikatu </w:t>
            </w:r>
            <w:r w:rsidRPr="007C5DB4">
              <w:rPr>
                <w:sz w:val="18"/>
                <w:szCs w:val="18"/>
              </w:rPr>
              <w:t>poprzez elementy Association.</w:t>
            </w:r>
          </w:p>
        </w:tc>
      </w:tr>
      <w:tr w:rsidRPr="00336A3A" w:rsidR="00305F48" w:rsidTr="00305F48" w14:paraId="13374DCC" w14:textId="77777777">
        <w:tc>
          <w:tcPr>
            <w:tcW w:w="2345" w:type="dxa"/>
          </w:tcPr>
          <w:p w:rsidRPr="00336A3A" w:rsidR="007C5DB4" w:rsidP="00245210" w:rsidRDefault="004F7763" w14:paraId="64BEA63B" w14:textId="77777777">
            <w:pPr>
              <w:rPr>
                <w:sz w:val="18"/>
                <w:szCs w:val="18"/>
              </w:rPr>
            </w:pPr>
            <w:r>
              <w:rPr>
                <w:sz w:val="18"/>
                <w:szCs w:val="18"/>
              </w:rPr>
              <w:t>Identyfikator wystawcy dokumentu</w:t>
            </w:r>
          </w:p>
        </w:tc>
        <w:tc>
          <w:tcPr>
            <w:tcW w:w="1052" w:type="dxa"/>
          </w:tcPr>
          <w:p w:rsidRPr="00336A3A" w:rsidR="007C5DB4" w:rsidP="00245210" w:rsidRDefault="004F7763" w14:paraId="29E4766C" w14:textId="77777777">
            <w:pPr>
              <w:rPr>
                <w:sz w:val="18"/>
                <w:szCs w:val="18"/>
              </w:rPr>
            </w:pPr>
            <w:r>
              <w:rPr>
                <w:sz w:val="18"/>
                <w:szCs w:val="18"/>
              </w:rPr>
              <w:t>XCN/OID</w:t>
            </w:r>
          </w:p>
        </w:tc>
        <w:tc>
          <w:tcPr>
            <w:tcW w:w="2410" w:type="dxa"/>
          </w:tcPr>
          <w:p w:rsidRPr="00336A3A" w:rsidR="007C5DB4" w:rsidP="00245210" w:rsidRDefault="004F7763" w14:paraId="4B4933E6" w14:textId="77777777">
            <w:pPr>
              <w:rPr>
                <w:sz w:val="18"/>
                <w:szCs w:val="18"/>
              </w:rPr>
            </w:pPr>
            <w:r w:rsidRPr="004F7763">
              <w:rPr>
                <w:sz w:val="18"/>
                <w:szCs w:val="18"/>
              </w:rPr>
              <w:t>legalAuthenticator</w:t>
            </w:r>
          </w:p>
        </w:tc>
        <w:tc>
          <w:tcPr>
            <w:tcW w:w="3544" w:type="dxa"/>
          </w:tcPr>
          <w:p w:rsidRPr="00336A3A" w:rsidR="007C5DB4" w:rsidP="00245210" w:rsidRDefault="004F7763" w14:paraId="4EC1A0D8" w14:textId="77777777">
            <w:pPr>
              <w:rPr>
                <w:sz w:val="18"/>
                <w:szCs w:val="18"/>
              </w:rPr>
            </w:pPr>
            <w:r w:rsidRPr="004F7763">
              <w:rPr>
                <w:sz w:val="18"/>
                <w:szCs w:val="18"/>
              </w:rPr>
              <w:t>Osoba akceptująca, autoryzująca, ewentualnie podpisująca indeksowany dokument, oficjalny wystawca dokumentu</w:t>
            </w:r>
          </w:p>
        </w:tc>
      </w:tr>
      <w:tr w:rsidRPr="00336A3A" w:rsidR="004F7763" w:rsidTr="00305F48" w14:paraId="2E55532C" w14:textId="77777777">
        <w:tc>
          <w:tcPr>
            <w:tcW w:w="2345" w:type="dxa"/>
          </w:tcPr>
          <w:p w:rsidRPr="00336A3A" w:rsidR="004F7763" w:rsidRDefault="004F7763" w14:paraId="56E3536F" w14:textId="77777777">
            <w:pPr>
              <w:rPr>
                <w:sz w:val="18"/>
                <w:szCs w:val="18"/>
              </w:rPr>
            </w:pPr>
            <w:r>
              <w:rPr>
                <w:sz w:val="18"/>
                <w:szCs w:val="18"/>
              </w:rPr>
              <w:t>I</w:t>
            </w:r>
            <w:r w:rsidRPr="004F7763">
              <w:rPr>
                <w:sz w:val="18"/>
                <w:szCs w:val="18"/>
              </w:rPr>
              <w:t xml:space="preserve">dentyfikator  </w:t>
            </w:r>
            <w:r w:rsidR="003B628B">
              <w:rPr>
                <w:sz w:val="18"/>
                <w:szCs w:val="18"/>
              </w:rPr>
              <w:t>MUŚ</w:t>
            </w:r>
          </w:p>
        </w:tc>
        <w:tc>
          <w:tcPr>
            <w:tcW w:w="1052" w:type="dxa"/>
          </w:tcPr>
          <w:p w:rsidRPr="00336A3A" w:rsidR="004F7763" w:rsidP="004F7763" w:rsidRDefault="004F7763" w14:paraId="3C6A9057" w14:textId="77777777">
            <w:pPr>
              <w:rPr>
                <w:sz w:val="18"/>
                <w:szCs w:val="18"/>
              </w:rPr>
            </w:pPr>
            <w:r>
              <w:rPr>
                <w:sz w:val="18"/>
                <w:szCs w:val="18"/>
              </w:rPr>
              <w:t>XON</w:t>
            </w:r>
          </w:p>
        </w:tc>
        <w:tc>
          <w:tcPr>
            <w:tcW w:w="2410" w:type="dxa"/>
          </w:tcPr>
          <w:p w:rsidRPr="00336A3A" w:rsidR="004F7763" w:rsidP="004F7763" w:rsidRDefault="004F7763" w14:paraId="586C628C" w14:textId="77777777">
            <w:pPr>
              <w:rPr>
                <w:sz w:val="18"/>
                <w:szCs w:val="18"/>
              </w:rPr>
            </w:pPr>
            <w:r w:rsidRPr="004F7763">
              <w:rPr>
                <w:sz w:val="18"/>
                <w:szCs w:val="18"/>
              </w:rPr>
              <w:t>authorInstitution</w:t>
            </w:r>
          </w:p>
        </w:tc>
        <w:tc>
          <w:tcPr>
            <w:tcW w:w="3544" w:type="dxa"/>
          </w:tcPr>
          <w:p w:rsidRPr="00336A3A" w:rsidR="004F7763" w:rsidP="004F7763" w:rsidRDefault="004F7763" w14:paraId="658D5D1A" w14:textId="77777777">
            <w:pPr>
              <w:rPr>
                <w:sz w:val="18"/>
                <w:szCs w:val="18"/>
              </w:rPr>
            </w:pPr>
            <w:r>
              <w:rPr>
                <w:sz w:val="18"/>
                <w:szCs w:val="18"/>
              </w:rPr>
              <w:t>I</w:t>
            </w:r>
            <w:r w:rsidRPr="004F7763">
              <w:rPr>
                <w:sz w:val="18"/>
                <w:szCs w:val="18"/>
              </w:rPr>
              <w:t>dentyfikator  miejsca udzielania świadczeń, w ramach którego autor wystawił dokument</w:t>
            </w:r>
          </w:p>
        </w:tc>
      </w:tr>
      <w:tr w:rsidRPr="00336A3A" w:rsidR="003A495F" w:rsidTr="00245210" w14:paraId="312D89C7" w14:textId="77777777">
        <w:tc>
          <w:tcPr>
            <w:tcW w:w="2345" w:type="dxa"/>
          </w:tcPr>
          <w:p w:rsidRPr="00336A3A" w:rsidR="003A495F" w:rsidP="00245210" w:rsidRDefault="003A495F" w14:paraId="23A03E62" w14:textId="77777777">
            <w:pPr>
              <w:rPr>
                <w:sz w:val="18"/>
                <w:szCs w:val="18"/>
              </w:rPr>
            </w:pPr>
            <w:r>
              <w:rPr>
                <w:sz w:val="18"/>
                <w:szCs w:val="18"/>
              </w:rPr>
              <w:t>I</w:t>
            </w:r>
            <w:r w:rsidRPr="00FD0350">
              <w:rPr>
                <w:sz w:val="18"/>
                <w:szCs w:val="18"/>
              </w:rPr>
              <w:t>dentyfikator źródłowego systemu usługodawcy</w:t>
            </w:r>
          </w:p>
        </w:tc>
        <w:tc>
          <w:tcPr>
            <w:tcW w:w="1052" w:type="dxa"/>
          </w:tcPr>
          <w:p w:rsidRPr="00336A3A" w:rsidR="003A495F" w:rsidP="00245210" w:rsidRDefault="00E53069" w14:paraId="327729DF" w14:textId="77777777">
            <w:pPr>
              <w:rPr>
                <w:sz w:val="18"/>
                <w:szCs w:val="18"/>
              </w:rPr>
            </w:pPr>
            <w:r>
              <w:rPr>
                <w:sz w:val="18"/>
                <w:szCs w:val="18"/>
              </w:rPr>
              <w:t>OID</w:t>
            </w:r>
          </w:p>
        </w:tc>
        <w:tc>
          <w:tcPr>
            <w:tcW w:w="2410" w:type="dxa"/>
          </w:tcPr>
          <w:p w:rsidRPr="00336A3A" w:rsidR="003A495F" w:rsidP="00245210" w:rsidRDefault="0067717B" w14:paraId="6A3BEA77" w14:textId="77777777">
            <w:pPr>
              <w:rPr>
                <w:sz w:val="18"/>
                <w:szCs w:val="18"/>
              </w:rPr>
            </w:pPr>
            <w:r w:rsidRPr="0067717B">
              <w:rPr>
                <w:sz w:val="18"/>
                <w:szCs w:val="18"/>
              </w:rPr>
              <w:t>ExternalIdentifier “sourceId”</w:t>
            </w:r>
          </w:p>
        </w:tc>
        <w:tc>
          <w:tcPr>
            <w:tcW w:w="3544" w:type="dxa"/>
          </w:tcPr>
          <w:p w:rsidRPr="00336A3A" w:rsidR="003A495F" w:rsidP="00245210" w:rsidRDefault="00E53069" w14:paraId="5F734CDD" w14:textId="77777777">
            <w:pPr>
              <w:rPr>
                <w:sz w:val="18"/>
                <w:szCs w:val="18"/>
              </w:rPr>
            </w:pPr>
            <w:r w:rsidRPr="00E53069">
              <w:rPr>
                <w:sz w:val="18"/>
                <w:szCs w:val="18"/>
              </w:rPr>
              <w:t>System usługodawcy – OID przyjęty przez usługodawcę w ramach własnego węzła</w:t>
            </w:r>
          </w:p>
        </w:tc>
      </w:tr>
      <w:tr w:rsidRPr="00336A3A" w:rsidR="00CF1CD2" w:rsidTr="00245210" w14:paraId="59C2BF8E" w14:textId="77777777">
        <w:tc>
          <w:tcPr>
            <w:tcW w:w="2345" w:type="dxa"/>
          </w:tcPr>
          <w:p w:rsidRPr="00336A3A" w:rsidR="00CF1CD2" w:rsidP="00245210" w:rsidRDefault="00CF1CD2" w14:paraId="1ACB277E" w14:textId="77777777">
            <w:pPr>
              <w:rPr>
                <w:sz w:val="18"/>
                <w:szCs w:val="18"/>
              </w:rPr>
            </w:pPr>
            <w:r w:rsidRPr="00504ACD">
              <w:rPr>
                <w:sz w:val="18"/>
                <w:szCs w:val="18"/>
              </w:rPr>
              <w:t>Identyfikator folderu</w:t>
            </w:r>
          </w:p>
        </w:tc>
        <w:tc>
          <w:tcPr>
            <w:tcW w:w="1052" w:type="dxa"/>
          </w:tcPr>
          <w:p w:rsidRPr="00336A3A" w:rsidR="00CF1CD2" w:rsidP="00245210" w:rsidRDefault="00CF1CD2" w14:paraId="256DAA1C" w14:textId="77777777">
            <w:pPr>
              <w:rPr>
                <w:sz w:val="18"/>
                <w:szCs w:val="18"/>
              </w:rPr>
            </w:pPr>
            <w:r>
              <w:rPr>
                <w:sz w:val="18"/>
                <w:szCs w:val="18"/>
              </w:rPr>
              <w:t>UUID</w:t>
            </w:r>
          </w:p>
        </w:tc>
        <w:tc>
          <w:tcPr>
            <w:tcW w:w="2410" w:type="dxa"/>
          </w:tcPr>
          <w:p w:rsidRPr="00336A3A" w:rsidR="00CF1CD2" w:rsidP="00CF1CD2" w:rsidRDefault="00CF1CD2" w14:paraId="4C7395C5" w14:textId="77777777">
            <w:pPr>
              <w:rPr>
                <w:sz w:val="18"/>
                <w:szCs w:val="18"/>
              </w:rPr>
            </w:pPr>
            <w:r w:rsidRPr="00336A3A">
              <w:rPr>
                <w:sz w:val="18"/>
                <w:szCs w:val="18"/>
              </w:rPr>
              <w:t>Atrybut "</w:t>
            </w:r>
            <w:r>
              <w:rPr>
                <w:sz w:val="18"/>
                <w:szCs w:val="18"/>
              </w:rPr>
              <w:t>id</w:t>
            </w:r>
            <w:r w:rsidRPr="00336A3A">
              <w:rPr>
                <w:sz w:val="18"/>
                <w:szCs w:val="18"/>
              </w:rPr>
              <w:t>" elementu RegistryPackage</w:t>
            </w:r>
          </w:p>
        </w:tc>
        <w:tc>
          <w:tcPr>
            <w:tcW w:w="3544" w:type="dxa"/>
          </w:tcPr>
          <w:p w:rsidRPr="00336A3A" w:rsidR="00CF1CD2" w:rsidP="00CF1CD2" w:rsidRDefault="00CF1CD2" w14:paraId="746C4BA4" w14:textId="77777777">
            <w:pPr>
              <w:rPr>
                <w:sz w:val="18"/>
                <w:szCs w:val="18"/>
              </w:rPr>
            </w:pPr>
            <w:r w:rsidRPr="00CF1CD2">
              <w:rPr>
                <w:sz w:val="18"/>
                <w:szCs w:val="18"/>
              </w:rPr>
              <w:t>Identyfikator folderu w rejestrze</w:t>
            </w:r>
            <w:r>
              <w:rPr>
                <w:sz w:val="18"/>
                <w:szCs w:val="18"/>
              </w:rPr>
              <w:t>, nadaje s</w:t>
            </w:r>
            <w:r w:rsidRPr="00313C78">
              <w:rPr>
                <w:sz w:val="18"/>
                <w:szCs w:val="18"/>
              </w:rPr>
              <w:t>ystem usługodawcy przy generowaniu komunikatu z nowym folderem</w:t>
            </w:r>
          </w:p>
        </w:tc>
      </w:tr>
      <w:tr w:rsidRPr="00336A3A" w:rsidR="00F737B2" w:rsidTr="00305F48" w14:paraId="0B6A5ED8" w14:textId="77777777">
        <w:tc>
          <w:tcPr>
            <w:tcW w:w="2345" w:type="dxa"/>
          </w:tcPr>
          <w:p w:rsidRPr="00336A3A" w:rsidR="00F737B2" w:rsidP="00F737B2" w:rsidRDefault="00F737B2" w14:paraId="5225D786" w14:textId="77777777">
            <w:pPr>
              <w:rPr>
                <w:sz w:val="18"/>
                <w:szCs w:val="18"/>
              </w:rPr>
            </w:pPr>
            <w:r w:rsidRPr="00F737B2">
              <w:rPr>
                <w:sz w:val="18"/>
                <w:szCs w:val="18"/>
              </w:rPr>
              <w:t>Identyfikator wysyłki w rejestrze</w:t>
            </w:r>
          </w:p>
        </w:tc>
        <w:tc>
          <w:tcPr>
            <w:tcW w:w="1052" w:type="dxa"/>
          </w:tcPr>
          <w:p w:rsidRPr="00336A3A" w:rsidR="00F737B2" w:rsidP="00F737B2" w:rsidRDefault="00F737B2" w14:paraId="5C6942D6" w14:textId="77777777">
            <w:pPr>
              <w:rPr>
                <w:sz w:val="18"/>
                <w:szCs w:val="18"/>
              </w:rPr>
            </w:pPr>
            <w:r>
              <w:rPr>
                <w:sz w:val="18"/>
                <w:szCs w:val="18"/>
              </w:rPr>
              <w:t>UUID</w:t>
            </w:r>
          </w:p>
        </w:tc>
        <w:tc>
          <w:tcPr>
            <w:tcW w:w="2410" w:type="dxa"/>
          </w:tcPr>
          <w:p w:rsidRPr="00336A3A" w:rsidR="00F737B2" w:rsidP="00F737B2" w:rsidRDefault="00F737B2" w14:paraId="1CCF8E28" w14:textId="77777777">
            <w:pPr>
              <w:rPr>
                <w:sz w:val="18"/>
                <w:szCs w:val="18"/>
              </w:rPr>
            </w:pPr>
            <w:r w:rsidRPr="00336A3A">
              <w:rPr>
                <w:sz w:val="18"/>
                <w:szCs w:val="18"/>
              </w:rPr>
              <w:t>Atrybut "</w:t>
            </w:r>
            <w:r>
              <w:rPr>
                <w:sz w:val="18"/>
                <w:szCs w:val="18"/>
              </w:rPr>
              <w:t>id</w:t>
            </w:r>
            <w:r w:rsidRPr="00336A3A">
              <w:rPr>
                <w:sz w:val="18"/>
                <w:szCs w:val="18"/>
              </w:rPr>
              <w:t>" elementu RegistryPackage</w:t>
            </w:r>
          </w:p>
        </w:tc>
        <w:tc>
          <w:tcPr>
            <w:tcW w:w="3544" w:type="dxa"/>
          </w:tcPr>
          <w:p w:rsidRPr="00336A3A" w:rsidR="00F737B2" w:rsidP="00F737B2" w:rsidRDefault="00F737B2" w14:paraId="75951C18" w14:textId="77777777">
            <w:pPr>
              <w:rPr>
                <w:sz w:val="18"/>
                <w:szCs w:val="18"/>
              </w:rPr>
            </w:pPr>
            <w:r>
              <w:rPr>
                <w:sz w:val="18"/>
                <w:szCs w:val="18"/>
              </w:rPr>
              <w:t>N</w:t>
            </w:r>
            <w:r w:rsidRPr="00F737B2">
              <w:rPr>
                <w:sz w:val="18"/>
                <w:szCs w:val="18"/>
              </w:rPr>
              <w:t>adawany przez usługodawcę</w:t>
            </w:r>
            <w:r>
              <w:rPr>
                <w:sz w:val="18"/>
                <w:szCs w:val="18"/>
              </w:rPr>
              <w:t>.</w:t>
            </w:r>
            <w:r w:rsidRPr="00F737B2">
              <w:rPr>
                <w:sz w:val="18"/>
                <w:szCs w:val="18"/>
              </w:rPr>
              <w:t xml:space="preserve"> W komunikacie </w:t>
            </w:r>
            <w:r>
              <w:rPr>
                <w:sz w:val="18"/>
                <w:szCs w:val="18"/>
              </w:rPr>
              <w:t>jest</w:t>
            </w:r>
            <w:r w:rsidRPr="00F737B2">
              <w:rPr>
                <w:sz w:val="18"/>
                <w:szCs w:val="18"/>
              </w:rPr>
              <w:t xml:space="preserve"> wykorzystywany do wskazania relacji między głównymi elementami poprzez elementy Association</w:t>
            </w:r>
            <w:r>
              <w:rPr>
                <w:sz w:val="18"/>
                <w:szCs w:val="18"/>
              </w:rPr>
              <w:t>.</w:t>
            </w:r>
          </w:p>
        </w:tc>
      </w:tr>
      <w:tr w:rsidRPr="00336A3A" w:rsidR="00F61A40" w:rsidTr="00305F48" w14:paraId="0B52AD6C" w14:textId="77777777">
        <w:tc>
          <w:tcPr>
            <w:tcW w:w="2345" w:type="dxa"/>
          </w:tcPr>
          <w:p w:rsidRPr="00336A3A" w:rsidR="00F61A40" w:rsidP="00F61A40" w:rsidRDefault="00F61A40" w14:paraId="60655888" w14:textId="77777777">
            <w:pPr>
              <w:rPr>
                <w:sz w:val="18"/>
                <w:szCs w:val="18"/>
              </w:rPr>
            </w:pPr>
            <w:r w:rsidRPr="00F61A40">
              <w:rPr>
                <w:sz w:val="18"/>
                <w:szCs w:val="18"/>
              </w:rPr>
              <w:t>Identyfikator asocjacji</w:t>
            </w:r>
          </w:p>
        </w:tc>
        <w:tc>
          <w:tcPr>
            <w:tcW w:w="1052" w:type="dxa"/>
          </w:tcPr>
          <w:p w:rsidRPr="00336A3A" w:rsidR="00F61A40" w:rsidP="00F61A40" w:rsidRDefault="00F61A40" w14:paraId="782340D7" w14:textId="77777777">
            <w:pPr>
              <w:rPr>
                <w:sz w:val="18"/>
                <w:szCs w:val="18"/>
              </w:rPr>
            </w:pPr>
            <w:r>
              <w:rPr>
                <w:sz w:val="18"/>
                <w:szCs w:val="18"/>
              </w:rPr>
              <w:t>UUID</w:t>
            </w:r>
          </w:p>
        </w:tc>
        <w:tc>
          <w:tcPr>
            <w:tcW w:w="2410" w:type="dxa"/>
          </w:tcPr>
          <w:p w:rsidRPr="00336A3A" w:rsidR="00F61A40" w:rsidP="00F61A40" w:rsidRDefault="00F61A40" w14:paraId="1925CC1D" w14:textId="77777777">
            <w:pPr>
              <w:rPr>
                <w:sz w:val="18"/>
                <w:szCs w:val="18"/>
              </w:rPr>
            </w:pPr>
            <w:r w:rsidRPr="00336A3A">
              <w:rPr>
                <w:sz w:val="18"/>
                <w:szCs w:val="18"/>
              </w:rPr>
              <w:t>Atrybut "</w:t>
            </w:r>
            <w:r>
              <w:rPr>
                <w:sz w:val="18"/>
                <w:szCs w:val="18"/>
              </w:rPr>
              <w:t>id</w:t>
            </w:r>
            <w:r w:rsidRPr="00336A3A">
              <w:rPr>
                <w:sz w:val="18"/>
                <w:szCs w:val="18"/>
              </w:rPr>
              <w:t xml:space="preserve">" elementu </w:t>
            </w:r>
            <w:r w:rsidRPr="00F61A40">
              <w:rPr>
                <w:sz w:val="18"/>
                <w:szCs w:val="18"/>
              </w:rPr>
              <w:t>Association</w:t>
            </w:r>
          </w:p>
        </w:tc>
        <w:tc>
          <w:tcPr>
            <w:tcW w:w="3544" w:type="dxa"/>
          </w:tcPr>
          <w:p w:rsidRPr="00336A3A" w:rsidR="00F61A40" w:rsidP="00F61A40" w:rsidRDefault="00F61A40" w14:paraId="01A0783F" w14:textId="77777777">
            <w:pPr>
              <w:rPr>
                <w:sz w:val="18"/>
                <w:szCs w:val="18"/>
              </w:rPr>
            </w:pPr>
            <w:r>
              <w:rPr>
                <w:sz w:val="18"/>
                <w:szCs w:val="18"/>
              </w:rPr>
              <w:t>W</w:t>
            </w:r>
            <w:r w:rsidRPr="00F61A40">
              <w:rPr>
                <w:sz w:val="18"/>
                <w:szCs w:val="18"/>
              </w:rPr>
              <w:t>ykorzystywany do wskazania targetObject w asocjacji SS-HM oraz do zarządzania statusem dostępności asocjacji (np. anulowanie asocjacji).</w:t>
            </w:r>
          </w:p>
        </w:tc>
      </w:tr>
    </w:tbl>
    <w:p w:rsidR="00A73C9C" w:rsidP="009C0992" w:rsidRDefault="00A73C9C" w14:paraId="66204FF1" w14:textId="77777777"/>
    <w:p w:rsidR="001563A6" w:rsidP="001563A6" w:rsidRDefault="001563A6" w14:paraId="0D8E60A0" w14:textId="60F51FFD">
      <w:pPr>
        <w:pStyle w:val="Heading3"/>
      </w:pPr>
      <w:bookmarkStart w:name="_Ref24715868" w:id="68"/>
      <w:bookmarkStart w:name="_Toc87265143" w:id="69"/>
      <w:r w:rsidRPr="001563A6">
        <w:t>Zasady dot. danych</w:t>
      </w:r>
      <w:bookmarkEnd w:id="68"/>
      <w:bookmarkEnd w:id="69"/>
    </w:p>
    <w:p w:rsidR="0003534A" w:rsidP="00226C8D" w:rsidRDefault="0003534A" w14:paraId="78D6E778" w14:textId="77777777">
      <w:pPr>
        <w:pStyle w:val="Heading4"/>
      </w:pPr>
      <w:r>
        <w:t xml:space="preserve">Wymagalność atrybutów w transakcjach </w:t>
      </w:r>
    </w:p>
    <w:p w:rsidR="00C356C6" w:rsidP="002339D4" w:rsidRDefault="00C356C6" w14:paraId="704C9874" w14:textId="77777777">
      <w:pPr>
        <w:spacing w:before="40" w:line="240" w:lineRule="auto"/>
        <w:jc w:val="left"/>
      </w:pPr>
      <w:r>
        <w:t>Lista transakcji IHE wykorzystywanych w systemie P1 obejmuje:</w:t>
      </w:r>
    </w:p>
    <w:p w:rsidRPr="00C356C6" w:rsidR="00C356C6" w:rsidP="003805AA" w:rsidRDefault="00C356C6" w14:paraId="69953626" w14:textId="77777777">
      <w:pPr>
        <w:pStyle w:val="ListParagraph"/>
        <w:numPr>
          <w:ilvl w:val="0"/>
          <w:numId w:val="19"/>
        </w:numPr>
        <w:spacing w:before="40" w:line="240" w:lineRule="auto"/>
        <w:contextualSpacing w:val="0"/>
        <w:jc w:val="left"/>
        <w:rPr>
          <w:rFonts w:ascii="Arial" w:hAnsi="Arial" w:cs="Arial"/>
        </w:rPr>
      </w:pPr>
      <w:r w:rsidRPr="00C356C6">
        <w:rPr>
          <w:rFonts w:ascii="Arial" w:hAnsi="Arial" w:cs="Arial"/>
        </w:rPr>
        <w:t>[ITI-18] Registry Stored Query</w:t>
      </w:r>
      <w:r w:rsidR="009165B1">
        <w:rPr>
          <w:rFonts w:ascii="Arial" w:hAnsi="Arial" w:cs="Arial"/>
        </w:rPr>
        <w:t xml:space="preserve"> – operacja </w:t>
      </w:r>
      <w:r w:rsidRPr="009165B1" w:rsidR="009165B1">
        <w:rPr>
          <w:rFonts w:ascii="Arial" w:hAnsi="Arial" w:cs="Arial"/>
        </w:rPr>
        <w:t>wyszukiwania dokumentów</w:t>
      </w:r>
      <w:r w:rsidR="009165B1">
        <w:rPr>
          <w:rFonts w:ascii="Arial" w:hAnsi="Arial" w:cs="Arial"/>
        </w:rPr>
        <w:t xml:space="preserve"> </w:t>
      </w:r>
      <w:r w:rsidRPr="009165B1" w:rsidR="009165B1">
        <w:rPr>
          <w:rFonts w:ascii="Arial" w:hAnsi="Arial" w:cs="Arial"/>
        </w:rPr>
        <w:t xml:space="preserve">w Rejestrze XDS, </w:t>
      </w:r>
      <w:r w:rsidR="009165B1">
        <w:rPr>
          <w:rFonts w:ascii="Arial" w:hAnsi="Arial" w:cs="Arial"/>
        </w:rPr>
        <w:t xml:space="preserve">w oparciu o zapytania predefiniowane lub nowozdefiniowane </w:t>
      </w:r>
      <w:r w:rsidRPr="009165B1" w:rsidR="009165B1">
        <w:rPr>
          <w:rFonts w:ascii="Arial" w:hAnsi="Arial" w:cs="Arial"/>
        </w:rPr>
        <w:t xml:space="preserve">i </w:t>
      </w:r>
      <w:r w:rsidR="009165B1">
        <w:rPr>
          <w:rFonts w:ascii="Arial" w:hAnsi="Arial" w:cs="Arial"/>
        </w:rPr>
        <w:t xml:space="preserve">parametry wyszukiwania. </w:t>
      </w:r>
      <w:r w:rsidR="009165B1">
        <w:rPr>
          <w:rFonts w:ascii="Arial" w:hAnsi="Arial" w:cs="Arial"/>
        </w:rPr>
        <w:tab/>
      </w:r>
    </w:p>
    <w:p w:rsidR="00C356C6" w:rsidP="003805AA" w:rsidRDefault="00C356C6" w14:paraId="200ADB44" w14:textId="77777777">
      <w:pPr>
        <w:pStyle w:val="ListParagraph"/>
        <w:numPr>
          <w:ilvl w:val="0"/>
          <w:numId w:val="19"/>
        </w:numPr>
        <w:spacing w:before="40" w:line="240" w:lineRule="auto"/>
        <w:contextualSpacing w:val="0"/>
        <w:jc w:val="left"/>
        <w:rPr>
          <w:rFonts w:ascii="Arial" w:hAnsi="Arial" w:cs="Arial"/>
        </w:rPr>
      </w:pPr>
      <w:r w:rsidRPr="00C356C6">
        <w:rPr>
          <w:rFonts w:ascii="Arial" w:hAnsi="Arial" w:cs="Arial"/>
        </w:rPr>
        <w:t>[ITI-42] Register Document Set-b</w:t>
      </w:r>
      <w:r w:rsidR="0041506C">
        <w:rPr>
          <w:rFonts w:ascii="Arial" w:hAnsi="Arial" w:cs="Arial"/>
        </w:rPr>
        <w:t xml:space="preserve"> - </w:t>
      </w:r>
      <w:r w:rsidRPr="0041506C" w:rsidR="0041506C">
        <w:rPr>
          <w:rFonts w:ascii="Arial" w:hAnsi="Arial" w:cs="Arial"/>
        </w:rPr>
        <w:t>przekaz</w:t>
      </w:r>
      <w:r w:rsidR="0041506C">
        <w:rPr>
          <w:rFonts w:ascii="Arial" w:hAnsi="Arial" w:cs="Arial"/>
        </w:rPr>
        <w:t>uje komunikat i informacje</w:t>
      </w:r>
      <w:r w:rsidRPr="0041506C" w:rsidR="0041506C">
        <w:rPr>
          <w:rFonts w:ascii="Arial" w:hAnsi="Arial" w:cs="Arial"/>
        </w:rPr>
        <w:t xml:space="preserve"> o nowych indeksach dokumentacji medycznej </w:t>
      </w:r>
      <w:r w:rsidR="0041506C">
        <w:rPr>
          <w:rFonts w:ascii="Arial" w:hAnsi="Arial" w:cs="Arial"/>
        </w:rPr>
        <w:t>oraz</w:t>
      </w:r>
      <w:r w:rsidRPr="0041506C" w:rsidR="0041506C">
        <w:rPr>
          <w:rFonts w:ascii="Arial" w:hAnsi="Arial" w:cs="Arial"/>
        </w:rPr>
        <w:t xml:space="preserve"> folderach </w:t>
      </w:r>
      <w:r w:rsidR="0041506C">
        <w:rPr>
          <w:rFonts w:ascii="Arial" w:hAnsi="Arial" w:cs="Arial"/>
        </w:rPr>
        <w:t>i</w:t>
      </w:r>
      <w:r w:rsidRPr="0041506C" w:rsidR="0041506C">
        <w:rPr>
          <w:rFonts w:ascii="Arial" w:hAnsi="Arial" w:cs="Arial"/>
        </w:rPr>
        <w:t xml:space="preserve"> powiązaniach między nimi, </w:t>
      </w:r>
      <w:r w:rsidR="0041506C">
        <w:rPr>
          <w:rFonts w:ascii="Arial" w:hAnsi="Arial" w:cs="Arial"/>
        </w:rPr>
        <w:t>o</w:t>
      </w:r>
      <w:r w:rsidRPr="0041506C" w:rsidR="0041506C">
        <w:rPr>
          <w:rFonts w:ascii="Arial" w:hAnsi="Arial" w:cs="Arial"/>
        </w:rPr>
        <w:t>dbiorcą danych jest Repozytorium XDS</w:t>
      </w:r>
      <w:r w:rsidR="0041506C">
        <w:rPr>
          <w:rFonts w:ascii="Arial" w:hAnsi="Arial" w:cs="Arial"/>
        </w:rPr>
        <w:t>.</w:t>
      </w:r>
    </w:p>
    <w:p w:rsidRPr="005234FA" w:rsidR="005234FA" w:rsidP="003805AA" w:rsidRDefault="005234FA" w14:paraId="4CE98F4F" w14:textId="77777777">
      <w:pPr>
        <w:pStyle w:val="ListParagraph"/>
        <w:numPr>
          <w:ilvl w:val="0"/>
          <w:numId w:val="19"/>
        </w:numPr>
        <w:spacing w:before="40" w:line="240" w:lineRule="auto"/>
        <w:contextualSpacing w:val="0"/>
        <w:jc w:val="left"/>
        <w:rPr>
          <w:rFonts w:ascii="Arial" w:hAnsi="Arial" w:cs="Arial"/>
        </w:rPr>
      </w:pPr>
      <w:r w:rsidRPr="005234FA">
        <w:rPr>
          <w:rFonts w:ascii="Arial" w:hAnsi="Arial" w:cs="Arial"/>
        </w:rPr>
        <w:t xml:space="preserve">[ITI-57] Update Document Set </w:t>
      </w:r>
      <w:r w:rsidRPr="006A105F" w:rsidR="00BE5116">
        <w:rPr>
          <w:rFonts w:ascii="Arial" w:hAnsi="Arial" w:cs="Arial"/>
        </w:rPr>
        <w:t>–</w:t>
      </w:r>
      <w:r w:rsidRPr="005234FA">
        <w:rPr>
          <w:rFonts w:ascii="Arial" w:hAnsi="Arial" w:cs="Arial"/>
        </w:rPr>
        <w:t xml:space="preserve"> o</w:t>
      </w:r>
      <w:r w:rsidRPr="006A105F" w:rsidR="00BE5116">
        <w:rPr>
          <w:rFonts w:ascii="Arial" w:hAnsi="Arial" w:cs="Arial"/>
        </w:rPr>
        <w:t>peracja aktualizacj</w:t>
      </w:r>
      <w:r>
        <w:rPr>
          <w:rFonts w:ascii="Arial" w:hAnsi="Arial" w:cs="Arial"/>
        </w:rPr>
        <w:t xml:space="preserve">i </w:t>
      </w:r>
      <w:r w:rsidR="00A45250">
        <w:rPr>
          <w:rFonts w:ascii="Arial" w:hAnsi="Arial" w:cs="Arial"/>
        </w:rPr>
        <w:t xml:space="preserve">lub </w:t>
      </w:r>
      <w:r w:rsidR="00C23991">
        <w:rPr>
          <w:rFonts w:ascii="Arial" w:hAnsi="Arial" w:cs="Arial"/>
        </w:rPr>
        <w:t>anulowania</w:t>
      </w:r>
      <w:r w:rsidR="00A45250">
        <w:rPr>
          <w:rFonts w:ascii="Arial" w:hAnsi="Arial" w:cs="Arial"/>
        </w:rPr>
        <w:t xml:space="preserve"> indeksu przez administratora dokumentu</w:t>
      </w:r>
      <w:r w:rsidR="00843E7A">
        <w:rPr>
          <w:rFonts w:ascii="Arial" w:hAnsi="Arial" w:cs="Arial"/>
        </w:rPr>
        <w:t xml:space="preserve">. </w:t>
      </w:r>
    </w:p>
    <w:p w:rsidRPr="005234FA" w:rsidR="00F23D93" w:rsidP="00F23D93" w:rsidRDefault="00F23D93" w14:paraId="2DBF0D7D" w14:textId="77777777">
      <w:pPr>
        <w:spacing w:before="40" w:after="80" w:line="240" w:lineRule="auto"/>
        <w:jc w:val="left"/>
      </w:pPr>
    </w:p>
    <w:p w:rsidR="00865794" w:rsidP="00CA18D7" w:rsidRDefault="002339D4" w14:paraId="7DE4B93D" w14:textId="77777777">
      <w:pPr>
        <w:spacing w:line="240" w:lineRule="auto"/>
      </w:pPr>
      <w:r>
        <w:t>W</w:t>
      </w:r>
      <w:r w:rsidRPr="000E4954">
        <w:t>ymagalność kryteriów wyszukiwania dla ITI-18</w:t>
      </w:r>
      <w:r>
        <w:t xml:space="preserve"> opisano w </w:t>
      </w:r>
      <w:r w:rsidR="0051425D">
        <w:t>dokumencie IHE_ITI_TF_Vol2a</w:t>
      </w:r>
      <w:r w:rsidR="00F324F3">
        <w:rPr>
          <w:rStyle w:val="FootnoteReference"/>
        </w:rPr>
        <w:footnoteReference w:id="14"/>
      </w:r>
      <w:r w:rsidR="0051425D">
        <w:t xml:space="preserve"> </w:t>
      </w:r>
      <w:r w:rsidRPr="000E4954">
        <w:t>(rozdział 3.18.4.1.2.3.7).</w:t>
      </w:r>
      <w:r w:rsidR="00D551E7">
        <w:t xml:space="preserve"> </w:t>
      </w:r>
      <w:r w:rsidR="00913D41">
        <w:t>W systemie P1 wdrożon</w:t>
      </w:r>
      <w:r w:rsidR="0067717B">
        <w:t>o</w:t>
      </w:r>
      <w:r w:rsidR="00913D41">
        <w:t xml:space="preserve"> obsług</w:t>
      </w:r>
      <w:r w:rsidR="0067717B">
        <w:t xml:space="preserve">ę </w:t>
      </w:r>
      <w:r w:rsidR="00AD5C03">
        <w:t>następujących operacji wyszukiwania</w:t>
      </w:r>
      <w:r w:rsidR="0067717B">
        <w:t>:</w:t>
      </w:r>
    </w:p>
    <w:p w:rsidRPr="00CA18D7" w:rsidR="009726D8" w:rsidP="003805AA" w:rsidRDefault="00865794" w14:paraId="1403D6A3" w14:textId="77777777">
      <w:pPr>
        <w:pStyle w:val="ListParagraph"/>
        <w:numPr>
          <w:ilvl w:val="0"/>
          <w:numId w:val="21"/>
        </w:numPr>
        <w:rPr>
          <w:rFonts w:ascii="Arial" w:hAnsi="Arial" w:cs="Arial"/>
        </w:rPr>
      </w:pPr>
      <w:r w:rsidRPr="00865794">
        <w:rPr>
          <w:rFonts w:ascii="Arial" w:hAnsi="Arial" w:cs="Arial"/>
        </w:rPr>
        <w:t>Wyszukanie indeksu EDM - ITI-18 GetDocuments</w:t>
      </w:r>
    </w:p>
    <w:p w:rsidR="009726D8" w:rsidP="003805AA" w:rsidRDefault="00CA18D7" w14:paraId="22233BF2" w14:textId="77777777">
      <w:pPr>
        <w:pStyle w:val="ListParagraph"/>
        <w:numPr>
          <w:ilvl w:val="0"/>
          <w:numId w:val="21"/>
        </w:numPr>
        <w:rPr>
          <w:rFonts w:ascii="Arial" w:hAnsi="Arial" w:cs="Arial"/>
        </w:rPr>
      </w:pPr>
      <w:r w:rsidRPr="00CA18D7">
        <w:rPr>
          <w:rFonts w:ascii="Arial" w:hAnsi="Arial" w:cs="Arial"/>
        </w:rPr>
        <w:t>Wyszukanie indeksu EDM - ITI-18 FindDocuments</w:t>
      </w:r>
    </w:p>
    <w:p w:rsidRPr="00865794" w:rsidR="000A3366" w:rsidP="003805AA" w:rsidRDefault="003C2D55" w14:paraId="7A885C02" w14:textId="77777777">
      <w:pPr>
        <w:pStyle w:val="ListParagraph"/>
        <w:numPr>
          <w:ilvl w:val="0"/>
          <w:numId w:val="21"/>
        </w:numPr>
        <w:rPr>
          <w:rFonts w:ascii="Arial" w:hAnsi="Arial" w:cs="Arial"/>
        </w:rPr>
      </w:pPr>
      <w:r w:rsidRPr="00CA18D7">
        <w:rPr>
          <w:rFonts w:ascii="Arial" w:hAnsi="Arial" w:cs="Arial"/>
        </w:rPr>
        <w:t xml:space="preserve">Wyszukanie indeksu EDM </w:t>
      </w:r>
      <w:r w:rsidR="005E7A25">
        <w:rPr>
          <w:rFonts w:ascii="Arial" w:hAnsi="Arial" w:cs="Arial"/>
        </w:rPr>
        <w:t>-</w:t>
      </w:r>
      <w:r>
        <w:rPr>
          <w:rFonts w:ascii="Arial" w:hAnsi="Arial" w:cs="Arial"/>
        </w:rPr>
        <w:t xml:space="preserve"> ITI-18 GetAll</w:t>
      </w:r>
    </w:p>
    <w:p w:rsidR="00CA18D7" w:rsidP="00CA18D7" w:rsidRDefault="00CA18D7" w14:paraId="111CEFCB" w14:textId="77777777">
      <w:pPr>
        <w:spacing w:before="40" w:after="80" w:line="240" w:lineRule="auto"/>
      </w:pPr>
      <w:r>
        <w:t>Operacje wyszukiwania zwracają:</w:t>
      </w:r>
    </w:p>
    <w:p w:rsidRPr="009726D8" w:rsidR="00CA18D7" w:rsidP="003805AA" w:rsidRDefault="00CA18D7" w14:paraId="78A43DC7" w14:textId="77777777">
      <w:pPr>
        <w:pStyle w:val="ListParagraph"/>
        <w:numPr>
          <w:ilvl w:val="0"/>
          <w:numId w:val="22"/>
        </w:numPr>
        <w:rPr>
          <w:rFonts w:ascii="Arial" w:hAnsi="Arial" w:cs="Arial"/>
        </w:rPr>
      </w:pPr>
      <w:r w:rsidRPr="009726D8">
        <w:rPr>
          <w:rFonts w:ascii="Arial" w:hAnsi="Arial" w:cs="Arial"/>
        </w:rPr>
        <w:t>identyfikatory znalezionych obiektów (typ - ObjectRef), albo</w:t>
      </w:r>
    </w:p>
    <w:p w:rsidRPr="009726D8" w:rsidR="00CA18D7" w:rsidP="003805AA" w:rsidRDefault="00CA18D7" w14:paraId="4EC452DE" w14:textId="77777777">
      <w:pPr>
        <w:pStyle w:val="ListParagraph"/>
        <w:numPr>
          <w:ilvl w:val="0"/>
          <w:numId w:val="22"/>
        </w:numPr>
        <w:rPr>
          <w:rFonts w:ascii="Arial" w:hAnsi="Arial" w:cs="Arial"/>
        </w:rPr>
      </w:pPr>
      <w:r w:rsidRPr="009726D8">
        <w:rPr>
          <w:rFonts w:ascii="Arial" w:hAnsi="Arial" w:cs="Arial"/>
        </w:rPr>
        <w:t>listę metadanych dot. znalezionego obiektu (typ - LeafClass)</w:t>
      </w:r>
    </w:p>
    <w:p w:rsidR="00A040F8" w:rsidP="002339D4" w:rsidRDefault="00A040F8" w14:paraId="601103D2" w14:textId="77777777">
      <w:r>
        <w:t>W transakcjach związanych z wysyłką wymagalność atrybutów opisano w ITI TF-3</w:t>
      </w:r>
      <w:r w:rsidR="00F324F3">
        <w:rPr>
          <w:rStyle w:val="FootnoteReference"/>
        </w:rPr>
        <w:footnoteReference w:id="15"/>
      </w:r>
      <w:r>
        <w:t>: 4.3.1.</w:t>
      </w:r>
    </w:p>
    <w:p w:rsidR="00971B0A" w:rsidP="00971B0A" w:rsidRDefault="00971B0A" w14:paraId="15255A0B" w14:textId="77777777">
      <w:pPr>
        <w:spacing w:line="240" w:lineRule="auto"/>
      </w:pPr>
      <w:r>
        <w:t>W systemie P1 wdrożono obsługę następujących operacji rejestracji indeksu EDM:</w:t>
      </w:r>
    </w:p>
    <w:p w:rsidR="00971B0A" w:rsidP="00971B0A" w:rsidRDefault="00971B0A" w14:paraId="54FC08B3" w14:textId="77777777">
      <w:pPr>
        <w:pStyle w:val="ListParagraph"/>
        <w:numPr>
          <w:ilvl w:val="0"/>
          <w:numId w:val="23"/>
        </w:numPr>
        <w:rPr>
          <w:rFonts w:ascii="Arial" w:hAnsi="Arial" w:cs="Arial"/>
        </w:rPr>
      </w:pPr>
      <w:r>
        <w:rPr>
          <w:rFonts w:ascii="Arial" w:hAnsi="Arial" w:cs="Arial"/>
        </w:rPr>
        <w:t xml:space="preserve">Zapis w rejestrze XDS - </w:t>
      </w:r>
      <w:r w:rsidRPr="008663B9">
        <w:rPr>
          <w:rFonts w:ascii="Arial" w:hAnsi="Arial" w:cs="Arial"/>
        </w:rPr>
        <w:t>ITI-42 Register Document Set</w:t>
      </w:r>
    </w:p>
    <w:p w:rsidR="00971B0A" w:rsidP="00971B0A" w:rsidRDefault="00971B0A" w14:paraId="63E69769" w14:textId="77777777">
      <w:pPr>
        <w:spacing w:line="240" w:lineRule="auto"/>
      </w:pPr>
    </w:p>
    <w:p w:rsidR="00971B0A" w:rsidP="00971B0A" w:rsidRDefault="00971B0A" w14:paraId="204B95ED" w14:textId="77777777">
      <w:pPr>
        <w:spacing w:line="240" w:lineRule="auto"/>
      </w:pPr>
      <w:r>
        <w:t>A</w:t>
      </w:r>
      <w:r w:rsidRPr="00272565">
        <w:t>trybuty</w:t>
      </w:r>
      <w:r>
        <w:t xml:space="preserve"> indeksu wymienione w katalogu metadanych, które powinny być zapis</w:t>
      </w:r>
      <w:r w:rsidRPr="00272565">
        <w:t>ane (</w:t>
      </w:r>
      <w:r>
        <w:t>u</w:t>
      </w:r>
      <w:r w:rsidRPr="00272565">
        <w:t xml:space="preserve">tworzone w rejestrze) pomimo </w:t>
      </w:r>
      <w:r>
        <w:t xml:space="preserve">ich </w:t>
      </w:r>
      <w:r w:rsidRPr="00272565">
        <w:t>braku w żądaniu</w:t>
      </w:r>
      <w:r>
        <w:t xml:space="preserve"> ITI-42, obejmują: lid, version oraz </w:t>
      </w:r>
      <w:r w:rsidRPr="00272565">
        <w:t xml:space="preserve">availabilityStatus. </w:t>
      </w:r>
    </w:p>
    <w:p w:rsidRPr="00F24942" w:rsidR="00971B0A" w:rsidP="00971B0A" w:rsidRDefault="00971B0A" w14:paraId="0EC36577" w14:textId="77777777">
      <w:pPr>
        <w:spacing w:line="240" w:lineRule="auto"/>
      </w:pPr>
      <w:r>
        <w:t xml:space="preserve">Atrybut lid nie jest wymagany </w:t>
      </w:r>
      <w:r w:rsidRPr="00F24942">
        <w:t xml:space="preserve">przy </w:t>
      </w:r>
      <w:r>
        <w:t>wysyłce</w:t>
      </w:r>
      <w:r w:rsidRPr="00F24942">
        <w:t xml:space="preserve"> wersji inicjalnej indeksu. Jeżeli nie </w:t>
      </w:r>
      <w:r>
        <w:t>występuje</w:t>
      </w:r>
      <w:r w:rsidRPr="00F24942">
        <w:t xml:space="preserve"> w komunikacie, zostanie ustawiony przez rejestr, a jego wartość będzie równa UUID atrybutu id indeksu. Jeżeli </w:t>
      </w:r>
      <w:r>
        <w:t>występuje</w:t>
      </w:r>
      <w:r w:rsidRPr="00F24942">
        <w:t xml:space="preserve"> w komunikacie, musi mieć wartość równą atrybutowi id indeksu, przy czym jest to dopuszczalne wyłącznie w sytuacji, gdy id ma postać UUID.</w:t>
      </w:r>
    </w:p>
    <w:p w:rsidR="00971B0A" w:rsidP="00971B0A" w:rsidRDefault="00971B0A" w14:paraId="79183AD4" w14:textId="77777777">
      <w:r>
        <w:t>Atrybut availabilityStatus</w:t>
      </w:r>
      <w:r w:rsidRPr="00F24942">
        <w:t xml:space="preserve"> nie jest wymagan</w:t>
      </w:r>
      <w:r>
        <w:t xml:space="preserve">y przy wysyłce. Jeżeli występuje w komunikacie, zostanie </w:t>
      </w:r>
      <w:r w:rsidRPr="00F24942">
        <w:t>pomi</w:t>
      </w:r>
      <w:r>
        <w:t>nięty przy zapisie, tj. jego wartość zostanie ustawion</w:t>
      </w:r>
      <w:r w:rsidRPr="00F24942">
        <w:t xml:space="preserve">a arbitralnie przez rejestr. </w:t>
      </w:r>
      <w:r>
        <w:t>Po zapisie w rejestrze atrybut przyjmuje wartość „Approved” oznaczającą pełną wiarygodność i aktualność danych.</w:t>
      </w:r>
    </w:p>
    <w:p w:rsidRPr="00DE314E" w:rsidR="00971B0A" w:rsidP="00157758" w:rsidRDefault="00971B0A" w14:paraId="5BA9F306" w14:textId="049B8A46">
      <w:r>
        <w:t xml:space="preserve">Atrybut version nie jest wymagany przy wysyłce. Jeżeli występuje w komunikacie, zostanie </w:t>
      </w:r>
      <w:r w:rsidRPr="00F24942">
        <w:t>pomi</w:t>
      </w:r>
      <w:r>
        <w:t>nięty przy zapisie, tj. jego wartość zostanie ustawion</w:t>
      </w:r>
      <w:r w:rsidRPr="00F24942">
        <w:t>a arbitralnie przez rejestr</w:t>
      </w:r>
      <w:r>
        <w:t xml:space="preserve">. Atrybut jest w postaci liczby naturalnej, przy czym wersja inicjalna oznaczona jest liczbą 1. </w:t>
      </w:r>
    </w:p>
    <w:p w:rsidR="008437C5" w:rsidP="008437C5" w:rsidRDefault="008437C5" w14:paraId="05A5EB93" w14:textId="77777777">
      <w:pPr>
        <w:spacing w:line="240" w:lineRule="auto"/>
      </w:pPr>
      <w:r>
        <w:t>W systemie P1 wdrożono obsługę aktualizacji lub anulowania indeksu EDM:</w:t>
      </w:r>
    </w:p>
    <w:p w:rsidR="008437C5" w:rsidP="006A105F" w:rsidRDefault="008437C5" w14:paraId="4609FFC9" w14:textId="77777777">
      <w:pPr>
        <w:pStyle w:val="ListParagraph"/>
        <w:numPr>
          <w:ilvl w:val="0"/>
          <w:numId w:val="23"/>
        </w:numPr>
        <w:rPr>
          <w:rFonts w:ascii="Arial" w:hAnsi="Arial" w:cs="Arial"/>
        </w:rPr>
      </w:pPr>
      <w:r>
        <w:rPr>
          <w:rFonts w:ascii="Arial" w:hAnsi="Arial" w:cs="Arial"/>
        </w:rPr>
        <w:t xml:space="preserve">Aktualizacja </w:t>
      </w:r>
      <w:r w:rsidR="009A5043">
        <w:rPr>
          <w:rFonts w:ascii="Arial" w:hAnsi="Arial" w:cs="Arial"/>
        </w:rPr>
        <w:t>metadanych DocumentEntry</w:t>
      </w:r>
      <w:r>
        <w:rPr>
          <w:rFonts w:ascii="Arial" w:hAnsi="Arial" w:cs="Arial"/>
        </w:rPr>
        <w:t xml:space="preserve"> - </w:t>
      </w:r>
      <w:r w:rsidRPr="008663B9">
        <w:rPr>
          <w:rFonts w:ascii="Arial" w:hAnsi="Arial" w:cs="Arial"/>
        </w:rPr>
        <w:t>ITI-</w:t>
      </w:r>
      <w:r>
        <w:rPr>
          <w:rFonts w:ascii="Arial" w:hAnsi="Arial" w:cs="Arial"/>
        </w:rPr>
        <w:t>57</w:t>
      </w:r>
      <w:r w:rsidRPr="008663B9">
        <w:rPr>
          <w:rFonts w:ascii="Arial" w:hAnsi="Arial" w:cs="Arial"/>
        </w:rPr>
        <w:t xml:space="preserve"> </w:t>
      </w:r>
      <w:r w:rsidRPr="009A5043" w:rsidR="009A5043">
        <w:rPr>
          <w:rFonts w:ascii="Arial" w:hAnsi="Arial" w:cs="Arial"/>
        </w:rPr>
        <w:t>Update DocumentEntry Metadata</w:t>
      </w:r>
    </w:p>
    <w:p w:rsidR="009A5043" w:rsidP="009A5043" w:rsidRDefault="009A5043" w14:paraId="703E3945" w14:textId="77777777">
      <w:pPr>
        <w:pStyle w:val="ListParagraph"/>
        <w:numPr>
          <w:ilvl w:val="0"/>
          <w:numId w:val="23"/>
        </w:numPr>
        <w:rPr>
          <w:rFonts w:ascii="Arial" w:hAnsi="Arial" w:cs="Arial"/>
        </w:rPr>
      </w:pPr>
      <w:r>
        <w:rPr>
          <w:rFonts w:ascii="Arial" w:hAnsi="Arial" w:cs="Arial"/>
        </w:rPr>
        <w:t xml:space="preserve">Aktualizacja statusu dostępności dokumentu - </w:t>
      </w:r>
      <w:r w:rsidRPr="008663B9">
        <w:rPr>
          <w:rFonts w:ascii="Arial" w:hAnsi="Arial" w:cs="Arial"/>
        </w:rPr>
        <w:t>ITI-</w:t>
      </w:r>
      <w:r>
        <w:rPr>
          <w:rFonts w:ascii="Arial" w:hAnsi="Arial" w:cs="Arial"/>
        </w:rPr>
        <w:t>57</w:t>
      </w:r>
      <w:r w:rsidRPr="008663B9">
        <w:rPr>
          <w:rFonts w:ascii="Arial" w:hAnsi="Arial" w:cs="Arial"/>
        </w:rPr>
        <w:t xml:space="preserve"> </w:t>
      </w:r>
      <w:r w:rsidRPr="009A5043">
        <w:rPr>
          <w:rFonts w:ascii="Arial" w:hAnsi="Arial" w:cs="Arial"/>
        </w:rPr>
        <w:t>Update DocumentEntry availabilityStatus</w:t>
      </w:r>
    </w:p>
    <w:p w:rsidR="009A5043" w:rsidP="00F55456" w:rsidRDefault="009A5043" w14:paraId="6533CBD4" w14:textId="41B94DEB">
      <w:pPr>
        <w:ind w:left="360"/>
        <w:jc w:val="left"/>
      </w:pPr>
      <w:r>
        <w:t xml:space="preserve">W transakcjach związanych </w:t>
      </w:r>
      <w:r w:rsidR="00EE58AD">
        <w:t xml:space="preserve">z </w:t>
      </w:r>
      <w:r>
        <w:t xml:space="preserve">aktualizacją indeksu </w:t>
      </w:r>
      <w:r w:rsidR="00EE58AD">
        <w:t xml:space="preserve">warunki, które  muszą spełniać </w:t>
      </w:r>
      <w:r>
        <w:t xml:space="preserve"> </w:t>
      </w:r>
      <w:r w:rsidR="00F55456">
        <w:t xml:space="preserve">wybrane </w:t>
      </w:r>
      <w:r>
        <w:t>atrybut</w:t>
      </w:r>
      <w:r w:rsidR="00EE58AD">
        <w:t>y</w:t>
      </w:r>
      <w:r>
        <w:t xml:space="preserve"> opisano</w:t>
      </w:r>
      <w:r w:rsidR="00EE58AD">
        <w:t xml:space="preserve"> poniżej</w:t>
      </w:r>
      <w:r w:rsidR="00420AA0">
        <w:t>,</w:t>
      </w:r>
      <w:r w:rsidR="00EE58AD">
        <w:t xml:space="preserve"> na podstawie</w:t>
      </w:r>
      <w:r>
        <w:t xml:space="preserve"> </w:t>
      </w:r>
      <w:r>
        <w:br/>
      </w:r>
      <w:r w:rsidRPr="009A5043">
        <w:t>IHE_ITI_Suppl_XDS_Metadata_Update.pdf</w:t>
      </w:r>
      <w:r>
        <w:rPr>
          <w:rStyle w:val="FootnoteReference"/>
        </w:rPr>
        <w:footnoteReference w:id="16"/>
      </w:r>
      <w:r>
        <w:t xml:space="preserve">: </w:t>
      </w:r>
      <w:r w:rsidRPr="009A5043">
        <w:t>3.57.4.1.3.3.1</w:t>
      </w:r>
      <w:r>
        <w:t xml:space="preserve"> oraz 3.57.4.1.3.3.2</w:t>
      </w:r>
    </w:p>
    <w:p w:rsidR="005E56EC" w:rsidP="00AE3B7E" w:rsidRDefault="006E3ACB" w14:paraId="1649C3C4" w14:textId="3A849F29">
      <w:r>
        <w:t>Modyfkacja metadanych indeksu (DocumentEntry) jest realizowana poprzez przesłanie nowej wersji indeksu</w:t>
      </w:r>
      <w:r w:rsidR="00AE3B7E">
        <w:t>, która staje się</w:t>
      </w:r>
      <w:r>
        <w:t xml:space="preserve"> </w:t>
      </w:r>
      <w:r w:rsidR="00AE3B7E">
        <w:t xml:space="preserve">jego </w:t>
      </w:r>
      <w:r>
        <w:t>wersją bieżącą (</w:t>
      </w:r>
      <w:r w:rsidR="00420AA0">
        <w:t xml:space="preserve">jej </w:t>
      </w:r>
      <w:r>
        <w:t xml:space="preserve">availabilityStatus </w:t>
      </w:r>
      <w:r w:rsidR="00AE3B7E">
        <w:t>przyjmuje wartość</w:t>
      </w:r>
      <w:r>
        <w:t xml:space="preserve"> </w:t>
      </w:r>
      <w:r w:rsidRPr="00AE3B7E">
        <w:rPr>
          <w:i/>
        </w:rPr>
        <w:t>Approved</w:t>
      </w:r>
      <w:r>
        <w:t xml:space="preserve">) oraz anulowanie wersji </w:t>
      </w:r>
      <w:r w:rsidR="00AE3B7E">
        <w:t xml:space="preserve">poprzedniej </w:t>
      </w:r>
      <w:r>
        <w:t>(</w:t>
      </w:r>
      <w:r w:rsidR="00420AA0">
        <w:t>ustawienie</w:t>
      </w:r>
      <w:r w:rsidR="006F3C39">
        <w:t xml:space="preserve"> availabilityStatus na wartość </w:t>
      </w:r>
      <w:r w:rsidR="00420AA0">
        <w:t xml:space="preserve"> </w:t>
      </w:r>
      <w:r>
        <w:t>Deprecated).</w:t>
      </w:r>
      <w:r w:rsidR="00AE3B7E">
        <w:t xml:space="preserve"> </w:t>
      </w:r>
    </w:p>
    <w:p w:rsidR="005E56EC" w:rsidP="00AE3B7E" w:rsidRDefault="005E56EC" w14:paraId="01A2A3AF" w14:textId="79AD4B4D">
      <w:r>
        <w:t>W wysyłanym indeksie wymagany jest a</w:t>
      </w:r>
      <w:r w:rsidR="00AE3B7E">
        <w:t xml:space="preserve">trybut </w:t>
      </w:r>
      <w:r w:rsidR="004C183B">
        <w:t>lid (</w:t>
      </w:r>
      <w:r w:rsidR="00AE3B7E">
        <w:t>logicalID</w:t>
      </w:r>
      <w:r w:rsidR="004C183B">
        <w:t>)</w:t>
      </w:r>
      <w:r w:rsidRPr="005E56EC">
        <w:t xml:space="preserve">. W przypadku każdej </w:t>
      </w:r>
      <w:r>
        <w:t xml:space="preserve">kolejnej modyfikacji </w:t>
      </w:r>
      <w:r w:rsidR="00420AA0">
        <w:t xml:space="preserve">atrybut </w:t>
      </w:r>
      <w:r>
        <w:t>musi mie</w:t>
      </w:r>
      <w:r w:rsidRPr="005E56EC">
        <w:t>ć tę samą wartość i musi być to wartość zapisana w rejestrze w pierwszej wersji obiektu.</w:t>
      </w:r>
      <w:r>
        <w:t xml:space="preserve"> </w:t>
      </w:r>
      <w:r w:rsidRPr="005E56EC">
        <w:t xml:space="preserve">Funkcjonalnie odpowiada </w:t>
      </w:r>
      <w:r w:rsidR="00420AA0">
        <w:t xml:space="preserve">on </w:t>
      </w:r>
      <w:r w:rsidRPr="005E56EC">
        <w:t xml:space="preserve">atrybutowi setId standardu HL7 CDA, </w:t>
      </w:r>
      <w:r w:rsidR="00420AA0">
        <w:t xml:space="preserve">z tą różnicą, że </w:t>
      </w:r>
      <w:r w:rsidRPr="005E56EC">
        <w:t xml:space="preserve">setId w HL7 dotyczy grupowania wersji dokumentu CDA, </w:t>
      </w:r>
      <w:r w:rsidR="00420AA0">
        <w:t>natomiast lid </w:t>
      </w:r>
      <w:r w:rsidR="00420AA0">
        <w:noBreakHyphen/>
        <w:t> </w:t>
      </w:r>
      <w:r w:rsidRPr="005E56EC">
        <w:t xml:space="preserve">grupowania </w:t>
      </w:r>
      <w:r>
        <w:t>indeksów</w:t>
      </w:r>
      <w:r w:rsidRPr="005E56EC">
        <w:t xml:space="preserve"> </w:t>
      </w:r>
      <w:r>
        <w:t>zawierających informacje</w:t>
      </w:r>
      <w:r w:rsidRPr="005E56EC">
        <w:t xml:space="preserve"> o </w:t>
      </w:r>
      <w:r w:rsidR="00420AA0">
        <w:t xml:space="preserve">danym </w:t>
      </w:r>
      <w:r w:rsidRPr="005E56EC">
        <w:t>dokumencie medycznym</w:t>
      </w:r>
      <w:r>
        <w:t>.</w:t>
      </w:r>
    </w:p>
    <w:p w:rsidR="00941FB2" w:rsidP="00AE3B7E" w:rsidRDefault="005E56EC" w14:paraId="6340B086" w14:textId="77777777">
      <w:r>
        <w:t>Ponadto, a</w:t>
      </w:r>
      <w:r w:rsidR="00A31650">
        <w:t>socjacja HasMember wysyłki</w:t>
      </w:r>
      <w:r w:rsidR="00AE3B7E">
        <w:t xml:space="preserve"> </w:t>
      </w:r>
      <w:r w:rsidR="00A31650">
        <w:t xml:space="preserve">i indeksu </w:t>
      </w:r>
      <w:r>
        <w:t xml:space="preserve">musi mieć </w:t>
      </w:r>
      <w:r w:rsidR="00AE3B7E">
        <w:t xml:space="preserve">Slot </w:t>
      </w:r>
      <w:r w:rsidR="00A31650">
        <w:t>o nazwie</w:t>
      </w:r>
      <w:r w:rsidR="00AE3B7E">
        <w:t xml:space="preserve"> PreviousVersion</w:t>
      </w:r>
      <w:r w:rsidR="00A31650">
        <w:t xml:space="preserve">, mający pojedynczą wartość – numer poprzedniej wersji, która zostanie zastąpiona. </w:t>
      </w:r>
    </w:p>
    <w:p w:rsidR="006E3ACB" w:rsidP="00AE3B7E" w:rsidRDefault="00941FB2" w14:paraId="2A182CDB" w14:textId="027EBC6A">
      <w:r>
        <w:t xml:space="preserve">Dodatkowo, poza ww. atrybutem lid, </w:t>
      </w:r>
      <w:r w:rsidR="004C183B">
        <w:t>n</w:t>
      </w:r>
      <w:r w:rsidR="00AD7461">
        <w:t xml:space="preserve">owy oraz istniejący indeks </w:t>
      </w:r>
      <w:r w:rsidR="004C183B">
        <w:t>muszą mieć</w:t>
      </w:r>
      <w:r w:rsidR="00AD7461">
        <w:t xml:space="preserve"> te same wartości </w:t>
      </w:r>
      <w:r>
        <w:t>atrybutów</w:t>
      </w:r>
      <w:r w:rsidR="00AD7461">
        <w:t xml:space="preserve"> uniqueID </w:t>
      </w:r>
      <w:r w:rsidR="00D33485">
        <w:t>(</w:t>
      </w:r>
      <w:r w:rsidR="00420AA0">
        <w:t>i</w:t>
      </w:r>
      <w:r w:rsidRPr="00D33485" w:rsidR="00D33485">
        <w:t>dentyfikator dokumentu nadawany przez usługodawcę</w:t>
      </w:r>
      <w:r w:rsidR="00D33485">
        <w:t xml:space="preserve">) </w:t>
      </w:r>
      <w:r w:rsidR="00AD7461">
        <w:t>i objectType</w:t>
      </w:r>
      <w:r w:rsidR="00D33485">
        <w:t xml:space="preserve"> (t</w:t>
      </w:r>
      <w:r w:rsidRPr="00D33485" w:rsidR="00D33485">
        <w:t>yp rejestrowanego obiektu</w:t>
      </w:r>
      <w:r w:rsidR="00D33485">
        <w:t>)</w:t>
      </w:r>
      <w:r w:rsidR="0067638A">
        <w:t>.</w:t>
      </w:r>
    </w:p>
    <w:p w:rsidRPr="009A5043" w:rsidR="00AB7CD3" w:rsidP="00AE3B7E" w:rsidRDefault="00AB7CD3" w14:paraId="0408BC4C" w14:textId="77777777"/>
    <w:p w:rsidR="003F3C77" w:rsidP="00226C8D" w:rsidRDefault="003F3C77" w14:paraId="7E6A38FE" w14:textId="77777777">
      <w:pPr>
        <w:pStyle w:val="Heading4"/>
      </w:pPr>
      <w:r>
        <w:t xml:space="preserve">Walidacje </w:t>
      </w:r>
      <w:r w:rsidR="00D551E7">
        <w:t>metadanych</w:t>
      </w:r>
    </w:p>
    <w:p w:rsidR="00A83886" w:rsidP="00A83886" w:rsidRDefault="00A83886" w14:paraId="2DA32727" w14:textId="77777777">
      <w:pPr>
        <w:spacing w:before="40" w:after="80" w:line="240" w:lineRule="auto"/>
        <w:jc w:val="left"/>
      </w:pPr>
      <w:r>
        <w:t xml:space="preserve">Mechanizm walidacji </w:t>
      </w:r>
      <w:r w:rsidR="004D52DD">
        <w:t xml:space="preserve">metadanych </w:t>
      </w:r>
      <w:r>
        <w:t>obejmie:</w:t>
      </w:r>
    </w:p>
    <w:p w:rsidRPr="00A83886" w:rsidR="00A83886" w:rsidP="003805AA" w:rsidRDefault="00A83886" w14:paraId="2436627B" w14:textId="77777777">
      <w:pPr>
        <w:pStyle w:val="ListParagraph"/>
        <w:numPr>
          <w:ilvl w:val="0"/>
          <w:numId w:val="20"/>
        </w:numPr>
        <w:jc w:val="left"/>
      </w:pPr>
      <w:r>
        <w:rPr>
          <w:rFonts w:ascii="Arial" w:hAnsi="Arial" w:cs="Arial"/>
        </w:rPr>
        <w:t>Reguły techniczne (zgodność z XSD, wymagalność/opcjonalność atrybutów</w:t>
      </w:r>
      <w:r w:rsidR="00AB5DED">
        <w:rPr>
          <w:rFonts w:ascii="Arial" w:hAnsi="Arial" w:cs="Arial"/>
        </w:rPr>
        <w:t xml:space="preserve"> </w:t>
      </w:r>
      <w:r>
        <w:rPr>
          <w:rFonts w:ascii="Arial" w:hAnsi="Arial" w:cs="Arial"/>
        </w:rPr>
        <w:t>/</w:t>
      </w:r>
      <w:r w:rsidR="00AB5DED">
        <w:rPr>
          <w:rFonts w:ascii="Arial" w:hAnsi="Arial" w:cs="Arial"/>
        </w:rPr>
        <w:t xml:space="preserve"> </w:t>
      </w:r>
      <w:r>
        <w:rPr>
          <w:rFonts w:ascii="Arial" w:hAnsi="Arial" w:cs="Arial"/>
        </w:rPr>
        <w:t xml:space="preserve">metadanych, </w:t>
      </w:r>
      <w:r w:rsidR="00AB5DED">
        <w:rPr>
          <w:rFonts w:ascii="Arial" w:hAnsi="Arial" w:cs="Arial"/>
        </w:rPr>
        <w:t>w</w:t>
      </w:r>
      <w:r w:rsidRPr="00AB5DED" w:rsidR="00AB5DED">
        <w:rPr>
          <w:rFonts w:ascii="Arial" w:hAnsi="Arial" w:cs="Arial"/>
        </w:rPr>
        <w:t>ym</w:t>
      </w:r>
      <w:r w:rsidR="00AB5DED">
        <w:rPr>
          <w:rFonts w:ascii="Arial" w:hAnsi="Arial" w:cs="Arial"/>
        </w:rPr>
        <w:t>agalność</w:t>
      </w:r>
      <w:r w:rsidR="004D52DD">
        <w:rPr>
          <w:rFonts w:ascii="Arial" w:hAnsi="Arial" w:cs="Arial"/>
        </w:rPr>
        <w:t>/opcjonalność</w:t>
      </w:r>
      <w:r w:rsidR="00AB5DED">
        <w:rPr>
          <w:rFonts w:ascii="Arial" w:hAnsi="Arial" w:cs="Arial"/>
        </w:rPr>
        <w:t xml:space="preserve"> kryteriów wyszukiwania, </w:t>
      </w:r>
      <w:r>
        <w:rPr>
          <w:rFonts w:ascii="Arial" w:hAnsi="Arial" w:cs="Arial"/>
        </w:rPr>
        <w:t>typy i formaty danych, powiązania etc.)</w:t>
      </w:r>
    </w:p>
    <w:p w:rsidRPr="0074316F" w:rsidR="00A83886" w:rsidP="003805AA" w:rsidRDefault="00A83886" w14:paraId="72724199" w14:textId="77777777">
      <w:pPr>
        <w:pStyle w:val="ListParagraph"/>
        <w:numPr>
          <w:ilvl w:val="0"/>
          <w:numId w:val="20"/>
        </w:numPr>
        <w:jc w:val="left"/>
      </w:pPr>
      <w:r>
        <w:rPr>
          <w:rFonts w:ascii="Arial" w:hAnsi="Arial" w:cs="Arial"/>
        </w:rPr>
        <w:t>Reguły biznesowe</w:t>
      </w:r>
    </w:p>
    <w:p w:rsidRPr="0074316F" w:rsidR="0074316F" w:rsidP="003805AA" w:rsidRDefault="0074316F" w14:paraId="1386CF5F" w14:textId="77777777">
      <w:pPr>
        <w:pStyle w:val="ListParagraph"/>
        <w:numPr>
          <w:ilvl w:val="0"/>
          <w:numId w:val="20"/>
        </w:numPr>
        <w:jc w:val="left"/>
        <w:rPr>
          <w:rFonts w:ascii="Arial" w:hAnsi="Arial" w:cs="Arial"/>
        </w:rPr>
      </w:pPr>
      <w:r w:rsidRPr="0074316F">
        <w:rPr>
          <w:rFonts w:ascii="Arial" w:hAnsi="Arial" w:cs="Arial"/>
        </w:rPr>
        <w:t>Obsługę błędów</w:t>
      </w:r>
      <w:r w:rsidR="00121BE0">
        <w:rPr>
          <w:rFonts w:ascii="Arial" w:hAnsi="Arial" w:cs="Arial"/>
        </w:rPr>
        <w:t xml:space="preserve"> (zgodnie z </w:t>
      </w:r>
      <w:r w:rsidRPr="00121BE0" w:rsidR="00121BE0">
        <w:rPr>
          <w:rFonts w:ascii="Arial" w:hAnsi="Arial" w:cs="Arial"/>
        </w:rPr>
        <w:t>ITI TF-3</w:t>
      </w:r>
      <w:r w:rsidR="00121BE0">
        <w:rPr>
          <w:rFonts w:ascii="Arial" w:hAnsi="Arial" w:cs="Arial"/>
        </w:rPr>
        <w:t>, od punktu 4.2.4)</w:t>
      </w:r>
    </w:p>
    <w:p w:rsidRPr="00261D35" w:rsidR="006E053A" w:rsidP="16F213D7" w:rsidRDefault="003805AA" w14:paraId="29BCB115" w14:textId="054AE6F4">
      <w:r>
        <w:t xml:space="preserve">Zakres technicznych i biznesowych walidacji zostanie udostępniony wraz z wystawieniem na środowisku integracyjnym usług związanych z obsługą indeksów EDM i wymiany EDM </w:t>
      </w:r>
      <w:r w:rsidR="006E053A">
        <w:rPr>
          <w:position w:val="3"/>
          <w:sz w:val="21"/>
          <w:szCs w:val="21"/>
        </w:rPr>
        <w:t xml:space="preserve">na stronie dla integratorów </w:t>
      </w:r>
      <w:r w:rsidRPr="16F213D7" w:rsidR="16F213D7">
        <w:rPr>
          <w:sz w:val="21"/>
          <w:szCs w:val="21"/>
        </w:rPr>
        <w:t>https://isus.ezdrowie.gov.pl</w:t>
      </w:r>
      <w:r w:rsidR="00BB53EF">
        <w:t>.</w:t>
      </w:r>
    </w:p>
    <w:p w:rsidR="006E053A" w:rsidP="00245210" w:rsidRDefault="006E053A" w14:paraId="5DC25783" w14:textId="77777777"/>
    <w:p w:rsidR="001563A6" w:rsidP="001563A6" w:rsidRDefault="001563A6" w14:paraId="67702633" w14:textId="62218EC7">
      <w:pPr>
        <w:pStyle w:val="Heading3"/>
      </w:pPr>
      <w:bookmarkStart w:name="_Toc87265144" w:id="70"/>
      <w:r w:rsidRPr="001563A6">
        <w:t>Specyfikacja metadanych XDS dla indeksu EDM</w:t>
      </w:r>
      <w:bookmarkEnd w:id="70"/>
    </w:p>
    <w:p w:rsidR="00AA5F0E" w:rsidP="004E234D" w:rsidRDefault="004E234D" w14:paraId="1078BA0E" w14:textId="77777777">
      <w:r>
        <w:t xml:space="preserve">Indeks dokumentu medycznego ma za zadanie informowanie o istnieniu dokumentu i jego lokalizacji w repozytorium wykorzystywanym </w:t>
      </w:r>
      <w:r w:rsidR="00F932D7">
        <w:t>przez usługodawcę. Dane indeksu EDM, które są wymagane pokazano w tabeli</w:t>
      </w:r>
      <w:r>
        <w:t xml:space="preserve">. Indeks </w:t>
      </w:r>
      <w:r w:rsidR="00F932D7">
        <w:t xml:space="preserve">powinien być </w:t>
      </w:r>
      <w:r>
        <w:t xml:space="preserve">tworzony na podstawie danych </w:t>
      </w:r>
      <w:r w:rsidR="00F932D7">
        <w:t xml:space="preserve">z dokumentu którego dotyczy albo danych </w:t>
      </w:r>
      <w:r>
        <w:t>przechowywanych w systemie usługodawcy.</w:t>
      </w:r>
      <w:r w:rsidR="00720B14">
        <w:t xml:space="preserve"> </w:t>
      </w:r>
    </w:p>
    <w:tbl>
      <w:tblPr>
        <w:tblStyle w:val="TableGrid"/>
        <w:tblpPr w:leftFromText="141" w:rightFromText="141" w:vertAnchor="text" w:horzAnchor="margin" w:tblpY="-53"/>
        <w:tblW w:w="9067" w:type="dxa"/>
        <w:tblLayout w:type="fixed"/>
        <w:tblLook w:val="0020" w:firstRow="1" w:lastRow="0" w:firstColumn="0" w:lastColumn="0" w:noHBand="0" w:noVBand="0"/>
      </w:tblPr>
      <w:tblGrid>
        <w:gridCol w:w="1574"/>
        <w:gridCol w:w="1398"/>
        <w:gridCol w:w="1559"/>
        <w:gridCol w:w="4536"/>
      </w:tblGrid>
      <w:tr w:rsidRPr="00FF1DAA" w:rsidR="001011AE" w:rsidTr="505D9529" w14:paraId="6C24DE48" w14:textId="77777777">
        <w:trPr>
          <w:trHeight w:val="454"/>
        </w:trPr>
        <w:tc>
          <w:tcPr>
            <w:tcW w:w="1574" w:type="dxa"/>
            <w:vAlign w:val="center"/>
          </w:tcPr>
          <w:p w:rsidRPr="00FF1DAA" w:rsidR="001011AE" w:rsidP="001011AE" w:rsidRDefault="001011AE" w14:paraId="31C1DC9C" w14:textId="77777777">
            <w:pPr>
              <w:pStyle w:val="Default"/>
              <w:rPr>
                <w:rFonts w:ascii="Arial Narrow" w:hAnsi="Arial Narrow"/>
                <w:sz w:val="19"/>
                <w:szCs w:val="23"/>
              </w:rPr>
            </w:pPr>
            <w:r w:rsidRPr="00FF1DAA">
              <w:rPr>
                <w:rFonts w:ascii="Arial Narrow" w:hAnsi="Arial Narrow"/>
                <w:b/>
                <w:bCs/>
                <w:sz w:val="19"/>
                <w:szCs w:val="23"/>
              </w:rPr>
              <w:t xml:space="preserve">Informacja </w:t>
            </w:r>
          </w:p>
        </w:tc>
        <w:tc>
          <w:tcPr>
            <w:tcW w:w="1398" w:type="dxa"/>
            <w:vAlign w:val="center"/>
          </w:tcPr>
          <w:p w:rsidRPr="00FF1DAA" w:rsidR="001011AE" w:rsidP="001011AE" w:rsidRDefault="001011AE" w14:paraId="49907336" w14:textId="77777777">
            <w:pPr>
              <w:pStyle w:val="Default"/>
              <w:jc w:val="center"/>
              <w:rPr>
                <w:rFonts w:ascii="Arial Narrow" w:hAnsi="Arial Narrow"/>
                <w:sz w:val="19"/>
                <w:szCs w:val="22"/>
              </w:rPr>
            </w:pPr>
            <w:r w:rsidRPr="00FF1DAA">
              <w:rPr>
                <w:rFonts w:ascii="Arial Narrow" w:hAnsi="Arial Narrow"/>
                <w:b/>
                <w:bCs/>
                <w:sz w:val="19"/>
                <w:szCs w:val="22"/>
              </w:rPr>
              <w:t>Wymagalność</w:t>
            </w:r>
          </w:p>
        </w:tc>
        <w:tc>
          <w:tcPr>
            <w:tcW w:w="1559" w:type="dxa"/>
            <w:vAlign w:val="center"/>
          </w:tcPr>
          <w:p w:rsidRPr="00FF1DAA" w:rsidR="001011AE" w:rsidP="001011AE" w:rsidRDefault="001011AE" w14:paraId="148FEA39" w14:textId="77777777">
            <w:pPr>
              <w:pStyle w:val="Default"/>
              <w:rPr>
                <w:rFonts w:ascii="Arial Narrow" w:hAnsi="Arial Narrow"/>
                <w:b/>
                <w:bCs/>
                <w:sz w:val="19"/>
                <w:szCs w:val="22"/>
              </w:rPr>
            </w:pPr>
            <w:r>
              <w:rPr>
                <w:rFonts w:ascii="Arial Narrow" w:hAnsi="Arial Narrow"/>
                <w:b/>
                <w:bCs/>
                <w:sz w:val="19"/>
                <w:szCs w:val="22"/>
              </w:rPr>
              <w:t xml:space="preserve">Format danych </w:t>
            </w:r>
          </w:p>
        </w:tc>
        <w:tc>
          <w:tcPr>
            <w:tcW w:w="4536" w:type="dxa"/>
            <w:vAlign w:val="center"/>
          </w:tcPr>
          <w:p w:rsidRPr="00FF1DAA" w:rsidR="001011AE" w:rsidP="001011AE" w:rsidRDefault="001011AE" w14:paraId="66F78225" w14:textId="77777777">
            <w:pPr>
              <w:pStyle w:val="Default"/>
              <w:rPr>
                <w:rFonts w:ascii="Arial Narrow" w:hAnsi="Arial Narrow"/>
                <w:sz w:val="19"/>
                <w:szCs w:val="22"/>
              </w:rPr>
            </w:pPr>
            <w:r w:rsidRPr="00FF1DAA">
              <w:rPr>
                <w:rFonts w:ascii="Arial Narrow" w:hAnsi="Arial Narrow"/>
                <w:b/>
                <w:bCs/>
                <w:sz w:val="19"/>
                <w:szCs w:val="22"/>
              </w:rPr>
              <w:t xml:space="preserve">Pochodzenie </w:t>
            </w:r>
            <w:r>
              <w:rPr>
                <w:rFonts w:ascii="Arial Narrow" w:hAnsi="Arial Narrow"/>
                <w:b/>
                <w:bCs/>
                <w:sz w:val="19"/>
                <w:szCs w:val="22"/>
              </w:rPr>
              <w:t>i komentarz</w:t>
            </w:r>
          </w:p>
        </w:tc>
      </w:tr>
      <w:tr w:rsidRPr="00FF1DAA" w:rsidR="001011AE" w:rsidTr="505D9529" w14:paraId="5715D88A" w14:textId="77777777">
        <w:trPr>
          <w:trHeight w:val="206"/>
        </w:trPr>
        <w:tc>
          <w:tcPr>
            <w:tcW w:w="1574" w:type="dxa"/>
          </w:tcPr>
          <w:p w:rsidR="001011AE" w:rsidP="6563AF97" w:rsidRDefault="0C074C34" w14:paraId="553936FC" w14:textId="77777777">
            <w:pPr>
              <w:pStyle w:val="Default"/>
              <w:rPr>
                <w:rFonts w:ascii="Arial Narrow" w:hAnsi="Arial Narrow"/>
                <w:sz w:val="20"/>
                <w:szCs w:val="20"/>
              </w:rPr>
            </w:pPr>
            <w:r w:rsidRPr="6563AF97">
              <w:rPr>
                <w:rFonts w:ascii="Arial Narrow" w:hAnsi="Arial Narrow"/>
                <w:sz w:val="20"/>
                <w:szCs w:val="20"/>
              </w:rPr>
              <w:t>Identyfikator ZM</w:t>
            </w:r>
          </w:p>
          <w:p w:rsidR="001011AE" w:rsidP="001011AE" w:rsidRDefault="001011AE" w14:paraId="078CD837" w14:textId="2A829431">
            <w:pPr>
              <w:pStyle w:val="Default"/>
              <w:rPr>
                <w:rFonts w:ascii="Arial Narrow" w:hAnsi="Arial Narrow"/>
                <w:sz w:val="20"/>
                <w:szCs w:val="20"/>
              </w:rPr>
            </w:pPr>
          </w:p>
        </w:tc>
        <w:tc>
          <w:tcPr>
            <w:tcW w:w="1398" w:type="dxa"/>
          </w:tcPr>
          <w:p w:rsidRPr="001A5F1D" w:rsidR="001011AE" w:rsidP="001011AE" w:rsidRDefault="001011AE" w14:paraId="25826E90" w14:textId="77777777">
            <w:pPr>
              <w:pStyle w:val="Default"/>
              <w:jc w:val="center"/>
              <w:rPr>
                <w:rFonts w:ascii="Arial Narrow" w:hAnsi="Arial Narrow"/>
                <w:sz w:val="20"/>
                <w:szCs w:val="20"/>
              </w:rPr>
            </w:pPr>
            <w:r>
              <w:rPr>
                <w:rFonts w:ascii="Arial Narrow" w:hAnsi="Arial Narrow"/>
                <w:sz w:val="20"/>
                <w:szCs w:val="20"/>
              </w:rPr>
              <w:t>TAK</w:t>
            </w:r>
          </w:p>
        </w:tc>
        <w:tc>
          <w:tcPr>
            <w:tcW w:w="1559" w:type="dxa"/>
          </w:tcPr>
          <w:p w:rsidR="001011AE" w:rsidP="00363496" w:rsidRDefault="001011AE" w14:paraId="4023755B" w14:textId="77777777">
            <w:pPr>
              <w:pStyle w:val="Default"/>
              <w:rPr>
                <w:rFonts w:ascii="Arial Narrow" w:hAnsi="Arial Narrow"/>
                <w:sz w:val="20"/>
                <w:szCs w:val="20"/>
              </w:rPr>
            </w:pPr>
            <w:r>
              <w:rPr>
                <w:rFonts w:ascii="Arial Narrow" w:hAnsi="Arial Narrow"/>
                <w:sz w:val="20"/>
                <w:szCs w:val="20"/>
              </w:rPr>
              <w:t xml:space="preserve">OID </w:t>
            </w:r>
          </w:p>
        </w:tc>
        <w:tc>
          <w:tcPr>
            <w:tcW w:w="4536" w:type="dxa"/>
          </w:tcPr>
          <w:p w:rsidR="001011AE" w:rsidP="00C53FC4" w:rsidRDefault="001011AE" w14:paraId="7CC54396" w14:textId="77777777">
            <w:pPr>
              <w:pStyle w:val="Default"/>
              <w:rPr>
                <w:rFonts w:ascii="Arial Narrow" w:hAnsi="Arial Narrow"/>
                <w:sz w:val="20"/>
                <w:szCs w:val="20"/>
              </w:rPr>
            </w:pPr>
            <w:r>
              <w:rPr>
                <w:rFonts w:ascii="Arial Narrow" w:hAnsi="Arial Narrow"/>
                <w:sz w:val="20"/>
                <w:szCs w:val="20"/>
              </w:rPr>
              <w:t>System usługodawcy</w:t>
            </w:r>
          </w:p>
        </w:tc>
      </w:tr>
      <w:tr w:rsidRPr="00FF1DAA" w:rsidR="001011AE" w:rsidTr="505D9529" w14:paraId="0D5E5EDE" w14:textId="77777777">
        <w:trPr>
          <w:trHeight w:val="206"/>
        </w:trPr>
        <w:tc>
          <w:tcPr>
            <w:tcW w:w="1574" w:type="dxa"/>
          </w:tcPr>
          <w:p w:rsidRPr="00FF1DAA" w:rsidR="001011AE" w:rsidP="001011AE" w:rsidRDefault="001011AE" w14:paraId="1B8ED81F" w14:textId="77777777">
            <w:pPr>
              <w:pStyle w:val="Default"/>
              <w:rPr>
                <w:rFonts w:ascii="Arial Narrow" w:hAnsi="Arial Narrow"/>
                <w:sz w:val="20"/>
                <w:szCs w:val="20"/>
              </w:rPr>
            </w:pPr>
            <w:r>
              <w:rPr>
                <w:rFonts w:ascii="Arial Narrow" w:hAnsi="Arial Narrow"/>
                <w:sz w:val="20"/>
                <w:szCs w:val="20"/>
              </w:rPr>
              <w:t>Identyfikator EDM</w:t>
            </w:r>
          </w:p>
        </w:tc>
        <w:tc>
          <w:tcPr>
            <w:tcW w:w="1398" w:type="dxa"/>
          </w:tcPr>
          <w:p w:rsidRPr="00FF1DAA" w:rsidR="001011AE" w:rsidP="001011AE" w:rsidRDefault="001011AE" w14:paraId="1AC5574E" w14:textId="77777777">
            <w:pPr>
              <w:pStyle w:val="Default"/>
              <w:jc w:val="center"/>
              <w:rPr>
                <w:rFonts w:ascii="Arial Narrow" w:hAnsi="Arial Narrow"/>
                <w:sz w:val="20"/>
                <w:szCs w:val="20"/>
              </w:rPr>
            </w:pPr>
            <w:r w:rsidRPr="001A5F1D">
              <w:rPr>
                <w:rFonts w:ascii="Arial Narrow" w:hAnsi="Arial Narrow"/>
                <w:sz w:val="20"/>
                <w:szCs w:val="20"/>
              </w:rPr>
              <w:t>TAK</w:t>
            </w:r>
          </w:p>
        </w:tc>
        <w:tc>
          <w:tcPr>
            <w:tcW w:w="1559" w:type="dxa"/>
          </w:tcPr>
          <w:p w:rsidR="001011AE" w:rsidP="001011AE" w:rsidRDefault="008F351E" w14:paraId="20BEC798" w14:textId="77777777">
            <w:pPr>
              <w:pStyle w:val="Default"/>
              <w:rPr>
                <w:rFonts w:ascii="Arial Narrow" w:hAnsi="Arial Narrow"/>
                <w:sz w:val="20"/>
                <w:szCs w:val="20"/>
              </w:rPr>
            </w:pPr>
            <w:r>
              <w:rPr>
                <w:rFonts w:ascii="Arial Narrow" w:hAnsi="Arial Narrow"/>
                <w:sz w:val="20"/>
                <w:szCs w:val="20"/>
              </w:rPr>
              <w:t>OID (z wersją dokumentu)</w:t>
            </w:r>
          </w:p>
        </w:tc>
        <w:tc>
          <w:tcPr>
            <w:tcW w:w="4536" w:type="dxa"/>
          </w:tcPr>
          <w:p w:rsidRPr="00FF1DAA" w:rsidR="001011AE" w:rsidP="00F22C30" w:rsidRDefault="001011AE" w14:paraId="7BA53632" w14:textId="77777777">
            <w:pPr>
              <w:pStyle w:val="Default"/>
              <w:rPr>
                <w:rFonts w:ascii="Arial Narrow" w:hAnsi="Arial Narrow"/>
                <w:sz w:val="20"/>
                <w:szCs w:val="20"/>
              </w:rPr>
            </w:pPr>
            <w:r>
              <w:rPr>
                <w:rFonts w:ascii="Arial Narrow" w:hAnsi="Arial Narrow"/>
                <w:sz w:val="20"/>
                <w:szCs w:val="20"/>
              </w:rPr>
              <w:t>System usługodawcy</w:t>
            </w:r>
            <w:r w:rsidR="008F351E">
              <w:rPr>
                <w:rFonts w:ascii="Arial Narrow" w:hAnsi="Arial Narrow"/>
                <w:sz w:val="20"/>
                <w:szCs w:val="20"/>
              </w:rPr>
              <w:t xml:space="preserve"> (pobierane z treści </w:t>
            </w:r>
            <w:r>
              <w:rPr>
                <w:rFonts w:ascii="Arial Narrow" w:hAnsi="Arial Narrow"/>
                <w:sz w:val="20"/>
                <w:szCs w:val="20"/>
              </w:rPr>
              <w:t>dokumentu</w:t>
            </w:r>
            <w:r w:rsidR="008F351E">
              <w:rPr>
                <w:rFonts w:ascii="Arial Narrow" w:hAnsi="Arial Narrow"/>
                <w:sz w:val="20"/>
                <w:szCs w:val="20"/>
              </w:rPr>
              <w:t>)</w:t>
            </w:r>
          </w:p>
        </w:tc>
      </w:tr>
      <w:tr w:rsidRPr="00FF1DAA" w:rsidR="001011AE" w:rsidTr="505D9529" w14:paraId="07616980" w14:textId="77777777">
        <w:trPr>
          <w:trHeight w:val="206"/>
        </w:trPr>
        <w:tc>
          <w:tcPr>
            <w:tcW w:w="1574" w:type="dxa"/>
          </w:tcPr>
          <w:p w:rsidR="001011AE" w:rsidP="001011AE" w:rsidRDefault="001011AE" w14:paraId="08157045" w14:textId="77777777">
            <w:pPr>
              <w:pStyle w:val="Default"/>
              <w:rPr>
                <w:rFonts w:ascii="Arial Narrow" w:hAnsi="Arial Narrow"/>
                <w:sz w:val="20"/>
                <w:szCs w:val="20"/>
              </w:rPr>
            </w:pPr>
            <w:r>
              <w:rPr>
                <w:rFonts w:ascii="Arial Narrow" w:hAnsi="Arial Narrow"/>
                <w:sz w:val="20"/>
                <w:szCs w:val="20"/>
              </w:rPr>
              <w:t>Data wystawienia EDM</w:t>
            </w:r>
          </w:p>
        </w:tc>
        <w:tc>
          <w:tcPr>
            <w:tcW w:w="1398" w:type="dxa"/>
          </w:tcPr>
          <w:p w:rsidR="001011AE" w:rsidP="001011AE" w:rsidRDefault="001011AE" w14:paraId="4CD51F28" w14:textId="77777777">
            <w:pPr>
              <w:pStyle w:val="Default"/>
              <w:jc w:val="center"/>
              <w:rPr>
                <w:rFonts w:ascii="Arial Narrow" w:hAnsi="Arial Narrow"/>
                <w:sz w:val="20"/>
                <w:szCs w:val="20"/>
              </w:rPr>
            </w:pPr>
            <w:r w:rsidRPr="001A5F1D">
              <w:rPr>
                <w:rFonts w:ascii="Arial Narrow" w:hAnsi="Arial Narrow"/>
                <w:sz w:val="20"/>
                <w:szCs w:val="20"/>
              </w:rPr>
              <w:t>TAK</w:t>
            </w:r>
          </w:p>
        </w:tc>
        <w:tc>
          <w:tcPr>
            <w:tcW w:w="1559" w:type="dxa"/>
          </w:tcPr>
          <w:p w:rsidR="001011AE" w:rsidP="001011AE" w:rsidRDefault="008F351E" w14:paraId="0EB9988F" w14:textId="77777777">
            <w:pPr>
              <w:pStyle w:val="Default"/>
              <w:rPr>
                <w:rFonts w:ascii="Arial Narrow" w:hAnsi="Arial Narrow"/>
                <w:sz w:val="20"/>
                <w:szCs w:val="20"/>
              </w:rPr>
            </w:pPr>
            <w:r>
              <w:rPr>
                <w:rFonts w:ascii="Arial Narrow" w:hAnsi="Arial Narrow"/>
                <w:sz w:val="20"/>
                <w:szCs w:val="20"/>
              </w:rPr>
              <w:t>data, godzina, minuta, sekunda</w:t>
            </w:r>
          </w:p>
        </w:tc>
        <w:tc>
          <w:tcPr>
            <w:tcW w:w="4536" w:type="dxa"/>
          </w:tcPr>
          <w:p w:rsidRPr="00FF1DAA" w:rsidR="001011AE" w:rsidP="00F22C30" w:rsidRDefault="001011AE" w14:paraId="4317546A" w14:textId="77777777">
            <w:pPr>
              <w:pStyle w:val="Default"/>
              <w:rPr>
                <w:rFonts w:ascii="Arial Narrow" w:hAnsi="Arial Narrow"/>
                <w:sz w:val="20"/>
                <w:szCs w:val="20"/>
              </w:rPr>
            </w:pPr>
            <w:r>
              <w:rPr>
                <w:rFonts w:ascii="Arial Narrow" w:hAnsi="Arial Narrow"/>
                <w:sz w:val="20"/>
                <w:szCs w:val="20"/>
              </w:rPr>
              <w:t>System usługodawcy</w:t>
            </w:r>
            <w:r w:rsidR="008F351E">
              <w:rPr>
                <w:rFonts w:ascii="Arial Narrow" w:hAnsi="Arial Narrow"/>
                <w:sz w:val="20"/>
                <w:szCs w:val="20"/>
              </w:rPr>
              <w:t xml:space="preserve"> (pobierane z treści dokumentu)</w:t>
            </w:r>
          </w:p>
        </w:tc>
      </w:tr>
      <w:tr w:rsidRPr="00FF1DAA" w:rsidR="001011AE" w:rsidTr="505D9529" w14:paraId="2ADCB8D8" w14:textId="77777777">
        <w:trPr>
          <w:trHeight w:val="206"/>
        </w:trPr>
        <w:tc>
          <w:tcPr>
            <w:tcW w:w="1574" w:type="dxa"/>
          </w:tcPr>
          <w:p w:rsidR="001011AE" w:rsidP="001011AE" w:rsidRDefault="001011AE" w14:paraId="085B4318" w14:textId="77777777">
            <w:pPr>
              <w:pStyle w:val="Default"/>
              <w:rPr>
                <w:rFonts w:ascii="Arial Narrow" w:hAnsi="Arial Narrow"/>
                <w:sz w:val="20"/>
                <w:szCs w:val="20"/>
              </w:rPr>
            </w:pPr>
            <w:r>
              <w:rPr>
                <w:rFonts w:ascii="Arial Narrow" w:hAnsi="Arial Narrow"/>
                <w:sz w:val="20"/>
                <w:szCs w:val="20"/>
              </w:rPr>
              <w:t>Typ dokumentu</w:t>
            </w:r>
          </w:p>
        </w:tc>
        <w:tc>
          <w:tcPr>
            <w:tcW w:w="1398" w:type="dxa"/>
          </w:tcPr>
          <w:p w:rsidR="001011AE" w:rsidP="001011AE" w:rsidRDefault="001011AE" w14:paraId="1A0E739C" w14:textId="77777777">
            <w:pPr>
              <w:pStyle w:val="Default"/>
              <w:jc w:val="center"/>
              <w:rPr>
                <w:rFonts w:ascii="Arial Narrow" w:hAnsi="Arial Narrow"/>
                <w:sz w:val="20"/>
                <w:szCs w:val="20"/>
              </w:rPr>
            </w:pPr>
            <w:r w:rsidRPr="001A5F1D">
              <w:rPr>
                <w:rFonts w:ascii="Arial Narrow" w:hAnsi="Arial Narrow"/>
                <w:sz w:val="20"/>
                <w:szCs w:val="20"/>
              </w:rPr>
              <w:t>TAK</w:t>
            </w:r>
          </w:p>
        </w:tc>
        <w:tc>
          <w:tcPr>
            <w:tcW w:w="1559" w:type="dxa"/>
          </w:tcPr>
          <w:p w:rsidR="001011AE" w:rsidP="001011AE" w:rsidRDefault="008F351E" w14:paraId="5CD21249" w14:textId="77777777">
            <w:pPr>
              <w:pStyle w:val="Default"/>
              <w:rPr>
                <w:rFonts w:ascii="Arial Narrow" w:hAnsi="Arial Narrow"/>
                <w:sz w:val="20"/>
                <w:szCs w:val="20"/>
              </w:rPr>
            </w:pPr>
            <w:r>
              <w:rPr>
                <w:rFonts w:ascii="Arial Narrow" w:hAnsi="Arial Narrow"/>
                <w:sz w:val="20"/>
                <w:szCs w:val="20"/>
              </w:rPr>
              <w:t>Kod zgodny z LOINC oraz  kod zgodny ze słownikiem typów dokumentów P1</w:t>
            </w:r>
          </w:p>
        </w:tc>
        <w:tc>
          <w:tcPr>
            <w:tcW w:w="4536" w:type="dxa"/>
          </w:tcPr>
          <w:p w:rsidRPr="00FF1DAA" w:rsidR="001011AE" w:rsidP="00F22C30" w:rsidRDefault="001011AE" w14:paraId="0664E88D" w14:textId="77777777">
            <w:pPr>
              <w:pStyle w:val="Default"/>
              <w:rPr>
                <w:rFonts w:ascii="Arial Narrow" w:hAnsi="Arial Narrow"/>
                <w:sz w:val="20"/>
                <w:szCs w:val="20"/>
              </w:rPr>
            </w:pPr>
            <w:r>
              <w:rPr>
                <w:rFonts w:ascii="Arial Narrow" w:hAnsi="Arial Narrow"/>
                <w:sz w:val="20"/>
                <w:szCs w:val="20"/>
              </w:rPr>
              <w:t>System usługodawcy</w:t>
            </w:r>
            <w:r w:rsidR="008F351E">
              <w:rPr>
                <w:rFonts w:ascii="Arial Narrow" w:hAnsi="Arial Narrow"/>
                <w:sz w:val="20"/>
                <w:szCs w:val="20"/>
              </w:rPr>
              <w:t xml:space="preserve"> (określane lub pobierane z treści dokumentu)</w:t>
            </w:r>
          </w:p>
        </w:tc>
      </w:tr>
      <w:tr w:rsidRPr="00FF1DAA" w:rsidR="001011AE" w:rsidTr="505D9529" w14:paraId="185EFDE3" w14:textId="77777777">
        <w:trPr>
          <w:trHeight w:val="206"/>
        </w:trPr>
        <w:tc>
          <w:tcPr>
            <w:tcW w:w="1574" w:type="dxa"/>
          </w:tcPr>
          <w:p w:rsidR="001011AE" w:rsidP="001011AE" w:rsidRDefault="001011AE" w14:paraId="7D76A022" w14:textId="77777777">
            <w:pPr>
              <w:pStyle w:val="Default"/>
              <w:rPr>
                <w:rFonts w:ascii="Arial Narrow" w:hAnsi="Arial Narrow"/>
                <w:sz w:val="20"/>
                <w:szCs w:val="20"/>
              </w:rPr>
            </w:pPr>
            <w:r>
              <w:rPr>
                <w:rFonts w:ascii="Arial Narrow" w:hAnsi="Arial Narrow"/>
                <w:sz w:val="20"/>
                <w:szCs w:val="20"/>
              </w:rPr>
              <w:t>Poziom poufności</w:t>
            </w:r>
          </w:p>
        </w:tc>
        <w:tc>
          <w:tcPr>
            <w:tcW w:w="1398" w:type="dxa"/>
          </w:tcPr>
          <w:p w:rsidR="001011AE" w:rsidP="001011AE" w:rsidRDefault="001011AE" w14:paraId="1573059A" w14:textId="77777777">
            <w:pPr>
              <w:pStyle w:val="Default"/>
              <w:jc w:val="center"/>
              <w:rPr>
                <w:rFonts w:ascii="Arial Narrow" w:hAnsi="Arial Narrow"/>
                <w:sz w:val="20"/>
                <w:szCs w:val="20"/>
              </w:rPr>
            </w:pPr>
            <w:r w:rsidRPr="001A5F1D">
              <w:rPr>
                <w:rFonts w:ascii="Arial Narrow" w:hAnsi="Arial Narrow"/>
                <w:sz w:val="20"/>
                <w:szCs w:val="20"/>
              </w:rPr>
              <w:t>TAK</w:t>
            </w:r>
          </w:p>
        </w:tc>
        <w:tc>
          <w:tcPr>
            <w:tcW w:w="1559" w:type="dxa"/>
          </w:tcPr>
          <w:p w:rsidRPr="00363496" w:rsidR="001011AE" w:rsidP="001011AE" w:rsidRDefault="008F351E" w14:paraId="29F82E0C" w14:textId="77777777">
            <w:pPr>
              <w:pStyle w:val="Default"/>
              <w:rPr>
                <w:rFonts w:ascii="Arial Narrow" w:hAnsi="Arial Narrow"/>
                <w:sz w:val="20"/>
                <w:szCs w:val="20"/>
                <w:lang w:val="en-US"/>
              </w:rPr>
            </w:pPr>
            <w:r w:rsidRPr="00363496">
              <w:rPr>
                <w:rFonts w:ascii="Arial Narrow" w:hAnsi="Arial Narrow"/>
                <w:sz w:val="20"/>
                <w:szCs w:val="20"/>
                <w:lang w:val="en-US"/>
              </w:rPr>
              <w:t xml:space="preserve">N-normal; </w:t>
            </w:r>
            <w:r w:rsidRPr="00F659C8">
              <w:rPr>
                <w:rFonts w:ascii="Arial Narrow" w:hAnsi="Arial Narrow"/>
                <w:sz w:val="20"/>
                <w:szCs w:val="20"/>
                <w:lang w:val="en-US"/>
              </w:rPr>
              <w:t>R-restricted; V-very restricted</w:t>
            </w:r>
          </w:p>
        </w:tc>
        <w:tc>
          <w:tcPr>
            <w:tcW w:w="4536" w:type="dxa"/>
          </w:tcPr>
          <w:p w:rsidRPr="00FF1DAA" w:rsidR="001011AE" w:rsidP="00F22C30" w:rsidRDefault="001011AE" w14:paraId="65D3A582" w14:textId="77777777">
            <w:pPr>
              <w:pStyle w:val="Default"/>
              <w:rPr>
                <w:rFonts w:ascii="Arial Narrow" w:hAnsi="Arial Narrow"/>
                <w:sz w:val="20"/>
                <w:szCs w:val="20"/>
              </w:rPr>
            </w:pPr>
            <w:r>
              <w:rPr>
                <w:rFonts w:ascii="Arial Narrow" w:hAnsi="Arial Narrow"/>
                <w:sz w:val="20"/>
                <w:szCs w:val="20"/>
              </w:rPr>
              <w:t>System usługodawcy</w:t>
            </w:r>
            <w:r w:rsidR="008F351E">
              <w:rPr>
                <w:rFonts w:ascii="Arial Narrow" w:hAnsi="Arial Narrow"/>
                <w:sz w:val="20"/>
                <w:szCs w:val="20"/>
              </w:rPr>
              <w:t xml:space="preserve"> (pobierane z treści dokumentu)</w:t>
            </w:r>
          </w:p>
        </w:tc>
      </w:tr>
      <w:tr w:rsidRPr="00FF1DAA" w:rsidR="001011AE" w:rsidTr="505D9529" w14:paraId="619012AB" w14:textId="77777777">
        <w:trPr>
          <w:trHeight w:val="206"/>
        </w:trPr>
        <w:tc>
          <w:tcPr>
            <w:tcW w:w="1574" w:type="dxa"/>
          </w:tcPr>
          <w:p w:rsidR="001011AE" w:rsidP="001011AE" w:rsidRDefault="001011AE" w14:paraId="6C157D4C" w14:textId="77777777">
            <w:pPr>
              <w:pStyle w:val="Default"/>
              <w:rPr>
                <w:rFonts w:ascii="Arial Narrow" w:hAnsi="Arial Narrow"/>
                <w:sz w:val="20"/>
                <w:szCs w:val="20"/>
              </w:rPr>
            </w:pPr>
            <w:r>
              <w:rPr>
                <w:rFonts w:ascii="Arial Narrow" w:hAnsi="Arial Narrow"/>
                <w:sz w:val="20"/>
                <w:szCs w:val="20"/>
              </w:rPr>
              <w:t>Format dokumentu</w:t>
            </w:r>
          </w:p>
        </w:tc>
        <w:tc>
          <w:tcPr>
            <w:tcW w:w="1398" w:type="dxa"/>
          </w:tcPr>
          <w:p w:rsidR="001011AE" w:rsidP="001011AE" w:rsidRDefault="001011AE" w14:paraId="21B45AB9" w14:textId="77777777">
            <w:pPr>
              <w:pStyle w:val="Default"/>
              <w:jc w:val="center"/>
              <w:rPr>
                <w:rFonts w:ascii="Arial Narrow" w:hAnsi="Arial Narrow"/>
                <w:sz w:val="20"/>
                <w:szCs w:val="20"/>
              </w:rPr>
            </w:pPr>
            <w:r w:rsidRPr="001A5F1D">
              <w:rPr>
                <w:rFonts w:ascii="Arial Narrow" w:hAnsi="Arial Narrow"/>
                <w:sz w:val="20"/>
                <w:szCs w:val="20"/>
              </w:rPr>
              <w:t>TAK</w:t>
            </w:r>
          </w:p>
        </w:tc>
        <w:tc>
          <w:tcPr>
            <w:tcW w:w="1559" w:type="dxa"/>
          </w:tcPr>
          <w:p w:rsidR="001011AE" w:rsidP="001011AE" w:rsidRDefault="008F351E" w14:paraId="3EBC18C9" w14:textId="77777777">
            <w:pPr>
              <w:pStyle w:val="Default"/>
              <w:rPr>
                <w:rFonts w:ascii="Arial Narrow" w:hAnsi="Arial Narrow"/>
                <w:sz w:val="20"/>
                <w:szCs w:val="20"/>
              </w:rPr>
            </w:pPr>
            <w:r>
              <w:rPr>
                <w:rFonts w:ascii="Arial Narrow" w:hAnsi="Arial Narrow"/>
                <w:sz w:val="20"/>
                <w:szCs w:val="20"/>
              </w:rPr>
              <w:t>PIK, DICOM</w:t>
            </w:r>
          </w:p>
        </w:tc>
        <w:tc>
          <w:tcPr>
            <w:tcW w:w="4536" w:type="dxa"/>
          </w:tcPr>
          <w:p w:rsidRPr="00FF1DAA" w:rsidR="001011AE" w:rsidP="00F22C30" w:rsidRDefault="001011AE" w14:paraId="0C3BAA68" w14:textId="77777777">
            <w:pPr>
              <w:pStyle w:val="Default"/>
              <w:rPr>
                <w:rFonts w:ascii="Arial Narrow" w:hAnsi="Arial Narrow"/>
                <w:sz w:val="20"/>
                <w:szCs w:val="20"/>
              </w:rPr>
            </w:pPr>
            <w:r>
              <w:rPr>
                <w:rFonts w:ascii="Arial Narrow" w:hAnsi="Arial Narrow"/>
                <w:sz w:val="20"/>
                <w:szCs w:val="20"/>
              </w:rPr>
              <w:t>System usługodawcy</w:t>
            </w:r>
            <w:r w:rsidR="008F351E">
              <w:rPr>
                <w:rFonts w:ascii="Arial Narrow" w:hAnsi="Arial Narrow"/>
                <w:sz w:val="20"/>
                <w:szCs w:val="20"/>
              </w:rPr>
              <w:t xml:space="preserve"> (określane na podstawie dokumentu)</w:t>
            </w:r>
          </w:p>
        </w:tc>
      </w:tr>
      <w:tr w:rsidRPr="00FF1DAA" w:rsidR="001011AE" w:rsidTr="505D9529" w14:paraId="7FE739E8" w14:textId="77777777">
        <w:trPr>
          <w:trHeight w:val="206"/>
        </w:trPr>
        <w:tc>
          <w:tcPr>
            <w:tcW w:w="1574" w:type="dxa"/>
          </w:tcPr>
          <w:p w:rsidR="001011AE" w:rsidP="001011AE" w:rsidRDefault="001011AE" w14:paraId="6C921451" w14:textId="77777777">
            <w:pPr>
              <w:pStyle w:val="Default"/>
              <w:rPr>
                <w:rFonts w:ascii="Arial Narrow" w:hAnsi="Arial Narrow"/>
                <w:sz w:val="20"/>
                <w:szCs w:val="20"/>
              </w:rPr>
            </w:pPr>
            <w:r>
              <w:rPr>
                <w:rFonts w:ascii="Arial Narrow" w:hAnsi="Arial Narrow"/>
                <w:sz w:val="20"/>
                <w:szCs w:val="20"/>
              </w:rPr>
              <w:t>Dane usługobiorcy</w:t>
            </w:r>
          </w:p>
        </w:tc>
        <w:tc>
          <w:tcPr>
            <w:tcW w:w="1398" w:type="dxa"/>
          </w:tcPr>
          <w:p w:rsidR="001011AE" w:rsidP="001011AE" w:rsidRDefault="001011AE" w14:paraId="7E0BF73B" w14:textId="77777777">
            <w:pPr>
              <w:pStyle w:val="Default"/>
              <w:jc w:val="center"/>
              <w:rPr>
                <w:rFonts w:ascii="Arial Narrow" w:hAnsi="Arial Narrow"/>
                <w:sz w:val="20"/>
                <w:szCs w:val="20"/>
              </w:rPr>
            </w:pPr>
            <w:r w:rsidRPr="001A5F1D">
              <w:rPr>
                <w:rFonts w:ascii="Arial Narrow" w:hAnsi="Arial Narrow"/>
                <w:sz w:val="20"/>
                <w:szCs w:val="20"/>
              </w:rPr>
              <w:t>TAK</w:t>
            </w:r>
          </w:p>
        </w:tc>
        <w:tc>
          <w:tcPr>
            <w:tcW w:w="1559" w:type="dxa"/>
          </w:tcPr>
          <w:p w:rsidR="001011AE" w:rsidP="001011AE" w:rsidRDefault="008F351E" w14:paraId="5C647475" w14:textId="77777777">
            <w:pPr>
              <w:pStyle w:val="Default"/>
              <w:rPr>
                <w:rFonts w:ascii="Arial Narrow" w:hAnsi="Arial Narrow"/>
                <w:sz w:val="20"/>
                <w:szCs w:val="20"/>
              </w:rPr>
            </w:pPr>
            <w:r>
              <w:rPr>
                <w:rFonts w:ascii="Arial Narrow" w:hAnsi="Arial Narrow"/>
                <w:sz w:val="20"/>
                <w:szCs w:val="20"/>
              </w:rPr>
              <w:t>OID</w:t>
            </w:r>
          </w:p>
        </w:tc>
        <w:tc>
          <w:tcPr>
            <w:tcW w:w="4536" w:type="dxa"/>
          </w:tcPr>
          <w:p w:rsidRPr="00FF1DAA" w:rsidR="001011AE" w:rsidP="00F22C30" w:rsidRDefault="001011AE" w14:paraId="45971A19" w14:textId="77777777">
            <w:pPr>
              <w:pStyle w:val="Default"/>
              <w:rPr>
                <w:rFonts w:ascii="Arial Narrow" w:hAnsi="Arial Narrow"/>
                <w:sz w:val="20"/>
                <w:szCs w:val="20"/>
              </w:rPr>
            </w:pPr>
            <w:r>
              <w:rPr>
                <w:rFonts w:ascii="Arial Narrow" w:hAnsi="Arial Narrow"/>
                <w:sz w:val="20"/>
                <w:szCs w:val="20"/>
              </w:rPr>
              <w:t>System usługodawcy</w:t>
            </w:r>
            <w:r w:rsidR="008F351E">
              <w:rPr>
                <w:rFonts w:ascii="Arial Narrow" w:hAnsi="Arial Narrow"/>
                <w:sz w:val="20"/>
                <w:szCs w:val="20"/>
              </w:rPr>
              <w:t xml:space="preserve"> (pobierane z treści dokumentu)</w:t>
            </w:r>
          </w:p>
        </w:tc>
      </w:tr>
      <w:tr w:rsidRPr="00FF1DAA" w:rsidR="001011AE" w:rsidTr="505D9529" w14:paraId="1EED3B79" w14:textId="77777777">
        <w:trPr>
          <w:trHeight w:val="206"/>
        </w:trPr>
        <w:tc>
          <w:tcPr>
            <w:tcW w:w="1574" w:type="dxa"/>
          </w:tcPr>
          <w:p w:rsidRPr="007D4D99" w:rsidR="001011AE" w:rsidP="001011AE" w:rsidRDefault="001011AE" w14:paraId="7758B3D6" w14:textId="77777777">
            <w:pPr>
              <w:pStyle w:val="Default"/>
              <w:rPr>
                <w:rFonts w:ascii="Arial Narrow" w:hAnsi="Arial Narrow"/>
                <w:sz w:val="20"/>
                <w:szCs w:val="20"/>
              </w:rPr>
            </w:pPr>
            <w:r w:rsidRPr="007D4D99">
              <w:rPr>
                <w:rFonts w:ascii="Arial Narrow" w:hAnsi="Arial Narrow"/>
                <w:sz w:val="20"/>
                <w:szCs w:val="20"/>
              </w:rPr>
              <w:t>Kustosz dokumentacji</w:t>
            </w:r>
          </w:p>
        </w:tc>
        <w:tc>
          <w:tcPr>
            <w:tcW w:w="1398" w:type="dxa"/>
          </w:tcPr>
          <w:p w:rsidRPr="007D4D99" w:rsidR="001011AE" w:rsidP="001011AE" w:rsidRDefault="7395EDBA" w14:paraId="3705F5BA" w14:textId="4491B325">
            <w:pPr>
              <w:pStyle w:val="Default"/>
              <w:jc w:val="center"/>
              <w:rPr>
                <w:rFonts w:ascii="Arial Narrow" w:hAnsi="Arial Narrow"/>
                <w:sz w:val="20"/>
                <w:szCs w:val="20"/>
              </w:rPr>
            </w:pPr>
            <w:r w:rsidRPr="505D9529">
              <w:rPr>
                <w:rFonts w:ascii="Arial Narrow" w:hAnsi="Arial Narrow"/>
                <w:sz w:val="20"/>
                <w:szCs w:val="20"/>
              </w:rPr>
              <w:t>TAK</w:t>
            </w:r>
          </w:p>
        </w:tc>
        <w:tc>
          <w:tcPr>
            <w:tcW w:w="1559" w:type="dxa"/>
          </w:tcPr>
          <w:p w:rsidR="001011AE" w:rsidP="001011AE" w:rsidRDefault="008F351E" w14:paraId="343CD247" w14:textId="77777777">
            <w:pPr>
              <w:pStyle w:val="Default"/>
              <w:rPr>
                <w:rFonts w:ascii="Arial Narrow" w:hAnsi="Arial Narrow"/>
                <w:sz w:val="20"/>
                <w:szCs w:val="20"/>
              </w:rPr>
            </w:pPr>
            <w:r>
              <w:rPr>
                <w:rFonts w:ascii="Arial Narrow" w:hAnsi="Arial Narrow"/>
                <w:sz w:val="20"/>
                <w:szCs w:val="20"/>
              </w:rPr>
              <w:t>OID</w:t>
            </w:r>
          </w:p>
        </w:tc>
        <w:tc>
          <w:tcPr>
            <w:tcW w:w="4536" w:type="dxa"/>
          </w:tcPr>
          <w:p w:rsidRPr="00FF1DAA" w:rsidR="001011AE" w:rsidP="001011AE" w:rsidRDefault="001011AE" w14:paraId="37379EFC" w14:textId="77777777">
            <w:pPr>
              <w:pStyle w:val="Default"/>
              <w:rPr>
                <w:rFonts w:ascii="Arial Narrow" w:hAnsi="Arial Narrow"/>
                <w:sz w:val="20"/>
                <w:szCs w:val="20"/>
              </w:rPr>
            </w:pPr>
            <w:r>
              <w:rPr>
                <w:rFonts w:ascii="Arial Narrow" w:hAnsi="Arial Narrow"/>
                <w:sz w:val="20"/>
                <w:szCs w:val="20"/>
              </w:rPr>
              <w:t xml:space="preserve">System usługodawcy w </w:t>
            </w:r>
            <w:r w:rsidRPr="009A2ADD">
              <w:rPr>
                <w:rFonts w:ascii="Arial Narrow" w:hAnsi="Arial Narrow"/>
                <w:sz w:val="20"/>
                <w:szCs w:val="20"/>
              </w:rPr>
              <w:t xml:space="preserve">tym OID Repozytorium - </w:t>
            </w:r>
            <w:r>
              <w:rPr>
                <w:rFonts w:ascii="Arial Narrow" w:hAnsi="Arial Narrow"/>
                <w:sz w:val="20"/>
                <w:szCs w:val="20"/>
              </w:rPr>
              <w:t>o</w:t>
            </w:r>
            <w:r w:rsidRPr="009A2ADD">
              <w:rPr>
                <w:rFonts w:ascii="Arial Narrow" w:hAnsi="Arial Narrow"/>
                <w:sz w:val="20"/>
                <w:szCs w:val="20"/>
              </w:rPr>
              <w:t>kreśla miejsce przechowywania dokumentu</w:t>
            </w:r>
            <w:r>
              <w:rPr>
                <w:rFonts w:ascii="Arial Narrow" w:hAnsi="Arial Narrow"/>
                <w:sz w:val="20"/>
                <w:szCs w:val="20"/>
              </w:rPr>
              <w:t xml:space="preserve"> </w:t>
            </w:r>
          </w:p>
        </w:tc>
      </w:tr>
      <w:tr w:rsidRPr="00FF1DAA" w:rsidR="001011AE" w:rsidTr="505D9529" w14:paraId="6DCC6264" w14:textId="77777777">
        <w:trPr>
          <w:trHeight w:val="206"/>
        </w:trPr>
        <w:tc>
          <w:tcPr>
            <w:tcW w:w="1574" w:type="dxa"/>
          </w:tcPr>
          <w:p w:rsidR="001011AE" w:rsidP="001011AE" w:rsidRDefault="001011AE" w14:paraId="58C34C27" w14:textId="77777777">
            <w:pPr>
              <w:pStyle w:val="Default"/>
              <w:rPr>
                <w:rFonts w:ascii="Arial Narrow" w:hAnsi="Arial Narrow"/>
                <w:sz w:val="20"/>
                <w:szCs w:val="20"/>
              </w:rPr>
            </w:pPr>
            <w:r>
              <w:rPr>
                <w:rFonts w:ascii="Arial Narrow" w:hAnsi="Arial Narrow"/>
                <w:sz w:val="20"/>
                <w:szCs w:val="20"/>
              </w:rPr>
              <w:t>Status dostępności dokumentu</w:t>
            </w:r>
          </w:p>
        </w:tc>
        <w:tc>
          <w:tcPr>
            <w:tcW w:w="1398" w:type="dxa"/>
          </w:tcPr>
          <w:p w:rsidR="001011AE" w:rsidP="001011AE" w:rsidRDefault="001011AE" w14:paraId="6A8E4D64" w14:textId="77777777">
            <w:pPr>
              <w:pStyle w:val="Default"/>
              <w:jc w:val="center"/>
              <w:rPr>
                <w:rFonts w:ascii="Arial Narrow" w:hAnsi="Arial Narrow"/>
                <w:sz w:val="20"/>
                <w:szCs w:val="20"/>
              </w:rPr>
            </w:pPr>
            <w:r w:rsidRPr="001A5F1D">
              <w:rPr>
                <w:rFonts w:ascii="Arial Narrow" w:hAnsi="Arial Narrow"/>
                <w:sz w:val="20"/>
                <w:szCs w:val="20"/>
              </w:rPr>
              <w:t>TAK</w:t>
            </w:r>
          </w:p>
        </w:tc>
        <w:tc>
          <w:tcPr>
            <w:tcW w:w="1559" w:type="dxa"/>
          </w:tcPr>
          <w:p w:rsidR="001011AE" w:rsidP="001011AE" w:rsidRDefault="008F351E" w14:paraId="27ABAF2C" w14:textId="77777777">
            <w:pPr>
              <w:pStyle w:val="Default"/>
              <w:rPr>
                <w:rFonts w:ascii="Arial Narrow" w:hAnsi="Arial Narrow"/>
                <w:sz w:val="20"/>
                <w:szCs w:val="20"/>
              </w:rPr>
            </w:pPr>
            <w:r>
              <w:rPr>
                <w:rFonts w:ascii="Arial Narrow" w:hAnsi="Arial Narrow"/>
                <w:sz w:val="20"/>
                <w:szCs w:val="20"/>
              </w:rPr>
              <w:t>Online/offline</w:t>
            </w:r>
          </w:p>
        </w:tc>
        <w:tc>
          <w:tcPr>
            <w:tcW w:w="4536" w:type="dxa"/>
          </w:tcPr>
          <w:p w:rsidRPr="00FF1DAA" w:rsidR="001011AE" w:rsidP="00F22C30" w:rsidRDefault="001011AE" w14:paraId="45023DD2" w14:textId="77777777">
            <w:pPr>
              <w:pStyle w:val="Default"/>
              <w:rPr>
                <w:rFonts w:ascii="Arial Narrow" w:hAnsi="Arial Narrow"/>
                <w:sz w:val="20"/>
                <w:szCs w:val="20"/>
              </w:rPr>
            </w:pPr>
            <w:r>
              <w:rPr>
                <w:rFonts w:ascii="Arial Narrow" w:hAnsi="Arial Narrow"/>
                <w:sz w:val="20"/>
                <w:szCs w:val="20"/>
              </w:rPr>
              <w:t>System usługodawcy</w:t>
            </w:r>
          </w:p>
        </w:tc>
      </w:tr>
    </w:tbl>
    <w:p w:rsidRPr="00C93E94" w:rsidR="00720B14" w:rsidP="00F932D7" w:rsidRDefault="00720B14" w14:paraId="7ABC7A69" w14:textId="77777777">
      <w:pPr>
        <w:pStyle w:val="Caption"/>
      </w:pPr>
      <w:bookmarkStart w:name="_Toc18318106" w:id="71"/>
      <w:r w:rsidRPr="00C93E94">
        <w:t xml:space="preserve">Tabela </w:t>
      </w:r>
      <w:r w:rsidR="00BE5116">
        <w:rPr>
          <w:noProof/>
        </w:rPr>
        <w:fldChar w:fldCharType="begin"/>
      </w:r>
      <w:r>
        <w:rPr>
          <w:noProof/>
        </w:rPr>
        <w:instrText xml:space="preserve"> SEQ Tabela \* ARABIC </w:instrText>
      </w:r>
      <w:r w:rsidR="00BE5116">
        <w:rPr>
          <w:noProof/>
        </w:rPr>
        <w:fldChar w:fldCharType="separate"/>
      </w:r>
      <w:r w:rsidR="007630F5">
        <w:rPr>
          <w:noProof/>
        </w:rPr>
        <w:t>3</w:t>
      </w:r>
      <w:r w:rsidR="00BE5116">
        <w:rPr>
          <w:noProof/>
        </w:rPr>
        <w:fldChar w:fldCharType="end"/>
      </w:r>
      <w:r w:rsidRPr="00C93E94">
        <w:t xml:space="preserve">. </w:t>
      </w:r>
      <w:r w:rsidRPr="00DC284D" w:rsidR="00DC284D">
        <w:t>Zakres obsługiwanych</w:t>
      </w:r>
      <w:r w:rsidR="009F727E">
        <w:t xml:space="preserve"> i wymaganych</w:t>
      </w:r>
      <w:r w:rsidR="00DC284D">
        <w:t xml:space="preserve"> metadanych XDS dla indeksu EDM</w:t>
      </w:r>
      <w:r w:rsidR="009F727E">
        <w:t xml:space="preserve"> (domena krajowa – P1)</w:t>
      </w:r>
      <w:bookmarkEnd w:id="71"/>
    </w:p>
    <w:p w:rsidR="002D6148" w:rsidP="002D6148" w:rsidRDefault="002D6148" w14:paraId="5603B62A" w14:textId="37FE14E2">
      <w:r>
        <w:t xml:space="preserve">W załączniku </w:t>
      </w:r>
      <w:r w:rsidR="006A78D9">
        <w:t xml:space="preserve">nr </w:t>
      </w:r>
      <w:r>
        <w:t>1 zdefiniowano</w:t>
      </w:r>
      <w:r w:rsidR="00DB6508">
        <w:t xml:space="preserve"> </w:t>
      </w:r>
      <w:r>
        <w:t xml:space="preserve">katalog </w:t>
      </w:r>
      <w:r w:rsidR="00DB6508">
        <w:t xml:space="preserve">oraz model </w:t>
      </w:r>
      <w:r>
        <w:t xml:space="preserve">metadanych </w:t>
      </w:r>
      <w:r w:rsidR="00E70BB1">
        <w:t xml:space="preserve">dla </w:t>
      </w:r>
      <w:r>
        <w:t>indeksu EDM</w:t>
      </w:r>
      <w:r w:rsidR="00DB6508">
        <w:t xml:space="preserve"> (rozdz. „</w:t>
      </w:r>
      <w:r w:rsidRPr="00DB6508" w:rsidR="00DB6508">
        <w:t>Indeks Elektronicznego Dokumentu Medycznego</w:t>
      </w:r>
      <w:r w:rsidR="00DB6508">
        <w:t>”</w:t>
      </w:r>
      <w:r w:rsidR="00762FD0">
        <w:t>)</w:t>
      </w:r>
      <w:r w:rsidR="00DB6508">
        <w:t>.</w:t>
      </w:r>
      <w:r w:rsidR="00720B14">
        <w:t xml:space="preserve"> W systemie P1 </w:t>
      </w:r>
      <w:r w:rsidR="005F2016">
        <w:t xml:space="preserve">przyjmowane </w:t>
      </w:r>
      <w:r w:rsidR="00720B14">
        <w:t xml:space="preserve">są </w:t>
      </w:r>
      <w:r w:rsidRPr="00424400" w:rsidR="00720B14">
        <w:t xml:space="preserve">wszystkie dane określone w </w:t>
      </w:r>
      <w:r w:rsidR="00C53FC4">
        <w:t>załączniku nr 1</w:t>
      </w:r>
      <w:r w:rsidR="008F351E">
        <w:t>.</w:t>
      </w:r>
    </w:p>
    <w:p w:rsidR="001563A6" w:rsidP="001563A6" w:rsidRDefault="001563A6" w14:paraId="154ACC8B" w14:textId="7C8FE444">
      <w:pPr>
        <w:pStyle w:val="Heading3"/>
      </w:pPr>
      <w:bookmarkStart w:name="_Toc87265145" w:id="72"/>
      <w:r>
        <w:t>Specyfikacja metadanych XDS dla wysyłki</w:t>
      </w:r>
      <w:bookmarkEnd w:id="72"/>
    </w:p>
    <w:p w:rsidR="0071296A" w:rsidP="0071296A" w:rsidRDefault="0071296A" w14:paraId="62644230" w14:textId="77777777">
      <w:r w:rsidRPr="00127527">
        <w:t>Informacja o bieżącej wysyłce ma za zadanie wskazać źródło i czas wysyłki oraz osobę odpowiedzialną za wysłanie danych, przy czym jeżeli wysyłka jest modyfikacją danych wysłanych uprzednio, osoba odpowiedzialna za wysyłkę uznawana jest za autora modyfikacji (nie zmienia to autorstwa poszczególnych dokumentów</w:t>
      </w:r>
      <w:r>
        <w:t>,</w:t>
      </w:r>
      <w:r w:rsidRPr="00127527">
        <w:t xml:space="preserve"> o ile autor modyfikacji nie wprowadzi takich zmian w danych indeksów tych dokumentów medycznych).</w:t>
      </w:r>
    </w:p>
    <w:p w:rsidR="00B34FB9" w:rsidP="0071296A" w:rsidRDefault="00B34FB9" w14:paraId="3C81486A" w14:textId="27DF2E40">
      <w:r>
        <w:t xml:space="preserve">W załączniku </w:t>
      </w:r>
      <w:r w:rsidR="006A78D9">
        <w:t xml:space="preserve">nr </w:t>
      </w:r>
      <w:r>
        <w:t xml:space="preserve">1 zdefiniowano katalog oraz model metadanych dla wysyłki (rozdz. „Wysyłka”). </w:t>
      </w:r>
    </w:p>
    <w:p w:rsidR="001563A6" w:rsidP="001563A6" w:rsidRDefault="001563A6" w14:paraId="39B9A88D" w14:textId="3B7C653F">
      <w:pPr>
        <w:pStyle w:val="Heading3"/>
      </w:pPr>
      <w:bookmarkStart w:name="_Toc87265146" w:id="73"/>
      <w:r>
        <w:t>Specyfikacja metadanych XDS dla folderu</w:t>
      </w:r>
      <w:bookmarkEnd w:id="73"/>
    </w:p>
    <w:p w:rsidR="008851B7" w:rsidP="00762FD0" w:rsidRDefault="00762FD0" w14:paraId="7F219A1A" w14:textId="2B7E5066">
      <w:r>
        <w:t xml:space="preserve">W załączniku </w:t>
      </w:r>
      <w:r w:rsidR="006A78D9">
        <w:t xml:space="preserve">nr </w:t>
      </w:r>
      <w:r>
        <w:t xml:space="preserve">1 zdefiniowano katalog oraz model metadanych </w:t>
      </w:r>
      <w:r w:rsidR="00E70BB1">
        <w:t xml:space="preserve">dla </w:t>
      </w:r>
      <w:r w:rsidR="00D05B89">
        <w:t>folderu (rozdz. „Folder”).</w:t>
      </w:r>
    </w:p>
    <w:p w:rsidR="001563A6" w:rsidP="001563A6" w:rsidRDefault="001563A6" w14:paraId="26DEA73A" w14:textId="22648B49">
      <w:pPr>
        <w:pStyle w:val="Heading3"/>
      </w:pPr>
      <w:bookmarkStart w:name="_Toc87265147" w:id="74"/>
      <w:r>
        <w:t>Specyfikacja metadanych XDS dla powiązań</w:t>
      </w:r>
      <w:bookmarkEnd w:id="74"/>
    </w:p>
    <w:p w:rsidR="002C391A" w:rsidP="002C391A" w:rsidRDefault="002C391A" w14:paraId="60029C19" w14:textId="77777777">
      <w:pPr>
        <w:rPr>
          <w:lang w:eastAsia="pl-PL"/>
        </w:rPr>
      </w:pPr>
      <w:r>
        <w:rPr>
          <w:lang w:eastAsia="pl-PL"/>
        </w:rPr>
        <w:t xml:space="preserve">Powiązania </w:t>
      </w:r>
      <w:r w:rsidRPr="00E70BB1">
        <w:rPr>
          <w:lang w:eastAsia="pl-PL"/>
        </w:rPr>
        <w:t>defini</w:t>
      </w:r>
      <w:r>
        <w:rPr>
          <w:lang w:eastAsia="pl-PL"/>
        </w:rPr>
        <w:t>ują relacje między dokumentami oraz relacje między encjami. Informacje o powiązaniach</w:t>
      </w:r>
      <w:r w:rsidRPr="00E70BB1">
        <w:rPr>
          <w:lang w:eastAsia="pl-PL"/>
        </w:rPr>
        <w:t xml:space="preserve"> </w:t>
      </w:r>
      <w:r>
        <w:rPr>
          <w:lang w:eastAsia="pl-PL"/>
        </w:rPr>
        <w:t>są przekazywane</w:t>
      </w:r>
      <w:r w:rsidRPr="00E70BB1">
        <w:rPr>
          <w:lang w:eastAsia="pl-PL"/>
        </w:rPr>
        <w:t xml:space="preserve"> w treści komunikatu</w:t>
      </w:r>
      <w:r>
        <w:rPr>
          <w:lang w:eastAsia="pl-PL"/>
        </w:rPr>
        <w:t>.</w:t>
      </w:r>
    </w:p>
    <w:p w:rsidR="00E70BB1" w:rsidP="00E70BB1" w:rsidRDefault="00E70BB1" w14:paraId="06D7A1B4" w14:textId="355225BB">
      <w:r>
        <w:t xml:space="preserve">W załączniku </w:t>
      </w:r>
      <w:r w:rsidR="006A78D9">
        <w:t xml:space="preserve">nr </w:t>
      </w:r>
      <w:r>
        <w:t>1 zdefiniowano model metadanych dla powiązań (rozdz. „</w:t>
      </w:r>
      <w:r w:rsidRPr="00E70BB1">
        <w:t>Powiązania między encjami</w:t>
      </w:r>
      <w:r>
        <w:t>”).</w:t>
      </w:r>
    </w:p>
    <w:p w:rsidR="00D37E53" w:rsidP="00E70BB1" w:rsidRDefault="00D37E53" w14:paraId="02F2C34E" w14:textId="77777777"/>
    <w:p w:rsidR="001563A6" w:rsidP="001563A6" w:rsidRDefault="001563A6" w14:paraId="68EF7B40" w14:textId="0AFDBC1B">
      <w:pPr>
        <w:pStyle w:val="Heading3"/>
      </w:pPr>
      <w:bookmarkStart w:name="_Toc87265148" w:id="75"/>
      <w:r>
        <w:t>Rodzaje dokumentów obsługiwanych przez system P1</w:t>
      </w:r>
      <w:bookmarkEnd w:id="75"/>
    </w:p>
    <w:p w:rsidR="000235FA" w:rsidP="00226C8D" w:rsidRDefault="001240FD" w14:paraId="1D304972" w14:textId="1B7EC672">
      <w:pPr>
        <w:pStyle w:val="Heading4"/>
      </w:pPr>
      <w:bookmarkStart w:name="_Ref15565876" w:id="76"/>
      <w:bookmarkStart w:name="_Ref15565954" w:id="77"/>
      <w:r>
        <w:t xml:space="preserve">Rejestrowanie </w:t>
      </w:r>
      <w:r w:rsidR="00A61645">
        <w:t xml:space="preserve">(indeksowanie) </w:t>
      </w:r>
      <w:r>
        <w:t>dokumentów w Domenie Krajowej</w:t>
      </w:r>
      <w:bookmarkEnd w:id="76"/>
      <w:bookmarkEnd w:id="77"/>
    </w:p>
    <w:p w:rsidR="007C1638" w:rsidP="00884608" w:rsidRDefault="007C1638" w14:paraId="344DE42F" w14:textId="77777777">
      <w:r w:rsidRPr="007C1638">
        <w:t xml:space="preserve">Obowiązkowi rejestracji w P1 podlegają następujące dokumenty określone w rozporządzeniu </w:t>
      </w:r>
      <w:r w:rsidR="001240FD">
        <w:t>Ministra Zdrowia z dnia 2018-05-08 w sprawie rodzajów elektronicznej dokumentacji medycznej wydanego na podstawie art. 13a ustawy z dnia 28 kwietnia 2011 roku o systemie informacji w ochronie zdrowia</w:t>
      </w:r>
      <w:r w:rsidRPr="007C1638">
        <w:t>:</w:t>
      </w:r>
    </w:p>
    <w:p w:rsidR="00884608" w:rsidP="000235FA" w:rsidRDefault="000235FA" w14:paraId="01272028" w14:textId="77777777">
      <w:pPr>
        <w:ind w:left="708"/>
      </w:pPr>
      <w:r>
        <w:t xml:space="preserve">a) </w:t>
      </w:r>
      <w:r w:rsidR="00884608">
        <w:t>informacja o rozpoznaniu choroby, problemu zdrowotnego lub urazu, wynikach przeprowadzonych badań, przyczynie odmowy przyjęcia do szpitala, udzielonych świadczeniach zdrowotnych oraz ewentualnych zaleceniach - w przypadku odmowy przyjęcia pacjenta do szpitala, o której mowa w przepisach wydanych na podstawie art. 30 ustawy z dnia 6 listopada 2008 r. o prawach pacjenta i Rzeczniku Praw Pacjenta (Dz. U. z 2017 r. poz. 1318 i 1524);</w:t>
      </w:r>
    </w:p>
    <w:p w:rsidR="00884608" w:rsidP="000235FA" w:rsidRDefault="000235FA" w14:paraId="69403340" w14:textId="77777777">
      <w:pPr>
        <w:ind w:left="708"/>
      </w:pPr>
      <w:r>
        <w:t xml:space="preserve">b) </w:t>
      </w:r>
      <w:r w:rsidR="00884608">
        <w:t>informacja dla lekarza kierującego świadczeniobiorcę do poradni specjalistycznej lub leczenia szpitalnego o rozpoznaniu, sposobie leczenia, rokowaniu, ordynowanych lekach, środkach spożywczych specjalnego przeznaczenia żywieniowego i wyrobach medycznych, w tym okresie ich stosowania i sposobie dawkowania oraz wyznaczonych wizytach kontrolnych, o której mowa w przepisach wydanych na podstawie art. 137 ust. 2 ustawy z dnia 27 sierpnia 2004 r. o świadczeniach opieki zdrowotnej finansowanych ze środków publicznych (Dz. U. z 2017 r. poz. 1938, z późn. zm.);</w:t>
      </w:r>
    </w:p>
    <w:p w:rsidR="00884608" w:rsidP="000235FA" w:rsidRDefault="00884608" w14:paraId="322C1E07" w14:textId="77777777">
      <w:pPr>
        <w:ind w:left="708"/>
      </w:pPr>
      <w:r>
        <w:t>c)</w:t>
      </w:r>
      <w:r w:rsidR="000235FA">
        <w:t xml:space="preserve"> </w:t>
      </w:r>
      <w:r>
        <w:t>karta informacyjna z leczenia szpitalnego, o której mowa w przepisach wydanych na podstawie art. 30 ustawy z dnia 6 listopada 2008 r. o prawach pacjenta i Rzeczniku Praw Pacjenta.</w:t>
      </w:r>
    </w:p>
    <w:p w:rsidR="001240FD" w:rsidP="001240FD" w:rsidRDefault="001240FD" w14:paraId="4BA3E33F" w14:textId="77777777">
      <w:r>
        <w:t>K</w:t>
      </w:r>
      <w:r w:rsidRPr="00E7207E">
        <w:t>atalog rodzajów elektronicznej dokumentacji medycznej zgodnych z  ww. rozporządzeniem będzie sukcesywnie rozszerzany, co oznacza, iż dla kolejnych dokumentów z mocy prawa nastąpi również wymóg ich indeksowania.</w:t>
      </w:r>
    </w:p>
    <w:p w:rsidR="001240FD" w:rsidP="00226C8D" w:rsidRDefault="001240FD" w14:paraId="3946BADB" w14:textId="77777777">
      <w:pPr>
        <w:pStyle w:val="Heading4"/>
      </w:pPr>
      <w:bookmarkStart w:name="_Toc14865755" w:id="78"/>
      <w:r>
        <w:t>Rejestrowanie dokumentów w Domenach Regionalnych</w:t>
      </w:r>
      <w:bookmarkEnd w:id="78"/>
    </w:p>
    <w:p w:rsidR="001240FD" w:rsidP="001240FD" w:rsidRDefault="001240FD" w14:paraId="26F62FC0" w14:textId="77777777">
      <w:r w:rsidRPr="00E40338">
        <w:t>W ramach platform regionalnych, lokalnych, korporacyjnych podmioty mają dowolność w zapisywaniu w repozytorium i zamieszczaniu w regionalnym/lokalnym/korporacyjnym rejestrze wszystkich dokumentów niezależnie od ich formatu.</w:t>
      </w:r>
      <w:r>
        <w:t xml:space="preserve"> W</w:t>
      </w:r>
      <w:r w:rsidRPr="00834BF2">
        <w:t>yszukiwanie i wymiana dokumentacji medycznej może być realizowana niezależnie od Systemu P1 (Krajowej Domeny XDS)</w:t>
      </w:r>
      <w:r>
        <w:t xml:space="preserve">. </w:t>
      </w:r>
    </w:p>
    <w:p w:rsidRPr="00834BF2" w:rsidR="001240FD" w:rsidP="001240FD" w:rsidRDefault="001240FD" w14:paraId="30DFC397" w14:textId="77777777">
      <w:r>
        <w:t>Sposób działania domen regionalnych jest poza zakresem tego opracowania.</w:t>
      </w:r>
    </w:p>
    <w:p w:rsidR="000235FA" w:rsidP="00226C8D" w:rsidRDefault="00A70B28" w14:paraId="3521378F" w14:textId="77777777">
      <w:pPr>
        <w:pStyle w:val="Heading4"/>
      </w:pPr>
      <w:r>
        <w:t>W</w:t>
      </w:r>
      <w:r w:rsidRPr="000235FA" w:rsidR="000235FA">
        <w:t>sp</w:t>
      </w:r>
      <w:r w:rsidR="00614A88">
        <w:t>arcie wymiany</w:t>
      </w:r>
      <w:r w:rsidRPr="000235FA" w:rsidR="000235FA">
        <w:t xml:space="preserve"> danych ob</w:t>
      </w:r>
      <w:r w:rsidR="00614A88">
        <w:t>razowych wg profilu IHE XDS-I.b</w:t>
      </w:r>
    </w:p>
    <w:p w:rsidR="006D1771" w:rsidP="00614A88" w:rsidRDefault="008F1FFC" w14:paraId="2281BBD2" w14:textId="77777777">
      <w:r>
        <w:t>W</w:t>
      </w:r>
      <w:r w:rsidRPr="00A70B28" w:rsidR="00A70B28">
        <w:t xml:space="preserve"> przypadku badań obrazowych </w:t>
      </w:r>
      <w:r w:rsidR="00471687">
        <w:t xml:space="preserve">w formacie DICOM </w:t>
      </w:r>
      <w:r w:rsidRPr="00A70B28" w:rsidR="00A70B28">
        <w:t xml:space="preserve">w rejestrze XDS.b indeksowany jest manifest </w:t>
      </w:r>
      <w:r w:rsidR="001C2E14">
        <w:t xml:space="preserve">(informacja o zarejestrowanych obrazach) oraz </w:t>
      </w:r>
      <w:r w:rsidRPr="00A70B28" w:rsidR="00A70B28">
        <w:t>opis (</w:t>
      </w:r>
      <w:r w:rsidR="001C2E14">
        <w:t>„</w:t>
      </w:r>
      <w:r w:rsidRPr="00A70B28" w:rsidR="00A70B28">
        <w:t>diagnostic report</w:t>
      </w:r>
      <w:r w:rsidR="001C2E14">
        <w:t>” czyli opis wyników badań</w:t>
      </w:r>
      <w:r w:rsidRPr="00A70B28" w:rsidR="00A70B28">
        <w:t>) i oba te indeksy podlegają wyszukaniu z użyciem transakcji ITI-18</w:t>
      </w:r>
      <w:r>
        <w:t>.</w:t>
      </w:r>
      <w:r w:rsidR="00471687">
        <w:t xml:space="preserve"> </w:t>
      </w:r>
      <w:r w:rsidRPr="006D1771" w:rsidR="006D1771">
        <w:t xml:space="preserve">Osoba wyszukująca dokumenty obrazowe może wyszukać sam opis </w:t>
      </w:r>
      <w:r w:rsidR="001C2E14">
        <w:t xml:space="preserve">wyników </w:t>
      </w:r>
      <w:r w:rsidRPr="006D1771" w:rsidR="006D1771">
        <w:t>badania diagnostycznego, może też wyszukać sam dokument typu manifest, pobrać ten dokument z repozytorium dokumentów usługodawcy i przy jego pomocy pobierać dokumenty obrazowe z repozytorium dokumentów obrazowych usługodawcy przy wykorzystaniu standardu WADO</w:t>
      </w:r>
      <w:r w:rsidR="006D1771">
        <w:t xml:space="preserve">. </w:t>
      </w:r>
    </w:p>
    <w:p w:rsidR="00614A88" w:rsidP="00226C8D" w:rsidRDefault="00614A88" w14:paraId="2B4C6277" w14:textId="77777777">
      <w:pPr>
        <w:pStyle w:val="Heading4"/>
      </w:pPr>
      <w:bookmarkStart w:name="_Ref17634544" w:id="79"/>
      <w:r>
        <w:t xml:space="preserve">Typy dokumentów </w:t>
      </w:r>
      <w:r w:rsidR="00580209">
        <w:t xml:space="preserve">medycznych </w:t>
      </w:r>
      <w:r w:rsidR="006558DB">
        <w:t>stosowane</w:t>
      </w:r>
      <w:r w:rsidRPr="00580209" w:rsidR="00580209">
        <w:t xml:space="preserve"> na potrzeby </w:t>
      </w:r>
      <w:r w:rsidR="006558DB">
        <w:t xml:space="preserve">ich </w:t>
      </w:r>
      <w:r w:rsidRPr="00580209" w:rsidR="00580209">
        <w:t xml:space="preserve">indeksowania </w:t>
      </w:r>
      <w:r w:rsidR="00E66E90">
        <w:t xml:space="preserve">w </w:t>
      </w:r>
      <w:r w:rsidRPr="00580209" w:rsidR="00580209">
        <w:t>P1</w:t>
      </w:r>
      <w:bookmarkEnd w:id="79"/>
    </w:p>
    <w:p w:rsidR="002807DB" w:rsidP="002807DB" w:rsidRDefault="002807DB" w14:paraId="01D5D24C" w14:textId="77777777">
      <w:r>
        <w:t>W systemie P1 stosowane są dwa słowniki typów dokumentów – słownik typów dokumentów wg P1 oraz słownik typów dokumentów wg LOINC. Wymaga się zdefiniowania w indeksie EDM obu typów</w:t>
      </w:r>
      <w:r w:rsidR="00335BAD">
        <w:t xml:space="preserve"> dokumentów</w:t>
      </w:r>
      <w:r w:rsidR="00364C40">
        <w:t xml:space="preserve"> (metadane „classCode” oraz „typeCode”</w:t>
      </w:r>
      <w:r w:rsidR="00914E0F">
        <w:t>, odpowiednio</w:t>
      </w:r>
      <w:r w:rsidR="00364C40">
        <w:t>)</w:t>
      </w:r>
      <w:r>
        <w:t>.</w:t>
      </w:r>
    </w:p>
    <w:p w:rsidR="008F1FFC" w:rsidP="591A1BC4" w:rsidRDefault="008F1FFC" w14:paraId="7EF2B9E9" w14:textId="092984E6">
      <w:r>
        <w:t xml:space="preserve">Lista typów dokumentów wg P1 jest opublikowana pod adresem </w:t>
      </w:r>
      <w:hyperlink r:id="rId14">
        <w:r w:rsidRPr="591A1BC4" w:rsidR="017DEA74">
          <w:rPr>
            <w:rStyle w:val="Hyperlink"/>
          </w:rPr>
          <w:t>https://www.cez.gov.pl/HL7POL-1.3.1.2/plcda-1.3.1.2/plcda-html-1.3.1.2/plcda-html-1.3.1.2/voc-2.16.840.1.113883.3.4424.13.11.1-2018-09-30T000000.html</w:t>
        </w:r>
      </w:hyperlink>
      <w:r w:rsidR="017DEA74">
        <w:t xml:space="preserve"> </w:t>
      </w:r>
    </w:p>
    <w:p w:rsidR="00934657" w:rsidP="00914E0F" w:rsidRDefault="00934657" w14:paraId="46185C6B" w14:textId="77777777">
      <w:r>
        <w:t xml:space="preserve">Mapowanie listy z pkt. </w:t>
      </w:r>
      <w:r w:rsidR="00BE5116">
        <w:fldChar w:fldCharType="begin"/>
      </w:r>
      <w:r w:rsidR="00C702D4">
        <w:instrText xml:space="preserve"> REF _Ref15565876 \r </w:instrText>
      </w:r>
      <w:r w:rsidR="00BE5116">
        <w:fldChar w:fldCharType="separate"/>
      </w:r>
      <w:r w:rsidR="00CB3F69">
        <w:t>4.7.1</w:t>
      </w:r>
      <w:r w:rsidR="00BE5116">
        <w:fldChar w:fldCharType="end"/>
      </w:r>
      <w:r w:rsidR="00CB3F69">
        <w:t xml:space="preserve"> </w:t>
      </w:r>
      <w:r>
        <w:t xml:space="preserve">z listą </w:t>
      </w:r>
      <w:r w:rsidR="000E2B08">
        <w:t xml:space="preserve">zdefiniowaną </w:t>
      </w:r>
      <w:r>
        <w:t>pod ww. adresem URL:</w:t>
      </w:r>
    </w:p>
    <w:tbl>
      <w:tblPr>
        <w:tblStyle w:val="TableGrid"/>
        <w:tblW w:w="9525" w:type="dxa"/>
        <w:tblLook w:val="04A0" w:firstRow="1" w:lastRow="0" w:firstColumn="1" w:lastColumn="0" w:noHBand="0" w:noVBand="1"/>
      </w:tblPr>
      <w:tblGrid>
        <w:gridCol w:w="4876"/>
        <w:gridCol w:w="4649"/>
      </w:tblGrid>
      <w:tr w:rsidRPr="00934657" w:rsidR="000D04AD" w:rsidTr="000D04AD" w14:paraId="6F41176C" w14:textId="77777777">
        <w:tc>
          <w:tcPr>
            <w:tcW w:w="4876" w:type="dxa"/>
          </w:tcPr>
          <w:p w:rsidRPr="00934657" w:rsidR="000E2B08" w:rsidP="00F47BE0" w:rsidRDefault="000E2B08" w14:paraId="0C7BA65E" w14:textId="77777777">
            <w:pPr>
              <w:rPr>
                <w:b/>
              </w:rPr>
            </w:pPr>
            <w:r w:rsidRPr="00934657">
              <w:rPr>
                <w:b/>
              </w:rPr>
              <w:t xml:space="preserve">Dokumenty wymienione w punkcie </w:t>
            </w:r>
            <w:r w:rsidR="00BE5116">
              <w:rPr>
                <w:b/>
              </w:rPr>
              <w:fldChar w:fldCharType="begin"/>
            </w:r>
            <w:r>
              <w:rPr>
                <w:b/>
              </w:rPr>
              <w:instrText xml:space="preserve"> REF _Ref15565954 \n </w:instrText>
            </w:r>
            <w:r w:rsidR="00BE5116">
              <w:rPr>
                <w:b/>
              </w:rPr>
              <w:fldChar w:fldCharType="separate"/>
            </w:r>
            <w:r>
              <w:rPr>
                <w:b/>
              </w:rPr>
              <w:t>4.7.1</w:t>
            </w:r>
            <w:r w:rsidR="00BE5116">
              <w:rPr>
                <w:b/>
              </w:rPr>
              <w:fldChar w:fldCharType="end"/>
            </w:r>
          </w:p>
        </w:tc>
        <w:tc>
          <w:tcPr>
            <w:tcW w:w="4649" w:type="dxa"/>
          </w:tcPr>
          <w:p w:rsidRPr="00934657" w:rsidR="000E2B08" w:rsidP="00F47BE0" w:rsidRDefault="000E2B08" w14:paraId="75810E63" w14:textId="77777777">
            <w:pPr>
              <w:rPr>
                <w:b/>
              </w:rPr>
            </w:pPr>
            <w:r w:rsidRPr="00934657">
              <w:rPr>
                <w:b/>
              </w:rPr>
              <w:t>Lista typów dokumentów wg P1</w:t>
            </w:r>
          </w:p>
        </w:tc>
      </w:tr>
      <w:tr w:rsidR="000D04AD" w:rsidTr="000D04AD" w14:paraId="290355C5" w14:textId="77777777">
        <w:tc>
          <w:tcPr>
            <w:tcW w:w="4876" w:type="dxa"/>
          </w:tcPr>
          <w:p w:rsidRPr="00934657" w:rsidR="000E2B08" w:rsidP="00F47BE0" w:rsidRDefault="000E2B08" w14:paraId="3335C7C4" w14:textId="77777777">
            <w:r>
              <w:t>K</w:t>
            </w:r>
            <w:r w:rsidRPr="00934657">
              <w:t>arta informacyjna z leczenia szpitalnego</w:t>
            </w:r>
            <w:r>
              <w:t xml:space="preserve"> </w:t>
            </w:r>
          </w:p>
        </w:tc>
        <w:tc>
          <w:tcPr>
            <w:tcW w:w="4649" w:type="dxa"/>
          </w:tcPr>
          <w:p w:rsidR="000E2B08" w:rsidP="00F47BE0" w:rsidRDefault="000E2B08" w14:paraId="2201B985" w14:textId="77777777">
            <w:r w:rsidRPr="00934657">
              <w:t>Karta informacyjna leczenia szpitalnego (kod 00.20)</w:t>
            </w:r>
          </w:p>
        </w:tc>
      </w:tr>
      <w:tr w:rsidR="000D04AD" w:rsidTr="000D04AD" w14:paraId="1B942950" w14:textId="77777777">
        <w:tc>
          <w:tcPr>
            <w:tcW w:w="4876" w:type="dxa"/>
          </w:tcPr>
          <w:p w:rsidRPr="00934657" w:rsidR="000E2B08" w:rsidP="00414309" w:rsidRDefault="000E2B08" w14:paraId="0B40CF15" w14:textId="737A3AD6">
            <w:r>
              <w:t xml:space="preserve">Informacja </w:t>
            </w:r>
            <w:r w:rsidR="00414309">
              <w:t>dla lekarza kierującego/POZ</w:t>
            </w:r>
          </w:p>
        </w:tc>
        <w:tc>
          <w:tcPr>
            <w:tcW w:w="4649" w:type="dxa"/>
          </w:tcPr>
          <w:p w:rsidR="000E2B08" w:rsidP="00414309" w:rsidRDefault="00414309" w14:paraId="3A28B377" w14:textId="2E77C5BC">
            <w:r>
              <w:t xml:space="preserve">Informacja dla lekarza kierującego/POZ </w:t>
            </w:r>
            <w:r w:rsidR="000E2B08">
              <w:t>(kod 0</w:t>
            </w:r>
            <w:r>
              <w:t>8.90</w:t>
            </w:r>
            <w:r w:rsidR="000E2B08">
              <w:t>)</w:t>
            </w:r>
          </w:p>
        </w:tc>
      </w:tr>
      <w:tr w:rsidR="000D04AD" w:rsidTr="000D04AD" w14:paraId="3A5976D5" w14:textId="77777777">
        <w:tc>
          <w:tcPr>
            <w:tcW w:w="4876" w:type="dxa"/>
          </w:tcPr>
          <w:p w:rsidRPr="00934657" w:rsidR="000E2B08" w:rsidP="00F47BE0" w:rsidRDefault="000E2B08" w14:paraId="40202431" w14:textId="77777777">
            <w:r>
              <w:t xml:space="preserve">Informacja o </w:t>
            </w:r>
            <w:r w:rsidRPr="002A3FD3">
              <w:t>przyczynie odmowy przyjęcia do szpitala, udzielonych świadczeniach zdrowotnych oraz ewentualnych zaleceniach</w:t>
            </w:r>
          </w:p>
        </w:tc>
        <w:tc>
          <w:tcPr>
            <w:tcW w:w="4649" w:type="dxa"/>
          </w:tcPr>
          <w:p w:rsidR="000E2B08" w:rsidP="00F47BE0" w:rsidRDefault="000E2B08" w14:paraId="588F49E0" w14:textId="77777777">
            <w:r w:rsidRPr="00934657">
              <w:t>Informacja o odmowie przyjęcia</w:t>
            </w:r>
            <w:r>
              <w:t xml:space="preserve"> (kod 00</w:t>
            </w:r>
            <w:r w:rsidR="001C2E14">
              <w:t>.</w:t>
            </w:r>
            <w:r>
              <w:t>65)</w:t>
            </w:r>
          </w:p>
        </w:tc>
      </w:tr>
    </w:tbl>
    <w:p w:rsidR="00934657" w:rsidP="00914E0F" w:rsidRDefault="00934657" w14:paraId="680A4E5D" w14:textId="77777777"/>
    <w:p w:rsidR="00E807D0" w:rsidP="00E807D0" w:rsidRDefault="00914E0F" w14:paraId="35AD8A7B" w14:textId="5F435649">
      <w:r>
        <w:t xml:space="preserve">W załączniku </w:t>
      </w:r>
      <w:r w:rsidR="006A78D9">
        <w:t xml:space="preserve">nr </w:t>
      </w:r>
      <w:r>
        <w:t>1</w:t>
      </w:r>
      <w:r w:rsidR="007C0AC5">
        <w:t xml:space="preserve"> </w:t>
      </w:r>
      <w:r>
        <w:t xml:space="preserve">określono </w:t>
      </w:r>
      <w:r w:rsidR="00364C40">
        <w:t>dalsze szczegóły dot.</w:t>
      </w:r>
      <w:r w:rsidR="002807DB">
        <w:t xml:space="preserve"> </w:t>
      </w:r>
      <w:r w:rsidR="00335BAD">
        <w:t>słowników</w:t>
      </w:r>
      <w:r w:rsidR="002807DB">
        <w:t xml:space="preserve"> </w:t>
      </w:r>
      <w:r>
        <w:t>typów dokumentów</w:t>
      </w:r>
      <w:r w:rsidR="002807DB">
        <w:t>.</w:t>
      </w:r>
    </w:p>
    <w:p w:rsidRPr="00E807D0" w:rsidR="00E46697" w:rsidP="00E807D0" w:rsidRDefault="00E46697" w14:paraId="19219836" w14:textId="77777777">
      <w:pPr>
        <w:jc w:val="center"/>
      </w:pPr>
    </w:p>
    <w:p w:rsidRPr="001B633D" w:rsidR="00226C8D" w:rsidP="00673D7B" w:rsidRDefault="00A62BDA" w14:paraId="6FA21032" w14:textId="345A22C1">
      <w:pPr>
        <w:pStyle w:val="Heading2"/>
      </w:pPr>
      <w:bookmarkStart w:name="_Ref19709926" w:id="80"/>
      <w:bookmarkStart w:name="_Toc87265149" w:id="81"/>
      <w:r>
        <w:t>Token SAML</w:t>
      </w:r>
      <w:bookmarkEnd w:id="80"/>
      <w:bookmarkEnd w:id="81"/>
    </w:p>
    <w:p w:rsidR="00B51B56" w:rsidP="00B42FB9" w:rsidRDefault="00A62BDA" w14:paraId="5C9CBD2A" w14:textId="00F406C8">
      <w:pPr>
        <w:rPr>
          <w:lang w:eastAsia="pl-PL"/>
        </w:rPr>
      </w:pPr>
      <w:r>
        <w:rPr>
          <w:lang w:eastAsia="pl-PL"/>
        </w:rPr>
        <w:t xml:space="preserve">Token SAML (zwany również asercją SAML) jest wykorzystywany do przesyłania w bezpieczny sposób dodatkowych informacji </w:t>
      </w:r>
      <w:r w:rsidR="00B51B56">
        <w:rPr>
          <w:lang w:eastAsia="pl-PL"/>
        </w:rPr>
        <w:t>razem z danymi przekazywanymi w ramach transakcji ITI-18, ITI-42, ITI-57. Umożliwia on przekazanie atrybutów określających:</w:t>
      </w:r>
    </w:p>
    <w:p w:rsidR="00B51B56" w:rsidP="00B42FB9" w:rsidRDefault="00B51B56" w14:paraId="232BDA51" w14:textId="05DB42BE">
      <w:pPr>
        <w:pStyle w:val="ListParagraph"/>
        <w:numPr>
          <w:ilvl w:val="0"/>
          <w:numId w:val="20"/>
        </w:numPr>
        <w:rPr>
          <w:lang w:eastAsia="pl-PL"/>
        </w:rPr>
      </w:pPr>
      <w:r>
        <w:rPr>
          <w:lang w:eastAsia="pl-PL"/>
        </w:rPr>
        <w:t xml:space="preserve">użytkownika wywołującego operację z poziomu systemu </w:t>
      </w:r>
      <w:r w:rsidR="00A62BDA">
        <w:rPr>
          <w:lang w:eastAsia="pl-PL"/>
        </w:rPr>
        <w:t>zewnętrznego</w:t>
      </w:r>
    </w:p>
    <w:p w:rsidR="00B51B56" w:rsidP="00B42FB9" w:rsidRDefault="00B51B56" w14:paraId="09B3081F" w14:textId="09587C77">
      <w:pPr>
        <w:pStyle w:val="ListParagraph"/>
        <w:numPr>
          <w:ilvl w:val="0"/>
          <w:numId w:val="20"/>
        </w:numPr>
        <w:rPr>
          <w:lang w:eastAsia="pl-PL"/>
        </w:rPr>
      </w:pPr>
      <w:r w:rsidRPr="2070D1AE">
        <w:rPr>
          <w:lang w:eastAsia="pl-PL"/>
        </w:rPr>
        <w:t>podmiot, w ramach którego pracuje użytkownik</w:t>
      </w:r>
      <w:r w:rsidR="00B26F76">
        <w:rPr>
          <w:lang w:eastAsia="pl-PL"/>
        </w:rPr>
        <w:t xml:space="preserve"> lub podsystem, w ramach którego występuje Pacjent</w:t>
      </w:r>
    </w:p>
    <w:p w:rsidR="000E5065" w:rsidP="00B42FB9" w:rsidRDefault="000E5065" w14:paraId="15DD4CA7" w14:textId="31062439">
      <w:pPr>
        <w:pStyle w:val="ListParagraph"/>
        <w:numPr>
          <w:ilvl w:val="0"/>
          <w:numId w:val="20"/>
        </w:numPr>
        <w:rPr>
          <w:lang w:eastAsia="pl-PL"/>
        </w:rPr>
      </w:pPr>
      <w:r w:rsidRPr="2070D1AE">
        <w:rPr>
          <w:lang w:eastAsia="pl-PL"/>
        </w:rPr>
        <w:t>miejsce udzielania świadczeń</w:t>
      </w:r>
      <w:r w:rsidRPr="2070D1AE" w:rsidR="147266F6">
        <w:rPr>
          <w:lang w:eastAsia="pl-PL"/>
        </w:rPr>
        <w:t>, w ramach którego udzielane jest świadczenie</w:t>
      </w:r>
    </w:p>
    <w:p w:rsidR="00B51B56" w:rsidP="00B42FB9" w:rsidRDefault="000D15D9" w14:paraId="4E251817" w14:textId="46AFD577">
      <w:pPr>
        <w:pStyle w:val="ListParagraph"/>
        <w:numPr>
          <w:ilvl w:val="0"/>
          <w:numId w:val="20"/>
        </w:numPr>
        <w:rPr>
          <w:lang w:eastAsia="pl-PL"/>
        </w:rPr>
      </w:pPr>
      <w:r>
        <w:rPr>
          <w:lang w:eastAsia="pl-PL"/>
        </w:rPr>
        <w:t xml:space="preserve">rolę biznesową </w:t>
      </w:r>
      <w:r w:rsidR="00B51B56">
        <w:rPr>
          <w:lang w:eastAsia="pl-PL"/>
        </w:rPr>
        <w:t>użytkownika</w:t>
      </w:r>
    </w:p>
    <w:p w:rsidR="00B51B56" w:rsidP="00B42FB9" w:rsidRDefault="00B51B56" w14:paraId="1285407C" w14:textId="77777777">
      <w:pPr>
        <w:pStyle w:val="ListParagraph"/>
        <w:numPr>
          <w:ilvl w:val="0"/>
          <w:numId w:val="20"/>
        </w:numPr>
        <w:rPr>
          <w:lang w:eastAsia="pl-PL"/>
        </w:rPr>
      </w:pPr>
      <w:r>
        <w:rPr>
          <w:lang w:eastAsia="pl-PL"/>
        </w:rPr>
        <w:t>pacjenta, którego dotyczą przesyłane dane</w:t>
      </w:r>
    </w:p>
    <w:p w:rsidR="00DA3B01" w:rsidP="00B42FB9" w:rsidRDefault="00DA3B01" w14:paraId="35198ADF" w14:textId="77777777">
      <w:pPr>
        <w:pStyle w:val="ListParagraph"/>
        <w:numPr>
          <w:ilvl w:val="0"/>
          <w:numId w:val="20"/>
        </w:numPr>
        <w:rPr>
          <w:lang w:eastAsia="pl-PL"/>
        </w:rPr>
      </w:pPr>
      <w:r>
        <w:rPr>
          <w:lang w:eastAsia="pl-PL"/>
        </w:rPr>
        <w:t>powód wykorzystania danych</w:t>
      </w:r>
    </w:p>
    <w:p w:rsidR="00A62BDA" w:rsidP="00B42FB9" w:rsidRDefault="00A62BDA" w14:paraId="4383F101" w14:textId="2B29F3DD">
      <w:pPr>
        <w:pStyle w:val="ListParagraph"/>
        <w:numPr>
          <w:ilvl w:val="0"/>
          <w:numId w:val="20"/>
        </w:numPr>
        <w:rPr>
          <w:lang w:eastAsia="pl-PL"/>
        </w:rPr>
      </w:pPr>
      <w:r>
        <w:rPr>
          <w:lang w:eastAsia="pl-PL"/>
        </w:rPr>
        <w:t>rodzaj operacji wykonywanej przez użytkownika na zbiorze danych</w:t>
      </w:r>
    </w:p>
    <w:p w:rsidR="000D15D9" w:rsidP="00B42FB9" w:rsidRDefault="000D15D9" w14:paraId="36D72A19" w14:textId="7776C14B">
      <w:pPr>
        <w:pStyle w:val="ListParagraph"/>
        <w:numPr>
          <w:ilvl w:val="0"/>
          <w:numId w:val="20"/>
        </w:numPr>
        <w:rPr>
          <w:lang w:eastAsia="pl-PL"/>
        </w:rPr>
      </w:pPr>
      <w:r>
        <w:rPr>
          <w:lang w:eastAsia="pl-PL"/>
        </w:rPr>
        <w:t>domenę XDS</w:t>
      </w:r>
    </w:p>
    <w:p w:rsidR="00B51B56" w:rsidP="00B42FB9" w:rsidRDefault="00B51B56" w14:paraId="296FEF7D" w14:textId="77777777">
      <w:pPr>
        <w:rPr>
          <w:lang w:eastAsia="pl-PL"/>
        </w:rPr>
      </w:pPr>
    </w:p>
    <w:p w:rsidRPr="00673D7B" w:rsidR="00A62BDA" w:rsidP="00B42FB9" w:rsidRDefault="00C94CC5" w14:paraId="1C549C37" w14:textId="5EAC9F81">
      <w:pPr>
        <w:rPr>
          <w:lang w:eastAsia="pl-PL"/>
        </w:rPr>
      </w:pPr>
      <w:r>
        <w:rPr>
          <w:lang w:eastAsia="pl-PL"/>
        </w:rPr>
        <w:t>W celu uzyskania tokena</w:t>
      </w:r>
      <w:r w:rsidR="00A62BDA">
        <w:rPr>
          <w:lang w:eastAsia="pl-PL"/>
        </w:rPr>
        <w:t>, system zewnętrzny będzie musiał wys</w:t>
      </w:r>
      <w:r>
        <w:rPr>
          <w:lang w:eastAsia="pl-PL"/>
        </w:rPr>
        <w:t>łać żądanie wygenerowania tokena</w:t>
      </w:r>
      <w:r w:rsidR="00A62BDA">
        <w:rPr>
          <w:lang w:eastAsia="pl-PL"/>
        </w:rPr>
        <w:t>, w którym przekaże następujące atrybuty:</w:t>
      </w:r>
    </w:p>
    <w:p w:rsidRPr="00B42FB9" w:rsidR="00B51B56" w:rsidP="00B42FB9" w:rsidRDefault="00A62BDA" w14:paraId="3C91E208" w14:textId="76618680">
      <w:pPr>
        <w:pStyle w:val="ListParagraph"/>
        <w:numPr>
          <w:ilvl w:val="0"/>
          <w:numId w:val="20"/>
        </w:numPr>
        <w:rPr>
          <w:i/>
          <w:szCs w:val="22"/>
          <w:lang w:val="en-US" w:eastAsia="pl-PL"/>
        </w:rPr>
      </w:pPr>
      <w:r w:rsidRPr="00B42FB9">
        <w:rPr>
          <w:i/>
          <w:szCs w:val="22"/>
          <w:lang w:val="en-US" w:eastAsia="pl-PL"/>
        </w:rPr>
        <w:t>urn:oasis:names:tc:xspa:1.0:subject:organization-id</w:t>
      </w:r>
    </w:p>
    <w:p w:rsidR="00B51B56" w:rsidP="00B42FB9" w:rsidRDefault="00B51B56" w14:paraId="2D24D562" w14:textId="1671E240">
      <w:pPr>
        <w:ind w:left="708"/>
        <w:rPr>
          <w:lang w:eastAsia="pl-PL"/>
        </w:rPr>
      </w:pPr>
      <w:r>
        <w:rPr>
          <w:lang w:eastAsia="pl-PL"/>
        </w:rPr>
        <w:t>Identyfikator podmiotu</w:t>
      </w:r>
      <w:r w:rsidR="00A62BDA">
        <w:rPr>
          <w:lang w:eastAsia="pl-PL"/>
        </w:rPr>
        <w:t xml:space="preserve"> składający się z części root oraz extension</w:t>
      </w:r>
      <w:r w:rsidR="00DA3B01">
        <w:rPr>
          <w:lang w:eastAsia="pl-PL"/>
        </w:rPr>
        <w:t xml:space="preserve"> odseparowanych znakiem „#”</w:t>
      </w:r>
      <w:r>
        <w:rPr>
          <w:lang w:eastAsia="pl-PL"/>
        </w:rPr>
        <w:t>.</w:t>
      </w:r>
    </w:p>
    <w:p w:rsidR="00B51B56" w:rsidP="00B42FB9" w:rsidRDefault="00B51B56" w14:paraId="527688B7" w14:textId="6B46F98A">
      <w:pPr>
        <w:ind w:left="708"/>
        <w:rPr>
          <w:lang w:eastAsia="pl-PL"/>
        </w:rPr>
      </w:pPr>
      <w:r>
        <w:rPr>
          <w:lang w:eastAsia="pl-PL"/>
        </w:rPr>
        <w:t>Dopuszczalne wartości</w:t>
      </w:r>
      <w:r w:rsidR="00DA3B01">
        <w:rPr>
          <w:lang w:eastAsia="pl-PL"/>
        </w:rPr>
        <w:t xml:space="preserve"> części root</w:t>
      </w:r>
      <w:r w:rsidR="008A018F">
        <w:rPr>
          <w:lang w:eastAsia="pl-PL"/>
        </w:rPr>
        <w:t xml:space="preserve"> to i</w:t>
      </w:r>
      <w:r>
        <w:rPr>
          <w:lang w:eastAsia="pl-PL"/>
        </w:rPr>
        <w:t>dentyfikatory przedsiębiorstw</w:t>
      </w:r>
      <w:r w:rsidR="00B26F76">
        <w:rPr>
          <w:lang w:eastAsia="pl-PL"/>
        </w:rPr>
        <w:t xml:space="preserve"> lub podsystemów</w:t>
      </w:r>
      <w:r>
        <w:rPr>
          <w:lang w:eastAsia="pl-PL"/>
        </w:rPr>
        <w:t xml:space="preserve"> zgodne z drzewem OID udostępnionym przez C</w:t>
      </w:r>
      <w:r w:rsidR="00850ED8">
        <w:rPr>
          <w:lang w:eastAsia="pl-PL"/>
        </w:rPr>
        <w:t>e</w:t>
      </w:r>
      <w:r>
        <w:rPr>
          <w:lang w:eastAsia="pl-PL"/>
        </w:rPr>
        <w:t>Z. W szczególności:</w:t>
      </w:r>
    </w:p>
    <w:p w:rsidR="00B51B56" w:rsidP="00B42FB9" w:rsidRDefault="00B51B56" w14:paraId="4DA6C5C0" w14:textId="4A2EBFCE">
      <w:pPr>
        <w:pStyle w:val="ListParagraph"/>
        <w:numPr>
          <w:ilvl w:val="1"/>
          <w:numId w:val="20"/>
        </w:numPr>
        <w:rPr>
          <w:lang w:eastAsia="pl-PL"/>
        </w:rPr>
      </w:pPr>
      <w:r w:rsidRPr="7863C06B">
        <w:rPr>
          <w:rFonts w:asciiTheme="minorHAnsi" w:hAnsiTheme="minorHAnsi" w:cstheme="minorBidi"/>
          <w:lang w:eastAsia="pl-PL"/>
        </w:rPr>
        <w:t>Numery księgi rejestrowej RPWDL (2.16.840.1.113883.3.4424.2.3.1</w:t>
      </w:r>
      <w:r w:rsidRPr="7863C06B" w:rsidR="00A425B6">
        <w:rPr>
          <w:rFonts w:asciiTheme="minorHAnsi" w:hAnsiTheme="minorHAnsi" w:cstheme="minorBidi"/>
          <w:lang w:eastAsia="pl-PL"/>
        </w:rPr>
        <w:t xml:space="preserve">; </w:t>
      </w:r>
      <w:r w:rsidRPr="7863C06B" w:rsidR="00A425B6">
        <w:rPr>
          <w:rFonts w:asciiTheme="minorHAnsi" w:hAnsiTheme="minorHAnsi" w:cstheme="minorBidi"/>
          <w:shd w:val="clear" w:color="auto" w:fill="FFFFFF"/>
        </w:rPr>
        <w:t>2.16.840.1.113883.3.4424.2.4.dd, gdzie dd = &lt;50 - 75&gt; praktyka zawodowa lekarska</w:t>
      </w:r>
      <w:r w:rsidRPr="7863C06B" w:rsidR="00A425B6">
        <w:rPr>
          <w:rFonts w:asciiTheme="minorHAnsi" w:hAnsiTheme="minorHAnsi" w:cstheme="minorBidi"/>
          <w:lang w:eastAsia="pl-PL"/>
        </w:rPr>
        <w:t xml:space="preserve">; </w:t>
      </w:r>
      <w:r w:rsidRPr="7863C06B" w:rsidR="00A425B6">
        <w:rPr>
          <w:rFonts w:asciiTheme="minorHAnsi" w:hAnsiTheme="minorHAnsi" w:cstheme="minorBidi"/>
          <w:shd w:val="clear" w:color="auto" w:fill="FFFFFF"/>
        </w:rPr>
        <w:t>2.16.840.1.113883.3.4424.2.5.nn, gdzie nn = &lt;1 - 45&gt; praktyka zawodowa pielęgniarska</w:t>
      </w:r>
      <w:r w:rsidR="28EDEFD8">
        <w:rPr>
          <w:lang w:eastAsia="pl-PL"/>
        </w:rPr>
        <w:t xml:space="preserve">; </w:t>
      </w:r>
      <w:r w:rsidR="28EDEFD8">
        <w:t>2.16.840.1.113883.3.4424.2.9.1  praktyka zawodowa  fizjoterapeuty)</w:t>
      </w:r>
    </w:p>
    <w:p w:rsidR="00B26F76" w:rsidP="00B26F76" w:rsidRDefault="00B26F76" w14:paraId="505A7334" w14:textId="3614AF64">
      <w:pPr>
        <w:pStyle w:val="ListParagraph"/>
        <w:ind w:left="1440"/>
        <w:rPr>
          <w:lang w:eastAsia="pl-PL"/>
        </w:rPr>
      </w:pPr>
      <w:r>
        <w:rPr>
          <w:lang w:eastAsia="pl-PL"/>
        </w:rPr>
        <w:t>lub</w:t>
      </w:r>
    </w:p>
    <w:p w:rsidR="00B26F76" w:rsidP="00B42FB9" w:rsidRDefault="00B26F76" w14:paraId="1699BFC4" w14:textId="488A47B1">
      <w:pPr>
        <w:pStyle w:val="ListParagraph"/>
        <w:numPr>
          <w:ilvl w:val="1"/>
          <w:numId w:val="20"/>
        </w:numPr>
        <w:rPr>
          <w:lang w:eastAsia="pl-PL"/>
        </w:rPr>
      </w:pPr>
      <w:r>
        <w:t>2.16.840.1.113883.3.4424.12.3 podsystem P1</w:t>
      </w:r>
    </w:p>
    <w:p w:rsidR="005D61F6" w:rsidP="005D61F6" w:rsidRDefault="005D61F6" w14:paraId="7BED31F4" w14:textId="480A2F9A">
      <w:pPr>
        <w:ind w:left="708"/>
        <w:rPr>
          <w:lang w:eastAsia="pl-PL"/>
        </w:rPr>
      </w:pPr>
      <w:r>
        <w:rPr>
          <w:lang w:eastAsia="pl-PL"/>
        </w:rPr>
        <w:t>Atrybut wymagany.</w:t>
      </w:r>
    </w:p>
    <w:p w:rsidR="00715A3D" w:rsidP="00715A3D" w:rsidRDefault="00715A3D" w14:paraId="2BF2E852" w14:textId="77777777">
      <w:pPr>
        <w:rPr>
          <w:lang w:eastAsia="pl-PL"/>
        </w:rPr>
      </w:pPr>
    </w:p>
    <w:p w:rsidRPr="00B42FB9" w:rsidR="00715A3D" w:rsidP="00715A3D" w:rsidRDefault="00715A3D" w14:paraId="36065C4B" w14:textId="2F1A851D">
      <w:pPr>
        <w:pStyle w:val="ListParagraph"/>
        <w:numPr>
          <w:ilvl w:val="0"/>
          <w:numId w:val="20"/>
        </w:numPr>
        <w:rPr>
          <w:i/>
          <w:szCs w:val="22"/>
          <w:lang w:val="en-US" w:eastAsia="pl-PL"/>
        </w:rPr>
      </w:pPr>
      <w:r w:rsidRPr="00B42FB9">
        <w:rPr>
          <w:i/>
          <w:szCs w:val="22"/>
          <w:lang w:val="en-US" w:eastAsia="pl-PL"/>
        </w:rPr>
        <w:t>urn:oasis:names:tc:</w:t>
      </w:r>
      <w:r>
        <w:rPr>
          <w:i/>
          <w:szCs w:val="22"/>
          <w:lang w:val="en-US" w:eastAsia="pl-PL"/>
        </w:rPr>
        <w:t>xspa:1.0:subject:child-organization</w:t>
      </w:r>
    </w:p>
    <w:p w:rsidR="00715A3D" w:rsidP="00715A3D" w:rsidRDefault="00715A3D" w14:paraId="2D0F6A6F" w14:textId="45AD8F5F">
      <w:pPr>
        <w:ind w:left="708"/>
        <w:rPr>
          <w:lang w:eastAsia="pl-PL"/>
        </w:rPr>
      </w:pPr>
      <w:r>
        <w:rPr>
          <w:lang w:eastAsia="pl-PL"/>
        </w:rPr>
        <w:t>Identyfikator miejsca udzielania świadczeń składający się z części root oraz extension odseparowanych znakiem „#”.</w:t>
      </w:r>
    </w:p>
    <w:p w:rsidR="00715A3D" w:rsidP="00715A3D" w:rsidRDefault="00715A3D" w14:paraId="4372FF36" w14:textId="4097C26B">
      <w:pPr>
        <w:ind w:left="708"/>
        <w:rPr>
          <w:lang w:eastAsia="pl-PL"/>
        </w:rPr>
      </w:pPr>
      <w:r>
        <w:rPr>
          <w:lang w:eastAsia="pl-PL"/>
        </w:rPr>
        <w:t>Dopuszczalne wartości części root to numery księgi rejestrowej zgodne z drzewem OID udostępnionym przez C</w:t>
      </w:r>
      <w:r w:rsidR="00850ED8">
        <w:rPr>
          <w:lang w:eastAsia="pl-PL"/>
        </w:rPr>
        <w:t>e</w:t>
      </w:r>
      <w:r>
        <w:rPr>
          <w:lang w:eastAsia="pl-PL"/>
        </w:rPr>
        <w:t>Z. W szczególności:</w:t>
      </w:r>
    </w:p>
    <w:p w:rsidRPr="00715A3D" w:rsidR="00715A3D" w:rsidP="00715A3D" w:rsidRDefault="00715A3D" w14:paraId="499EFC20" w14:textId="77777777">
      <w:pPr>
        <w:pStyle w:val="ListParagraph"/>
        <w:numPr>
          <w:ilvl w:val="1"/>
          <w:numId w:val="20"/>
        </w:numPr>
        <w:rPr>
          <w:lang w:eastAsia="pl-PL"/>
        </w:rPr>
      </w:pPr>
      <w:r w:rsidRPr="00971B0A">
        <w:rPr>
          <w:rFonts w:asciiTheme="minorHAnsi" w:hAnsiTheme="minorHAnsi" w:cstheme="minorHAnsi"/>
          <w:szCs w:val="22"/>
          <w:lang w:eastAsia="pl-PL"/>
        </w:rPr>
        <w:t>2.16.840.1.113883.3.4424.2.3.1;</w:t>
      </w:r>
    </w:p>
    <w:p w:rsidRPr="00715A3D" w:rsidR="00715A3D" w:rsidP="00715A3D" w:rsidRDefault="00715A3D" w14:paraId="0B7FFD46" w14:textId="77777777">
      <w:pPr>
        <w:pStyle w:val="ListParagraph"/>
        <w:numPr>
          <w:ilvl w:val="1"/>
          <w:numId w:val="20"/>
        </w:numPr>
        <w:rPr>
          <w:lang w:eastAsia="pl-PL"/>
        </w:rPr>
      </w:pPr>
      <w:r>
        <w:rPr>
          <w:rFonts w:asciiTheme="minorHAnsi" w:hAnsiTheme="minorHAnsi" w:cstheme="minorHAnsi"/>
          <w:szCs w:val="22"/>
          <w:lang w:eastAsia="pl-PL"/>
        </w:rPr>
        <w:t>2.16.840.1.113883.3.4424.2.3.2</w:t>
      </w:r>
      <w:r w:rsidRPr="00971B0A">
        <w:rPr>
          <w:rFonts w:asciiTheme="minorHAnsi" w:hAnsiTheme="minorHAnsi" w:cstheme="minorHAnsi"/>
          <w:szCs w:val="22"/>
          <w:lang w:eastAsia="pl-PL"/>
        </w:rPr>
        <w:t>;</w:t>
      </w:r>
    </w:p>
    <w:p w:rsidRPr="00715A3D" w:rsidR="00715A3D" w:rsidP="00715A3D" w:rsidRDefault="00715A3D" w14:paraId="7E40BC4A" w14:textId="3240880F">
      <w:pPr>
        <w:pStyle w:val="ListParagraph"/>
        <w:numPr>
          <w:ilvl w:val="1"/>
          <w:numId w:val="20"/>
        </w:numPr>
        <w:rPr>
          <w:lang w:eastAsia="pl-PL"/>
        </w:rPr>
      </w:pPr>
      <w:r>
        <w:rPr>
          <w:rFonts w:asciiTheme="minorHAnsi" w:hAnsiTheme="minorHAnsi" w:cstheme="minorHAnsi"/>
          <w:szCs w:val="22"/>
          <w:lang w:eastAsia="pl-PL"/>
        </w:rPr>
        <w:t>2.16.840.1.113883.3.4424.2.3.3</w:t>
      </w:r>
      <w:r w:rsidRPr="00971B0A">
        <w:rPr>
          <w:rFonts w:asciiTheme="minorHAnsi" w:hAnsiTheme="minorHAnsi" w:cstheme="minorHAnsi"/>
          <w:szCs w:val="22"/>
          <w:lang w:eastAsia="pl-PL"/>
        </w:rPr>
        <w:t xml:space="preserve">; </w:t>
      </w:r>
    </w:p>
    <w:p w:rsidRPr="00715A3D" w:rsidR="00715A3D" w:rsidP="00715A3D" w:rsidRDefault="00715A3D" w14:paraId="32AF7936" w14:textId="77777777">
      <w:pPr>
        <w:pStyle w:val="ListParagraph"/>
        <w:numPr>
          <w:ilvl w:val="1"/>
          <w:numId w:val="20"/>
        </w:numPr>
        <w:rPr>
          <w:lang w:eastAsia="pl-PL"/>
        </w:rPr>
      </w:pPr>
      <w:r w:rsidRPr="00971B0A">
        <w:rPr>
          <w:rFonts w:asciiTheme="minorHAnsi" w:hAnsiTheme="minorHAnsi" w:cstheme="minorHAnsi"/>
          <w:szCs w:val="22"/>
          <w:shd w:val="clear" w:color="auto" w:fill="FFFFFF"/>
        </w:rPr>
        <w:t>2.16.840.1.113883.3.4424.2.4.dd, gdzie dd = &lt;50 - 75&gt; praktyka zawodowa lekarska</w:t>
      </w:r>
      <w:r w:rsidRPr="00A425B6">
        <w:rPr>
          <w:rFonts w:asciiTheme="minorHAnsi" w:hAnsiTheme="minorHAnsi" w:cstheme="minorHAnsi"/>
          <w:szCs w:val="22"/>
          <w:lang w:eastAsia="pl-PL"/>
        </w:rPr>
        <w:t>;</w:t>
      </w:r>
    </w:p>
    <w:p w:rsidR="00D73C55" w:rsidP="00D73C55" w:rsidRDefault="00715A3D" w14:paraId="4A596699" w14:textId="77777777">
      <w:pPr>
        <w:pStyle w:val="ListParagraph"/>
        <w:numPr>
          <w:ilvl w:val="1"/>
          <w:numId w:val="20"/>
        </w:numPr>
        <w:rPr>
          <w:lang w:eastAsia="pl-PL"/>
        </w:rPr>
      </w:pPr>
      <w:r w:rsidRPr="7863C06B">
        <w:rPr>
          <w:rFonts w:asciiTheme="minorHAnsi" w:hAnsiTheme="minorHAnsi" w:cstheme="minorBidi"/>
          <w:shd w:val="clear" w:color="auto" w:fill="FFFFFF"/>
        </w:rPr>
        <w:t>2.16.840.1.113883.3.4424.2.5.nn, gdzie nn = &lt;1 - 45&gt; praktyka zawodowa pielęgniarska</w:t>
      </w:r>
      <w:r>
        <w:rPr>
          <w:lang w:eastAsia="pl-PL"/>
        </w:rPr>
        <w:t xml:space="preserve">) </w:t>
      </w:r>
    </w:p>
    <w:p w:rsidR="2358A44F" w:rsidP="7863C06B" w:rsidRDefault="2358A44F" w14:paraId="20C855EF" w14:textId="63F0B968">
      <w:pPr>
        <w:pStyle w:val="ListParagraph"/>
        <w:numPr>
          <w:ilvl w:val="1"/>
          <w:numId w:val="20"/>
        </w:numPr>
        <w:rPr>
          <w:lang w:eastAsia="pl-PL"/>
        </w:rPr>
      </w:pPr>
      <w:r w:rsidRPr="7863C06B">
        <w:rPr>
          <w:lang w:eastAsia="pl-PL"/>
        </w:rPr>
        <w:t>2.16.840.1.113883.3.4424.2.9.1.1 praktyki fizjoterapeutyczne</w:t>
      </w:r>
    </w:p>
    <w:p w:rsidR="00715A3D" w:rsidP="00D73C55" w:rsidRDefault="00D73C55" w14:paraId="2DB5A11F" w14:textId="128DCE9E">
      <w:pPr>
        <w:ind w:left="708"/>
        <w:rPr>
          <w:lang w:eastAsia="pl-PL"/>
        </w:rPr>
      </w:pPr>
      <w:r>
        <w:rPr>
          <w:lang w:eastAsia="pl-PL"/>
        </w:rPr>
        <w:t>Atrybut opcjonalny.</w:t>
      </w:r>
    </w:p>
    <w:p w:rsidRPr="000C52A3" w:rsidR="00B51B56" w:rsidP="00B42FB9" w:rsidRDefault="00B51B56" w14:paraId="769D0D3C" w14:textId="77777777">
      <w:pPr>
        <w:rPr>
          <w:lang w:eastAsia="pl-PL"/>
        </w:rPr>
      </w:pPr>
    </w:p>
    <w:p w:rsidRPr="00B42FB9" w:rsidR="00B51B56" w:rsidP="00B42FB9" w:rsidRDefault="00DA3B01" w14:paraId="264C746C" w14:textId="0C8C6FF6">
      <w:pPr>
        <w:pStyle w:val="ListParagraph"/>
        <w:numPr>
          <w:ilvl w:val="0"/>
          <w:numId w:val="20"/>
        </w:numPr>
        <w:rPr>
          <w:lang w:val="en-US" w:eastAsia="pl-PL"/>
        </w:rPr>
      </w:pPr>
      <w:r w:rsidRPr="00B42FB9">
        <w:rPr>
          <w:i/>
          <w:szCs w:val="22"/>
          <w:lang w:val="en-US" w:eastAsia="pl-PL"/>
        </w:rPr>
        <w:t>urn:oasis:names:tc:SAML:attribute:subject-id</w:t>
      </w:r>
    </w:p>
    <w:p w:rsidR="00B51B56" w:rsidP="00B42FB9" w:rsidRDefault="00B51B56" w14:paraId="13195850" w14:textId="2F015B72">
      <w:pPr>
        <w:ind w:left="708"/>
        <w:rPr>
          <w:lang w:eastAsia="pl-PL"/>
        </w:rPr>
      </w:pPr>
      <w:r>
        <w:rPr>
          <w:lang w:eastAsia="pl-PL"/>
        </w:rPr>
        <w:t xml:space="preserve">Identyfikator użytkownika </w:t>
      </w:r>
      <w:r w:rsidR="00DA3B01">
        <w:rPr>
          <w:lang w:eastAsia="pl-PL"/>
        </w:rPr>
        <w:t>składający się z części root oraz extension odseparowanych znakiem „#”</w:t>
      </w:r>
      <w:r>
        <w:rPr>
          <w:lang w:eastAsia="pl-PL"/>
        </w:rPr>
        <w:t>.</w:t>
      </w:r>
    </w:p>
    <w:p w:rsidR="00B51B56" w:rsidP="00B42FB9" w:rsidRDefault="00B51B56" w14:paraId="4DFEF2E0" w14:textId="334345D7">
      <w:pPr>
        <w:ind w:left="708"/>
        <w:rPr>
          <w:lang w:eastAsia="pl-PL"/>
        </w:rPr>
      </w:pPr>
      <w:r>
        <w:rPr>
          <w:lang w:eastAsia="pl-PL"/>
        </w:rPr>
        <w:t>Dopuszczalne wartości</w:t>
      </w:r>
      <w:r w:rsidR="00DA3B01">
        <w:rPr>
          <w:lang w:eastAsia="pl-PL"/>
        </w:rPr>
        <w:t xml:space="preserve"> części root</w:t>
      </w:r>
      <w:r w:rsidR="008A018F">
        <w:rPr>
          <w:lang w:eastAsia="pl-PL"/>
        </w:rPr>
        <w:t xml:space="preserve"> to i</w:t>
      </w:r>
      <w:r>
        <w:rPr>
          <w:lang w:eastAsia="pl-PL"/>
        </w:rPr>
        <w:t>dentyfikatory osób zgodne z drzewem OID udostępnionym przez C</w:t>
      </w:r>
      <w:r w:rsidR="00850ED8">
        <w:rPr>
          <w:lang w:eastAsia="pl-PL"/>
        </w:rPr>
        <w:t>e</w:t>
      </w:r>
      <w:r>
        <w:rPr>
          <w:lang w:eastAsia="pl-PL"/>
        </w:rPr>
        <w:t>Z:</w:t>
      </w:r>
    </w:p>
    <w:p w:rsidR="00B51B56" w:rsidP="43A70E72" w:rsidRDefault="00B51B56" w14:paraId="439ACAA9" w14:textId="77BEF195">
      <w:pPr>
        <w:pStyle w:val="ListParagraph"/>
        <w:numPr>
          <w:ilvl w:val="1"/>
          <w:numId w:val="20"/>
        </w:numPr>
        <w:jc w:val="left"/>
        <w:rPr>
          <w:rFonts w:eastAsia="Calibri" w:cs="Calibri"/>
          <w:szCs w:val="22"/>
          <w:lang w:eastAsia="pl-PL"/>
        </w:rPr>
      </w:pPr>
      <w:r w:rsidRPr="43A70E72">
        <w:rPr>
          <w:lang w:eastAsia="pl-PL"/>
        </w:rPr>
        <w:t>Numer Prawa Wykonywania Zawodu</w:t>
      </w:r>
      <w:r w:rsidRPr="43A70E72" w:rsidR="71F96383">
        <w:rPr>
          <w:lang w:eastAsia="pl-PL"/>
        </w:rPr>
        <w:t xml:space="preserve"> </w:t>
      </w:r>
      <w:r w:rsidR="00D555F7">
        <w:rPr>
          <w:lang w:eastAsia="pl-PL"/>
        </w:rPr>
        <w:t xml:space="preserve"> </w:t>
      </w:r>
    </w:p>
    <w:p w:rsidR="00B51B56" w:rsidP="43A70E72" w:rsidRDefault="00B51B56" w14:paraId="620AD535" w14:textId="257B01E5">
      <w:pPr>
        <w:pStyle w:val="ListParagraph"/>
        <w:numPr>
          <w:ilvl w:val="1"/>
          <w:numId w:val="20"/>
        </w:numPr>
        <w:jc w:val="left"/>
        <w:rPr>
          <w:szCs w:val="22"/>
          <w:lang w:eastAsia="pl-PL"/>
        </w:rPr>
      </w:pPr>
      <w:r w:rsidRPr="43A70E72">
        <w:rPr>
          <w:lang w:eastAsia="pl-PL"/>
        </w:rPr>
        <w:t>Krajowe identyfikatory osób w państwach UE i strefy Schengen</w:t>
      </w:r>
    </w:p>
    <w:p w:rsidR="00B51B56" w:rsidP="00B42FB9" w:rsidRDefault="00B51B56" w14:paraId="714F83E1" w14:textId="77777777">
      <w:pPr>
        <w:pStyle w:val="ListParagraph"/>
        <w:numPr>
          <w:ilvl w:val="1"/>
          <w:numId w:val="20"/>
        </w:numPr>
        <w:rPr>
          <w:lang w:eastAsia="pl-PL"/>
        </w:rPr>
      </w:pPr>
      <w:r w:rsidRPr="00A755EC">
        <w:rPr>
          <w:lang w:eastAsia="pl-PL"/>
        </w:rPr>
        <w:t>Numery dowodów osobistych w państwach UE i strefy Schengen</w:t>
      </w:r>
    </w:p>
    <w:p w:rsidR="00B51B56" w:rsidP="00B42FB9" w:rsidRDefault="00B51B56" w14:paraId="35B05146" w14:textId="77777777">
      <w:pPr>
        <w:pStyle w:val="ListParagraph"/>
        <w:numPr>
          <w:ilvl w:val="1"/>
          <w:numId w:val="20"/>
        </w:numPr>
        <w:rPr>
          <w:lang w:eastAsia="pl-PL"/>
        </w:rPr>
      </w:pPr>
      <w:r w:rsidRPr="00A755EC">
        <w:rPr>
          <w:lang w:eastAsia="pl-PL"/>
        </w:rPr>
        <w:t>Numery praw jazdy w państwach UE i strefy Schengen</w:t>
      </w:r>
    </w:p>
    <w:p w:rsidR="00B51B56" w:rsidP="00B42FB9" w:rsidRDefault="00B51B56" w14:paraId="45FBA8CB" w14:textId="77777777">
      <w:pPr>
        <w:pStyle w:val="ListParagraph"/>
        <w:numPr>
          <w:ilvl w:val="1"/>
          <w:numId w:val="20"/>
        </w:numPr>
        <w:rPr>
          <w:lang w:eastAsia="pl-PL"/>
        </w:rPr>
      </w:pPr>
      <w:r w:rsidRPr="00680568">
        <w:rPr>
          <w:lang w:eastAsia="pl-PL"/>
        </w:rPr>
        <w:t>Numery książeczek żeglarskich</w:t>
      </w:r>
    </w:p>
    <w:p w:rsidR="00D73C55" w:rsidP="00D73C55" w:rsidRDefault="00B51B56" w14:paraId="409A6036" w14:textId="5F280C17">
      <w:pPr>
        <w:pStyle w:val="ListParagraph"/>
        <w:numPr>
          <w:ilvl w:val="1"/>
          <w:numId w:val="20"/>
        </w:numPr>
        <w:rPr>
          <w:lang w:eastAsia="pl-PL"/>
        </w:rPr>
      </w:pPr>
      <w:r w:rsidRPr="00680568">
        <w:rPr>
          <w:lang w:eastAsia="pl-PL"/>
        </w:rPr>
        <w:t>Paszporty obywateli</w:t>
      </w:r>
      <w:r w:rsidRPr="00D73C55" w:rsidR="00D73C55">
        <w:rPr>
          <w:lang w:eastAsia="pl-PL"/>
        </w:rPr>
        <w:t xml:space="preserve"> </w:t>
      </w:r>
    </w:p>
    <w:p w:rsidR="00B51B56" w:rsidP="00D73C55" w:rsidRDefault="00D73C55" w14:paraId="512BA2DF" w14:textId="0F8ED48D">
      <w:pPr>
        <w:ind w:left="708"/>
        <w:rPr>
          <w:lang w:eastAsia="pl-PL"/>
        </w:rPr>
      </w:pPr>
      <w:r>
        <w:rPr>
          <w:lang w:eastAsia="pl-PL"/>
        </w:rPr>
        <w:t>Atrybut wymagany.</w:t>
      </w:r>
    </w:p>
    <w:p w:rsidRPr="000C52A3" w:rsidR="00B51B56" w:rsidP="00B42FB9" w:rsidRDefault="00B51B56" w14:paraId="1231BE67" w14:textId="77777777">
      <w:pPr>
        <w:rPr>
          <w:lang w:eastAsia="pl-PL"/>
        </w:rPr>
      </w:pPr>
    </w:p>
    <w:p w:rsidRPr="00B42FB9" w:rsidR="00B51B56" w:rsidP="00B42FB9" w:rsidRDefault="00DA3B01" w14:paraId="75544E24" w14:textId="46A89D49">
      <w:pPr>
        <w:pStyle w:val="ListParagraph"/>
        <w:numPr>
          <w:ilvl w:val="0"/>
          <w:numId w:val="20"/>
        </w:numPr>
        <w:rPr>
          <w:lang w:val="en-US" w:eastAsia="pl-PL"/>
        </w:rPr>
      </w:pPr>
      <w:r w:rsidRPr="00B42FB9">
        <w:rPr>
          <w:i/>
          <w:szCs w:val="22"/>
          <w:lang w:val="en-US" w:eastAsia="pl-PL"/>
        </w:rPr>
        <w:t>urn:oasis:names:tc:xacml:1.0:resource:resource-id</w:t>
      </w:r>
    </w:p>
    <w:p w:rsidR="00B51B56" w:rsidP="00B42FB9" w:rsidRDefault="00B51B56" w14:paraId="2734279B" w14:textId="159C8FDD">
      <w:pPr>
        <w:ind w:left="708"/>
        <w:rPr>
          <w:lang w:eastAsia="pl-PL"/>
        </w:rPr>
      </w:pPr>
      <w:r>
        <w:rPr>
          <w:lang w:eastAsia="pl-PL"/>
        </w:rPr>
        <w:t xml:space="preserve">Identyfikator </w:t>
      </w:r>
      <w:r w:rsidR="00DA3B01">
        <w:rPr>
          <w:lang w:eastAsia="pl-PL"/>
        </w:rPr>
        <w:t>pacjenta składający się z części root oraz extension odseparowanych znakiem „#”</w:t>
      </w:r>
      <w:r>
        <w:rPr>
          <w:lang w:eastAsia="pl-PL"/>
        </w:rPr>
        <w:t>.</w:t>
      </w:r>
    </w:p>
    <w:p w:rsidR="00B51B56" w:rsidP="00B42FB9" w:rsidRDefault="00B51B56" w14:paraId="2219AD8E" w14:textId="55E73D82">
      <w:pPr>
        <w:ind w:left="708"/>
        <w:rPr>
          <w:lang w:eastAsia="pl-PL"/>
        </w:rPr>
      </w:pPr>
      <w:r>
        <w:rPr>
          <w:lang w:eastAsia="pl-PL"/>
        </w:rPr>
        <w:t>Dopuszczalne wartości</w:t>
      </w:r>
      <w:r w:rsidR="00DA3B01">
        <w:rPr>
          <w:lang w:eastAsia="pl-PL"/>
        </w:rPr>
        <w:t xml:space="preserve"> części root</w:t>
      </w:r>
      <w:r w:rsidR="008A018F">
        <w:rPr>
          <w:lang w:eastAsia="pl-PL"/>
        </w:rPr>
        <w:t xml:space="preserve"> to i</w:t>
      </w:r>
      <w:r>
        <w:rPr>
          <w:lang w:eastAsia="pl-PL"/>
        </w:rPr>
        <w:t>dentyfikatory osób (bez numerów Prawa Wykonywania Zawodu) zgodne z drzewem OID udostępnionym przez C</w:t>
      </w:r>
      <w:r w:rsidR="00850ED8">
        <w:rPr>
          <w:lang w:eastAsia="pl-PL"/>
        </w:rPr>
        <w:t>e</w:t>
      </w:r>
      <w:r>
        <w:rPr>
          <w:lang w:eastAsia="pl-PL"/>
        </w:rPr>
        <w:t>Z:</w:t>
      </w:r>
    </w:p>
    <w:p w:rsidR="00B51B56" w:rsidP="00B42FB9" w:rsidRDefault="00B51B56" w14:paraId="31C772FD" w14:textId="77777777">
      <w:pPr>
        <w:pStyle w:val="ListParagraph"/>
        <w:numPr>
          <w:ilvl w:val="1"/>
          <w:numId w:val="20"/>
        </w:numPr>
        <w:rPr>
          <w:lang w:eastAsia="pl-PL"/>
        </w:rPr>
      </w:pPr>
      <w:r w:rsidRPr="00A755EC">
        <w:rPr>
          <w:lang w:eastAsia="pl-PL"/>
        </w:rPr>
        <w:t>Krajowe ide</w:t>
      </w:r>
      <w:r>
        <w:rPr>
          <w:lang w:eastAsia="pl-PL"/>
        </w:rPr>
        <w:t>n</w:t>
      </w:r>
      <w:r w:rsidRPr="00A755EC">
        <w:rPr>
          <w:lang w:eastAsia="pl-PL"/>
        </w:rPr>
        <w:t>tyfikatory osób w państwach UE i strefy Schengen</w:t>
      </w:r>
    </w:p>
    <w:p w:rsidR="00B51B56" w:rsidP="00B42FB9" w:rsidRDefault="00B51B56" w14:paraId="0D816F5F" w14:textId="77777777">
      <w:pPr>
        <w:pStyle w:val="ListParagraph"/>
        <w:numPr>
          <w:ilvl w:val="1"/>
          <w:numId w:val="20"/>
        </w:numPr>
        <w:rPr>
          <w:lang w:eastAsia="pl-PL"/>
        </w:rPr>
      </w:pPr>
      <w:r w:rsidRPr="00A755EC">
        <w:rPr>
          <w:lang w:eastAsia="pl-PL"/>
        </w:rPr>
        <w:t>Numery dowodów osobistych w państwach UE i strefy Schengen</w:t>
      </w:r>
    </w:p>
    <w:p w:rsidR="00B51B56" w:rsidP="00B42FB9" w:rsidRDefault="00B51B56" w14:paraId="7C54E4D9" w14:textId="77777777">
      <w:pPr>
        <w:pStyle w:val="ListParagraph"/>
        <w:numPr>
          <w:ilvl w:val="1"/>
          <w:numId w:val="20"/>
        </w:numPr>
        <w:rPr>
          <w:lang w:eastAsia="pl-PL"/>
        </w:rPr>
      </w:pPr>
      <w:r w:rsidRPr="00A755EC">
        <w:rPr>
          <w:lang w:eastAsia="pl-PL"/>
        </w:rPr>
        <w:t>Numery praw jazdy w państwach UE i strefy Schengen</w:t>
      </w:r>
    </w:p>
    <w:p w:rsidR="00B51B56" w:rsidP="00B42FB9" w:rsidRDefault="00B51B56" w14:paraId="436117A1" w14:textId="77777777">
      <w:pPr>
        <w:pStyle w:val="ListParagraph"/>
        <w:numPr>
          <w:ilvl w:val="1"/>
          <w:numId w:val="20"/>
        </w:numPr>
        <w:rPr>
          <w:lang w:eastAsia="pl-PL"/>
        </w:rPr>
      </w:pPr>
      <w:r w:rsidRPr="00680568">
        <w:rPr>
          <w:lang w:eastAsia="pl-PL"/>
        </w:rPr>
        <w:t>Numery książeczek żeglarskich</w:t>
      </w:r>
    </w:p>
    <w:p w:rsidR="00D73C55" w:rsidP="00D73C55" w:rsidRDefault="00B51B56" w14:paraId="2BD8054A" w14:textId="2240B978">
      <w:pPr>
        <w:pStyle w:val="ListParagraph"/>
        <w:numPr>
          <w:ilvl w:val="1"/>
          <w:numId w:val="20"/>
        </w:numPr>
        <w:rPr>
          <w:lang w:eastAsia="pl-PL"/>
        </w:rPr>
      </w:pPr>
      <w:r w:rsidRPr="00680568">
        <w:rPr>
          <w:lang w:eastAsia="pl-PL"/>
        </w:rPr>
        <w:t>Paszporty obywateli</w:t>
      </w:r>
      <w:r w:rsidRPr="00D73C55" w:rsidR="00D73C55">
        <w:rPr>
          <w:lang w:eastAsia="pl-PL"/>
        </w:rPr>
        <w:t xml:space="preserve"> </w:t>
      </w:r>
    </w:p>
    <w:p w:rsidR="00B51B56" w:rsidP="00D73C55" w:rsidRDefault="00D73C55" w14:paraId="54515243" w14:textId="633B66C4">
      <w:pPr>
        <w:ind w:left="708"/>
        <w:rPr>
          <w:lang w:eastAsia="pl-PL"/>
        </w:rPr>
      </w:pPr>
      <w:r>
        <w:rPr>
          <w:lang w:eastAsia="pl-PL"/>
        </w:rPr>
        <w:t>Atrybut opcjonalny.</w:t>
      </w:r>
    </w:p>
    <w:p w:rsidRPr="000C52A3" w:rsidR="00B51B56" w:rsidP="00B42FB9" w:rsidRDefault="00B51B56" w14:paraId="30D7AA69" w14:textId="77777777">
      <w:pPr>
        <w:rPr>
          <w:lang w:eastAsia="pl-PL"/>
        </w:rPr>
      </w:pPr>
    </w:p>
    <w:p w:rsidRPr="00971B0A" w:rsidR="00B51B56" w:rsidP="00B42FB9" w:rsidRDefault="00A425B6" w14:paraId="12C3B89A" w14:textId="7EE8DA1C">
      <w:pPr>
        <w:pStyle w:val="ListParagraph"/>
        <w:numPr>
          <w:ilvl w:val="0"/>
          <w:numId w:val="20"/>
        </w:numPr>
        <w:rPr>
          <w:rFonts w:asciiTheme="minorHAnsi" w:hAnsiTheme="minorHAnsi" w:cstheme="minorHAnsi"/>
          <w:i/>
          <w:szCs w:val="22"/>
          <w:lang w:val="en-US" w:eastAsia="pl-PL"/>
        </w:rPr>
      </w:pPr>
      <w:r w:rsidRPr="003A7F9E">
        <w:rPr>
          <w:rFonts w:asciiTheme="minorHAnsi" w:hAnsiTheme="minorHAnsi" w:cstheme="minorHAnsi"/>
          <w:i/>
          <w:szCs w:val="22"/>
          <w:shd w:val="clear" w:color="auto" w:fill="FFFFFF"/>
          <w:lang w:val="en-US"/>
        </w:rPr>
        <w:t>urn:oasis:names:tc:xspa:1.0:subject:functional-role</w:t>
      </w:r>
    </w:p>
    <w:p w:rsidR="00B51B56" w:rsidP="00B42FB9" w:rsidRDefault="00B51B56" w14:paraId="5F828CFA" w14:textId="77777777">
      <w:pPr>
        <w:ind w:firstLine="708"/>
        <w:rPr>
          <w:lang w:eastAsia="pl-PL"/>
        </w:rPr>
      </w:pPr>
      <w:r>
        <w:rPr>
          <w:lang w:eastAsia="pl-PL"/>
        </w:rPr>
        <w:t>Rola biznesowa użytkownika, który jest inicjatorem operacji.</w:t>
      </w:r>
    </w:p>
    <w:p w:rsidR="00B51B56" w:rsidP="00B42FB9" w:rsidRDefault="00B51B56" w14:paraId="0384BD24" w14:textId="77777777">
      <w:pPr>
        <w:spacing w:before="0"/>
        <w:ind w:firstLine="708"/>
        <w:rPr>
          <w:lang w:eastAsia="pl-PL"/>
        </w:rPr>
      </w:pPr>
      <w:r>
        <w:rPr>
          <w:lang w:eastAsia="pl-PL"/>
        </w:rPr>
        <w:t>Dopuszczalne wartości:</w:t>
      </w:r>
    </w:p>
    <w:p w:rsidR="00DA3B01" w:rsidP="00B42FB9" w:rsidRDefault="00DA3B01" w14:paraId="76BCDF78" w14:textId="77777777">
      <w:pPr>
        <w:pStyle w:val="ListParagraph"/>
        <w:numPr>
          <w:ilvl w:val="1"/>
          <w:numId w:val="20"/>
        </w:numPr>
        <w:spacing w:before="0"/>
        <w:rPr>
          <w:lang w:eastAsia="pl-PL"/>
        </w:rPr>
      </w:pPr>
      <w:r>
        <w:t>dentist</w:t>
      </w:r>
    </w:p>
    <w:p w:rsidR="00DA3B01" w:rsidP="00B42FB9" w:rsidRDefault="00DA3B01" w14:paraId="46D607A3" w14:textId="77777777">
      <w:pPr>
        <w:pStyle w:val="ListParagraph"/>
        <w:numPr>
          <w:ilvl w:val="1"/>
          <w:numId w:val="20"/>
        </w:numPr>
        <w:spacing w:before="0"/>
        <w:rPr>
          <w:lang w:eastAsia="pl-PL"/>
        </w:rPr>
      </w:pPr>
      <w:r>
        <w:t>medical doctor</w:t>
      </w:r>
    </w:p>
    <w:p w:rsidR="00DA3B01" w:rsidP="00B42FB9" w:rsidRDefault="00DA3B01" w14:paraId="1BEFDA99" w14:textId="77777777">
      <w:pPr>
        <w:pStyle w:val="ListParagraph"/>
        <w:numPr>
          <w:ilvl w:val="1"/>
          <w:numId w:val="20"/>
        </w:numPr>
        <w:spacing w:before="0"/>
        <w:rPr>
          <w:lang w:eastAsia="pl-PL"/>
        </w:rPr>
      </w:pPr>
      <w:r>
        <w:rPr>
          <w:lang w:eastAsia="pl-PL"/>
        </w:rPr>
        <w:t>f</w:t>
      </w:r>
      <w:r w:rsidRPr="000D6C6A">
        <w:rPr>
          <w:lang w:eastAsia="pl-PL"/>
        </w:rPr>
        <w:t>eldsher</w:t>
      </w:r>
    </w:p>
    <w:p w:rsidR="00DA3B01" w:rsidP="00B42FB9" w:rsidRDefault="00DA3B01" w14:paraId="5BA1E603" w14:textId="77777777">
      <w:pPr>
        <w:pStyle w:val="ListParagraph"/>
        <w:numPr>
          <w:ilvl w:val="1"/>
          <w:numId w:val="20"/>
        </w:numPr>
        <w:spacing w:before="0"/>
        <w:rPr>
          <w:lang w:eastAsia="pl-PL"/>
        </w:rPr>
      </w:pPr>
      <w:r>
        <w:rPr>
          <w:lang w:eastAsia="pl-PL"/>
        </w:rPr>
        <w:t>patient</w:t>
      </w:r>
    </w:p>
    <w:p w:rsidR="00DA3B01" w:rsidP="00B42FB9" w:rsidRDefault="00DA3B01" w14:paraId="6D01F766" w14:textId="77777777">
      <w:pPr>
        <w:pStyle w:val="ListParagraph"/>
        <w:numPr>
          <w:ilvl w:val="1"/>
          <w:numId w:val="20"/>
        </w:numPr>
        <w:spacing w:before="0"/>
        <w:rPr>
          <w:lang w:eastAsia="pl-PL"/>
        </w:rPr>
      </w:pPr>
      <w:r>
        <w:rPr>
          <w:lang w:eastAsia="pl-PL"/>
        </w:rPr>
        <w:t>legal guardian</w:t>
      </w:r>
    </w:p>
    <w:p w:rsidR="00DA3B01" w:rsidP="00B42FB9" w:rsidRDefault="1E9D03C6" w14:paraId="7F7CFCFC" w14:textId="46044F82">
      <w:pPr>
        <w:pStyle w:val="ListParagraph"/>
        <w:numPr>
          <w:ilvl w:val="1"/>
          <w:numId w:val="20"/>
        </w:numPr>
        <w:spacing w:before="0"/>
        <w:rPr>
          <w:lang w:eastAsia="pl-PL"/>
        </w:rPr>
      </w:pPr>
      <w:r w:rsidRPr="00971B0A">
        <w:rPr>
          <w:lang w:eastAsia="pl-PL"/>
        </w:rPr>
        <w:t>p</w:t>
      </w:r>
      <w:r w:rsidRPr="001F6893" w:rsidR="00DA3B01">
        <w:rPr>
          <w:lang w:eastAsia="pl-PL"/>
        </w:rPr>
        <w:t>lenipotentiary</w:t>
      </w:r>
    </w:p>
    <w:p w:rsidRPr="00971B0A" w:rsidR="1C1C4707" w:rsidP="00971B0A" w:rsidRDefault="6C3730B2" w14:paraId="15925029" w14:textId="0E0F41BF">
      <w:pPr>
        <w:pStyle w:val="ListParagraph"/>
        <w:numPr>
          <w:ilvl w:val="1"/>
          <w:numId w:val="20"/>
        </w:numPr>
        <w:spacing w:before="0"/>
        <w:rPr>
          <w:lang w:eastAsia="pl-PL"/>
        </w:rPr>
      </w:pPr>
      <w:r w:rsidRPr="54A2C6CC">
        <w:rPr>
          <w:lang w:eastAsia="pl-PL"/>
        </w:rPr>
        <w:t>m</w:t>
      </w:r>
      <w:r w:rsidRPr="54A2C6CC" w:rsidR="1C1C4707">
        <w:rPr>
          <w:lang w:eastAsia="pl-PL"/>
        </w:rPr>
        <w:t>idwife</w:t>
      </w:r>
    </w:p>
    <w:p w:rsidR="00D73C55" w:rsidP="00D73C55" w:rsidRDefault="1E9D03C6" w14:paraId="2550F7ED" w14:textId="02BD408C">
      <w:pPr>
        <w:pStyle w:val="ListParagraph"/>
        <w:numPr>
          <w:ilvl w:val="1"/>
          <w:numId w:val="20"/>
        </w:numPr>
        <w:rPr>
          <w:lang w:eastAsia="pl-PL"/>
        </w:rPr>
      </w:pPr>
      <w:r w:rsidRPr="2A378030">
        <w:rPr>
          <w:lang w:eastAsia="pl-PL"/>
        </w:rPr>
        <w:t>n</w:t>
      </w:r>
      <w:r w:rsidRPr="2A378030" w:rsidR="1C1C4707">
        <w:rPr>
          <w:lang w:eastAsia="pl-PL"/>
        </w:rPr>
        <w:t>urse</w:t>
      </w:r>
      <w:r w:rsidRPr="2A378030" w:rsidR="00D73C55">
        <w:rPr>
          <w:lang w:eastAsia="pl-PL"/>
        </w:rPr>
        <w:t xml:space="preserve"> </w:t>
      </w:r>
    </w:p>
    <w:p w:rsidR="44323B0A" w:rsidP="2A378030" w:rsidRDefault="44323B0A" w14:paraId="66AC0400" w14:textId="26D9DC0D">
      <w:pPr>
        <w:pStyle w:val="ListParagraph"/>
        <w:numPr>
          <w:ilvl w:val="1"/>
          <w:numId w:val="20"/>
        </w:numPr>
        <w:rPr>
          <w:rFonts w:eastAsia="Calibri" w:cs="Calibri"/>
          <w:color w:val="000000" w:themeColor="text1"/>
          <w:szCs w:val="22"/>
        </w:rPr>
      </w:pPr>
      <w:r w:rsidRPr="2A378030">
        <w:rPr>
          <w:rFonts w:eastAsia="Calibri" w:cs="Calibri"/>
          <w:color w:val="000000" w:themeColor="text1"/>
          <w:szCs w:val="22"/>
        </w:rPr>
        <w:t xml:space="preserve">document administrator </w:t>
      </w:r>
    </w:p>
    <w:p w:rsidR="44323B0A" w:rsidP="2A378030" w:rsidRDefault="44323B0A" w14:paraId="11B40822" w14:textId="7738851F">
      <w:pPr>
        <w:pStyle w:val="ListParagraph"/>
        <w:numPr>
          <w:ilvl w:val="1"/>
          <w:numId w:val="20"/>
        </w:numPr>
        <w:rPr>
          <w:rFonts w:eastAsia="Calibri" w:cs="Calibri"/>
          <w:color w:val="000000" w:themeColor="text1"/>
          <w:szCs w:val="22"/>
        </w:rPr>
      </w:pPr>
      <w:r w:rsidRPr="2A378030">
        <w:rPr>
          <w:rFonts w:eastAsia="Calibri" w:cs="Calibri"/>
          <w:color w:val="000000" w:themeColor="text1"/>
          <w:szCs w:val="22"/>
        </w:rPr>
        <w:t xml:space="preserve">pharmacist </w:t>
      </w:r>
    </w:p>
    <w:p w:rsidR="44323B0A" w:rsidP="2A378030" w:rsidRDefault="44323B0A" w14:paraId="297F127D" w14:textId="27968CCE">
      <w:pPr>
        <w:pStyle w:val="ListParagraph"/>
        <w:numPr>
          <w:ilvl w:val="1"/>
          <w:numId w:val="20"/>
        </w:numPr>
        <w:rPr>
          <w:rFonts w:eastAsia="Calibri" w:cs="Calibri"/>
          <w:color w:val="000000" w:themeColor="text1"/>
          <w:szCs w:val="22"/>
        </w:rPr>
      </w:pPr>
      <w:r w:rsidRPr="2A378030">
        <w:rPr>
          <w:rFonts w:eastAsia="Calibri" w:cs="Calibri"/>
          <w:color w:val="000000" w:themeColor="text1"/>
          <w:szCs w:val="22"/>
        </w:rPr>
        <w:t xml:space="preserve">paramedic </w:t>
      </w:r>
    </w:p>
    <w:p w:rsidR="44323B0A" w:rsidP="2A378030" w:rsidRDefault="44323B0A" w14:paraId="4D29EECA" w14:textId="21CA4F26">
      <w:pPr>
        <w:pStyle w:val="ListParagraph"/>
        <w:numPr>
          <w:ilvl w:val="1"/>
          <w:numId w:val="20"/>
        </w:numPr>
        <w:rPr>
          <w:rFonts w:eastAsia="Calibri" w:cs="Calibri"/>
          <w:color w:val="000000" w:themeColor="text1"/>
          <w:szCs w:val="22"/>
        </w:rPr>
      </w:pPr>
      <w:r w:rsidRPr="2A378030">
        <w:rPr>
          <w:rFonts w:eastAsia="Calibri" w:cs="Calibri"/>
          <w:color w:val="000000" w:themeColor="text1"/>
          <w:szCs w:val="22"/>
        </w:rPr>
        <w:t xml:space="preserve">medical professional </w:t>
      </w:r>
    </w:p>
    <w:p w:rsidR="44323B0A" w:rsidP="2A378030" w:rsidRDefault="44323B0A" w14:paraId="7CA7CDE3" w14:textId="053632FB">
      <w:pPr>
        <w:pStyle w:val="ListParagraph"/>
        <w:numPr>
          <w:ilvl w:val="1"/>
          <w:numId w:val="20"/>
        </w:numPr>
        <w:rPr>
          <w:rFonts w:eastAsia="Calibri" w:cs="Calibri"/>
          <w:color w:val="000000" w:themeColor="text1"/>
          <w:szCs w:val="22"/>
        </w:rPr>
      </w:pPr>
      <w:r w:rsidRPr="2A378030">
        <w:rPr>
          <w:rFonts w:eastAsia="Calibri" w:cs="Calibri"/>
          <w:color w:val="000000" w:themeColor="text1"/>
          <w:szCs w:val="22"/>
        </w:rPr>
        <w:t xml:space="preserve">administrative employee </w:t>
      </w:r>
    </w:p>
    <w:p w:rsidR="44323B0A" w:rsidP="2A378030" w:rsidRDefault="44323B0A" w14:paraId="515DAA13" w14:textId="3C5B70D3">
      <w:pPr>
        <w:pStyle w:val="ListParagraph"/>
        <w:numPr>
          <w:ilvl w:val="1"/>
          <w:numId w:val="20"/>
        </w:numPr>
        <w:rPr>
          <w:rFonts w:eastAsia="Calibri" w:cs="Calibri"/>
          <w:color w:val="000000" w:themeColor="text1"/>
          <w:szCs w:val="22"/>
        </w:rPr>
      </w:pPr>
      <w:r w:rsidRPr="2A378030">
        <w:rPr>
          <w:rFonts w:eastAsia="Calibri" w:cs="Calibri"/>
          <w:color w:val="000000" w:themeColor="text1"/>
          <w:szCs w:val="22"/>
        </w:rPr>
        <w:t xml:space="preserve">medical assistant </w:t>
      </w:r>
    </w:p>
    <w:p w:rsidR="44323B0A" w:rsidP="2A378030" w:rsidRDefault="44323B0A" w14:paraId="45F2847D" w14:textId="683D95AA">
      <w:pPr>
        <w:pStyle w:val="ListParagraph"/>
        <w:numPr>
          <w:ilvl w:val="1"/>
          <w:numId w:val="20"/>
        </w:numPr>
        <w:rPr>
          <w:rFonts w:eastAsia="Calibri" w:cs="Calibri"/>
          <w:color w:val="000000" w:themeColor="text1"/>
          <w:szCs w:val="22"/>
        </w:rPr>
      </w:pPr>
      <w:r w:rsidRPr="2A378030">
        <w:rPr>
          <w:rFonts w:eastAsia="Calibri" w:cs="Calibri"/>
          <w:color w:val="000000" w:themeColor="text1"/>
          <w:szCs w:val="22"/>
        </w:rPr>
        <w:t xml:space="preserve">physiotherapist </w:t>
      </w:r>
    </w:p>
    <w:p w:rsidR="44323B0A" w:rsidP="2A378030" w:rsidRDefault="44323B0A" w14:paraId="5575C259" w14:textId="3C1FD122">
      <w:pPr>
        <w:pStyle w:val="ListParagraph"/>
        <w:numPr>
          <w:ilvl w:val="1"/>
          <w:numId w:val="20"/>
        </w:numPr>
        <w:rPr>
          <w:rFonts w:eastAsia="Calibri" w:cs="Calibri"/>
          <w:color w:val="000000" w:themeColor="text1"/>
          <w:szCs w:val="22"/>
        </w:rPr>
      </w:pPr>
      <w:r w:rsidRPr="2A378030">
        <w:rPr>
          <w:rFonts w:eastAsia="Calibri" w:cs="Calibri"/>
          <w:color w:val="000000" w:themeColor="text1"/>
          <w:szCs w:val="22"/>
        </w:rPr>
        <w:t xml:space="preserve">laboratory diagnostician </w:t>
      </w:r>
    </w:p>
    <w:p w:rsidR="44323B0A" w:rsidP="2A378030" w:rsidRDefault="44323B0A" w14:paraId="57E4E1A1" w14:textId="65B35F42">
      <w:pPr>
        <w:pStyle w:val="ListParagraph"/>
        <w:numPr>
          <w:ilvl w:val="1"/>
          <w:numId w:val="20"/>
        </w:numPr>
        <w:rPr>
          <w:rFonts w:eastAsia="Calibri" w:cs="Calibri"/>
          <w:color w:val="000000" w:themeColor="text1"/>
          <w:szCs w:val="22"/>
        </w:rPr>
      </w:pPr>
      <w:r w:rsidRPr="2A378030">
        <w:rPr>
          <w:rFonts w:eastAsia="Calibri" w:cs="Calibri"/>
          <w:color w:val="000000" w:themeColor="text1"/>
          <w:szCs w:val="22"/>
        </w:rPr>
        <w:t>school hygienist</w:t>
      </w:r>
    </w:p>
    <w:p w:rsidRPr="00971B0A" w:rsidR="1C1C4707" w:rsidP="00D73C55" w:rsidRDefault="00D73C55" w14:paraId="291D1C36" w14:textId="0004130F">
      <w:pPr>
        <w:ind w:left="708"/>
        <w:rPr>
          <w:lang w:eastAsia="pl-PL"/>
        </w:rPr>
      </w:pPr>
      <w:r>
        <w:rPr>
          <w:lang w:eastAsia="pl-PL"/>
        </w:rPr>
        <w:t>Atrybut wymagany.</w:t>
      </w:r>
    </w:p>
    <w:p w:rsidRPr="000C52A3" w:rsidR="00B51B56" w:rsidP="00B42FB9" w:rsidRDefault="00B51B56" w14:paraId="7196D064" w14:textId="77777777">
      <w:pPr>
        <w:rPr>
          <w:lang w:eastAsia="pl-PL"/>
        </w:rPr>
      </w:pPr>
    </w:p>
    <w:p w:rsidRPr="00B42FB9" w:rsidR="00B51B56" w:rsidP="00B42FB9" w:rsidRDefault="00765A1B" w14:paraId="1B69E363" w14:textId="6D66AE0F">
      <w:pPr>
        <w:pStyle w:val="ListParagraph"/>
        <w:numPr>
          <w:ilvl w:val="0"/>
          <w:numId w:val="20"/>
        </w:numPr>
        <w:rPr>
          <w:lang w:val="en-US" w:eastAsia="pl-PL"/>
        </w:rPr>
      </w:pPr>
      <w:r w:rsidRPr="00B42FB9">
        <w:rPr>
          <w:i/>
          <w:szCs w:val="22"/>
          <w:lang w:val="en-US" w:eastAsia="pl-PL"/>
        </w:rPr>
        <w:t>urn:oasis:names:tc:xacml:2.0:action:purpose</w:t>
      </w:r>
    </w:p>
    <w:p w:rsidR="00B51B56" w:rsidP="00B42FB9" w:rsidRDefault="00B51B56" w14:paraId="540F3C5A" w14:textId="173065C5">
      <w:pPr>
        <w:ind w:left="708"/>
        <w:rPr>
          <w:lang w:eastAsia="pl-PL"/>
        </w:rPr>
      </w:pPr>
      <w:r>
        <w:rPr>
          <w:lang w:eastAsia="pl-PL"/>
        </w:rPr>
        <w:t>Atrybut</w:t>
      </w:r>
      <w:r w:rsidR="00765A1B">
        <w:rPr>
          <w:lang w:eastAsia="pl-PL"/>
        </w:rPr>
        <w:t xml:space="preserve"> określający powód wykorzystania danych.</w:t>
      </w:r>
      <w:r>
        <w:rPr>
          <w:lang w:eastAsia="pl-PL"/>
        </w:rPr>
        <w:t xml:space="preserve"> </w:t>
      </w:r>
      <w:r w:rsidR="00765A1B">
        <w:rPr>
          <w:lang w:eastAsia="pl-PL"/>
        </w:rPr>
        <w:t xml:space="preserve">W szczególności </w:t>
      </w:r>
      <w:r>
        <w:rPr>
          <w:lang w:eastAsia="pl-PL"/>
        </w:rPr>
        <w:t xml:space="preserve">umożliwia przekazanie informacji czy dostęp jest realizowany w trybie </w:t>
      </w:r>
      <w:r w:rsidR="002F237A">
        <w:rPr>
          <w:lang w:eastAsia="pl-PL"/>
        </w:rPr>
        <w:t>„</w:t>
      </w:r>
      <w:r>
        <w:rPr>
          <w:lang w:eastAsia="pl-PL"/>
        </w:rPr>
        <w:t>kontynuacj</w:t>
      </w:r>
      <w:r w:rsidR="002F237A">
        <w:rPr>
          <w:lang w:eastAsia="pl-PL"/>
        </w:rPr>
        <w:t>a</w:t>
      </w:r>
      <w:r>
        <w:rPr>
          <w:lang w:eastAsia="pl-PL"/>
        </w:rPr>
        <w:t xml:space="preserve"> leczenia</w:t>
      </w:r>
      <w:r w:rsidR="002F237A">
        <w:rPr>
          <w:lang w:eastAsia="pl-PL"/>
        </w:rPr>
        <w:t>”</w:t>
      </w:r>
      <w:r>
        <w:rPr>
          <w:lang w:eastAsia="pl-PL"/>
        </w:rPr>
        <w:t xml:space="preserve"> albo w trybie „</w:t>
      </w:r>
      <w:r w:rsidR="00F55456">
        <w:t>ratowanie</w:t>
      </w:r>
      <w:r w:rsidR="00A445AD">
        <w:t xml:space="preserve"> życia</w:t>
      </w:r>
      <w:r>
        <w:rPr>
          <w:lang w:eastAsia="pl-PL"/>
        </w:rPr>
        <w:t>”.</w:t>
      </w:r>
    </w:p>
    <w:p w:rsidR="00765A1B" w:rsidP="00B42FB9" w:rsidRDefault="00765A1B" w14:paraId="203C189E" w14:textId="59E2DB43">
      <w:pPr>
        <w:ind w:left="708"/>
        <w:rPr>
          <w:lang w:eastAsia="pl-PL"/>
        </w:rPr>
      </w:pPr>
      <w:r>
        <w:rPr>
          <w:lang w:eastAsia="pl-PL"/>
        </w:rPr>
        <w:t>W atrybucie przekazywany jest kod zgodny</w:t>
      </w:r>
      <w:r w:rsidRPr="00AB4BFF">
        <w:rPr>
          <w:lang w:eastAsia="pl-PL"/>
        </w:rPr>
        <w:t xml:space="preserve"> ze słownikiem</w:t>
      </w:r>
      <w:r>
        <w:rPr>
          <w:lang w:eastAsia="pl-PL"/>
        </w:rPr>
        <w:t xml:space="preserve"> </w:t>
      </w:r>
      <w:hyperlink w:history="1" r:id="rId15">
        <w:r w:rsidRPr="00875E09">
          <w:rPr>
            <w:rStyle w:val="Hyperlink"/>
            <w:rFonts w:ascii="Arial" w:hAnsi="Arial"/>
            <w:lang w:eastAsia="pl-PL"/>
          </w:rPr>
          <w:t>https://www.hl7.org/fhir/v3/PurposeOfUse/vs.html</w:t>
        </w:r>
      </w:hyperlink>
      <w:r>
        <w:rPr>
          <w:lang w:eastAsia="pl-PL"/>
        </w:rPr>
        <w:t xml:space="preserve"> lub kod CONTT (</w:t>
      </w:r>
      <w:r w:rsidRPr="00E8013F">
        <w:rPr>
          <w:lang w:eastAsia="pl-PL"/>
        </w:rPr>
        <w:t xml:space="preserve">continuing </w:t>
      </w:r>
      <w:r>
        <w:rPr>
          <w:lang w:eastAsia="pl-PL"/>
        </w:rPr>
        <w:t>treatment).</w:t>
      </w:r>
    </w:p>
    <w:p w:rsidR="00765A1B" w:rsidP="00B42FB9" w:rsidRDefault="00765A1B" w14:paraId="1F250406" w14:textId="3C7F61C6">
      <w:pPr>
        <w:ind w:firstLine="708"/>
        <w:rPr>
          <w:lang w:eastAsia="pl-PL"/>
        </w:rPr>
      </w:pPr>
      <w:r>
        <w:rPr>
          <w:lang w:eastAsia="pl-PL"/>
        </w:rPr>
        <w:t>Przez system P1 będą w szczególny sposób interpretowane wartości:</w:t>
      </w:r>
    </w:p>
    <w:p w:rsidR="00765A1B" w:rsidP="00B42FB9" w:rsidRDefault="00765A1B" w14:paraId="6A182CE6" w14:textId="69D9F79D">
      <w:pPr>
        <w:pStyle w:val="ListParagraph"/>
        <w:numPr>
          <w:ilvl w:val="1"/>
          <w:numId w:val="20"/>
        </w:numPr>
        <w:rPr>
          <w:lang w:eastAsia="pl-PL"/>
        </w:rPr>
      </w:pPr>
      <w:r>
        <w:rPr>
          <w:lang w:eastAsia="pl-PL"/>
        </w:rPr>
        <w:t>BTG (break the glass) – oznacza dostęp w trybie ratowania życia</w:t>
      </w:r>
    </w:p>
    <w:p w:rsidR="00D73C55" w:rsidP="00D73C55" w:rsidRDefault="00765A1B" w14:paraId="6275F213" w14:textId="3898C824">
      <w:pPr>
        <w:pStyle w:val="ListParagraph"/>
        <w:numPr>
          <w:ilvl w:val="1"/>
          <w:numId w:val="20"/>
        </w:numPr>
        <w:rPr>
          <w:lang w:eastAsia="pl-PL"/>
        </w:rPr>
      </w:pPr>
      <w:r>
        <w:rPr>
          <w:lang w:eastAsia="pl-PL"/>
        </w:rPr>
        <w:t>CONTT (</w:t>
      </w:r>
      <w:r w:rsidRPr="00E8013F">
        <w:rPr>
          <w:lang w:eastAsia="pl-PL"/>
        </w:rPr>
        <w:t xml:space="preserve">continuing </w:t>
      </w:r>
      <w:r>
        <w:rPr>
          <w:lang w:eastAsia="pl-PL"/>
        </w:rPr>
        <w:t>treatment) – oznacza dostęp w trybie kontynuacji leczenia</w:t>
      </w:r>
      <w:r w:rsidRPr="00D73C55" w:rsidR="00D73C55">
        <w:rPr>
          <w:lang w:eastAsia="pl-PL"/>
        </w:rPr>
        <w:t xml:space="preserve"> </w:t>
      </w:r>
    </w:p>
    <w:p w:rsidRPr="00AB4BFF" w:rsidR="00765A1B" w:rsidP="00D73C55" w:rsidRDefault="00D73C55" w14:paraId="336CA3F0" w14:textId="16ECAD9C">
      <w:pPr>
        <w:ind w:left="708"/>
        <w:rPr>
          <w:lang w:eastAsia="pl-PL"/>
        </w:rPr>
      </w:pPr>
      <w:r>
        <w:rPr>
          <w:lang w:eastAsia="pl-PL"/>
        </w:rPr>
        <w:t>Atrybut wymagany.</w:t>
      </w:r>
    </w:p>
    <w:p w:rsidR="00765A1B" w:rsidP="00B42FB9" w:rsidRDefault="00765A1B" w14:paraId="0102BF81" w14:textId="77777777">
      <w:pPr>
        <w:rPr>
          <w:lang w:eastAsia="pl-PL"/>
        </w:rPr>
      </w:pPr>
    </w:p>
    <w:p w:rsidRPr="00B42FB9" w:rsidR="00765A1B" w:rsidP="00B42FB9" w:rsidRDefault="00765A1B" w14:paraId="12B4E29C" w14:textId="67C3BCB1">
      <w:pPr>
        <w:pStyle w:val="ListParagraph"/>
        <w:numPr>
          <w:ilvl w:val="0"/>
          <w:numId w:val="20"/>
        </w:numPr>
        <w:rPr>
          <w:lang w:val="en-US" w:eastAsia="pl-PL"/>
        </w:rPr>
      </w:pPr>
      <w:r w:rsidRPr="00765A1B">
        <w:rPr>
          <w:i/>
          <w:szCs w:val="22"/>
          <w:lang w:val="en-US" w:eastAsia="pl-PL"/>
        </w:rPr>
        <w:t>urn:oasis:names:tc:xacml:1.0:action:action-id</w:t>
      </w:r>
    </w:p>
    <w:p w:rsidRPr="00D73C55" w:rsidR="00D73C55" w:rsidP="00D73C55" w:rsidRDefault="00765A1B" w14:paraId="180F2A66" w14:textId="5BA20BC2">
      <w:pPr>
        <w:ind w:left="708"/>
        <w:rPr>
          <w:rFonts w:ascii="Calibri" w:hAnsi="Calibri"/>
        </w:rPr>
      </w:pPr>
      <w:r w:rsidRPr="00B42FB9">
        <w:rPr>
          <w:lang w:eastAsia="pl-PL"/>
        </w:rPr>
        <w:t>Rodzaj operacji wykonywanej przez użytkownika na danych</w:t>
      </w:r>
      <w:r>
        <w:rPr>
          <w:lang w:eastAsia="pl-PL"/>
        </w:rPr>
        <w:t xml:space="preserve">. W atrybucie przekazywana jest wartość Code zgodna z tabelą rozdziału 5 dokumentu </w:t>
      </w:r>
      <w:hyperlink w:history="1" r:id="rId16">
        <w:r w:rsidRPr="00875E09">
          <w:rPr>
            <w:rStyle w:val="Hyperlink"/>
          </w:rPr>
          <w:t>http://www.hl7.org/implement/standards/product_brief.cfm?product_id=72</w:t>
        </w:r>
      </w:hyperlink>
      <w:r w:rsidRPr="00673D7B">
        <w:rPr>
          <w:rStyle w:val="Hyperlink"/>
          <w:u w:val="none"/>
        </w:rPr>
        <w:t>.</w:t>
      </w:r>
    </w:p>
    <w:p w:rsidRPr="00B42FB9" w:rsidR="00D73C55" w:rsidP="00D73C55" w:rsidRDefault="00D73C55" w14:paraId="755D1978" w14:textId="5207C2AA">
      <w:pPr>
        <w:ind w:left="708"/>
        <w:rPr>
          <w:lang w:eastAsia="pl-PL"/>
        </w:rPr>
      </w:pPr>
      <w:r>
        <w:rPr>
          <w:lang w:eastAsia="pl-PL"/>
        </w:rPr>
        <w:t>Atrybut wymagany.</w:t>
      </w:r>
    </w:p>
    <w:p w:rsidRPr="00673D7B" w:rsidR="00765A1B" w:rsidP="00B42FB9" w:rsidRDefault="00765A1B" w14:paraId="007B3BE1" w14:textId="77777777">
      <w:pPr>
        <w:rPr>
          <w:lang w:eastAsia="pl-PL"/>
        </w:rPr>
      </w:pPr>
    </w:p>
    <w:p w:rsidR="000D15D9" w:rsidP="00B42FB9" w:rsidRDefault="00765A1B" w14:paraId="1F8CD298" w14:textId="77777777">
      <w:pPr>
        <w:ind w:left="708"/>
        <w:rPr>
          <w:lang w:eastAsia="pl-PL"/>
        </w:rPr>
      </w:pPr>
      <w:r>
        <w:rPr>
          <w:lang w:eastAsia="pl-PL"/>
        </w:rPr>
        <w:t>Oprócz atrybutów system zewnętrzny będzie musiał</w:t>
      </w:r>
      <w:r w:rsidR="000D15D9">
        <w:rPr>
          <w:lang w:eastAsia="pl-PL"/>
        </w:rPr>
        <w:t xml:space="preserve"> przekazać informację w jaki sposób oraz kiedy został uwierzytelniony użytkownik, który żąda dostępu do danych.</w:t>
      </w:r>
    </w:p>
    <w:p w:rsidR="000D15D9" w:rsidRDefault="000D15D9" w14:paraId="295C68D3" w14:textId="77777777">
      <w:pPr>
        <w:rPr>
          <w:lang w:eastAsia="pl-PL"/>
        </w:rPr>
      </w:pPr>
    </w:p>
    <w:p w:rsidR="000D15D9" w:rsidRDefault="000D15D9" w14:paraId="36C68DA1" w14:textId="54526A8E">
      <w:pPr>
        <w:rPr>
          <w:lang w:eastAsia="pl-PL"/>
        </w:rPr>
      </w:pPr>
      <w:r>
        <w:rPr>
          <w:lang w:eastAsia="pl-PL"/>
        </w:rPr>
        <w:t>W odpowiedzi system P1 przekaże token SAML, który będzie zawierał przekazane przez system ze</w:t>
      </w:r>
      <w:r w:rsidR="00D73C55">
        <w:rPr>
          <w:lang w:eastAsia="pl-PL"/>
        </w:rPr>
        <w:t>wnętrzny atrybuty oraz dodatkowe</w:t>
      </w:r>
      <w:r>
        <w:rPr>
          <w:lang w:eastAsia="pl-PL"/>
        </w:rPr>
        <w:t xml:space="preserve"> atrybut</w:t>
      </w:r>
      <w:r w:rsidR="00D73C55">
        <w:rPr>
          <w:lang w:eastAsia="pl-PL"/>
        </w:rPr>
        <w:t>y</w:t>
      </w:r>
      <w:r>
        <w:rPr>
          <w:lang w:eastAsia="pl-PL"/>
        </w:rPr>
        <w:t>:</w:t>
      </w:r>
    </w:p>
    <w:p w:rsidRPr="00D73C55" w:rsidR="00D73C55" w:rsidP="00D73C55" w:rsidRDefault="00D73C55" w14:paraId="2FECCA2A" w14:textId="491B775F">
      <w:pPr>
        <w:pStyle w:val="ListParagraph"/>
        <w:numPr>
          <w:ilvl w:val="0"/>
          <w:numId w:val="20"/>
        </w:numPr>
        <w:rPr>
          <w:i/>
          <w:szCs w:val="22"/>
          <w:lang w:val="en-US" w:eastAsia="pl-PL"/>
        </w:rPr>
      </w:pPr>
      <w:r w:rsidRPr="00D73C55">
        <w:rPr>
          <w:i/>
          <w:szCs w:val="22"/>
          <w:lang w:val="en-US" w:eastAsia="pl-PL"/>
        </w:rPr>
        <w:t>urn:p1:organization-local-id</w:t>
      </w:r>
    </w:p>
    <w:p w:rsidR="00D73C55" w:rsidP="00D73C55" w:rsidRDefault="00D73C55" w14:paraId="3DBF620F" w14:textId="15ACEA7E">
      <w:pPr>
        <w:pStyle w:val="ListParagraph"/>
        <w:rPr>
          <w:rFonts w:ascii="Arial" w:hAnsi="Arial" w:cs="Arial"/>
          <w:lang w:eastAsia="pl-PL"/>
        </w:rPr>
      </w:pPr>
      <w:r w:rsidRPr="00D73C55">
        <w:rPr>
          <w:rFonts w:ascii="Arial" w:hAnsi="Arial" w:cs="Arial"/>
          <w:lang w:eastAsia="pl-PL"/>
        </w:rPr>
        <w:t>Identyfi</w:t>
      </w:r>
      <w:r>
        <w:rPr>
          <w:rFonts w:ascii="Arial" w:hAnsi="Arial" w:cs="Arial"/>
          <w:lang w:eastAsia="pl-PL"/>
        </w:rPr>
        <w:t>kator lokalny podmiotu, dla którego został wystawiony token.</w:t>
      </w:r>
    </w:p>
    <w:p w:rsidRPr="00D73C55" w:rsidR="00D73C55" w:rsidP="00D73C55" w:rsidRDefault="00D73C55" w14:paraId="27BB468C" w14:textId="77777777">
      <w:pPr>
        <w:pStyle w:val="ListParagraph"/>
        <w:rPr>
          <w:lang w:val="en-US" w:eastAsia="pl-PL"/>
        </w:rPr>
      </w:pPr>
    </w:p>
    <w:p w:rsidR="000D15D9" w:rsidP="00D73C55" w:rsidRDefault="000D15D9" w14:paraId="6645C0DF" w14:textId="3D77971B">
      <w:pPr>
        <w:pStyle w:val="ListParagraph"/>
        <w:numPr>
          <w:ilvl w:val="0"/>
          <w:numId w:val="20"/>
        </w:numPr>
        <w:rPr>
          <w:lang w:val="en-US" w:eastAsia="pl-PL"/>
        </w:rPr>
      </w:pPr>
      <w:r w:rsidRPr="000D15D9">
        <w:rPr>
          <w:i/>
          <w:szCs w:val="22"/>
          <w:lang w:val="en-US" w:eastAsia="pl-PL"/>
        </w:rPr>
        <w:t>urn:ihe:iti:xca:2010:homeCommunityId</w:t>
      </w:r>
      <w:r w:rsidRPr="00B42FB9" w:rsidDel="00765A1B">
        <w:rPr>
          <w:lang w:val="en-US" w:eastAsia="pl-PL"/>
        </w:rPr>
        <w:t xml:space="preserve"> </w:t>
      </w:r>
    </w:p>
    <w:p w:rsidRPr="0092425F" w:rsidR="00E7346F" w:rsidP="00D73C55" w:rsidRDefault="000D15D9" w14:paraId="0AD9C6F4" w14:textId="24FA0A3D">
      <w:pPr>
        <w:spacing w:line="276" w:lineRule="auto"/>
        <w:ind w:left="708"/>
        <w:rPr>
          <w:lang w:eastAsia="pl-PL"/>
        </w:rPr>
      </w:pPr>
      <w:r w:rsidRPr="00B42FB9">
        <w:rPr>
          <w:lang w:eastAsia="pl-PL"/>
        </w:rPr>
        <w:t xml:space="preserve">Identyfikator domeny, który będzie posiadał wartość </w:t>
      </w:r>
      <w:r w:rsidRPr="00CE7D3C" w:rsidR="00CE7D3C">
        <w:rPr>
          <w:lang w:eastAsia="pl-PL"/>
        </w:rPr>
        <w:t>2.16.840.1.113883.3.4424.15</w:t>
      </w:r>
      <w:r w:rsidRPr="00673D7B" w:rsidDel="00765A1B">
        <w:rPr>
          <w:lang w:eastAsia="pl-PL"/>
        </w:rPr>
        <w:t xml:space="preserve"> </w:t>
      </w:r>
      <w:r>
        <w:rPr>
          <w:lang w:eastAsia="pl-PL"/>
        </w:rPr>
        <w:t>wskazującą na Krajową Domenę XDS.</w:t>
      </w:r>
    </w:p>
    <w:p w:rsidR="00226C8D" w:rsidP="00226C8D" w:rsidRDefault="00226C8D" w14:paraId="004A4523" w14:textId="77777777">
      <w:pPr>
        <w:pStyle w:val="Heading1"/>
      </w:pPr>
      <w:bookmarkStart w:name="_Toc87265150" w:id="82"/>
      <w:r>
        <w:t>Operacje uzupełniające</w:t>
      </w:r>
      <w:bookmarkEnd w:id="82"/>
    </w:p>
    <w:p w:rsidR="005C4161" w:rsidP="00226C8D" w:rsidRDefault="005C4161" w14:paraId="78232E0D" w14:textId="77777777">
      <w:pPr>
        <w:pStyle w:val="Heading2"/>
      </w:pPr>
      <w:bookmarkStart w:name="_Toc87265151" w:id="83"/>
      <w:r>
        <w:t>SZAR</w:t>
      </w:r>
      <w:bookmarkEnd w:id="83"/>
    </w:p>
    <w:p w:rsidR="005C4161" w:rsidP="001B633D" w:rsidRDefault="005C4161" w14:paraId="54A1898E" w14:textId="77777777">
      <w:pPr>
        <w:pStyle w:val="Heading3"/>
      </w:pPr>
      <w:bookmarkStart w:name="_Toc87265152" w:id="84"/>
      <w:r>
        <w:t>Przeznaczenie</w:t>
      </w:r>
      <w:bookmarkEnd w:id="84"/>
    </w:p>
    <w:p w:rsidR="00524319" w:rsidP="001B633D" w:rsidRDefault="00524319" w14:paraId="17B7BA73" w14:textId="1741C650">
      <w:pPr>
        <w:rPr>
          <w:lang w:eastAsia="pl-PL"/>
        </w:rPr>
      </w:pPr>
      <w:r>
        <w:rPr>
          <w:lang w:eastAsia="pl-PL"/>
        </w:rPr>
        <w:t xml:space="preserve">Komponent umożliwia: </w:t>
      </w:r>
    </w:p>
    <w:p w:rsidR="002D7D60" w:rsidP="002D7D60" w:rsidRDefault="002D7D60" w14:paraId="05B47960" w14:textId="61625852">
      <w:pPr>
        <w:pStyle w:val="ListParagraph"/>
        <w:numPr>
          <w:ilvl w:val="0"/>
          <w:numId w:val="20"/>
        </w:numPr>
      </w:pPr>
      <w:r>
        <w:rPr>
          <w:lang w:eastAsia="pl-PL"/>
        </w:rPr>
        <w:t>rejestrowanie repozytoriów,</w:t>
      </w:r>
    </w:p>
    <w:p w:rsidR="002D7D60" w:rsidP="002D7D60" w:rsidRDefault="00524319" w14:paraId="56282AA5" w14:textId="0DBFAF25">
      <w:pPr>
        <w:pStyle w:val="ListParagraph"/>
        <w:numPr>
          <w:ilvl w:val="0"/>
          <w:numId w:val="20"/>
        </w:numPr>
      </w:pPr>
      <w:r>
        <w:rPr>
          <w:lang w:eastAsia="pl-PL"/>
        </w:rPr>
        <w:t>rejestrowanie danych dostępowych repozytoriów EDM</w:t>
      </w:r>
      <w:r w:rsidR="008D182C">
        <w:rPr>
          <w:lang w:eastAsia="pl-PL"/>
        </w:rPr>
        <w:t>,</w:t>
      </w:r>
    </w:p>
    <w:p w:rsidR="002D7D60" w:rsidP="001B633D" w:rsidRDefault="00524319" w14:paraId="43599CAD" w14:textId="44653CCD">
      <w:pPr>
        <w:pStyle w:val="ListParagraph"/>
        <w:numPr>
          <w:ilvl w:val="0"/>
          <w:numId w:val="20"/>
        </w:numPr>
      </w:pPr>
      <w:r>
        <w:rPr>
          <w:lang w:eastAsia="pl-PL"/>
        </w:rPr>
        <w:t xml:space="preserve">pobranie </w:t>
      </w:r>
      <w:r w:rsidR="00553FDC">
        <w:rPr>
          <w:lang w:eastAsia="pl-PL"/>
        </w:rPr>
        <w:t xml:space="preserve">danych dostępowych </w:t>
      </w:r>
      <w:r>
        <w:rPr>
          <w:lang w:eastAsia="pl-PL"/>
        </w:rPr>
        <w:t>na potrzeby bezpiecznej wymiany EDM</w:t>
      </w:r>
      <w:r w:rsidR="002D7D60">
        <w:rPr>
          <w:lang w:eastAsia="pl-PL"/>
        </w:rPr>
        <w:t>.</w:t>
      </w:r>
    </w:p>
    <w:p w:rsidR="002D7D60" w:rsidP="001B633D" w:rsidRDefault="002D7D60" w14:paraId="7249B94F" w14:textId="3AFBF2B7">
      <w:pPr>
        <w:pStyle w:val="Heading3"/>
      </w:pPr>
      <w:bookmarkStart w:name="_Toc87265153" w:id="85"/>
      <w:r>
        <w:t xml:space="preserve">Rejestracja </w:t>
      </w:r>
      <w:r w:rsidR="00BD72B3">
        <w:t>R</w:t>
      </w:r>
      <w:r>
        <w:t>epozytor</w:t>
      </w:r>
      <w:r w:rsidR="00BD72B3">
        <w:t>ium</w:t>
      </w:r>
      <w:bookmarkEnd w:id="85"/>
    </w:p>
    <w:p w:rsidR="002D7D60" w:rsidP="003A7F9E" w:rsidRDefault="002D7D60" w14:paraId="674EA918" w14:textId="6E9B22C1">
      <w:r>
        <w:rPr>
          <w:lang w:eastAsia="pl-PL"/>
        </w:rPr>
        <w:t xml:space="preserve">System P1 udostępnia usługę </w:t>
      </w:r>
      <w:r w:rsidRPr="003A7F9E" w:rsidR="00482CDD">
        <w:rPr>
          <w:i/>
          <w:lang w:eastAsia="pl-PL"/>
        </w:rPr>
        <w:t>RejestrowanieRepozytoriumRequest</w:t>
      </w:r>
      <w:r w:rsidR="00482CDD">
        <w:rPr>
          <w:lang w:eastAsia="pl-PL"/>
        </w:rPr>
        <w:t xml:space="preserve"> </w:t>
      </w:r>
      <w:r>
        <w:rPr>
          <w:lang w:eastAsia="pl-PL"/>
        </w:rPr>
        <w:t xml:space="preserve">wraz z operacją </w:t>
      </w:r>
      <w:r w:rsidRPr="003A7F9E">
        <w:rPr>
          <w:i/>
          <w:lang w:eastAsia="pl-PL"/>
        </w:rPr>
        <w:t>rejestrujRepozytorium</w:t>
      </w:r>
      <w:r>
        <w:rPr>
          <w:lang w:eastAsia="pl-PL"/>
        </w:rPr>
        <w:t xml:space="preserve"> umożliwiającą zarejestrowanie przez </w:t>
      </w:r>
      <w:r w:rsidR="002F75E5">
        <w:rPr>
          <w:lang w:eastAsia="pl-PL"/>
        </w:rPr>
        <w:t>system podmiotu leczniczego</w:t>
      </w:r>
      <w:r w:rsidDel="002F75E5" w:rsidR="002F75E5">
        <w:rPr>
          <w:lang w:eastAsia="pl-PL"/>
        </w:rPr>
        <w:t xml:space="preserve"> </w:t>
      </w:r>
      <w:r>
        <w:rPr>
          <w:lang w:eastAsia="pl-PL"/>
        </w:rPr>
        <w:t xml:space="preserve">repozytorium. Usługa nadaje unikalne identyfikatory dla repozytorium, które umożliwią wskazanie miejsca przechowywania treści dokumentów zaindeksowanych w systemie P1 i poza systemem P1 (repozytoria </w:t>
      </w:r>
      <w:r w:rsidR="005D328E">
        <w:rPr>
          <w:lang w:eastAsia="pl-PL"/>
        </w:rPr>
        <w:t xml:space="preserve">dokumentów w postaci </w:t>
      </w:r>
      <w:r>
        <w:rPr>
          <w:lang w:eastAsia="pl-PL"/>
        </w:rPr>
        <w:t>papierowe</w:t>
      </w:r>
      <w:r w:rsidR="005D328E">
        <w:rPr>
          <w:lang w:eastAsia="pl-PL"/>
        </w:rPr>
        <w:t>j</w:t>
      </w:r>
      <w:r>
        <w:rPr>
          <w:lang w:eastAsia="pl-PL"/>
        </w:rPr>
        <w:t>).</w:t>
      </w:r>
    </w:p>
    <w:p w:rsidR="002D7D60" w:rsidP="003A7F9E" w:rsidRDefault="002D7D60" w14:paraId="1F52027A" w14:textId="509142DE">
      <w:r>
        <w:rPr>
          <w:lang w:eastAsia="pl-PL"/>
        </w:rPr>
        <w:t xml:space="preserve">W celu zarejestrowania repozytorium, </w:t>
      </w:r>
      <w:r w:rsidR="002F75E5">
        <w:rPr>
          <w:lang w:eastAsia="pl-PL"/>
        </w:rPr>
        <w:t>system podmiotu leczniczego</w:t>
      </w:r>
      <w:r w:rsidDel="002F75E5" w:rsidR="002F75E5">
        <w:rPr>
          <w:lang w:eastAsia="pl-PL"/>
        </w:rPr>
        <w:t xml:space="preserve"> </w:t>
      </w:r>
      <w:r>
        <w:rPr>
          <w:lang w:eastAsia="pl-PL"/>
        </w:rPr>
        <w:t>musi wysłać żądanie do systemu P1</w:t>
      </w:r>
      <w:r w:rsidR="002F6171">
        <w:rPr>
          <w:lang w:eastAsia="pl-PL"/>
        </w:rPr>
        <w:t>, które będzie zawierało:</w:t>
      </w:r>
    </w:p>
    <w:p w:rsidR="002F6171" w:rsidP="002F75E5" w:rsidRDefault="002F6171" w14:paraId="4464BC48" w14:textId="4221F0CE">
      <w:pPr>
        <w:pStyle w:val="ListParagraph"/>
        <w:numPr>
          <w:ilvl w:val="0"/>
          <w:numId w:val="20"/>
        </w:numPr>
      </w:pPr>
      <w:r>
        <w:rPr>
          <w:lang w:eastAsia="pl-PL"/>
        </w:rPr>
        <w:t>opcjonalnie parametr</w:t>
      </w:r>
      <w:r w:rsidR="002F75E5">
        <w:rPr>
          <w:lang w:eastAsia="pl-PL"/>
        </w:rPr>
        <w:t xml:space="preserve"> </w:t>
      </w:r>
      <w:r w:rsidRPr="003A7F9E" w:rsidR="002F75E5">
        <w:rPr>
          <w:i/>
          <w:lang w:eastAsia="pl-PL"/>
        </w:rPr>
        <w:t>wymusUtworzenieNowegoRepozytorium</w:t>
      </w:r>
      <w:r>
        <w:rPr>
          <w:lang w:eastAsia="pl-PL"/>
        </w:rPr>
        <w:t>, który wymusi zarejestrowanie nowego repozytorium dla Usługodawcy</w:t>
      </w:r>
    </w:p>
    <w:p w:rsidR="002F6171" w:rsidP="003A7F9E" w:rsidRDefault="002F75E5" w14:paraId="7D5E880C" w14:textId="2883E187">
      <w:r>
        <w:t xml:space="preserve">Wartość parametru równa „true” pozwala na zarejestrowanie kolejnego repozytorium dla </w:t>
      </w:r>
      <w:r>
        <w:rPr>
          <w:lang w:eastAsia="pl-PL"/>
        </w:rPr>
        <w:t>systemu podmiotu leczniczego</w:t>
      </w:r>
      <w:r>
        <w:t>.</w:t>
      </w:r>
    </w:p>
    <w:p w:rsidRPr="00C30278" w:rsidR="002F6171" w:rsidP="003A7F9E" w:rsidRDefault="002F6171" w14:paraId="7833B9F9" w14:textId="77777777"/>
    <w:p w:rsidR="005C4161" w:rsidP="001B633D" w:rsidRDefault="005C4161" w14:paraId="59F7B3C3" w14:textId="77777777">
      <w:pPr>
        <w:pStyle w:val="Heading3"/>
      </w:pPr>
      <w:bookmarkStart w:name="_Toc42182364" w:id="86"/>
      <w:bookmarkStart w:name="_Toc42182449" w:id="87"/>
      <w:bookmarkStart w:name="_Toc42183319" w:id="88"/>
      <w:bookmarkStart w:name="_Toc43378997" w:id="89"/>
      <w:bookmarkStart w:name="_Toc43379151" w:id="90"/>
      <w:bookmarkStart w:name="_Toc44065250" w:id="91"/>
      <w:bookmarkStart w:name="_Toc49513073" w:id="92"/>
      <w:bookmarkStart w:name="_Toc49772979" w:id="93"/>
      <w:bookmarkStart w:name="_Toc87265154" w:id="94"/>
      <w:bookmarkEnd w:id="86"/>
      <w:bookmarkEnd w:id="87"/>
      <w:bookmarkEnd w:id="88"/>
      <w:bookmarkEnd w:id="89"/>
      <w:bookmarkEnd w:id="90"/>
      <w:bookmarkEnd w:id="91"/>
      <w:bookmarkEnd w:id="92"/>
      <w:bookmarkEnd w:id="93"/>
      <w:r>
        <w:t>Rejestracja danych dostępowych repozytorium</w:t>
      </w:r>
      <w:bookmarkEnd w:id="94"/>
    </w:p>
    <w:p w:rsidR="005C4161" w:rsidP="001B633D" w:rsidRDefault="00524319" w14:paraId="7F4E4689" w14:textId="390CC12C">
      <w:r>
        <w:rPr>
          <w:lang w:eastAsia="pl-PL"/>
        </w:rPr>
        <w:t>System P1 udostępnia usługę</w:t>
      </w:r>
      <w:r w:rsidR="0082436C">
        <w:rPr>
          <w:lang w:eastAsia="pl-PL"/>
        </w:rPr>
        <w:t xml:space="preserve"> </w:t>
      </w:r>
      <w:r w:rsidRPr="000B55D0" w:rsidR="00482CDD">
        <w:rPr>
          <w:i/>
          <w:lang w:eastAsia="pl-PL"/>
        </w:rPr>
        <w:t>RejestrowanieRepozytoriumRequest</w:t>
      </w:r>
      <w:r w:rsidR="00482CDD">
        <w:rPr>
          <w:lang w:eastAsia="pl-PL"/>
        </w:rPr>
        <w:t xml:space="preserve"> </w:t>
      </w:r>
      <w:r w:rsidR="0082436C">
        <w:rPr>
          <w:lang w:eastAsia="pl-PL"/>
        </w:rPr>
        <w:t xml:space="preserve">wraz z operacją </w:t>
      </w:r>
      <w:r w:rsidRPr="001B633D" w:rsidR="0082436C">
        <w:rPr>
          <w:i/>
          <w:lang w:eastAsia="pl-PL"/>
        </w:rPr>
        <w:t>rejestrujDaneDostepowe</w:t>
      </w:r>
      <w:r>
        <w:rPr>
          <w:lang w:eastAsia="pl-PL"/>
        </w:rPr>
        <w:t xml:space="preserve"> umożliwiającą zarejestrowanie danych dostępowych repozytorium. Usługa pozwoli repozytoriom dokumentacji medycznej umieszczenie w P1 informacji, które umożliwią pobranie dokumentacji przez systemy podmiotów leczniczych.</w:t>
      </w:r>
    </w:p>
    <w:p w:rsidR="00524319" w:rsidP="001B633D" w:rsidRDefault="0082436C" w14:paraId="6F1C26B1" w14:textId="13996860">
      <w:r>
        <w:rPr>
          <w:lang w:eastAsia="pl-PL"/>
        </w:rPr>
        <w:t xml:space="preserve">W celu zarejestrowania danych dostępowych, </w:t>
      </w:r>
      <w:r w:rsidR="00BD72B3">
        <w:rPr>
          <w:lang w:eastAsia="pl-PL"/>
        </w:rPr>
        <w:t>system podmiotu leczniczego</w:t>
      </w:r>
      <w:r w:rsidDel="002F75E5" w:rsidR="00BD72B3">
        <w:rPr>
          <w:lang w:eastAsia="pl-PL"/>
        </w:rPr>
        <w:t xml:space="preserve"> </w:t>
      </w:r>
      <w:r>
        <w:rPr>
          <w:lang w:eastAsia="pl-PL"/>
        </w:rPr>
        <w:t>musi wysłać żądanie do systemu P1, które będzie zawierało:</w:t>
      </w:r>
    </w:p>
    <w:p w:rsidR="0082436C" w:rsidP="001B633D" w:rsidRDefault="0082436C" w14:paraId="3B6C45C1" w14:textId="77777777">
      <w:pPr>
        <w:pStyle w:val="ListParagraph"/>
        <w:numPr>
          <w:ilvl w:val="0"/>
          <w:numId w:val="20"/>
        </w:numPr>
      </w:pPr>
      <w:r>
        <w:rPr>
          <w:lang w:eastAsia="pl-PL"/>
        </w:rPr>
        <w:t>unikalny identyfikator repozytorium</w:t>
      </w:r>
    </w:p>
    <w:p w:rsidR="0082436C" w:rsidP="001B633D" w:rsidRDefault="0082436C" w14:paraId="5CB49952" w14:textId="77777777">
      <w:pPr>
        <w:pStyle w:val="ListParagraph"/>
        <w:numPr>
          <w:ilvl w:val="0"/>
          <w:numId w:val="20"/>
        </w:numPr>
      </w:pPr>
      <w:r>
        <w:rPr>
          <w:lang w:eastAsia="pl-PL"/>
        </w:rPr>
        <w:t>parametry lub zestawy parametrów, które opisują wszystkie kluczowe informacje umożliwiające innym systemom dostęp do usługi repozytorium</w:t>
      </w:r>
    </w:p>
    <w:p w:rsidR="0082436C" w:rsidP="001B633D" w:rsidRDefault="0082436C" w14:paraId="2C4AB576" w14:textId="7F45E3BE">
      <w:pPr>
        <w:rPr>
          <w:lang w:eastAsia="pl-PL"/>
        </w:rPr>
      </w:pPr>
      <w:r w:rsidRPr="4F6DB2C4">
        <w:rPr>
          <w:lang w:eastAsia="pl-PL"/>
        </w:rPr>
        <w:t xml:space="preserve">W szczególności </w:t>
      </w:r>
      <w:r w:rsidRPr="4F6DB2C4" w:rsidR="00BD72B3">
        <w:rPr>
          <w:lang w:eastAsia="pl-PL"/>
        </w:rPr>
        <w:t xml:space="preserve">system podmiotu leczniczego </w:t>
      </w:r>
      <w:r w:rsidRPr="4F6DB2C4" w:rsidR="002F6171">
        <w:rPr>
          <w:lang w:eastAsia="pl-PL"/>
        </w:rPr>
        <w:t xml:space="preserve">musi </w:t>
      </w:r>
      <w:r w:rsidRPr="4F6DB2C4">
        <w:rPr>
          <w:lang w:eastAsia="pl-PL"/>
        </w:rPr>
        <w:t>przekazać parametr określający adres usługi:</w:t>
      </w:r>
      <w:r w:rsidRPr="4F6DB2C4" w:rsidR="00DF6956">
        <w:rPr>
          <w:lang w:eastAsia="pl-PL"/>
        </w:rPr>
        <w:t xml:space="preserve"> urn:csioz:p1:daneDostepowe:adresUslugi</w:t>
      </w:r>
      <w:r w:rsidRPr="4F6DB2C4" w:rsidR="002F6171">
        <w:rPr>
          <w:lang w:eastAsia="pl-PL"/>
        </w:rPr>
        <w:t>.</w:t>
      </w:r>
    </w:p>
    <w:p w:rsidR="002F6171" w:rsidP="4F6DB2C4" w:rsidRDefault="363F4E53" w14:paraId="3025185A" w14:textId="6672A4AD">
      <w:r w:rsidRPr="4F6DB2C4">
        <w:rPr>
          <w:rFonts w:eastAsia="Arial"/>
          <w:szCs w:val="22"/>
        </w:rPr>
        <w:t>Zarejestrowany adres usługi urn:csioz:p1:daneDostepowe:adresUslugi może zostać przypisany do wielu identyfikatorów repozytoriów w rejestrze P1</w:t>
      </w:r>
      <w:r w:rsidRPr="4F6DB2C4" w:rsidR="002F6171">
        <w:rPr>
          <w:lang w:eastAsia="pl-PL"/>
        </w:rPr>
        <w:t>.</w:t>
      </w:r>
      <w:r w:rsidRPr="4F6DB2C4" w:rsidR="00EE5E19">
        <w:rPr>
          <w:lang w:eastAsia="pl-PL"/>
        </w:rPr>
        <w:t xml:space="preserve"> Adres usługi musi występować w sieci publicznej.</w:t>
      </w:r>
    </w:p>
    <w:p w:rsidR="0082436C" w:rsidP="001B633D" w:rsidRDefault="0082436C" w14:paraId="448D9DF8" w14:textId="373EEB0E">
      <w:r w:rsidRPr="4F6DB2C4">
        <w:rPr>
          <w:lang w:eastAsia="pl-PL"/>
        </w:rPr>
        <w:t>Dane dostępowe mogą być modyfikowane przy pomocy w/w usługi</w:t>
      </w:r>
      <w:r w:rsidRPr="4F6DB2C4" w:rsidR="002F6171">
        <w:rPr>
          <w:lang w:eastAsia="pl-PL"/>
        </w:rPr>
        <w:t>.</w:t>
      </w:r>
    </w:p>
    <w:p w:rsidRPr="00591987" w:rsidR="002F6171" w:rsidP="4F6DB2C4" w:rsidRDefault="4A154643" w14:paraId="1C937B14" w14:textId="24B29EAA">
      <w:pPr>
        <w:rPr>
          <w:lang w:eastAsia="pl-PL"/>
        </w:rPr>
      </w:pPr>
      <w:r w:rsidRPr="4F6DB2C4">
        <w:rPr>
          <w:rFonts w:eastAsia="Arial"/>
          <w:szCs w:val="22"/>
        </w:rPr>
        <w:t>Dane dostępowe danego repozytorium mogą być modyfikowane tylko przez podmiot, który zarejestrował repozytorium</w:t>
      </w:r>
      <w:r w:rsidRPr="4F6DB2C4" w:rsidR="0082436C">
        <w:rPr>
          <w:lang w:eastAsia="pl-PL"/>
        </w:rPr>
        <w:t>.</w:t>
      </w:r>
    </w:p>
    <w:p w:rsidR="005C4161" w:rsidP="001B633D" w:rsidRDefault="005C4161" w14:paraId="6E7EA589" w14:textId="7DDFAFEA">
      <w:pPr>
        <w:pStyle w:val="Heading3"/>
      </w:pPr>
      <w:bookmarkStart w:name="_Toc87265155" w:id="95"/>
      <w:r>
        <w:t xml:space="preserve">Pobranie </w:t>
      </w:r>
      <w:r w:rsidR="00553FDC">
        <w:t>danych dostępowych</w:t>
      </w:r>
      <w:bookmarkEnd w:id="95"/>
    </w:p>
    <w:p w:rsidR="0082436C" w:rsidP="00553FDC" w:rsidRDefault="00524319" w14:paraId="2BF1401E" w14:textId="16EEFA10">
      <w:pPr>
        <w:jc w:val="left"/>
        <w:rPr>
          <w:lang w:eastAsia="pl-PL"/>
        </w:rPr>
      </w:pPr>
      <w:r>
        <w:rPr>
          <w:lang w:eastAsia="pl-PL"/>
        </w:rPr>
        <w:t>Komponent udostępnia usługę</w:t>
      </w:r>
      <w:r w:rsidR="0082436C">
        <w:rPr>
          <w:lang w:eastAsia="pl-PL"/>
        </w:rPr>
        <w:t xml:space="preserve"> wraz z operacją </w:t>
      </w:r>
      <w:r w:rsidR="00553FDC">
        <w:rPr>
          <w:i/>
          <w:lang w:eastAsia="pl-PL"/>
        </w:rPr>
        <w:t>pobierzDaneDostepowe</w:t>
      </w:r>
      <w:r w:rsidR="0082436C">
        <w:rPr>
          <w:lang w:eastAsia="pl-PL"/>
        </w:rPr>
        <w:t xml:space="preserve">, która </w:t>
      </w:r>
      <w:r w:rsidR="00553FDC">
        <w:rPr>
          <w:lang w:eastAsia="pl-PL"/>
        </w:rPr>
        <w:t xml:space="preserve">służy do pobrania </w:t>
      </w:r>
      <w:r w:rsidR="0082436C">
        <w:rPr>
          <w:lang w:eastAsia="pl-PL"/>
        </w:rPr>
        <w:t>dan</w:t>
      </w:r>
      <w:r w:rsidR="00553FDC">
        <w:rPr>
          <w:lang w:eastAsia="pl-PL"/>
        </w:rPr>
        <w:t>ych</w:t>
      </w:r>
      <w:r w:rsidR="0082436C">
        <w:rPr>
          <w:lang w:eastAsia="pl-PL"/>
        </w:rPr>
        <w:t xml:space="preserve"> dostępow</w:t>
      </w:r>
      <w:r w:rsidR="00553FDC">
        <w:rPr>
          <w:lang w:eastAsia="pl-PL"/>
        </w:rPr>
        <w:t>ych</w:t>
      </w:r>
      <w:r w:rsidR="0082436C">
        <w:rPr>
          <w:lang w:eastAsia="pl-PL"/>
        </w:rPr>
        <w:t xml:space="preserve"> do repozytorium lub wielu repozytoriów, których identyfikatory wskazano w żądaniu.</w:t>
      </w:r>
    </w:p>
    <w:p w:rsidR="00270907" w:rsidP="001B633D" w:rsidRDefault="00553FDC" w14:paraId="65F9C3DC" w14:textId="1470A443">
      <w:pPr>
        <w:jc w:val="left"/>
      </w:pPr>
      <w:r>
        <w:t>W żądaniu pobrania danych dostępowych wywołujący przekazuje co najmniej jeden identyfikator repozytorium.</w:t>
      </w:r>
    </w:p>
    <w:p w:rsidR="00270907" w:rsidP="001B633D" w:rsidRDefault="00270907" w14:paraId="7EFBEDDD" w14:textId="5A56BE8A">
      <w:pPr>
        <w:jc w:val="left"/>
        <w:rPr>
          <w:lang w:eastAsia="pl-PL"/>
        </w:rPr>
      </w:pPr>
      <w:r>
        <w:rPr>
          <w:lang w:eastAsia="pl-PL"/>
        </w:rPr>
        <w:t>Dla każdego wskazane identyfikatora zostaną zwrócone dane  dostępowe repozytorium, jeśli zostały zarejestrowane w systemie P1.</w:t>
      </w:r>
    </w:p>
    <w:p w:rsidRPr="001B633D" w:rsidR="008C2C33" w:rsidP="008C2C33" w:rsidRDefault="008C2C33" w14:paraId="52FBD64A" w14:textId="77777777">
      <w:pPr>
        <w:pStyle w:val="Heading2"/>
      </w:pPr>
      <w:bookmarkStart w:name="_Toc87265156" w:id="96"/>
      <w:r>
        <w:t>AUT</w:t>
      </w:r>
      <w:bookmarkEnd w:id="96"/>
    </w:p>
    <w:p w:rsidR="008C2C33" w:rsidP="008C2C33" w:rsidRDefault="008C2C33" w14:paraId="2258B638" w14:textId="77777777">
      <w:pPr>
        <w:pStyle w:val="Heading3"/>
      </w:pPr>
      <w:bookmarkStart w:name="_Toc87265157" w:id="97"/>
      <w:r>
        <w:t>Przeznaczenie</w:t>
      </w:r>
      <w:bookmarkEnd w:id="97"/>
    </w:p>
    <w:p w:rsidRPr="00AB043B" w:rsidR="008C2C33" w:rsidP="008C2C33" w:rsidRDefault="008C2C33" w14:paraId="405333F2" w14:textId="1530CD50">
      <w:pPr>
        <w:rPr>
          <w:lang w:eastAsia="pl-PL"/>
        </w:rPr>
      </w:pPr>
      <w:r>
        <w:rPr>
          <w:lang w:eastAsia="pl-PL"/>
        </w:rPr>
        <w:t>Komponent AUT udostępnia usługę, któr</w:t>
      </w:r>
      <w:r w:rsidR="00C94CC5">
        <w:rPr>
          <w:lang w:eastAsia="pl-PL"/>
        </w:rPr>
        <w:t>a umożliwia wygenerowanie tokena</w:t>
      </w:r>
      <w:r>
        <w:rPr>
          <w:lang w:eastAsia="pl-PL"/>
        </w:rPr>
        <w:t xml:space="preserve"> SAML na potrzeby przekazywania informacji o stronie wykonującej operację na danych.</w:t>
      </w:r>
    </w:p>
    <w:p w:rsidR="008C2C33" w:rsidP="008C2C33" w:rsidRDefault="008C2C33" w14:paraId="52FCAE31" w14:textId="3873E412">
      <w:pPr>
        <w:pStyle w:val="Heading3"/>
      </w:pPr>
      <w:bookmarkStart w:name="_Toc87265158" w:id="98"/>
      <w:r>
        <w:t>Pobranie token</w:t>
      </w:r>
      <w:r w:rsidR="00715A3D">
        <w:t>a</w:t>
      </w:r>
      <w:bookmarkEnd w:id="98"/>
    </w:p>
    <w:p w:rsidR="008C2C33" w:rsidP="008C2C33" w:rsidRDefault="008C2C33" w14:paraId="42B3817D" w14:textId="3DA20DE8">
      <w:pPr>
        <w:rPr>
          <w:lang w:eastAsia="pl-PL"/>
        </w:rPr>
      </w:pPr>
      <w:r>
        <w:rPr>
          <w:lang w:eastAsia="pl-PL"/>
        </w:rPr>
        <w:t xml:space="preserve">Operacja </w:t>
      </w:r>
      <w:r w:rsidRPr="00AB043B">
        <w:rPr>
          <w:i/>
          <w:lang w:eastAsia="pl-PL"/>
        </w:rPr>
        <w:t>generujToken</w:t>
      </w:r>
      <w:r w:rsidR="00715A3D">
        <w:rPr>
          <w:lang w:eastAsia="pl-PL"/>
        </w:rPr>
        <w:t xml:space="preserve"> pozwala na otrzymanie tokena</w:t>
      </w:r>
      <w:r>
        <w:rPr>
          <w:lang w:eastAsia="pl-PL"/>
        </w:rPr>
        <w:t xml:space="preserve"> na potrzeby bezpiecznego przekazywania informacji o stronie wykonującej operację na danych.</w:t>
      </w:r>
    </w:p>
    <w:p w:rsidR="008C2C33" w:rsidP="008C2C33" w:rsidRDefault="008C2C33" w14:paraId="7B7B83A1" w14:textId="77777777">
      <w:pPr>
        <w:rPr>
          <w:lang w:eastAsia="pl-PL"/>
        </w:rPr>
      </w:pPr>
      <w:r>
        <w:rPr>
          <w:lang w:eastAsia="pl-PL"/>
        </w:rPr>
        <w:t>Token będzie przekazywany w ramach transakcji ITI-18, ITI-42 oraz ITI-57, które są obsługiwane przez rejestr P1 oraz w ramach transakcji ITI-43 obsługiwanej przez zewnętrzne repozytoria dokumentów.</w:t>
      </w:r>
    </w:p>
    <w:p w:rsidR="008C2C33" w:rsidP="008C2C33" w:rsidRDefault="008C2C33" w14:paraId="4C75B4EB" w14:textId="77777777">
      <w:pPr>
        <w:rPr>
          <w:lang w:eastAsia="pl-PL"/>
        </w:rPr>
      </w:pPr>
      <w:r>
        <w:rPr>
          <w:lang w:eastAsia="pl-PL"/>
        </w:rPr>
        <w:t xml:space="preserve">Generowanie i udostępnianie tokenów na potrzeby komunikacji pomiędzy podmiotami dotyczy wyłącznie domeny krajowej. </w:t>
      </w:r>
    </w:p>
    <w:p w:rsidR="008C2C33" w:rsidP="008C2C33" w:rsidRDefault="00C94CC5" w14:paraId="5AAA77E8" w14:textId="6170A5BD">
      <w:r>
        <w:rPr>
          <w:lang w:eastAsia="pl-PL"/>
        </w:rPr>
        <w:t>W żądaniu wygenerowania tokena</w:t>
      </w:r>
      <w:r w:rsidR="008C2C33">
        <w:rPr>
          <w:lang w:eastAsia="pl-PL"/>
        </w:rPr>
        <w:t xml:space="preserve"> będą przesyłane następujące informacje:</w:t>
      </w:r>
    </w:p>
    <w:p w:rsidR="008C2C33" w:rsidP="008C2C33" w:rsidRDefault="008C2C33" w14:paraId="58C6E5A2" w14:textId="77777777">
      <w:pPr>
        <w:pStyle w:val="ListParagraph"/>
        <w:numPr>
          <w:ilvl w:val="0"/>
          <w:numId w:val="20"/>
        </w:numPr>
      </w:pPr>
      <w:r>
        <w:rPr>
          <w:lang w:eastAsia="pl-PL"/>
        </w:rPr>
        <w:t xml:space="preserve">rodzaj żądania </w:t>
      </w:r>
    </w:p>
    <w:p w:rsidR="008C2C33" w:rsidP="00B42FB9" w:rsidRDefault="008C2C33" w14:paraId="61645656" w14:textId="77777777">
      <w:pPr>
        <w:ind w:left="708"/>
      </w:pPr>
      <w:r>
        <w:rPr>
          <w:lang w:eastAsia="pl-PL"/>
        </w:rPr>
        <w:t xml:space="preserve">Do wskazania rodzaju żądania służy element </w:t>
      </w:r>
      <w:r w:rsidRPr="001B633D">
        <w:rPr>
          <w:i/>
          <w:iCs/>
          <w:color w:val="000000"/>
          <w:szCs w:val="22"/>
        </w:rPr>
        <w:t>/wst:RequestSecurityToken/wst:RequestType</w:t>
      </w:r>
      <w:r>
        <w:rPr>
          <w:lang w:eastAsia="pl-PL"/>
        </w:rPr>
        <w:t xml:space="preserve"> w którym należy przekazać wartość: </w:t>
      </w:r>
      <w:hyperlink w:history="1" r:id="rId17">
        <w:r w:rsidRPr="001B633D">
          <w:rPr>
            <w:rStyle w:val="Hyperlink"/>
            <w:rFonts w:ascii="Arial" w:hAnsi="Arial"/>
            <w:i/>
            <w:iCs/>
            <w:szCs w:val="22"/>
            <w:u w:val="none"/>
          </w:rPr>
          <w:t>http://docs.oasis-open.org/ws-sx/ws-trust/200512/Issue</w:t>
        </w:r>
      </w:hyperlink>
      <w:r>
        <w:rPr>
          <w:lang w:eastAsia="pl-PL"/>
        </w:rPr>
        <w:t xml:space="preserve">. </w:t>
      </w:r>
    </w:p>
    <w:p w:rsidR="008C2C33" w:rsidP="00B42FB9" w:rsidRDefault="008C2C33" w14:paraId="6150FCF4" w14:textId="77777777">
      <w:pPr>
        <w:ind w:firstLine="708"/>
      </w:pPr>
      <w:r>
        <w:rPr>
          <w:lang w:eastAsia="pl-PL"/>
        </w:rPr>
        <w:t>Element jest wymagany.</w:t>
      </w:r>
    </w:p>
    <w:p w:rsidR="008C2C33" w:rsidP="008C2C33" w:rsidRDefault="00C94CC5" w14:paraId="7B050310" w14:textId="6298C0D4">
      <w:pPr>
        <w:pStyle w:val="ListParagraph"/>
        <w:numPr>
          <w:ilvl w:val="0"/>
          <w:numId w:val="20"/>
        </w:numPr>
      </w:pPr>
      <w:r>
        <w:rPr>
          <w:lang w:eastAsia="pl-PL"/>
        </w:rPr>
        <w:t>rodzaj tokena</w:t>
      </w:r>
    </w:p>
    <w:p w:rsidR="008C2C33" w:rsidP="00B42FB9" w:rsidRDefault="00715A3D" w14:paraId="0A5388A2" w14:textId="6FD297FB">
      <w:pPr>
        <w:ind w:left="708"/>
      </w:pPr>
      <w:r>
        <w:rPr>
          <w:lang w:eastAsia="pl-PL"/>
        </w:rPr>
        <w:t>Do wskazania rodzaju tokena</w:t>
      </w:r>
      <w:r w:rsidR="008C2C33">
        <w:rPr>
          <w:lang w:eastAsia="pl-PL"/>
        </w:rPr>
        <w:t xml:space="preserve"> jest wykorzystywany element </w:t>
      </w:r>
      <w:r w:rsidRPr="001B633D" w:rsidR="008C2C33">
        <w:rPr>
          <w:i/>
          <w:iCs/>
          <w:color w:val="000000"/>
          <w:szCs w:val="22"/>
        </w:rPr>
        <w:t>/wst:RequestSecurityToken/wst:TokenType</w:t>
      </w:r>
      <w:r w:rsidR="008C2C33">
        <w:rPr>
          <w:lang w:eastAsia="pl-PL"/>
        </w:rPr>
        <w:t xml:space="preserve">. Dopuszczalną wartością jest </w:t>
      </w:r>
      <w:hyperlink w:history="1" w:anchor="SAMLV2.0" r:id="rId18">
        <w:r w:rsidRPr="001B633D" w:rsidR="008C2C33">
          <w:rPr>
            <w:rStyle w:val="Hyperlink"/>
            <w:rFonts w:ascii="Arial" w:hAnsi="Arial"/>
            <w:i/>
            <w:iCs/>
            <w:szCs w:val="22"/>
            <w:u w:val="none"/>
          </w:rPr>
          <w:t>http://docs.oasis-open.org/wss/oasis-wss-saml-tokenprofile-1.1#SAMLV2.0</w:t>
        </w:r>
      </w:hyperlink>
      <w:r w:rsidRPr="00092169" w:rsidR="008C2C33">
        <w:t xml:space="preserve">. </w:t>
      </w:r>
    </w:p>
    <w:p w:rsidR="008C2C33" w:rsidP="00B42FB9" w:rsidRDefault="008C2C33" w14:paraId="41AD603B" w14:textId="77777777">
      <w:pPr>
        <w:ind w:firstLine="708"/>
      </w:pPr>
      <w:r>
        <w:t>Element jest opcjonalny.</w:t>
      </w:r>
    </w:p>
    <w:p w:rsidR="008C2C33" w:rsidP="008C2C33" w:rsidRDefault="00715A3D" w14:paraId="335185CF" w14:textId="2494998B">
      <w:pPr>
        <w:pStyle w:val="ListParagraph"/>
        <w:numPr>
          <w:ilvl w:val="0"/>
          <w:numId w:val="20"/>
        </w:numPr>
      </w:pPr>
      <w:r>
        <w:rPr>
          <w:lang w:eastAsia="pl-PL"/>
        </w:rPr>
        <w:t>przeznaczenie tokena</w:t>
      </w:r>
    </w:p>
    <w:p w:rsidR="008C2C33" w:rsidP="00B42FB9" w:rsidRDefault="00715A3D" w14:paraId="59872FE3" w14:textId="43F5C558">
      <w:pPr>
        <w:ind w:left="708"/>
        <w:rPr>
          <w:rFonts w:eastAsiaTheme="minorHAnsi"/>
          <w:iCs/>
          <w:color w:val="000000"/>
          <w:szCs w:val="22"/>
        </w:rPr>
      </w:pPr>
      <w:r>
        <w:rPr>
          <w:szCs w:val="22"/>
          <w:lang w:eastAsia="pl-PL"/>
        </w:rPr>
        <w:t>Przeznaczenie tokena</w:t>
      </w:r>
      <w:r w:rsidRPr="001B633D" w:rsidR="008C2C33">
        <w:rPr>
          <w:szCs w:val="22"/>
          <w:lang w:eastAsia="pl-PL"/>
        </w:rPr>
        <w:t xml:space="preserve"> można wskazać przy pomocy elementu </w:t>
      </w:r>
      <w:r w:rsidRPr="001B633D" w:rsidR="008C2C33">
        <w:rPr>
          <w:i/>
          <w:iCs/>
          <w:color w:val="000000"/>
          <w:szCs w:val="22"/>
        </w:rPr>
        <w:t>/wst:RequestSecurityToken/wsp:AppliesTo</w:t>
      </w:r>
      <w:r w:rsidRPr="001B633D" w:rsidR="008C2C33">
        <w:rPr>
          <w:szCs w:val="22"/>
          <w:lang w:eastAsia="pl-PL"/>
        </w:rPr>
        <w:t xml:space="preserve">. Wewnątrz tego elementu należy umieścić element </w:t>
      </w:r>
      <w:r w:rsidRPr="001B633D" w:rsidR="008C2C33">
        <w:rPr>
          <w:i/>
          <w:iCs/>
          <w:color w:val="000000"/>
          <w:szCs w:val="22"/>
        </w:rPr>
        <w:t>/</w:t>
      </w:r>
      <w:r w:rsidRPr="001B633D" w:rsidR="008C2C33">
        <w:rPr>
          <w:rFonts w:eastAsiaTheme="minorHAnsi"/>
          <w:i/>
          <w:iCs/>
          <w:color w:val="000000"/>
          <w:szCs w:val="22"/>
        </w:rPr>
        <w:t>edm:WymianaEDM</w:t>
      </w:r>
      <w:r w:rsidRPr="001B633D" w:rsidR="008C2C33">
        <w:rPr>
          <w:rFonts w:eastAsiaTheme="minorHAnsi"/>
          <w:iCs/>
          <w:color w:val="000000"/>
          <w:szCs w:val="22"/>
        </w:rPr>
        <w:t xml:space="preserve">. </w:t>
      </w:r>
    </w:p>
    <w:p w:rsidR="008C2C33" w:rsidP="00B42FB9" w:rsidRDefault="008C2C33" w14:paraId="32450191" w14:textId="77777777">
      <w:pPr>
        <w:ind w:firstLine="708"/>
        <w:rPr>
          <w:rFonts w:eastAsiaTheme="minorHAnsi"/>
          <w:iCs/>
          <w:color w:val="000000"/>
          <w:szCs w:val="22"/>
        </w:rPr>
      </w:pPr>
      <w:r>
        <w:rPr>
          <w:rFonts w:eastAsiaTheme="minorHAnsi"/>
          <w:iCs/>
          <w:color w:val="000000"/>
          <w:szCs w:val="22"/>
        </w:rPr>
        <w:t>Element opcjonalny.</w:t>
      </w:r>
    </w:p>
    <w:p w:rsidR="008C2C33" w:rsidP="008C2C33" w:rsidRDefault="008C2C33" w14:paraId="1C59D2F2" w14:textId="77777777">
      <w:pPr>
        <w:pStyle w:val="ListParagraph"/>
        <w:numPr>
          <w:ilvl w:val="0"/>
          <w:numId w:val="20"/>
        </w:numPr>
      </w:pPr>
      <w:r>
        <w:rPr>
          <w:lang w:eastAsia="pl-PL"/>
        </w:rPr>
        <w:t>informacje o sposobie oraz dacie uwierzytelnienia użytkownika</w:t>
      </w:r>
    </w:p>
    <w:p w:rsidR="008C2C33" w:rsidP="00B42FB9" w:rsidRDefault="008A018F" w14:paraId="3CFE5B64" w14:textId="2767803B">
      <w:pPr>
        <w:ind w:left="708"/>
        <w:rPr>
          <w:iCs/>
          <w:color w:val="000000"/>
          <w:szCs w:val="22"/>
        </w:rPr>
      </w:pPr>
      <w:r>
        <w:t>D</w:t>
      </w:r>
      <w:r w:rsidR="008C2C33">
        <w:t xml:space="preserve">o wskazania informacji dotyczących uwierzytelnienia użytkownika należy zastosować element </w:t>
      </w:r>
      <w:r w:rsidRPr="001B633D" w:rsidR="008C2C33">
        <w:rPr>
          <w:i/>
          <w:iCs/>
          <w:color w:val="000000"/>
          <w:szCs w:val="22"/>
        </w:rPr>
        <w:t>/wst:RequestSecurityToken/</w:t>
      </w:r>
      <w:r w:rsidR="008C2C33">
        <w:rPr>
          <w:i/>
          <w:iCs/>
          <w:color w:val="000000"/>
          <w:szCs w:val="22"/>
        </w:rPr>
        <w:t>saml:AuthnStatement</w:t>
      </w:r>
      <w:r w:rsidR="008C2C33">
        <w:rPr>
          <w:iCs/>
          <w:color w:val="000000"/>
          <w:szCs w:val="22"/>
        </w:rPr>
        <w:t xml:space="preserve">. </w:t>
      </w:r>
    </w:p>
    <w:p w:rsidR="008C2C33" w:rsidP="00B42FB9" w:rsidRDefault="008C2C33" w14:paraId="0504DE21" w14:textId="77777777">
      <w:pPr>
        <w:ind w:left="708"/>
        <w:rPr>
          <w:iCs/>
          <w:color w:val="000000"/>
          <w:szCs w:val="22"/>
        </w:rPr>
      </w:pPr>
      <w:r>
        <w:rPr>
          <w:iCs/>
          <w:color w:val="000000"/>
          <w:szCs w:val="22"/>
        </w:rPr>
        <w:t xml:space="preserve">Przy pomocy atrybutu </w:t>
      </w:r>
      <w:r w:rsidRPr="00AB043B">
        <w:rPr>
          <w:i/>
          <w:iCs/>
          <w:color w:val="000000"/>
          <w:szCs w:val="22"/>
        </w:rPr>
        <w:t>AuthnInstant</w:t>
      </w:r>
      <w:r>
        <w:rPr>
          <w:iCs/>
          <w:color w:val="000000"/>
          <w:szCs w:val="22"/>
        </w:rPr>
        <w:t xml:space="preserve"> przekazywana będzie data oraz czas uwierzytelnienia.</w:t>
      </w:r>
    </w:p>
    <w:p w:rsidRPr="00AB043B" w:rsidR="008C2C33" w:rsidP="00B42FB9" w:rsidRDefault="008C2C33" w14:paraId="26CA4074" w14:textId="77777777">
      <w:pPr>
        <w:ind w:left="708"/>
      </w:pPr>
      <w:r w:rsidRPr="00AB043B">
        <w:rPr>
          <w:iCs/>
          <w:color w:val="000000"/>
          <w:szCs w:val="22"/>
        </w:rPr>
        <w:t xml:space="preserve">W elemencie </w:t>
      </w:r>
      <w:r w:rsidRPr="00AB043B">
        <w:rPr>
          <w:i/>
          <w:iCs/>
          <w:color w:val="000000"/>
          <w:szCs w:val="22"/>
        </w:rPr>
        <w:t xml:space="preserve">/saml:AuthnStatement/saml:AuthnContextClassRef </w:t>
      </w:r>
      <w:r w:rsidRPr="00AB043B">
        <w:rPr>
          <w:iCs/>
          <w:color w:val="000000"/>
          <w:szCs w:val="22"/>
        </w:rPr>
        <w:t>będzie znajdować się sposób uwierzytelnienia użytkownika.</w:t>
      </w:r>
    </w:p>
    <w:p w:rsidR="008C2C33" w:rsidP="008C2C33" w:rsidRDefault="008C2C33" w14:paraId="381758EA" w14:textId="680746C8">
      <w:pPr>
        <w:pStyle w:val="ListParagraph"/>
        <w:numPr>
          <w:ilvl w:val="0"/>
          <w:numId w:val="20"/>
        </w:numPr>
      </w:pPr>
      <w:r>
        <w:rPr>
          <w:lang w:eastAsia="pl-PL"/>
        </w:rPr>
        <w:t xml:space="preserve">atrybuty </w:t>
      </w:r>
      <w:r>
        <w:rPr>
          <w:szCs w:val="22"/>
          <w:lang w:eastAsia="pl-PL"/>
        </w:rPr>
        <w:t xml:space="preserve">opisane w rozdziale </w:t>
      </w:r>
      <w:r w:rsidRPr="00AB043B" w:rsidR="00287A5F">
        <w:rPr>
          <w:i/>
        </w:rPr>
        <w:t>„</w:t>
      </w:r>
      <w:r w:rsidRPr="00AB043B" w:rsidR="00287A5F">
        <w:rPr>
          <w:i/>
        </w:rPr>
        <w:fldChar w:fldCharType="begin"/>
      </w:r>
      <w:r w:rsidRPr="00AB043B" w:rsidR="00287A5F">
        <w:rPr>
          <w:i/>
        </w:rPr>
        <w:instrText xml:space="preserve"> REF _Ref19709926 \h </w:instrText>
      </w:r>
      <w:r w:rsidR="00287A5F">
        <w:rPr>
          <w:i/>
        </w:rPr>
        <w:instrText xml:space="preserve"> \* MERGEFORMAT </w:instrText>
      </w:r>
      <w:r w:rsidRPr="00AB043B" w:rsidR="00287A5F">
        <w:rPr>
          <w:i/>
        </w:rPr>
      </w:r>
      <w:r w:rsidRPr="00AB043B" w:rsidR="00287A5F">
        <w:rPr>
          <w:i/>
        </w:rPr>
        <w:fldChar w:fldCharType="separate"/>
      </w:r>
      <w:r w:rsidRPr="00AB043B" w:rsidR="00287A5F">
        <w:rPr>
          <w:i/>
        </w:rPr>
        <w:t>Token SAML</w:t>
      </w:r>
      <w:r w:rsidRPr="00AB043B" w:rsidR="00287A5F">
        <w:rPr>
          <w:i/>
        </w:rPr>
        <w:fldChar w:fldCharType="end"/>
      </w:r>
      <w:r w:rsidRPr="00AB043B" w:rsidR="00287A5F">
        <w:rPr>
          <w:i/>
        </w:rPr>
        <w:t>”</w:t>
      </w:r>
    </w:p>
    <w:p w:rsidRPr="00AB043B" w:rsidR="008C2C33" w:rsidP="00B42FB9" w:rsidRDefault="008C2C33" w14:paraId="72BADA61" w14:textId="77777777">
      <w:pPr>
        <w:ind w:left="708"/>
        <w:rPr>
          <w:lang w:eastAsia="pl-PL"/>
        </w:rPr>
      </w:pPr>
      <w:r>
        <w:rPr>
          <w:lang w:eastAsia="pl-PL"/>
        </w:rPr>
        <w:t xml:space="preserve">Do przekazania atrybutów zostanie wykorzystany element </w:t>
      </w:r>
      <w:r w:rsidRPr="001B633D">
        <w:rPr>
          <w:i/>
          <w:iCs/>
          <w:color w:val="000000"/>
          <w:szCs w:val="22"/>
        </w:rPr>
        <w:t>/wst:RequestSecurityToken/</w:t>
      </w:r>
      <w:r>
        <w:rPr>
          <w:i/>
          <w:iCs/>
          <w:color w:val="000000"/>
          <w:szCs w:val="22"/>
        </w:rPr>
        <w:t xml:space="preserve">saml:AttributeStatement </w:t>
      </w:r>
      <w:r>
        <w:rPr>
          <w:iCs/>
          <w:color w:val="000000"/>
          <w:szCs w:val="22"/>
        </w:rPr>
        <w:t xml:space="preserve">wewnątrz którego będzie wiele elementów </w:t>
      </w:r>
      <w:r>
        <w:rPr>
          <w:i/>
          <w:iCs/>
          <w:color w:val="000000"/>
          <w:szCs w:val="22"/>
        </w:rPr>
        <w:t>saml:Attribute</w:t>
      </w:r>
      <w:r>
        <w:rPr>
          <w:iCs/>
          <w:color w:val="000000"/>
          <w:szCs w:val="22"/>
        </w:rPr>
        <w:t>.</w:t>
      </w:r>
      <w:r>
        <w:rPr>
          <w:i/>
          <w:iCs/>
          <w:color w:val="000000"/>
          <w:szCs w:val="22"/>
        </w:rPr>
        <w:t xml:space="preserve"> </w:t>
      </w:r>
    </w:p>
    <w:p w:rsidR="008C2C33" w:rsidP="008C2C33" w:rsidRDefault="008C2C33" w14:paraId="05589F1F" w14:textId="77777777">
      <w:pPr>
        <w:rPr>
          <w:lang w:eastAsia="pl-PL"/>
        </w:rPr>
      </w:pPr>
    </w:p>
    <w:p w:rsidR="008C2C33" w:rsidP="008C2C33" w:rsidRDefault="008C2C33" w14:paraId="33DD20AF" w14:textId="77777777">
      <w:r>
        <w:rPr>
          <w:lang w:eastAsia="pl-PL"/>
        </w:rPr>
        <w:t>W odpowiedzi zostaną przekazane następujące informacje:</w:t>
      </w:r>
    </w:p>
    <w:p w:rsidR="008C2C33" w:rsidP="008C2C33" w:rsidRDefault="00715A3D" w14:paraId="453BAACC" w14:textId="2AC27CB6">
      <w:pPr>
        <w:pStyle w:val="ListParagraph"/>
        <w:numPr>
          <w:ilvl w:val="0"/>
          <w:numId w:val="20"/>
        </w:numPr>
        <w:jc w:val="left"/>
      </w:pPr>
      <w:r>
        <w:rPr>
          <w:lang w:eastAsia="pl-PL"/>
        </w:rPr>
        <w:t>typ tokena</w:t>
      </w:r>
    </w:p>
    <w:p w:rsidR="008C2C33" w:rsidP="008C2C33" w:rsidRDefault="00715A3D" w14:paraId="1D142A0E" w14:textId="7B116DC0">
      <w:pPr>
        <w:pStyle w:val="ListParagraph"/>
        <w:numPr>
          <w:ilvl w:val="0"/>
          <w:numId w:val="20"/>
        </w:numPr>
        <w:jc w:val="left"/>
      </w:pPr>
      <w:r>
        <w:rPr>
          <w:lang w:eastAsia="pl-PL"/>
        </w:rPr>
        <w:t>przeznaczenie tokena</w:t>
      </w:r>
    </w:p>
    <w:p w:rsidR="008C2C33" w:rsidP="008C2C33" w:rsidRDefault="008C2C33" w14:paraId="299E1BAD" w14:textId="77777777">
      <w:pPr>
        <w:pStyle w:val="ListParagraph"/>
        <w:numPr>
          <w:ilvl w:val="0"/>
          <w:numId w:val="20"/>
        </w:numPr>
        <w:jc w:val="left"/>
      </w:pPr>
      <w:r>
        <w:rPr>
          <w:lang w:eastAsia="pl-PL"/>
        </w:rPr>
        <w:t>token</w:t>
      </w:r>
    </w:p>
    <w:p w:rsidR="008C2C33" w:rsidP="008C2C33" w:rsidRDefault="008C2C33" w14:paraId="3198855B" w14:textId="77777777">
      <w:pPr>
        <w:jc w:val="left"/>
        <w:rPr>
          <w:szCs w:val="22"/>
        </w:rPr>
      </w:pPr>
      <w:r w:rsidRPr="001B633D">
        <w:rPr>
          <w:szCs w:val="22"/>
          <w:lang w:eastAsia="pl-PL"/>
        </w:rPr>
        <w:t xml:space="preserve">W elemencie </w:t>
      </w:r>
      <w:r w:rsidRPr="001B633D">
        <w:rPr>
          <w:i/>
          <w:iCs/>
          <w:color w:val="000000"/>
          <w:szCs w:val="22"/>
        </w:rPr>
        <w:t>/wst:RequestSecurityTokenResponse/wst:RequestedSecurityToken</w:t>
      </w:r>
      <w:r w:rsidRPr="001B633D">
        <w:rPr>
          <w:szCs w:val="22"/>
          <w:lang w:eastAsia="pl-PL"/>
        </w:rPr>
        <w:t xml:space="preserve"> zostanie przekazana asercja SAML będąca tokenem, umożliwiającym bezpieczną wymianę EDM</w:t>
      </w:r>
      <w:r>
        <w:rPr>
          <w:szCs w:val="22"/>
          <w:lang w:eastAsia="pl-PL"/>
        </w:rPr>
        <w:t>. Asercja będzie zawierała m.in.:</w:t>
      </w:r>
    </w:p>
    <w:p w:rsidR="008C2C33" w:rsidP="008C2C33" w:rsidRDefault="008C2C33" w14:paraId="4340AECD" w14:textId="77777777">
      <w:pPr>
        <w:pStyle w:val="ListParagraph"/>
        <w:numPr>
          <w:ilvl w:val="1"/>
          <w:numId w:val="20"/>
        </w:numPr>
        <w:jc w:val="left"/>
        <w:rPr>
          <w:szCs w:val="22"/>
        </w:rPr>
      </w:pPr>
      <w:r>
        <w:rPr>
          <w:szCs w:val="22"/>
          <w:lang w:eastAsia="pl-PL"/>
        </w:rPr>
        <w:t>informacje o wystawcy</w:t>
      </w:r>
    </w:p>
    <w:p w:rsidR="008C2C33" w:rsidP="008C2C33" w:rsidRDefault="008C2C33" w14:paraId="237ED7E6" w14:textId="77777777">
      <w:pPr>
        <w:pStyle w:val="ListParagraph"/>
        <w:numPr>
          <w:ilvl w:val="1"/>
          <w:numId w:val="20"/>
        </w:numPr>
        <w:jc w:val="left"/>
        <w:rPr>
          <w:szCs w:val="22"/>
        </w:rPr>
      </w:pPr>
      <w:r>
        <w:rPr>
          <w:szCs w:val="22"/>
          <w:lang w:eastAsia="pl-PL"/>
        </w:rPr>
        <w:t>informacje o użytkowniku dla którego wystawiono asercję</w:t>
      </w:r>
    </w:p>
    <w:p w:rsidR="008C2C33" w:rsidP="008C2C33" w:rsidRDefault="008C2C33" w14:paraId="542D5BD5" w14:textId="77777777">
      <w:pPr>
        <w:pStyle w:val="ListParagraph"/>
        <w:numPr>
          <w:ilvl w:val="1"/>
          <w:numId w:val="20"/>
        </w:numPr>
        <w:jc w:val="left"/>
        <w:rPr>
          <w:szCs w:val="22"/>
        </w:rPr>
      </w:pPr>
      <w:r>
        <w:rPr>
          <w:szCs w:val="22"/>
          <w:lang w:eastAsia="pl-PL"/>
        </w:rPr>
        <w:t>podpis elektroniczny</w:t>
      </w:r>
    </w:p>
    <w:p w:rsidR="008C2C33" w:rsidP="008C2C33" w:rsidRDefault="008C2C33" w14:paraId="6B28ECF1" w14:textId="417E8C68">
      <w:pPr>
        <w:pStyle w:val="ListParagraph"/>
        <w:numPr>
          <w:ilvl w:val="1"/>
          <w:numId w:val="20"/>
        </w:numPr>
        <w:jc w:val="left"/>
        <w:rPr>
          <w:szCs w:val="22"/>
        </w:rPr>
      </w:pPr>
      <w:r>
        <w:rPr>
          <w:szCs w:val="22"/>
          <w:lang w:eastAsia="pl-PL"/>
        </w:rPr>
        <w:t>informacje o okres</w:t>
      </w:r>
      <w:r w:rsidR="00715A3D">
        <w:rPr>
          <w:szCs w:val="22"/>
          <w:lang w:eastAsia="pl-PL"/>
        </w:rPr>
        <w:t>ie ważności tokena</w:t>
      </w:r>
    </w:p>
    <w:p w:rsidR="008C2C33" w:rsidP="008C2C33" w:rsidRDefault="008C2C33" w14:paraId="1C16CF57" w14:textId="77777777">
      <w:pPr>
        <w:pStyle w:val="ListParagraph"/>
        <w:numPr>
          <w:ilvl w:val="1"/>
          <w:numId w:val="20"/>
        </w:numPr>
        <w:jc w:val="left"/>
        <w:rPr>
          <w:szCs w:val="22"/>
        </w:rPr>
      </w:pPr>
      <w:r>
        <w:rPr>
          <w:szCs w:val="22"/>
          <w:lang w:eastAsia="pl-PL"/>
        </w:rPr>
        <w:t>informacje o sposobie oraz dacie uwierzytelnienia</w:t>
      </w:r>
    </w:p>
    <w:p w:rsidR="008C2C33" w:rsidP="008C2C33" w:rsidRDefault="008C2C33" w14:paraId="321D04C3" w14:textId="48AF2881">
      <w:pPr>
        <w:pStyle w:val="ListParagraph"/>
        <w:numPr>
          <w:ilvl w:val="1"/>
          <w:numId w:val="20"/>
        </w:numPr>
        <w:jc w:val="left"/>
        <w:rPr>
          <w:szCs w:val="22"/>
        </w:rPr>
      </w:pPr>
      <w:r>
        <w:rPr>
          <w:szCs w:val="22"/>
          <w:lang w:eastAsia="pl-PL"/>
        </w:rPr>
        <w:t xml:space="preserve">atrybuty opisane w rozdziale </w:t>
      </w:r>
      <w:r w:rsidRPr="00AB043B" w:rsidR="00287A5F">
        <w:rPr>
          <w:i/>
        </w:rPr>
        <w:t>„</w:t>
      </w:r>
      <w:r w:rsidRPr="00AB043B" w:rsidR="00287A5F">
        <w:rPr>
          <w:i/>
        </w:rPr>
        <w:fldChar w:fldCharType="begin"/>
      </w:r>
      <w:r w:rsidRPr="00AB043B" w:rsidR="00287A5F">
        <w:rPr>
          <w:i/>
        </w:rPr>
        <w:instrText xml:space="preserve"> REF _Ref19709926 \h </w:instrText>
      </w:r>
      <w:r w:rsidR="00287A5F">
        <w:rPr>
          <w:i/>
        </w:rPr>
        <w:instrText xml:space="preserve"> \* MERGEFORMAT </w:instrText>
      </w:r>
      <w:r w:rsidRPr="00AB043B" w:rsidR="00287A5F">
        <w:rPr>
          <w:i/>
        </w:rPr>
      </w:r>
      <w:r w:rsidRPr="00AB043B" w:rsidR="00287A5F">
        <w:rPr>
          <w:i/>
        </w:rPr>
        <w:fldChar w:fldCharType="separate"/>
      </w:r>
      <w:r w:rsidRPr="00AB043B" w:rsidR="00287A5F">
        <w:rPr>
          <w:i/>
        </w:rPr>
        <w:t>Token SAML</w:t>
      </w:r>
      <w:r w:rsidRPr="00AB043B" w:rsidR="00287A5F">
        <w:rPr>
          <w:i/>
        </w:rPr>
        <w:fldChar w:fldCharType="end"/>
      </w:r>
      <w:r w:rsidRPr="00AB043B" w:rsidR="00287A5F">
        <w:rPr>
          <w:i/>
        </w:rPr>
        <w:t>”</w:t>
      </w:r>
    </w:p>
    <w:p w:rsidRPr="00591987" w:rsidR="008C2C33" w:rsidP="008C2C33" w:rsidRDefault="008C2C33" w14:paraId="1E4C839C" w14:textId="77777777">
      <w:pPr>
        <w:pStyle w:val="ListParagraph"/>
        <w:ind w:left="1440"/>
        <w:jc w:val="left"/>
        <w:rPr>
          <w:szCs w:val="22"/>
        </w:rPr>
      </w:pPr>
    </w:p>
    <w:p w:rsidR="008C2C33" w:rsidP="008C2C33" w:rsidRDefault="00715A3D" w14:paraId="7861B82F" w14:textId="51D78C37">
      <w:pPr>
        <w:pStyle w:val="ListParagraph"/>
        <w:numPr>
          <w:ilvl w:val="0"/>
          <w:numId w:val="20"/>
        </w:numPr>
        <w:jc w:val="left"/>
      </w:pPr>
      <w:r>
        <w:rPr>
          <w:lang w:eastAsia="pl-PL"/>
        </w:rPr>
        <w:t>okres ważności tokena</w:t>
      </w:r>
    </w:p>
    <w:p w:rsidR="008C2C33" w:rsidP="00B42FB9" w:rsidRDefault="008C2C33" w14:paraId="57E3CBF9" w14:textId="03E4821B">
      <w:pPr>
        <w:ind w:firstLine="708"/>
        <w:jc w:val="left"/>
      </w:pPr>
      <w:r w:rsidRPr="001B633D">
        <w:rPr>
          <w:lang w:eastAsia="pl-PL"/>
        </w:rPr>
        <w:t xml:space="preserve">W elemencie </w:t>
      </w:r>
      <w:r w:rsidRPr="001B633D">
        <w:rPr>
          <w:i/>
          <w:iCs/>
          <w:color w:val="000000"/>
          <w:szCs w:val="22"/>
        </w:rPr>
        <w:t>/wst:RequestSecurityTokenResponse/wst:Lifetime</w:t>
      </w:r>
      <w:r w:rsidRPr="001B633D">
        <w:rPr>
          <w:lang w:eastAsia="pl-PL"/>
        </w:rPr>
        <w:t xml:space="preserve"> zostaną zwrócone i</w:t>
      </w:r>
      <w:r w:rsidR="008A018F">
        <w:rPr>
          <w:lang w:eastAsia="pl-PL"/>
        </w:rPr>
        <w:tab/>
      </w:r>
      <w:r w:rsidRPr="001B633D">
        <w:rPr>
          <w:lang w:eastAsia="pl-PL"/>
        </w:rPr>
        <w:t>nformacje o poc</w:t>
      </w:r>
      <w:r w:rsidR="00715A3D">
        <w:rPr>
          <w:lang w:eastAsia="pl-PL"/>
        </w:rPr>
        <w:t>zątku oraz końcu ważności tokena</w:t>
      </w:r>
      <w:r w:rsidRPr="001B633D">
        <w:rPr>
          <w:lang w:eastAsia="pl-PL"/>
        </w:rPr>
        <w:t>.</w:t>
      </w:r>
    </w:p>
    <w:p w:rsidR="008C2C33" w:rsidP="008C2C33" w:rsidRDefault="008C2C33" w14:paraId="5914F4AF" w14:textId="77777777">
      <w:pPr>
        <w:jc w:val="left"/>
      </w:pPr>
    </w:p>
    <w:p w:rsidR="008C2C33" w:rsidP="008C2C33" w:rsidRDefault="008C2C33" w14:paraId="70A3B24B" w14:textId="4EFB5156">
      <w:pPr>
        <w:jc w:val="left"/>
        <w:rPr>
          <w:lang w:eastAsia="pl-PL"/>
        </w:rPr>
      </w:pPr>
      <w:r>
        <w:rPr>
          <w:lang w:eastAsia="pl-PL"/>
        </w:rPr>
        <w:t>W przyp</w:t>
      </w:r>
      <w:r w:rsidR="00715A3D">
        <w:rPr>
          <w:lang w:eastAsia="pl-PL"/>
        </w:rPr>
        <w:t>adku wygaśnięcia ważności tokena</w:t>
      </w:r>
      <w:r>
        <w:rPr>
          <w:lang w:eastAsia="pl-PL"/>
        </w:rPr>
        <w:t>, należy wygenerować nowy poprzez ponowne wysła</w:t>
      </w:r>
      <w:r w:rsidR="00715A3D">
        <w:rPr>
          <w:lang w:eastAsia="pl-PL"/>
        </w:rPr>
        <w:t>nie żądania wygenerowania tokena</w:t>
      </w:r>
      <w:r>
        <w:rPr>
          <w:lang w:eastAsia="pl-PL"/>
        </w:rPr>
        <w:t>.</w:t>
      </w:r>
    </w:p>
    <w:p w:rsidR="00673D7B" w:rsidP="008C2C33" w:rsidRDefault="00673D7B" w14:paraId="1CC95310" w14:textId="77777777">
      <w:pPr>
        <w:jc w:val="left"/>
        <w:rPr>
          <w:lang w:eastAsia="pl-PL"/>
        </w:rPr>
      </w:pPr>
    </w:p>
    <w:p w:rsidR="00673D7B" w:rsidP="008C2C33" w:rsidRDefault="00673D7B" w14:paraId="2E56B53F" w14:textId="4C890373">
      <w:pPr>
        <w:jc w:val="left"/>
      </w:pPr>
      <w:r>
        <w:rPr>
          <w:lang w:eastAsia="pl-PL"/>
        </w:rPr>
        <w:t>W przypadku nie udostępnienia na środowisku integracyjnym usługi umożliwiającej pobranie</w:t>
      </w:r>
      <w:r w:rsidR="00715A3D">
        <w:rPr>
          <w:lang w:eastAsia="pl-PL"/>
        </w:rPr>
        <w:t xml:space="preserve"> tokena</w:t>
      </w:r>
      <w:r>
        <w:rPr>
          <w:lang w:eastAsia="pl-PL"/>
        </w:rPr>
        <w:t xml:space="preserve"> SAML, można wykorzystać token znajdujący się w przykładzie </w:t>
      </w:r>
      <w:r w:rsidRPr="00B42FB9" w:rsidR="00097618">
        <w:rPr>
          <w:i/>
          <w:lang w:eastAsia="pl-PL"/>
        </w:rPr>
        <w:t>„</w:t>
      </w:r>
      <w:r w:rsidRPr="00B42FB9" w:rsidR="00097618">
        <w:rPr>
          <w:i/>
          <w:lang w:eastAsia="pl-PL"/>
        </w:rPr>
        <w:fldChar w:fldCharType="begin"/>
      </w:r>
      <w:r w:rsidRPr="00B42FB9" w:rsidR="00097618">
        <w:rPr>
          <w:i/>
          <w:lang w:eastAsia="pl-PL"/>
        </w:rPr>
        <w:instrText xml:space="preserve"> REF _Ref19773075 \h </w:instrText>
      </w:r>
      <w:r w:rsidR="00097618">
        <w:rPr>
          <w:i/>
          <w:lang w:eastAsia="pl-PL"/>
        </w:rPr>
        <w:instrText xml:space="preserve"> \* MERGEFORMAT </w:instrText>
      </w:r>
      <w:r w:rsidRPr="00B42FB9" w:rsidR="00097618">
        <w:rPr>
          <w:i/>
          <w:lang w:eastAsia="pl-PL"/>
        </w:rPr>
      </w:r>
      <w:r w:rsidRPr="00B42FB9" w:rsidR="00097618">
        <w:rPr>
          <w:i/>
          <w:lang w:eastAsia="pl-PL"/>
        </w:rPr>
        <w:fldChar w:fldCharType="separate"/>
      </w:r>
      <w:r w:rsidRPr="00715A3D" w:rsidR="00715A3D">
        <w:rPr>
          <w:i/>
        </w:rPr>
        <w:t>Treść tokena</w:t>
      </w:r>
      <w:r w:rsidR="00715A3D">
        <w:t xml:space="preserve"> SAML</w:t>
      </w:r>
      <w:r w:rsidRPr="00B42FB9" w:rsidR="00097618">
        <w:rPr>
          <w:i/>
          <w:lang w:eastAsia="pl-PL"/>
        </w:rPr>
        <w:fldChar w:fldCharType="end"/>
      </w:r>
      <w:r w:rsidRPr="00B42FB9" w:rsidR="00097618">
        <w:rPr>
          <w:i/>
          <w:lang w:eastAsia="pl-PL"/>
        </w:rPr>
        <w:t>”</w:t>
      </w:r>
      <w:r>
        <w:rPr>
          <w:lang w:eastAsia="pl-PL"/>
        </w:rPr>
        <w:t>.</w:t>
      </w:r>
    </w:p>
    <w:p w:rsidRPr="001B633D" w:rsidR="00226C8D" w:rsidP="00226C8D" w:rsidRDefault="00226C8D" w14:paraId="19CE3BEF" w14:textId="77777777">
      <w:pPr>
        <w:pStyle w:val="Heading2"/>
      </w:pPr>
      <w:bookmarkStart w:name="_Toc87265159" w:id="99"/>
      <w:r w:rsidRPr="001B633D">
        <w:t>SOZ</w:t>
      </w:r>
      <w:bookmarkEnd w:id="99"/>
    </w:p>
    <w:p w:rsidRPr="00050C64" w:rsidR="00B51B56" w:rsidP="005C4161" w:rsidRDefault="00B51B56" w14:paraId="5ABF4F04" w14:textId="77777777">
      <w:pPr>
        <w:pStyle w:val="Heading3"/>
      </w:pPr>
      <w:bookmarkStart w:name="_Toc87265160" w:id="100"/>
      <w:r>
        <w:t>Przeznaczenie</w:t>
      </w:r>
      <w:bookmarkStart w:name="_Toc17728683" w:id="101"/>
      <w:bookmarkEnd w:id="100"/>
      <w:bookmarkEnd w:id="101"/>
    </w:p>
    <w:p w:rsidR="00B51B56" w:rsidP="00B51B56" w:rsidRDefault="00B51B56" w14:paraId="7CD0EF9B" w14:textId="77777777">
      <w:pPr>
        <w:jc w:val="left"/>
        <w:rPr>
          <w:lang w:eastAsia="pl-PL"/>
        </w:rPr>
      </w:pPr>
      <w:r>
        <w:rPr>
          <w:lang w:eastAsia="pl-PL"/>
        </w:rPr>
        <w:t>Komponent SOZ udostępnia usługę umożliwiającą potwierdzenie uprawnień na udostępnienie dokumentacji medycznej.</w:t>
      </w:r>
      <w:bookmarkStart w:name="_Toc17728684" w:id="102"/>
      <w:bookmarkEnd w:id="102"/>
    </w:p>
    <w:p w:rsidR="002606AE" w:rsidP="002606AE" w:rsidRDefault="00B51B56" w14:paraId="70AC6D16" w14:textId="3F05369A">
      <w:pPr>
        <w:jc w:val="left"/>
        <w:rPr>
          <w:lang w:eastAsia="pl-PL"/>
        </w:rPr>
      </w:pPr>
      <w:r>
        <w:rPr>
          <w:lang w:eastAsia="pl-PL"/>
        </w:rPr>
        <w:t>Usługa umożliwia obsługę sprawdzenia uprawnień dla dokumentów indeksowanych w systemie P1 oraz dla tych, które nie są indeksowane w P1</w:t>
      </w:r>
      <w:r w:rsidR="002606AE">
        <w:rPr>
          <w:lang w:eastAsia="pl-PL"/>
        </w:rPr>
        <w:t xml:space="preserve"> (w tym przypadku sprawdzenie uprawnień dotyczy typów dokumentów nieindeksowanych w P1)</w:t>
      </w:r>
      <w:r>
        <w:rPr>
          <w:lang w:eastAsia="pl-PL"/>
        </w:rPr>
        <w:t>.</w:t>
      </w:r>
      <w:bookmarkStart w:name="_Toc17728685" w:id="103"/>
      <w:bookmarkEnd w:id="103"/>
      <w:r w:rsidR="002606AE">
        <w:rPr>
          <w:lang w:eastAsia="pl-PL"/>
        </w:rPr>
        <w:t xml:space="preserve"> </w:t>
      </w:r>
    </w:p>
    <w:p w:rsidR="00B51B56" w:rsidP="00B42FB9" w:rsidRDefault="00B51B56" w14:paraId="3C595AE5" w14:textId="20001BAE">
      <w:pPr>
        <w:jc w:val="left"/>
        <w:rPr>
          <w:lang w:eastAsia="pl-PL"/>
        </w:rPr>
      </w:pPr>
      <w:r>
        <w:rPr>
          <w:lang w:eastAsia="pl-PL"/>
        </w:rPr>
        <w:t>Usługa umożliwia przekazywanie zestaw</w:t>
      </w:r>
      <w:r w:rsidR="00673D7B">
        <w:rPr>
          <w:lang w:eastAsia="pl-PL"/>
        </w:rPr>
        <w:t>u</w:t>
      </w:r>
      <w:r>
        <w:rPr>
          <w:lang w:eastAsia="pl-PL"/>
        </w:rPr>
        <w:t xml:space="preserve"> atrybutów</w:t>
      </w:r>
      <w:bookmarkStart w:name="_Toc17728686" w:id="104"/>
      <w:bookmarkEnd w:id="104"/>
      <w:r w:rsidDel="00673D7B" w:rsidR="00673D7B">
        <w:rPr>
          <w:lang w:eastAsia="pl-PL"/>
        </w:rPr>
        <w:t xml:space="preserve"> </w:t>
      </w:r>
      <w:bookmarkStart w:name="_Toc17728687" w:id="105"/>
      <w:bookmarkEnd w:id="105"/>
      <w:r>
        <w:rPr>
          <w:lang w:eastAsia="pl-PL"/>
        </w:rPr>
        <w:t xml:space="preserve">wskazujących na dokumentację pacjenta (kategoria: </w:t>
      </w:r>
      <w:r w:rsidRPr="00397603">
        <w:rPr>
          <w:i/>
          <w:lang w:eastAsia="pl-PL"/>
        </w:rPr>
        <w:t>urn:oasis:names:tc:xacml:3.0:attribute-category:resource</w:t>
      </w:r>
      <w:r>
        <w:rPr>
          <w:lang w:eastAsia="pl-PL"/>
        </w:rPr>
        <w:t>)</w:t>
      </w:r>
      <w:bookmarkStart w:name="_Toc17728688" w:id="106"/>
      <w:bookmarkEnd w:id="106"/>
    </w:p>
    <w:p w:rsidRPr="00E7346F" w:rsidR="00B51B56" w:rsidP="00B51B56" w:rsidRDefault="00673D7B" w14:paraId="3041E394" w14:textId="123DBBFB">
      <w:pPr>
        <w:jc w:val="left"/>
        <w:rPr>
          <w:lang w:eastAsia="pl-PL"/>
        </w:rPr>
      </w:pPr>
      <w:bookmarkStart w:name="_Toc17728689" w:id="107"/>
      <w:bookmarkEnd w:id="107"/>
      <w:r>
        <w:rPr>
          <w:lang w:eastAsia="pl-PL"/>
        </w:rPr>
        <w:t>Informacje o stronie żądającej dostępu do danych oraz o pacjencie prze</w:t>
      </w:r>
      <w:r w:rsidR="00715A3D">
        <w:rPr>
          <w:lang w:eastAsia="pl-PL"/>
        </w:rPr>
        <w:t>kazywane będą przy pomocy tokena</w:t>
      </w:r>
      <w:r>
        <w:rPr>
          <w:lang w:eastAsia="pl-PL"/>
        </w:rPr>
        <w:t xml:space="preserve"> SAML, który będzie zawierał atrybuty zgodnie z opisem w rozdziale</w:t>
      </w:r>
      <w:r w:rsidR="00287A5F">
        <w:rPr>
          <w:lang w:eastAsia="pl-PL"/>
        </w:rPr>
        <w:t xml:space="preserve"> </w:t>
      </w:r>
      <w:r w:rsidRPr="00AB043B" w:rsidR="00287A5F">
        <w:rPr>
          <w:i/>
        </w:rPr>
        <w:t>„</w:t>
      </w:r>
      <w:r w:rsidRPr="00AB043B" w:rsidR="00287A5F">
        <w:rPr>
          <w:i/>
        </w:rPr>
        <w:fldChar w:fldCharType="begin"/>
      </w:r>
      <w:r w:rsidRPr="00AB043B" w:rsidR="00287A5F">
        <w:rPr>
          <w:i/>
        </w:rPr>
        <w:instrText xml:space="preserve"> REF _Ref19709926 \h </w:instrText>
      </w:r>
      <w:r w:rsidR="00287A5F">
        <w:rPr>
          <w:i/>
        </w:rPr>
        <w:instrText xml:space="preserve"> \* MERGEFORMAT </w:instrText>
      </w:r>
      <w:r w:rsidRPr="00AB043B" w:rsidR="00287A5F">
        <w:rPr>
          <w:i/>
        </w:rPr>
      </w:r>
      <w:r w:rsidRPr="00AB043B" w:rsidR="00287A5F">
        <w:rPr>
          <w:i/>
        </w:rPr>
        <w:fldChar w:fldCharType="separate"/>
      </w:r>
      <w:r w:rsidRPr="00AB043B" w:rsidR="00287A5F">
        <w:rPr>
          <w:i/>
        </w:rPr>
        <w:t>Token SAML</w:t>
      </w:r>
      <w:r w:rsidRPr="00AB043B" w:rsidR="00287A5F">
        <w:rPr>
          <w:i/>
        </w:rPr>
        <w:fldChar w:fldCharType="end"/>
      </w:r>
      <w:r w:rsidRPr="00AB043B" w:rsidR="00287A5F">
        <w:rPr>
          <w:i/>
        </w:rPr>
        <w:t>”</w:t>
      </w:r>
      <w:r>
        <w:rPr>
          <w:lang w:eastAsia="pl-PL"/>
        </w:rPr>
        <w:t>.</w:t>
      </w:r>
      <w:bookmarkStart w:name="_Toc17728690" w:id="108"/>
      <w:bookmarkStart w:name="_Toc17728691" w:id="109"/>
      <w:bookmarkStart w:name="_Toc17728692" w:id="110"/>
      <w:bookmarkStart w:name="_Toc17728693" w:id="111"/>
      <w:bookmarkStart w:name="_Toc17728694" w:id="112"/>
      <w:bookmarkStart w:name="_Toc17728695" w:id="113"/>
      <w:bookmarkStart w:name="_Toc17728696" w:id="114"/>
      <w:bookmarkStart w:name="_Toc17728697" w:id="115"/>
      <w:bookmarkStart w:name="_Toc17728698" w:id="116"/>
      <w:bookmarkStart w:name="_Toc17728699" w:id="117"/>
      <w:bookmarkStart w:name="_Toc17728700" w:id="118"/>
      <w:bookmarkStart w:name="_Toc17728701" w:id="119"/>
      <w:bookmarkStart w:name="_Toc17728702" w:id="120"/>
      <w:bookmarkStart w:name="_Toc17728703" w:id="121"/>
      <w:bookmarkStart w:name="_Toc17728704" w:id="122"/>
      <w:bookmarkStart w:name="_Toc17728705" w:id="123"/>
      <w:bookmarkStart w:name="_Toc17728706" w:id="124"/>
      <w:bookmarkStart w:name="_Toc17728707" w:id="125"/>
      <w:bookmarkStart w:name="_Toc17728708" w:id="126"/>
      <w:bookmarkStart w:name="_Toc17728709" w:id="127"/>
      <w:bookmarkStart w:name="_Toc17728710" w:id="128"/>
      <w:bookmarkStart w:name="_Toc17728711" w:id="129"/>
      <w:bookmarkStart w:name="_Toc17728712" w:id="130"/>
      <w:bookmarkStart w:name="_Toc17728713" w:id="131"/>
      <w:bookmarkStart w:name="_Toc17728714" w:id="132"/>
      <w:bookmarkStart w:name="_Toc17728715" w:id="133"/>
      <w:bookmarkStart w:name="_Toc17728716" w:id="134"/>
      <w:bookmarkStart w:name="_Toc17728717" w:id="135"/>
      <w:bookmarkStart w:name="_Toc17728718" w:id="136"/>
      <w:bookmarkStart w:name="_Toc17728719" w:id="137"/>
      <w:bookmarkStart w:name="_Toc17728720" w:id="138"/>
      <w:bookmarkStart w:name="_Toc17728721" w:id="139"/>
      <w:bookmarkStart w:name="_Toc17728722" w:id="140"/>
      <w:bookmarkStart w:name="_Toc17728723" w:id="141"/>
      <w:bookmarkStart w:name="_Toc17728724" w:id="142"/>
      <w:bookmarkStart w:name="_Toc17728725" w:id="143"/>
      <w:bookmarkStart w:name="_Toc17728726" w:id="14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Pr="003A7F9E" w:rsidR="00251B48" w:rsidP="003A7F9E" w:rsidRDefault="00B51B56" w14:paraId="007E5181" w14:textId="03CC5BD2">
      <w:pPr>
        <w:pStyle w:val="Heading3"/>
        <w:rPr>
          <w:i/>
          <w:iCs/>
        </w:rPr>
      </w:pPr>
      <w:bookmarkStart w:name="_Toc87265161" w:id="145"/>
      <w:r>
        <w:t>Atrybuty wskazujące na dokumentację medyczną</w:t>
      </w:r>
      <w:bookmarkStart w:name="_Toc17728727" w:id="146"/>
      <w:bookmarkStart w:name="_Toc17728728" w:id="147"/>
      <w:bookmarkStart w:name="_Toc17728729" w:id="148"/>
      <w:bookmarkStart w:name="_Toc17728730" w:id="149"/>
      <w:bookmarkStart w:name="_Toc17728731" w:id="150"/>
      <w:bookmarkStart w:name="_Toc17728732" w:id="151"/>
      <w:bookmarkStart w:name="_Toc17728733" w:id="152"/>
      <w:bookmarkStart w:name="_Toc17728734" w:id="153"/>
      <w:bookmarkStart w:name="_Toc17728735" w:id="154"/>
      <w:bookmarkStart w:name="_Toc17728736" w:id="155"/>
      <w:bookmarkStart w:name="_Toc17728737" w:id="156"/>
      <w:bookmarkStart w:name="_Toc17728738" w:id="157"/>
      <w:bookmarkStart w:name="_Toc17728739" w:id="158"/>
      <w:bookmarkStart w:name="_Toc17728740" w:id="159"/>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Pr="00397603" w:rsidR="00B51B56" w:rsidP="00B51B56" w:rsidRDefault="00B51B56" w14:paraId="764845EF" w14:textId="6A0CC8D1">
      <w:pPr>
        <w:pStyle w:val="ListParagraph"/>
        <w:numPr>
          <w:ilvl w:val="0"/>
          <w:numId w:val="20"/>
        </w:numPr>
        <w:jc w:val="left"/>
        <w:rPr>
          <w:i/>
          <w:lang w:eastAsia="pl-PL"/>
        </w:rPr>
      </w:pPr>
      <w:r w:rsidRPr="00397603">
        <w:rPr>
          <w:i/>
          <w:lang w:eastAsia="pl-PL"/>
        </w:rPr>
        <w:t>urn:csioz:p1:autoryzacja:</w:t>
      </w:r>
      <w:r>
        <w:rPr>
          <w:i/>
          <w:lang w:eastAsia="pl-PL"/>
        </w:rPr>
        <w:t>id</w:t>
      </w:r>
      <w:r w:rsidRPr="00397603">
        <w:rPr>
          <w:i/>
          <w:lang w:eastAsia="pl-PL"/>
        </w:rPr>
        <w:t>Dokumentu</w:t>
      </w:r>
      <w:bookmarkStart w:name="_Toc17728741" w:id="160"/>
      <w:bookmarkEnd w:id="160"/>
    </w:p>
    <w:p w:rsidR="00B51B56" w:rsidP="00B51B56" w:rsidRDefault="00B51B56" w14:paraId="35F05F4F" w14:textId="77777777">
      <w:pPr>
        <w:jc w:val="left"/>
        <w:rPr>
          <w:lang w:eastAsia="pl-PL"/>
        </w:rPr>
      </w:pPr>
      <w:r>
        <w:rPr>
          <w:lang w:eastAsia="pl-PL"/>
        </w:rPr>
        <w:t xml:space="preserve">Identyfikator dokumentu. </w:t>
      </w:r>
      <w:bookmarkStart w:name="_Toc17728742" w:id="161"/>
      <w:bookmarkEnd w:id="161"/>
    </w:p>
    <w:p w:rsidRPr="00397603" w:rsidR="00B51B56" w:rsidP="00B51B56" w:rsidRDefault="00B51B56" w14:paraId="6128B569" w14:textId="77777777">
      <w:pPr>
        <w:pStyle w:val="ListParagraph"/>
        <w:numPr>
          <w:ilvl w:val="0"/>
          <w:numId w:val="20"/>
        </w:numPr>
        <w:jc w:val="left"/>
        <w:rPr>
          <w:i/>
          <w:lang w:eastAsia="pl-PL"/>
        </w:rPr>
      </w:pPr>
      <w:bookmarkStart w:name="_Toc17728743" w:id="162"/>
      <w:bookmarkEnd w:id="162"/>
      <w:r w:rsidRPr="00397603">
        <w:rPr>
          <w:i/>
          <w:lang w:eastAsia="pl-PL"/>
        </w:rPr>
        <w:t>urn:csioz:p1:autoryzacja:typDokumentu</w:t>
      </w:r>
      <w:bookmarkStart w:name="_Toc17728744" w:id="163"/>
      <w:bookmarkEnd w:id="163"/>
    </w:p>
    <w:p w:rsidR="00B51B56" w:rsidP="00B51B56" w:rsidRDefault="00B51B56" w14:paraId="4A2A967F" w14:textId="569DF9E0">
      <w:pPr>
        <w:jc w:val="left"/>
        <w:rPr>
          <w:lang w:eastAsia="pl-PL"/>
        </w:rPr>
      </w:pPr>
      <w:r>
        <w:rPr>
          <w:lang w:eastAsia="pl-PL"/>
        </w:rPr>
        <w:t xml:space="preserve">Kod ze słownika </w:t>
      </w:r>
      <w:r w:rsidR="00B448A9">
        <w:rPr>
          <w:lang w:eastAsia="pl-PL"/>
        </w:rPr>
        <w:t xml:space="preserve">wskazanego w rozdziale </w:t>
      </w:r>
      <w:r w:rsidRPr="001B633D" w:rsidR="00B448A9">
        <w:rPr>
          <w:i/>
          <w:lang w:eastAsia="pl-PL"/>
        </w:rPr>
        <w:fldChar w:fldCharType="begin"/>
      </w:r>
      <w:r w:rsidRPr="001B633D" w:rsidR="00B448A9">
        <w:rPr>
          <w:i/>
          <w:lang w:eastAsia="pl-PL"/>
        </w:rPr>
        <w:instrText xml:space="preserve"> REF _Ref17634544 \h </w:instrText>
      </w:r>
      <w:r w:rsidR="00B448A9">
        <w:rPr>
          <w:i/>
          <w:lang w:eastAsia="pl-PL"/>
        </w:rPr>
        <w:instrText xml:space="preserve"> \* MERGEFORMAT </w:instrText>
      </w:r>
      <w:r w:rsidRPr="001B633D" w:rsidR="00B448A9">
        <w:rPr>
          <w:i/>
          <w:lang w:eastAsia="pl-PL"/>
        </w:rPr>
      </w:r>
      <w:r w:rsidRPr="001B633D" w:rsidR="00B448A9">
        <w:rPr>
          <w:i/>
          <w:lang w:eastAsia="pl-PL"/>
        </w:rPr>
        <w:fldChar w:fldCharType="separate"/>
      </w:r>
      <w:r w:rsidRPr="001B633D" w:rsidR="00B448A9">
        <w:rPr>
          <w:i/>
        </w:rPr>
        <w:t>Typy dokumentów medycznych stosowane na potrzeby ich indeksowania w P1</w:t>
      </w:r>
      <w:r w:rsidRPr="001B633D" w:rsidR="00B448A9">
        <w:rPr>
          <w:i/>
          <w:lang w:eastAsia="pl-PL"/>
        </w:rPr>
        <w:fldChar w:fldCharType="end"/>
      </w:r>
      <w:r>
        <w:rPr>
          <w:lang w:eastAsia="pl-PL"/>
        </w:rPr>
        <w:t xml:space="preserve">. </w:t>
      </w:r>
      <w:bookmarkStart w:name="_Toc17728745" w:id="164"/>
      <w:bookmarkEnd w:id="164"/>
    </w:p>
    <w:p w:rsidRPr="00397603" w:rsidR="00B51B56" w:rsidP="00B51B56" w:rsidRDefault="00B51B56" w14:paraId="7E28701C" w14:textId="77777777">
      <w:pPr>
        <w:pStyle w:val="ListParagraph"/>
        <w:numPr>
          <w:ilvl w:val="0"/>
          <w:numId w:val="20"/>
        </w:numPr>
        <w:jc w:val="left"/>
        <w:rPr>
          <w:lang w:eastAsia="pl-PL"/>
        </w:rPr>
      </w:pPr>
      <w:bookmarkStart w:name="_Toc17728746" w:id="165"/>
      <w:bookmarkEnd w:id="165"/>
      <w:r w:rsidRPr="00397603">
        <w:rPr>
          <w:i/>
          <w:lang w:eastAsia="pl-PL"/>
        </w:rPr>
        <w:t>urn:csioz:p1:autoryzacja:dataWystawieniaOd</w:t>
      </w:r>
      <w:bookmarkStart w:name="_Toc17728747" w:id="166"/>
      <w:bookmarkEnd w:id="166"/>
    </w:p>
    <w:p w:rsidR="00B51B56" w:rsidP="00B51B56" w:rsidRDefault="00B51B56" w14:paraId="243754EF" w14:textId="77777777">
      <w:pPr>
        <w:jc w:val="left"/>
        <w:rPr>
          <w:lang w:eastAsia="pl-PL"/>
        </w:rPr>
      </w:pPr>
      <w:r>
        <w:rPr>
          <w:lang w:eastAsia="pl-PL"/>
        </w:rPr>
        <w:t>Atrybut umożliwia wskazanie okresu pochodzenia dokumentacji, do której żądany jest dostęp (data początku żądanego okresu).</w:t>
      </w:r>
      <w:r w:rsidR="00005D9C">
        <w:rPr>
          <w:lang w:eastAsia="pl-PL"/>
        </w:rPr>
        <w:t xml:space="preserve"> Jest także wykorzystywany w odpowiedzi i określa początek okresu pochodzenia dokumentacji, do której ma dostęp strona żądająca.</w:t>
      </w:r>
      <w:bookmarkStart w:name="_Toc17728748" w:id="167"/>
      <w:bookmarkEnd w:id="167"/>
    </w:p>
    <w:p w:rsidR="00B51B56" w:rsidP="00B51B56" w:rsidRDefault="00B51B56" w14:paraId="79E16264" w14:textId="77777777">
      <w:pPr>
        <w:pStyle w:val="ListParagraph"/>
        <w:numPr>
          <w:ilvl w:val="0"/>
          <w:numId w:val="20"/>
        </w:numPr>
        <w:jc w:val="left"/>
        <w:rPr>
          <w:lang w:eastAsia="pl-PL"/>
        </w:rPr>
      </w:pPr>
      <w:bookmarkStart w:name="_Toc17728749" w:id="168"/>
      <w:bookmarkEnd w:id="168"/>
      <w:r w:rsidRPr="00397603">
        <w:rPr>
          <w:i/>
          <w:lang w:eastAsia="pl-PL"/>
        </w:rPr>
        <w:t>urn:csioz:p1:autoryzacja:dataWystawieniaDo</w:t>
      </w:r>
      <w:bookmarkStart w:name="_Toc17728750" w:id="169"/>
      <w:bookmarkEnd w:id="169"/>
    </w:p>
    <w:p w:rsidR="00B51B56" w:rsidP="00B51B56" w:rsidRDefault="00B51B56" w14:paraId="51B8E321" w14:textId="77777777">
      <w:pPr>
        <w:jc w:val="left"/>
        <w:rPr>
          <w:lang w:eastAsia="pl-PL"/>
        </w:rPr>
      </w:pPr>
      <w:r>
        <w:rPr>
          <w:lang w:eastAsia="pl-PL"/>
        </w:rPr>
        <w:t>Atrybut umożliwia wskazanie okresu pochodzenia dokumentacji, do której żądany jest dostęp (data końca żądanego okresu).</w:t>
      </w:r>
      <w:r w:rsidR="00005D9C">
        <w:rPr>
          <w:lang w:eastAsia="pl-PL"/>
        </w:rPr>
        <w:t xml:space="preserve"> Jest także wykorzystywany w odpowiedzi i określa koniec okresu pochodzenia dokumentacji, do której ma dostęp strona żądająca.</w:t>
      </w:r>
      <w:bookmarkStart w:name="_Toc17728751" w:id="170"/>
      <w:bookmarkEnd w:id="170"/>
    </w:p>
    <w:p w:rsidR="00B51B56" w:rsidP="00B51B56" w:rsidRDefault="00B51B56" w14:paraId="2DE403A5" w14:textId="77777777">
      <w:pPr>
        <w:jc w:val="left"/>
        <w:rPr>
          <w:lang w:eastAsia="pl-PL"/>
        </w:rPr>
      </w:pPr>
      <w:bookmarkStart w:name="_Toc17728752" w:id="171"/>
      <w:bookmarkEnd w:id="171"/>
    </w:p>
    <w:p w:rsidR="00B51B56" w:rsidRDefault="00B51B56" w14:paraId="21ED5B26" w14:textId="77777777">
      <w:pPr>
        <w:pStyle w:val="Heading3"/>
      </w:pPr>
      <w:bookmarkStart w:name="_Toc87265162" w:id="172"/>
      <w:r>
        <w:t>Weryfikacja dostępu do dokumentów indeksowanych w P1</w:t>
      </w:r>
      <w:bookmarkStart w:name="_Toc17728753" w:id="173"/>
      <w:bookmarkEnd w:id="172"/>
      <w:bookmarkEnd w:id="173"/>
    </w:p>
    <w:p w:rsidR="00B51B56" w:rsidP="00B51B56" w:rsidRDefault="00B51B56" w14:paraId="3833E819" w14:textId="77777777">
      <w:pPr>
        <w:rPr>
          <w:lang w:eastAsia="pl-PL"/>
        </w:rPr>
      </w:pPr>
      <w:r>
        <w:rPr>
          <w:lang w:eastAsia="pl-PL"/>
        </w:rPr>
        <w:t>Repozytorium, po otrzymaniu żądania pobrania dokumentów, powinno zweryfikować czy strona żądająca dostępu jest uprawniona do pozyskania tych dokumentów.</w:t>
      </w:r>
      <w:bookmarkStart w:name="_Toc17728754" w:id="174"/>
      <w:bookmarkEnd w:id="174"/>
    </w:p>
    <w:p w:rsidR="00B51B56" w:rsidP="00B51B56" w:rsidRDefault="00B51B56" w14:paraId="4B23A5FA" w14:textId="77777777">
      <w:pPr>
        <w:rPr>
          <w:lang w:eastAsia="pl-PL"/>
        </w:rPr>
      </w:pPr>
      <w:r>
        <w:rPr>
          <w:lang w:eastAsia="pl-PL"/>
        </w:rPr>
        <w:t>W przypadku dokumentów indeksowanych w P1, repozytorium może sprawdzić dostęp do każdej instancji dokumentu.</w:t>
      </w:r>
      <w:bookmarkStart w:name="_Toc17728755" w:id="175"/>
      <w:bookmarkEnd w:id="175"/>
    </w:p>
    <w:p w:rsidR="00B51B56" w:rsidP="00B51B56" w:rsidRDefault="00B51B56" w14:paraId="49E398E2" w14:textId="77777777">
      <w:pPr>
        <w:rPr>
          <w:lang w:eastAsia="pl-PL"/>
        </w:rPr>
      </w:pPr>
      <w:bookmarkStart w:name="_Toc17728756" w:id="176"/>
      <w:bookmarkStart w:name="_Toc17728757" w:id="177"/>
      <w:bookmarkEnd w:id="176"/>
      <w:bookmarkEnd w:id="177"/>
    </w:p>
    <w:p w:rsidR="00B51B56" w:rsidP="00B51B56" w:rsidRDefault="00B51B56" w14:paraId="57B40F09" w14:textId="2EC549F4">
      <w:pPr>
        <w:rPr>
          <w:lang w:eastAsia="pl-PL"/>
        </w:rPr>
      </w:pPr>
      <w:r>
        <w:rPr>
          <w:lang w:eastAsia="pl-PL"/>
        </w:rPr>
        <w:t>Repozytorium, na podstawie otrzymanego żądania RetrieveDocumentSet</w:t>
      </w:r>
      <w:r w:rsidR="0087643F">
        <w:rPr>
          <w:lang w:eastAsia="pl-PL"/>
        </w:rPr>
        <w:t xml:space="preserve"> </w:t>
      </w:r>
      <w:r>
        <w:rPr>
          <w:lang w:eastAsia="pl-PL"/>
        </w:rPr>
        <w:t>utworzy żądanie weryfikacji dostępu.</w:t>
      </w:r>
      <w:bookmarkStart w:name="_Toc17728758" w:id="178"/>
      <w:bookmarkEnd w:id="178"/>
      <w:r w:rsidR="0087643F">
        <w:rPr>
          <w:lang w:eastAsia="pl-PL"/>
        </w:rPr>
        <w:t xml:space="preserve"> </w:t>
      </w:r>
    </w:p>
    <w:p w:rsidR="006D0C3B" w:rsidP="00B51B56" w:rsidRDefault="006D0C3B" w14:paraId="07E37AA4" w14:textId="49C319B1">
      <w:pPr>
        <w:rPr>
          <w:lang w:eastAsia="pl-PL"/>
        </w:rPr>
      </w:pPr>
      <w:r>
        <w:rPr>
          <w:lang w:eastAsia="pl-PL"/>
        </w:rPr>
        <w:t>W żądaniu repozytorium otrzyma także token SAML (opisany w rozdziale</w:t>
      </w:r>
      <w:r w:rsidR="00287A5F">
        <w:rPr>
          <w:lang w:eastAsia="pl-PL"/>
        </w:rPr>
        <w:t xml:space="preserve"> </w:t>
      </w:r>
      <w:r w:rsidRPr="00AB043B" w:rsidR="00287A5F">
        <w:rPr>
          <w:i/>
        </w:rPr>
        <w:t>„</w:t>
      </w:r>
      <w:r w:rsidRPr="00AB043B" w:rsidR="00287A5F">
        <w:rPr>
          <w:i/>
        </w:rPr>
        <w:fldChar w:fldCharType="begin"/>
      </w:r>
      <w:r w:rsidRPr="00AB043B" w:rsidR="00287A5F">
        <w:rPr>
          <w:i/>
        </w:rPr>
        <w:instrText xml:space="preserve"> REF _Ref19709926 \h </w:instrText>
      </w:r>
      <w:r w:rsidR="00287A5F">
        <w:rPr>
          <w:i/>
        </w:rPr>
        <w:instrText xml:space="preserve"> \* MERGEFORMAT </w:instrText>
      </w:r>
      <w:r w:rsidRPr="00AB043B" w:rsidR="00287A5F">
        <w:rPr>
          <w:i/>
        </w:rPr>
      </w:r>
      <w:r w:rsidRPr="00AB043B" w:rsidR="00287A5F">
        <w:rPr>
          <w:i/>
        </w:rPr>
        <w:fldChar w:fldCharType="separate"/>
      </w:r>
      <w:r w:rsidRPr="00AB043B" w:rsidR="00287A5F">
        <w:rPr>
          <w:i/>
        </w:rPr>
        <w:t>Token SAML</w:t>
      </w:r>
      <w:r w:rsidRPr="00AB043B" w:rsidR="00287A5F">
        <w:rPr>
          <w:i/>
        </w:rPr>
        <w:fldChar w:fldCharType="end"/>
      </w:r>
      <w:r w:rsidRPr="00AB043B" w:rsidR="00287A5F">
        <w:rPr>
          <w:i/>
        </w:rPr>
        <w:t>”</w:t>
      </w:r>
      <w:r>
        <w:rPr>
          <w:lang w:eastAsia="pl-PL"/>
        </w:rPr>
        <w:t>), który powinno przekazać w ten sam sposób w żądaniu weryfikacji dostępu.</w:t>
      </w:r>
    </w:p>
    <w:p w:rsidR="00B51B56" w:rsidP="00B51B56" w:rsidRDefault="00B51B56" w14:paraId="3928BA2C" w14:textId="61B2D9AC">
      <w:pPr>
        <w:rPr>
          <w:lang w:eastAsia="pl-PL"/>
        </w:rPr>
      </w:pPr>
      <w:r>
        <w:rPr>
          <w:lang w:eastAsia="pl-PL"/>
        </w:rPr>
        <w:t>Sposób mapowania elementów żądania RetrieveDocumentSet pokazano poniżej:</w:t>
      </w:r>
      <w:bookmarkStart w:name="_Toc17728759" w:id="179"/>
      <w:bookmarkEnd w:id="179"/>
    </w:p>
    <w:p w:rsidR="00986BB4" w:rsidRDefault="00986BB4" w14:paraId="2CD94ACD" w14:textId="3A11608B">
      <w:pPr>
        <w:keepNext/>
      </w:pPr>
      <w:bookmarkStart w:name="_Toc17728760" w:id="180"/>
      <w:bookmarkStart w:name="_Toc17728761" w:id="181"/>
      <w:bookmarkStart w:name="_Toc17728762" w:id="182"/>
      <w:bookmarkStart w:name="_Toc17728763" w:id="183"/>
      <w:bookmarkStart w:name="_Toc17728764" w:id="184"/>
      <w:bookmarkStart w:name="_Toc17728765" w:id="185"/>
      <w:bookmarkEnd w:id="180"/>
      <w:bookmarkEnd w:id="181"/>
      <w:bookmarkEnd w:id="182"/>
      <w:bookmarkEnd w:id="183"/>
      <w:bookmarkEnd w:id="184"/>
      <w:bookmarkEnd w:id="185"/>
      <w:r w:rsidRPr="00986BB4">
        <w:t xml:space="preserve"> </w:t>
      </w:r>
      <w:r>
        <w:rPr>
          <w:noProof/>
          <w:lang w:eastAsia="pl-PL"/>
        </w:rPr>
        <w:drawing>
          <wp:inline distT="0" distB="0" distL="0" distR="0" wp14:anchorId="2EE1551E" wp14:editId="3CDE75D0">
            <wp:extent cx="5760720" cy="2299259"/>
            <wp:effectExtent l="0" t="0" r="0" b="635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299259"/>
                    </a:xfrm>
                    <a:prstGeom prst="rect">
                      <a:avLst/>
                    </a:prstGeom>
                    <a:noFill/>
                    <a:ln>
                      <a:noFill/>
                    </a:ln>
                  </pic:spPr>
                </pic:pic>
              </a:graphicData>
            </a:graphic>
          </wp:inline>
        </w:drawing>
      </w:r>
    </w:p>
    <w:p w:rsidR="008D182C" w:rsidP="00B42FB9" w:rsidRDefault="00986BB4" w14:paraId="5BE93A62" w14:textId="08197520">
      <w:pPr>
        <w:pStyle w:val="Caption"/>
        <w:jc w:val="both"/>
      </w:pPr>
      <w:bookmarkStart w:name="_Toc19776402" w:id="186"/>
      <w:r>
        <w:t xml:space="preserve">Rysunek </w:t>
      </w:r>
      <w:r>
        <w:fldChar w:fldCharType="begin"/>
      </w:r>
      <w:r>
        <w:instrText>SEQ Rysunek \* ARABIC</w:instrText>
      </w:r>
      <w:r>
        <w:fldChar w:fldCharType="separate"/>
      </w:r>
      <w:r>
        <w:rPr>
          <w:noProof/>
        </w:rPr>
        <w:t>1</w:t>
      </w:r>
      <w:r>
        <w:fldChar w:fldCharType="end"/>
      </w:r>
      <w:r>
        <w:t xml:space="preserve"> </w:t>
      </w:r>
      <w:r w:rsidRPr="00F714ED">
        <w:t>Mapowanie żądania RetrieveDocumentSet na żądanie weryfikacji dostępu do dokumentacji (atrybuty dokumentacji)</w:t>
      </w:r>
      <w:bookmarkEnd w:id="186"/>
    </w:p>
    <w:p w:rsidRPr="008D182C" w:rsidR="008D182C" w:rsidP="00B42FB9" w:rsidRDefault="008D182C" w14:paraId="384BA73E" w14:textId="77777777">
      <w:pPr>
        <w:pStyle w:val="Caption"/>
        <w:ind w:left="0" w:firstLine="0"/>
        <w:jc w:val="both"/>
      </w:pPr>
      <w:bookmarkStart w:name="_Toc17728766" w:id="187"/>
      <w:bookmarkStart w:name="_Toc17728767" w:id="188"/>
      <w:bookmarkEnd w:id="187"/>
      <w:bookmarkEnd w:id="188"/>
    </w:p>
    <w:p w:rsidR="00B51B56" w:rsidP="00B51B56" w:rsidRDefault="00B51B56" w14:paraId="4793D426" w14:textId="77777777">
      <w:pPr>
        <w:rPr>
          <w:lang w:eastAsia="pl-PL"/>
        </w:rPr>
      </w:pPr>
      <w:r>
        <w:rPr>
          <w:lang w:eastAsia="pl-PL"/>
        </w:rPr>
        <w:t>W odpowiedzi repozytorium otrzyma decyzję autoryzacyjną dla każdego dokumentu wskazanego w żądaniu. Możliwe decyzje autoryzacyjne:</w:t>
      </w:r>
      <w:bookmarkStart w:name="_Toc17728768" w:id="189"/>
      <w:bookmarkEnd w:id="189"/>
    </w:p>
    <w:p w:rsidR="00B51B56" w:rsidP="00B51B56" w:rsidRDefault="00B51B56" w14:paraId="683A0BE0" w14:textId="77777777">
      <w:pPr>
        <w:pStyle w:val="ListParagraph"/>
        <w:numPr>
          <w:ilvl w:val="0"/>
          <w:numId w:val="20"/>
        </w:numPr>
        <w:rPr>
          <w:lang w:eastAsia="pl-PL"/>
        </w:rPr>
      </w:pPr>
      <w:r>
        <w:rPr>
          <w:lang w:eastAsia="pl-PL"/>
        </w:rPr>
        <w:t>Permit – oznacza zgodę na dostęp do dokumentacji medycznej</w:t>
      </w:r>
      <w:bookmarkStart w:name="_Toc17728769" w:id="190"/>
      <w:bookmarkEnd w:id="190"/>
    </w:p>
    <w:p w:rsidR="00B51B56" w:rsidP="00B51B56" w:rsidRDefault="00B51B56" w14:paraId="72F92E5D" w14:textId="77777777">
      <w:pPr>
        <w:pStyle w:val="ListParagraph"/>
        <w:numPr>
          <w:ilvl w:val="0"/>
          <w:numId w:val="20"/>
        </w:numPr>
        <w:rPr>
          <w:lang w:eastAsia="pl-PL"/>
        </w:rPr>
      </w:pPr>
      <w:r>
        <w:rPr>
          <w:lang w:eastAsia="pl-PL"/>
        </w:rPr>
        <w:t>Deny – oznacza odmowę</w:t>
      </w:r>
      <w:bookmarkStart w:name="_Toc17728770" w:id="191"/>
      <w:bookmarkEnd w:id="191"/>
    </w:p>
    <w:p w:rsidR="00B51B56" w:rsidP="00B51B56" w:rsidRDefault="00B51B56" w14:paraId="3325935B" w14:textId="77777777">
      <w:pPr>
        <w:pStyle w:val="ListParagraph"/>
        <w:numPr>
          <w:ilvl w:val="0"/>
          <w:numId w:val="20"/>
        </w:numPr>
        <w:rPr>
          <w:lang w:eastAsia="pl-PL"/>
        </w:rPr>
      </w:pPr>
      <w:r>
        <w:rPr>
          <w:lang w:eastAsia="pl-PL"/>
        </w:rPr>
        <w:t>NotApplicable – oznacza, że P1 nie posiada informacji na podstawie których może podjąć decyzję autoryzacyjną</w:t>
      </w:r>
      <w:bookmarkStart w:name="_Toc17728771" w:id="192"/>
      <w:bookmarkEnd w:id="192"/>
    </w:p>
    <w:p w:rsidR="00B51B56" w:rsidP="00B51B56" w:rsidRDefault="00B51B56" w14:paraId="567E39A2" w14:textId="77777777">
      <w:pPr>
        <w:pStyle w:val="ListParagraph"/>
        <w:numPr>
          <w:ilvl w:val="0"/>
          <w:numId w:val="20"/>
        </w:numPr>
        <w:rPr>
          <w:lang w:eastAsia="pl-PL"/>
        </w:rPr>
      </w:pPr>
      <w:r>
        <w:rPr>
          <w:lang w:eastAsia="pl-PL"/>
        </w:rPr>
        <w:t>Indeterminate – oznacza, że wystąpił błąd podczas weryfikacji dostępu</w:t>
      </w:r>
      <w:bookmarkStart w:name="_Toc17728772" w:id="193"/>
      <w:bookmarkEnd w:id="193"/>
    </w:p>
    <w:p w:rsidRPr="0048120C" w:rsidR="00B51B56" w:rsidP="00B51B56" w:rsidRDefault="00B51B56" w14:paraId="34B3F2EB" w14:textId="77777777">
      <w:pPr>
        <w:rPr>
          <w:lang w:eastAsia="pl-PL"/>
        </w:rPr>
      </w:pPr>
      <w:bookmarkStart w:name="_Toc17728773" w:id="194"/>
      <w:bookmarkEnd w:id="194"/>
    </w:p>
    <w:p w:rsidR="00B51B56" w:rsidRDefault="00B51B56" w14:paraId="22EEF15F" w14:textId="77777777">
      <w:pPr>
        <w:pStyle w:val="Heading3"/>
      </w:pPr>
      <w:bookmarkStart w:name="_Toc87265163" w:id="195"/>
      <w:r>
        <w:t>Weryfikacja dostępu do dokumentów, które nie są indeksowane w P1</w:t>
      </w:r>
      <w:bookmarkStart w:name="_Toc17728774" w:id="196"/>
      <w:bookmarkEnd w:id="195"/>
      <w:bookmarkEnd w:id="196"/>
    </w:p>
    <w:p w:rsidR="00B51B56" w:rsidP="00B51B56" w:rsidRDefault="00B51B56" w14:paraId="124BE5F4" w14:textId="15AFE519">
      <w:pPr>
        <w:jc w:val="left"/>
        <w:rPr>
          <w:lang w:eastAsia="pl-PL"/>
        </w:rPr>
      </w:pPr>
      <w:r>
        <w:rPr>
          <w:lang w:eastAsia="pl-PL"/>
        </w:rPr>
        <w:t>W przypadku dokumentów, które nie są indeksowane w P1, repozytorium</w:t>
      </w:r>
      <w:r w:rsidR="006D0C3B">
        <w:rPr>
          <w:lang w:eastAsia="pl-PL"/>
        </w:rPr>
        <w:t xml:space="preserve"> także otrzyma token SAML, który musi przekazać</w:t>
      </w:r>
      <w:r>
        <w:rPr>
          <w:lang w:eastAsia="pl-PL"/>
        </w:rPr>
        <w:t xml:space="preserve"> w analogiczny sposób jak w przypadku dokumentów indeksowanych. </w:t>
      </w:r>
      <w:bookmarkStart w:name="_Toc17728775" w:id="197"/>
      <w:bookmarkEnd w:id="197"/>
    </w:p>
    <w:p w:rsidR="00B51B56" w:rsidP="00B51B56" w:rsidRDefault="00B51B56" w14:paraId="2D989938" w14:textId="77777777">
      <w:pPr>
        <w:jc w:val="left"/>
        <w:rPr>
          <w:lang w:eastAsia="pl-PL"/>
        </w:rPr>
      </w:pPr>
      <w:r>
        <w:rPr>
          <w:lang w:eastAsia="pl-PL"/>
        </w:rPr>
        <w:t>Natomiast w żądaniu weryfikacji nie zostaną przekazane informacje o identyfikatorach dokumentów.</w:t>
      </w:r>
      <w:bookmarkStart w:name="_Toc17728776" w:id="198"/>
      <w:bookmarkEnd w:id="198"/>
    </w:p>
    <w:p w:rsidR="00B51B56" w:rsidP="00B51B56" w:rsidRDefault="00B51B56" w14:paraId="6CCFF7BC" w14:textId="6071F571">
      <w:pPr>
        <w:jc w:val="left"/>
        <w:rPr>
          <w:lang w:eastAsia="pl-PL"/>
        </w:rPr>
      </w:pPr>
      <w:r>
        <w:rPr>
          <w:lang w:eastAsia="pl-PL"/>
        </w:rPr>
        <w:t>Na podstawie</w:t>
      </w:r>
      <w:r w:rsidR="006D0C3B">
        <w:rPr>
          <w:lang w:eastAsia="pl-PL"/>
        </w:rPr>
        <w:t xml:space="preserve"> przekazanego token</w:t>
      </w:r>
      <w:r w:rsidR="00715A3D">
        <w:rPr>
          <w:lang w:eastAsia="pl-PL"/>
        </w:rPr>
        <w:t>a</w:t>
      </w:r>
      <w:r w:rsidR="006D0C3B">
        <w:rPr>
          <w:lang w:eastAsia="pl-PL"/>
        </w:rPr>
        <w:t xml:space="preserve"> SAML</w:t>
      </w:r>
      <w:r>
        <w:rPr>
          <w:lang w:eastAsia="pl-PL"/>
        </w:rPr>
        <w:t xml:space="preserve"> system P1 może zwrócić:</w:t>
      </w:r>
      <w:bookmarkStart w:name="_Toc17728777" w:id="199"/>
      <w:bookmarkEnd w:id="199"/>
    </w:p>
    <w:p w:rsidR="00B51B56" w:rsidP="00B51B56" w:rsidRDefault="00B51B56" w14:paraId="2A6E6828" w14:textId="29C64A74">
      <w:pPr>
        <w:pStyle w:val="ListParagraph"/>
        <w:numPr>
          <w:ilvl w:val="0"/>
          <w:numId w:val="20"/>
        </w:numPr>
        <w:jc w:val="left"/>
        <w:rPr>
          <w:lang w:eastAsia="pl-PL"/>
        </w:rPr>
      </w:pPr>
      <w:r>
        <w:rPr>
          <w:lang w:eastAsia="pl-PL"/>
        </w:rPr>
        <w:t>Pojedynczą decyzję autoryzacyjną bez wskazania typu/typów dokumentów i okresu pochodzenia dokumentacji.</w:t>
      </w:r>
      <w:bookmarkStart w:name="_Toc17728778" w:id="200"/>
      <w:bookmarkEnd w:id="200"/>
    </w:p>
    <w:p w:rsidR="00B51B56" w:rsidP="00B42FB9" w:rsidRDefault="00B51B56" w14:paraId="690F11A7" w14:textId="77777777">
      <w:pPr>
        <w:ind w:left="708"/>
        <w:jc w:val="left"/>
        <w:rPr>
          <w:lang w:eastAsia="pl-PL"/>
        </w:rPr>
      </w:pPr>
      <w:r>
        <w:rPr>
          <w:lang w:eastAsia="pl-PL"/>
        </w:rPr>
        <w:t>Taka sytuacja będzie miała miejsce, gdy pacjent wyrazi zgodę na dostęp do całej dokumentacji medycznej oraz całej historii leczenia.</w:t>
      </w:r>
      <w:bookmarkStart w:name="_Toc17728779" w:id="201"/>
      <w:bookmarkEnd w:id="201"/>
    </w:p>
    <w:p w:rsidR="00B51B56" w:rsidP="00B51B56" w:rsidRDefault="00B51B56" w14:paraId="7FEF8724" w14:textId="77777777">
      <w:pPr>
        <w:pStyle w:val="ListParagraph"/>
        <w:numPr>
          <w:ilvl w:val="0"/>
          <w:numId w:val="20"/>
        </w:numPr>
        <w:jc w:val="left"/>
        <w:rPr>
          <w:lang w:eastAsia="pl-PL"/>
        </w:rPr>
      </w:pPr>
      <w:r>
        <w:rPr>
          <w:lang w:eastAsia="pl-PL"/>
        </w:rPr>
        <w:t>Decyzję lub decyzje autoryzacyjne ze wskazaniem typu/typów dokumentów oraz bez wskazania okresu pochodzenia dokumentacji.</w:t>
      </w:r>
      <w:bookmarkStart w:name="_Toc17728780" w:id="202"/>
      <w:bookmarkEnd w:id="202"/>
    </w:p>
    <w:p w:rsidR="00B51B56" w:rsidP="00B42FB9" w:rsidRDefault="00B51B56" w14:paraId="6464F312" w14:textId="77777777">
      <w:pPr>
        <w:ind w:left="708"/>
        <w:jc w:val="left"/>
        <w:rPr>
          <w:lang w:eastAsia="pl-PL"/>
        </w:rPr>
      </w:pPr>
      <w:r>
        <w:rPr>
          <w:lang w:eastAsia="pl-PL"/>
        </w:rPr>
        <w:t>Taka sytuacja będzie miała miejsce, gdy pacjent wyrazi zgodę na dostęp do wybranych typów dokumentacji oraz całej historii leczenia.</w:t>
      </w:r>
      <w:bookmarkStart w:name="_Toc17728781" w:id="203"/>
      <w:bookmarkEnd w:id="203"/>
    </w:p>
    <w:p w:rsidR="00B51B56" w:rsidP="00B51B56" w:rsidRDefault="00B51B56" w14:paraId="08B049AA" w14:textId="77777777">
      <w:pPr>
        <w:pStyle w:val="ListParagraph"/>
        <w:numPr>
          <w:ilvl w:val="0"/>
          <w:numId w:val="20"/>
        </w:numPr>
        <w:jc w:val="left"/>
        <w:rPr>
          <w:lang w:eastAsia="pl-PL"/>
        </w:rPr>
      </w:pPr>
      <w:r>
        <w:rPr>
          <w:lang w:eastAsia="pl-PL"/>
        </w:rPr>
        <w:t>Decyzję lub decyzje autoryzacyjne ze wskazaniem typu/typów i okresu pochodzenia dokumentacji medycznej.</w:t>
      </w:r>
      <w:bookmarkStart w:name="_Toc17728782" w:id="204"/>
      <w:bookmarkEnd w:id="204"/>
    </w:p>
    <w:p w:rsidR="00B51B56" w:rsidP="00B42FB9" w:rsidRDefault="00B51B56" w14:paraId="1CE50C38" w14:textId="77777777">
      <w:pPr>
        <w:ind w:left="708"/>
        <w:jc w:val="left"/>
        <w:rPr>
          <w:lang w:eastAsia="pl-PL"/>
        </w:rPr>
      </w:pPr>
      <w:r>
        <w:rPr>
          <w:lang w:eastAsia="pl-PL"/>
        </w:rPr>
        <w:t>Taka sytuacja będzie miała miejsce, gdy pacjent wyrazi zgodę na dostęp do wybranych typów dokumentacji oraz wskaże okres pochodzenia dokumentacji.</w:t>
      </w:r>
      <w:bookmarkStart w:name="_Toc17728783" w:id="205"/>
      <w:bookmarkEnd w:id="205"/>
    </w:p>
    <w:p w:rsidR="00B51B56" w:rsidP="00B51B56" w:rsidRDefault="00B51B56" w14:paraId="7D34F5C7" w14:textId="77777777">
      <w:pPr>
        <w:jc w:val="left"/>
        <w:rPr>
          <w:lang w:eastAsia="pl-PL"/>
        </w:rPr>
      </w:pPr>
      <w:bookmarkStart w:name="_Toc17728784" w:id="206"/>
      <w:bookmarkEnd w:id="206"/>
    </w:p>
    <w:p w:rsidR="00B51B56" w:rsidP="00B51B56" w:rsidRDefault="00B51B56" w14:paraId="5533B112" w14:textId="77777777">
      <w:pPr>
        <w:jc w:val="left"/>
        <w:rPr>
          <w:lang w:eastAsia="pl-PL"/>
        </w:rPr>
      </w:pPr>
      <w:r>
        <w:rPr>
          <w:lang w:eastAsia="pl-PL"/>
        </w:rPr>
        <w:t>Dodatkowo repozytorium konstruując żądanie weryfikacji, może wskazać typ dokumentu oraz okres pochodzenia dokumentacji, do których żądany jest dostęp. System P1 zwróci decyzję autoryzacyjną z uwzględnieniem tych atrybutów.</w:t>
      </w:r>
      <w:bookmarkStart w:name="_Toc17728785" w:id="207"/>
      <w:bookmarkEnd w:id="207"/>
    </w:p>
    <w:p w:rsidR="00B51B56" w:rsidP="00B51B56" w:rsidRDefault="00B51B56" w14:paraId="0B4020A7" w14:textId="77777777">
      <w:pPr>
        <w:jc w:val="left"/>
        <w:rPr>
          <w:lang w:eastAsia="pl-PL"/>
        </w:rPr>
      </w:pPr>
      <w:bookmarkStart w:name="_Toc17728786" w:id="208"/>
      <w:bookmarkEnd w:id="208"/>
    </w:p>
    <w:p w:rsidR="00B51B56" w:rsidP="00B51B56" w:rsidRDefault="006D0C3B" w14:paraId="58B7C972" w14:textId="6141A65C">
      <w:pPr>
        <w:jc w:val="left"/>
        <w:rPr>
          <w:lang w:eastAsia="pl-PL"/>
        </w:rPr>
      </w:pPr>
      <w:r>
        <w:rPr>
          <w:lang w:eastAsia="pl-PL"/>
        </w:rPr>
        <w:t xml:space="preserve">Wartość typu dokumentu musi być zgodna ze słownikiem opisanym w rozdziale </w:t>
      </w:r>
      <w:r w:rsidR="00287A5F">
        <w:rPr>
          <w:lang w:eastAsia="pl-PL"/>
        </w:rPr>
        <w:t>„</w:t>
      </w:r>
      <w:r w:rsidRPr="00B42FB9" w:rsidR="00287A5F">
        <w:rPr>
          <w:i/>
          <w:lang w:eastAsia="pl-PL"/>
        </w:rPr>
        <w:fldChar w:fldCharType="begin"/>
      </w:r>
      <w:r w:rsidRPr="00B42FB9" w:rsidR="00287A5F">
        <w:rPr>
          <w:i/>
          <w:lang w:eastAsia="pl-PL"/>
        </w:rPr>
        <w:instrText xml:space="preserve"> REF _Ref17634544 \h </w:instrText>
      </w:r>
      <w:r w:rsidR="00287A5F">
        <w:rPr>
          <w:i/>
          <w:lang w:eastAsia="pl-PL"/>
        </w:rPr>
        <w:instrText xml:space="preserve"> \* MERGEFORMAT </w:instrText>
      </w:r>
      <w:r w:rsidRPr="00B42FB9" w:rsidR="00287A5F">
        <w:rPr>
          <w:i/>
          <w:lang w:eastAsia="pl-PL"/>
        </w:rPr>
      </w:r>
      <w:r w:rsidRPr="00B42FB9" w:rsidR="00287A5F">
        <w:rPr>
          <w:i/>
          <w:lang w:eastAsia="pl-PL"/>
        </w:rPr>
        <w:fldChar w:fldCharType="separate"/>
      </w:r>
      <w:r w:rsidRPr="00B42FB9" w:rsidR="00287A5F">
        <w:rPr>
          <w:i/>
        </w:rPr>
        <w:t>Typy dokumentów medycznych stosowane na potrzeby ich indeksowania w P1</w:t>
      </w:r>
      <w:r w:rsidRPr="00B42FB9" w:rsidR="00287A5F">
        <w:rPr>
          <w:i/>
          <w:lang w:eastAsia="pl-PL"/>
        </w:rPr>
        <w:fldChar w:fldCharType="end"/>
      </w:r>
      <w:r w:rsidR="00287A5F">
        <w:rPr>
          <w:i/>
          <w:lang w:eastAsia="pl-PL"/>
        </w:rPr>
        <w:t>”</w:t>
      </w:r>
      <w:r w:rsidR="00287A5F">
        <w:rPr>
          <w:lang w:eastAsia="pl-PL"/>
        </w:rPr>
        <w:t>.</w:t>
      </w:r>
      <w:r>
        <w:rPr>
          <w:lang w:eastAsia="pl-PL"/>
        </w:rPr>
        <w:t xml:space="preserve"> </w:t>
      </w:r>
      <w:r w:rsidR="00B51B56">
        <w:rPr>
          <w:lang w:eastAsia="pl-PL"/>
        </w:rPr>
        <w:t xml:space="preserve">Typ dokumentu jest wskazywany w żądaniu oraz odpowiedzi przy pomocy atrybutu: </w:t>
      </w:r>
      <w:bookmarkStart w:name="_Toc17728787" w:id="209"/>
      <w:bookmarkEnd w:id="209"/>
    </w:p>
    <w:p w:rsidR="00B51B56" w:rsidP="00B51B56" w:rsidRDefault="00B51B56" w14:paraId="451398A8" w14:textId="77777777">
      <w:pPr>
        <w:jc w:val="left"/>
        <w:rPr>
          <w:lang w:eastAsia="pl-PL"/>
        </w:rPr>
      </w:pPr>
      <w:r w:rsidRPr="00397603">
        <w:rPr>
          <w:i/>
          <w:lang w:eastAsia="pl-PL"/>
        </w:rPr>
        <w:t>urn:csioz:p1:autoryzacja:typDokumentu</w:t>
      </w:r>
      <w:r>
        <w:rPr>
          <w:lang w:eastAsia="pl-PL"/>
        </w:rPr>
        <w:t>.</w:t>
      </w:r>
      <w:bookmarkStart w:name="_Toc17728788" w:id="210"/>
      <w:bookmarkEnd w:id="210"/>
    </w:p>
    <w:p w:rsidR="00B51B56" w:rsidP="00B51B56" w:rsidRDefault="00B51B56" w14:paraId="4C620A56" w14:textId="77777777">
      <w:pPr>
        <w:jc w:val="left"/>
        <w:rPr>
          <w:lang w:eastAsia="pl-PL"/>
        </w:rPr>
      </w:pPr>
      <w:r>
        <w:rPr>
          <w:lang w:eastAsia="pl-PL"/>
        </w:rPr>
        <w:t xml:space="preserve">Okres pochodzenia dokumentacji jest wskazywany w żądaniu oraz odpowiedzi przy pomocy atrybutów: </w:t>
      </w:r>
      <w:bookmarkStart w:name="_Toc17728789" w:id="211"/>
      <w:bookmarkEnd w:id="211"/>
    </w:p>
    <w:p w:rsidR="00B51B56" w:rsidP="00B51B56" w:rsidRDefault="00B51B56" w14:paraId="7F78B2E8" w14:textId="77777777">
      <w:pPr>
        <w:jc w:val="left"/>
        <w:rPr>
          <w:lang w:eastAsia="pl-PL"/>
        </w:rPr>
      </w:pPr>
      <w:r w:rsidRPr="00397603">
        <w:rPr>
          <w:i/>
          <w:lang w:eastAsia="pl-PL"/>
        </w:rPr>
        <w:t>urn:csioz:p1:autoryzacja:dataWystawieniaOd</w:t>
      </w:r>
      <w:r>
        <w:rPr>
          <w:lang w:eastAsia="pl-PL"/>
        </w:rPr>
        <w:t xml:space="preserve"> </w:t>
      </w:r>
      <w:bookmarkStart w:name="_Toc17728790" w:id="212"/>
      <w:bookmarkEnd w:id="212"/>
    </w:p>
    <w:p w:rsidRPr="005C4161" w:rsidR="00B51B56" w:rsidP="001B633D" w:rsidRDefault="00B51B56" w14:paraId="3BAE552D" w14:textId="77777777">
      <w:pPr>
        <w:rPr>
          <w:highlight w:val="yellow"/>
        </w:rPr>
      </w:pPr>
      <w:r w:rsidRPr="6C7700BB">
        <w:rPr>
          <w:i/>
          <w:iCs/>
          <w:lang w:eastAsia="pl-PL"/>
        </w:rPr>
        <w:t>urn:csioz:p1:autoryzacja:dataWystawieniaDo</w:t>
      </w:r>
      <w:bookmarkStart w:name="_Toc17728791" w:id="213"/>
      <w:bookmarkEnd w:id="213"/>
    </w:p>
    <w:p w:rsidRPr="00591987" w:rsidR="003D0B3B" w:rsidP="6C7700BB" w:rsidRDefault="728112CE" w14:paraId="3E2B5D07" w14:textId="7FF40047">
      <w:pPr>
        <w:pStyle w:val="Heading2"/>
      </w:pPr>
      <w:bookmarkStart w:name="_Toc87265164" w:id="214"/>
      <w:r w:rsidRPr="0B6076D4">
        <w:rPr>
          <w:rFonts w:eastAsia="Arial"/>
        </w:rPr>
        <w:t>Hurtowa zmiana statusu dokumentów</w:t>
      </w:r>
      <w:bookmarkEnd w:id="214"/>
    </w:p>
    <w:p w:rsidRPr="00591987" w:rsidR="003D0B3B" w:rsidP="6C7700BB" w:rsidRDefault="728112CE" w14:paraId="77DFD928" w14:textId="29F0EFFE">
      <w:pPr>
        <w:pStyle w:val="Heading3"/>
      </w:pPr>
      <w:bookmarkStart w:name="_Toc87265165" w:id="215"/>
      <w:r w:rsidRPr="0B6076D4">
        <w:rPr>
          <w:rFonts w:eastAsia="Arial"/>
        </w:rPr>
        <w:t>Przeznaczenie</w:t>
      </w:r>
      <w:bookmarkEnd w:id="215"/>
    </w:p>
    <w:p w:rsidRPr="00591987" w:rsidR="003D0B3B" w:rsidP="6C7700BB" w:rsidRDefault="728112CE" w14:paraId="50BD6253" w14:textId="0C811481">
      <w:r w:rsidRPr="0B6076D4">
        <w:rPr>
          <w:rFonts w:eastAsia="Arial"/>
        </w:rPr>
        <w:t xml:space="preserve">Komponent umożliwia: </w:t>
      </w:r>
    </w:p>
    <w:p w:rsidRPr="00591987" w:rsidR="003D0B3B" w:rsidP="0B6076D4" w:rsidRDefault="728112CE" w14:paraId="590FBFD7" w14:textId="451F7C4D">
      <w:pPr>
        <w:pStyle w:val="ListParagraph"/>
        <w:numPr>
          <w:ilvl w:val="0"/>
          <w:numId w:val="3"/>
        </w:numPr>
        <w:jc w:val="left"/>
        <w:rPr>
          <w:rFonts w:ascii="Arial" w:hAnsi="Arial" w:eastAsia="Arial" w:cs="Arial"/>
        </w:rPr>
      </w:pPr>
      <w:r w:rsidRPr="0B6076D4">
        <w:rPr>
          <w:rFonts w:ascii="Arial" w:hAnsi="Arial" w:eastAsia="Arial" w:cs="Arial"/>
        </w:rPr>
        <w:t>rejestrowanie zadań hurtowej zmiany statusu dostępności dokumentów,</w:t>
      </w:r>
    </w:p>
    <w:p w:rsidRPr="00591987" w:rsidR="003D0B3B" w:rsidP="0B6076D4" w:rsidRDefault="728112CE" w14:paraId="01E40A76" w14:textId="704D6A8C">
      <w:pPr>
        <w:pStyle w:val="ListParagraph"/>
        <w:numPr>
          <w:ilvl w:val="0"/>
          <w:numId w:val="3"/>
        </w:numPr>
        <w:jc w:val="left"/>
        <w:rPr>
          <w:rFonts w:ascii="Arial" w:hAnsi="Arial" w:eastAsia="Arial" w:cs="Arial"/>
        </w:rPr>
      </w:pPr>
      <w:r w:rsidRPr="0B6076D4">
        <w:rPr>
          <w:rFonts w:ascii="Arial" w:hAnsi="Arial" w:eastAsia="Arial" w:cs="Arial"/>
        </w:rPr>
        <w:t>pobieranie danych raportów po przetworzeniu zadania hurtowej zmiany statusu dostępności dokumentów.</w:t>
      </w:r>
    </w:p>
    <w:p w:rsidRPr="00591987" w:rsidR="003D0B3B" w:rsidP="6C7700BB" w:rsidRDefault="728112CE" w14:paraId="1E0EA1D0" w14:textId="1CAA310F">
      <w:r w:rsidRPr="0B6076D4">
        <w:rPr>
          <w:rFonts w:eastAsia="Arial"/>
        </w:rPr>
        <w:t xml:space="preserve"> </w:t>
      </w:r>
    </w:p>
    <w:p w:rsidRPr="00591987" w:rsidR="003D0B3B" w:rsidP="6C7700BB" w:rsidRDefault="728112CE" w14:paraId="7CDE1CF1" w14:textId="0FF4E7D2">
      <w:pPr>
        <w:pStyle w:val="Heading3"/>
      </w:pPr>
      <w:bookmarkStart w:name="_Toc87265166" w:id="216"/>
      <w:r w:rsidRPr="0B6076D4">
        <w:rPr>
          <w:rFonts w:eastAsia="Arial"/>
        </w:rPr>
        <w:t>Rejestracja zadania hurtowej zmiany statusu dostępności dokumentów</w:t>
      </w:r>
      <w:bookmarkEnd w:id="216"/>
    </w:p>
    <w:p w:rsidRPr="00591987" w:rsidR="003D0B3B" w:rsidP="6C7700BB" w:rsidRDefault="728112CE" w14:paraId="65DDFE81" w14:textId="5BADD3B5">
      <w:r w:rsidRPr="0B6076D4">
        <w:rPr>
          <w:rFonts w:eastAsia="Arial"/>
        </w:rPr>
        <w:t xml:space="preserve">System P1 udostępnia usługę </w:t>
      </w:r>
      <w:r w:rsidR="0092488D">
        <w:rPr>
          <w:rFonts w:eastAsia="Arial"/>
          <w:i/>
          <w:iCs/>
        </w:rPr>
        <w:t>RegisterTask</w:t>
      </w:r>
      <w:r w:rsidRPr="0B6076D4">
        <w:rPr>
          <w:rFonts w:eastAsia="Arial"/>
        </w:rPr>
        <w:t xml:space="preserve"> umożliwiającą zarejestrowanie przez system podmiotu leczniczego danych identyfikatorów dokumentów wraz z wskazaniem docelowego statusu dostępności dokumentu. </w:t>
      </w:r>
    </w:p>
    <w:p w:rsidR="003D0B3B" w:rsidP="6C7700BB" w:rsidRDefault="728112CE" w14:paraId="6B9CB90C" w14:textId="003DD15F">
      <w:pPr>
        <w:rPr>
          <w:rFonts w:eastAsia="Arial"/>
        </w:rPr>
      </w:pPr>
      <w:r w:rsidRPr="0B6076D4">
        <w:rPr>
          <w:rFonts w:eastAsia="Arial"/>
        </w:rPr>
        <w:t>W celu zarejestrowania zadania hurtowej zamiany statusu dostępności, system podmiotu leczniczego musi wysłać żądanie do systemu P1, które będzie zawierało:</w:t>
      </w:r>
    </w:p>
    <w:tbl>
      <w:tblPr>
        <w:tblStyle w:val="TableGrid"/>
        <w:tblW w:w="10915" w:type="dxa"/>
        <w:tblInd w:w="-714" w:type="dxa"/>
        <w:tblLayout w:type="fixed"/>
        <w:tblLook w:val="04A0" w:firstRow="1" w:lastRow="0" w:firstColumn="1" w:lastColumn="0" w:noHBand="0" w:noVBand="1"/>
      </w:tblPr>
      <w:tblGrid>
        <w:gridCol w:w="1991"/>
        <w:gridCol w:w="5522"/>
        <w:gridCol w:w="3402"/>
      </w:tblGrid>
      <w:tr w:rsidR="0092488D" w:rsidTr="004D5C70" w14:paraId="77238FBD" w14:textId="77777777">
        <w:tc>
          <w:tcPr>
            <w:tcW w:w="1991" w:type="dxa"/>
          </w:tcPr>
          <w:p w:rsidRPr="0092488D" w:rsidR="0092488D" w:rsidP="004D5C70" w:rsidRDefault="0092488D" w14:paraId="268B5C41" w14:textId="2843BAA4">
            <w:pPr>
              <w:jc w:val="left"/>
              <w:rPr>
                <w:b/>
              </w:rPr>
            </w:pPr>
            <w:r w:rsidRPr="0092488D">
              <w:rPr>
                <w:b/>
              </w:rPr>
              <w:t>Nazwa atrybutu</w:t>
            </w:r>
          </w:p>
        </w:tc>
        <w:tc>
          <w:tcPr>
            <w:tcW w:w="5522" w:type="dxa"/>
          </w:tcPr>
          <w:p w:rsidRPr="0092488D" w:rsidR="0092488D" w:rsidP="004D5C70" w:rsidRDefault="0092488D" w14:paraId="4B5EF118" w14:textId="615F0EEA">
            <w:pPr>
              <w:jc w:val="left"/>
              <w:rPr>
                <w:b/>
              </w:rPr>
            </w:pPr>
            <w:r w:rsidRPr="0092488D">
              <w:rPr>
                <w:b/>
              </w:rPr>
              <w:t>Atrybut lub element podrzędny</w:t>
            </w:r>
          </w:p>
        </w:tc>
        <w:tc>
          <w:tcPr>
            <w:tcW w:w="3402" w:type="dxa"/>
          </w:tcPr>
          <w:p w:rsidRPr="0092488D" w:rsidR="0092488D" w:rsidP="004D5C70" w:rsidRDefault="0092488D" w14:paraId="14540A80" w14:textId="4CADA7A8">
            <w:pPr>
              <w:jc w:val="left"/>
              <w:rPr>
                <w:b/>
              </w:rPr>
            </w:pPr>
            <w:r w:rsidRPr="0092488D">
              <w:rPr>
                <w:b/>
              </w:rPr>
              <w:t>Dodatkowe wyjaśnienia, ograniczenia i zależności</w:t>
            </w:r>
          </w:p>
        </w:tc>
      </w:tr>
      <w:tr w:rsidR="0092488D" w:rsidTr="004D5C70" w14:paraId="199722A0" w14:textId="77777777">
        <w:tc>
          <w:tcPr>
            <w:tcW w:w="1991" w:type="dxa"/>
          </w:tcPr>
          <w:p w:rsidRPr="004D5C70" w:rsidR="0092488D" w:rsidP="004D5C70" w:rsidRDefault="0092488D" w14:paraId="2A4E2B31" w14:textId="7E1D52D5">
            <w:pPr>
              <w:jc w:val="left"/>
              <w:rPr>
                <w:sz w:val="20"/>
                <w:szCs w:val="20"/>
              </w:rPr>
            </w:pPr>
            <w:r w:rsidRPr="004D5C70">
              <w:rPr>
                <w:sz w:val="20"/>
                <w:szCs w:val="20"/>
              </w:rPr>
              <w:t>Identyfikator zadania</w:t>
            </w:r>
          </w:p>
        </w:tc>
        <w:tc>
          <w:tcPr>
            <w:tcW w:w="5522" w:type="dxa"/>
          </w:tcPr>
          <w:p w:rsidRPr="004D5C70" w:rsidR="0092488D" w:rsidP="004D5C70" w:rsidRDefault="0092488D" w14:paraId="13DBAF13" w14:textId="0B91CA13">
            <w:pPr>
              <w:jc w:val="left"/>
              <w:rPr>
                <w:sz w:val="20"/>
                <w:szCs w:val="20"/>
              </w:rPr>
            </w:pPr>
            <w:r w:rsidRPr="004D5C70">
              <w:rPr>
                <w:sz w:val="20"/>
                <w:szCs w:val="20"/>
              </w:rPr>
              <w:t>//RegistryPackage/@id</w:t>
            </w:r>
          </w:p>
        </w:tc>
        <w:tc>
          <w:tcPr>
            <w:tcW w:w="3402" w:type="dxa"/>
          </w:tcPr>
          <w:p w:rsidRPr="004D5C70" w:rsidR="0092488D" w:rsidP="004D5C70" w:rsidRDefault="0092488D" w14:paraId="6DD82F2F" w14:textId="65F11F98">
            <w:pPr>
              <w:jc w:val="left"/>
              <w:rPr>
                <w:sz w:val="20"/>
                <w:szCs w:val="20"/>
              </w:rPr>
            </w:pPr>
            <w:r w:rsidRPr="004D5C70">
              <w:rPr>
                <w:sz w:val="20"/>
                <w:szCs w:val="20"/>
              </w:rPr>
              <w:t>Identyfikator typu UUID nadawany przez system zewnętrzny.</w:t>
            </w:r>
          </w:p>
        </w:tc>
      </w:tr>
      <w:tr w:rsidR="0092488D" w:rsidTr="004D5C70" w14:paraId="69FFB357" w14:textId="77777777">
        <w:tc>
          <w:tcPr>
            <w:tcW w:w="1991" w:type="dxa"/>
          </w:tcPr>
          <w:p w:rsidRPr="004D5C70" w:rsidR="0092488D" w:rsidP="004D5C70" w:rsidRDefault="004D5C70" w14:paraId="5618140A" w14:textId="4CC834A8">
            <w:pPr>
              <w:jc w:val="left"/>
              <w:rPr>
                <w:sz w:val="20"/>
                <w:szCs w:val="20"/>
              </w:rPr>
            </w:pPr>
            <w:r w:rsidRPr="004D5C70">
              <w:rPr>
                <w:rFonts w:eastAsia="Arial"/>
                <w:sz w:val="20"/>
                <w:szCs w:val="20"/>
              </w:rPr>
              <w:t>Identyfikator podmiotu rejestrującego zadanie</w:t>
            </w:r>
          </w:p>
        </w:tc>
        <w:tc>
          <w:tcPr>
            <w:tcW w:w="5522" w:type="dxa"/>
          </w:tcPr>
          <w:p w:rsidRPr="004D5C70" w:rsidR="0092488D" w:rsidP="004D5C70" w:rsidRDefault="004D5C70" w14:paraId="74C59B25" w14:textId="70EAA15B">
            <w:pPr>
              <w:jc w:val="left"/>
              <w:rPr>
                <w:sz w:val="20"/>
                <w:szCs w:val="20"/>
              </w:rPr>
            </w:pPr>
            <w:r w:rsidRPr="004D5C70">
              <w:rPr>
                <w:sz w:val="20"/>
                <w:szCs w:val="20"/>
              </w:rPr>
              <w:t>//RegistryPackage/Slot[@name=„urn:extpl:SlotName:authorInstitution”]</w:t>
            </w:r>
          </w:p>
        </w:tc>
        <w:tc>
          <w:tcPr>
            <w:tcW w:w="3402" w:type="dxa"/>
          </w:tcPr>
          <w:p w:rsidRPr="004D5C70" w:rsidR="0092488D" w:rsidP="004D5C70" w:rsidRDefault="004D5C70" w14:paraId="5BDDE0A3" w14:textId="53286368">
            <w:pPr>
              <w:jc w:val="left"/>
              <w:rPr>
                <w:sz w:val="20"/>
                <w:szCs w:val="20"/>
              </w:rPr>
            </w:pPr>
            <w:r w:rsidRPr="004D5C70">
              <w:rPr>
                <w:sz w:val="20"/>
                <w:szCs w:val="20"/>
              </w:rPr>
              <w:t>Identyfikator w formacie XON, zawiera nazwę i oficjalny identyfikator instytucji, np.: "Nazwa instytucji^^^^^&amp;1.2.616.1.999999.2.2&amp;ISO^^^^12345672347</w:t>
            </w:r>
          </w:p>
        </w:tc>
      </w:tr>
      <w:tr w:rsidR="0092488D" w:rsidTr="004D5C70" w14:paraId="7E0C4BA4" w14:textId="77777777">
        <w:tc>
          <w:tcPr>
            <w:tcW w:w="1991" w:type="dxa"/>
          </w:tcPr>
          <w:p w:rsidRPr="004D5C70" w:rsidR="0092488D" w:rsidP="004D5C70" w:rsidRDefault="004D5C70" w14:paraId="1190008D" w14:textId="1EC68545">
            <w:pPr>
              <w:jc w:val="left"/>
              <w:rPr>
                <w:sz w:val="20"/>
                <w:szCs w:val="20"/>
              </w:rPr>
            </w:pPr>
            <w:r w:rsidRPr="004D5C70">
              <w:rPr>
                <w:sz w:val="20"/>
                <w:szCs w:val="20"/>
              </w:rPr>
              <w:t>Identyfikator użytkownika rejestrującego zadanie</w:t>
            </w:r>
          </w:p>
        </w:tc>
        <w:tc>
          <w:tcPr>
            <w:tcW w:w="5522" w:type="dxa"/>
          </w:tcPr>
          <w:p w:rsidRPr="004D5C70" w:rsidR="0092488D" w:rsidP="004D5C70" w:rsidRDefault="004D5C70" w14:paraId="5C71E2EF" w14:textId="40344223">
            <w:pPr>
              <w:jc w:val="left"/>
              <w:rPr>
                <w:sz w:val="20"/>
                <w:szCs w:val="20"/>
              </w:rPr>
            </w:pPr>
            <w:r w:rsidRPr="004D5C70">
              <w:rPr>
                <w:sz w:val="20"/>
                <w:szCs w:val="20"/>
              </w:rPr>
              <w:t>//RegistryPackage/Slot[@name=„urn:extpl:SlotName:authorPerson”]</w:t>
            </w:r>
          </w:p>
        </w:tc>
        <w:tc>
          <w:tcPr>
            <w:tcW w:w="3402" w:type="dxa"/>
          </w:tcPr>
          <w:p w:rsidRPr="004D5C70" w:rsidR="004D5C70" w:rsidP="004D5C70" w:rsidRDefault="004D5C70" w14:paraId="671E5EC9" w14:textId="254C87BC">
            <w:pPr>
              <w:jc w:val="left"/>
              <w:rPr>
                <w:sz w:val="20"/>
                <w:szCs w:val="20"/>
              </w:rPr>
            </w:pPr>
            <w:r w:rsidRPr="004D5C70">
              <w:rPr>
                <w:sz w:val="20"/>
                <w:szCs w:val="20"/>
              </w:rPr>
              <w:t>Identyfikator w formacie XCN, np.:</w:t>
            </w:r>
          </w:p>
          <w:p w:rsidRPr="004D5C70" w:rsidR="0092488D" w:rsidP="004D5C70" w:rsidRDefault="004D5C70" w14:paraId="181BD021" w14:textId="215F1246">
            <w:pPr>
              <w:jc w:val="left"/>
              <w:rPr>
                <w:sz w:val="20"/>
                <w:szCs w:val="20"/>
              </w:rPr>
            </w:pPr>
            <w:r w:rsidRPr="004D5C70">
              <w:rPr>
                <w:sz w:val="20"/>
                <w:szCs w:val="20"/>
              </w:rPr>
              <w:t>"1239843</w:t>
            </w:r>
            <w:r>
              <w:rPr>
                <w:sz w:val="20"/>
                <w:szCs w:val="20"/>
              </w:rPr>
              <w:t>34^Kowalski^Jan^^^Lek. med.^^^&amp;</w:t>
            </w:r>
            <w:r w:rsidRPr="004D5C70">
              <w:rPr>
                <w:sz w:val="20"/>
                <w:szCs w:val="20"/>
              </w:rPr>
              <w:t>2.16.840.1.113883.3.4424.1.6.2&amp;ISO"</w:t>
            </w:r>
          </w:p>
        </w:tc>
      </w:tr>
      <w:tr w:rsidR="0092488D" w:rsidTr="004D5C70" w14:paraId="0AB4AEDC" w14:textId="77777777">
        <w:tc>
          <w:tcPr>
            <w:tcW w:w="1991" w:type="dxa"/>
          </w:tcPr>
          <w:p w:rsidRPr="004D5C70" w:rsidR="0092488D" w:rsidP="004D5C70" w:rsidRDefault="004D5C70" w14:paraId="38BEC19F" w14:textId="600CA96E">
            <w:pPr>
              <w:jc w:val="left"/>
              <w:rPr>
                <w:sz w:val="20"/>
                <w:szCs w:val="20"/>
              </w:rPr>
            </w:pPr>
            <w:r>
              <w:rPr>
                <w:sz w:val="20"/>
                <w:szCs w:val="20"/>
              </w:rPr>
              <w:t xml:space="preserve">Identyfikator dokumentu, dla którego ma zostać zmieniony status </w:t>
            </w:r>
          </w:p>
        </w:tc>
        <w:tc>
          <w:tcPr>
            <w:tcW w:w="5522" w:type="dxa"/>
          </w:tcPr>
          <w:p w:rsidRPr="004D5C70" w:rsidR="0092488D" w:rsidP="004D5C70" w:rsidRDefault="004D5C70" w14:paraId="0916D219" w14:textId="0BDF3A44">
            <w:pPr>
              <w:jc w:val="left"/>
              <w:rPr>
                <w:sz w:val="20"/>
                <w:szCs w:val="20"/>
              </w:rPr>
            </w:pPr>
            <w:r w:rsidRPr="004D5C70">
              <w:rPr>
                <w:sz w:val="20"/>
                <w:szCs w:val="20"/>
              </w:rPr>
              <w:t>//RegistryPackage/Classification[@classificationScheme=„urn:extpl:ClassificationScheme:UpdateDocumentAvailability”]/Slot[@name=„XDSDocumentEntry.uniqueId”]</w:t>
            </w:r>
          </w:p>
        </w:tc>
        <w:tc>
          <w:tcPr>
            <w:tcW w:w="3402" w:type="dxa"/>
          </w:tcPr>
          <w:p w:rsidRPr="004D5C70" w:rsidR="0092488D" w:rsidP="004D5C70" w:rsidRDefault="004D5C70" w14:paraId="4B86BAAF" w14:textId="56C040FB">
            <w:pPr>
              <w:jc w:val="left"/>
              <w:rPr>
                <w:sz w:val="20"/>
                <w:szCs w:val="20"/>
              </w:rPr>
            </w:pPr>
            <w:r>
              <w:rPr>
                <w:sz w:val="20"/>
                <w:szCs w:val="20"/>
              </w:rPr>
              <w:t>Każdy dokument dla którego ma zostać zmieniony status jest przekazywany jako osobny element Classification.</w:t>
            </w:r>
          </w:p>
        </w:tc>
      </w:tr>
      <w:tr w:rsidR="0092488D" w:rsidTr="004D5C70" w14:paraId="21C700BC" w14:textId="77777777">
        <w:tc>
          <w:tcPr>
            <w:tcW w:w="1991" w:type="dxa"/>
          </w:tcPr>
          <w:p w:rsidRPr="004D5C70" w:rsidR="0092488D" w:rsidP="004D5C70" w:rsidRDefault="004D5C70" w14:paraId="50A4D4E2" w14:textId="11F97D99">
            <w:pPr>
              <w:jc w:val="left"/>
              <w:rPr>
                <w:sz w:val="20"/>
                <w:szCs w:val="20"/>
              </w:rPr>
            </w:pPr>
            <w:r>
              <w:rPr>
                <w:sz w:val="20"/>
                <w:szCs w:val="20"/>
              </w:rPr>
              <w:t>Nowa wartość statusu dostępności dokumentu</w:t>
            </w:r>
          </w:p>
        </w:tc>
        <w:tc>
          <w:tcPr>
            <w:tcW w:w="5522" w:type="dxa"/>
          </w:tcPr>
          <w:p w:rsidRPr="004D5C70" w:rsidR="0092488D" w:rsidP="004D5C70" w:rsidRDefault="004D5C70" w14:paraId="5E87CD53" w14:textId="44CF02EC">
            <w:pPr>
              <w:jc w:val="left"/>
              <w:rPr>
                <w:sz w:val="20"/>
                <w:szCs w:val="20"/>
              </w:rPr>
            </w:pPr>
            <w:r w:rsidRPr="004D5C70">
              <w:rPr>
                <w:sz w:val="20"/>
                <w:szCs w:val="20"/>
              </w:rPr>
              <w:t>//RegistryPackage/Classification[@classificationScheme=„urn:extpl:ClassificationScheme:UpdateDocumentAvailability”]/Slot[@name=„documentAvailability”]</w:t>
            </w:r>
          </w:p>
        </w:tc>
        <w:tc>
          <w:tcPr>
            <w:tcW w:w="3402" w:type="dxa"/>
          </w:tcPr>
          <w:p w:rsidRPr="004D5C70" w:rsidR="0092488D" w:rsidP="004D5C70" w:rsidRDefault="004D5C70" w14:paraId="1ADCC039" w14:textId="566AEB84">
            <w:pPr>
              <w:jc w:val="left"/>
              <w:rPr>
                <w:sz w:val="20"/>
                <w:szCs w:val="20"/>
              </w:rPr>
            </w:pPr>
            <w:r>
              <w:rPr>
                <w:sz w:val="20"/>
                <w:szCs w:val="20"/>
              </w:rPr>
              <w:t>Każdy dokument dla którego ma zostać zmieniony status jest przekazywany jako osobny element Classification.</w:t>
            </w:r>
          </w:p>
        </w:tc>
      </w:tr>
    </w:tbl>
    <w:p w:rsidRPr="00591987" w:rsidR="0092488D" w:rsidP="6C7700BB" w:rsidRDefault="0092488D" w14:paraId="5E95D558" w14:textId="77777777"/>
    <w:p w:rsidRPr="00591987" w:rsidR="003D0B3B" w:rsidP="6C7700BB" w:rsidRDefault="728112CE" w14:paraId="309AFDAC" w14:textId="22665065">
      <w:r w:rsidRPr="0B6076D4">
        <w:rPr>
          <w:rFonts w:eastAsia="Arial"/>
        </w:rPr>
        <w:t xml:space="preserve">W odpowiedzi System P1 przekaże unikalny identyfikator zadania. </w:t>
      </w:r>
    </w:p>
    <w:p w:rsidR="00880139" w:rsidP="00880139" w:rsidRDefault="00880139" w14:paraId="11FE3BD6" w14:textId="18487C2D">
      <w:pPr>
        <w:pStyle w:val="Heading4"/>
      </w:pPr>
      <w:r>
        <w:t xml:space="preserve">Ograniczenie liczby pozycji </w:t>
      </w:r>
      <w:r w:rsidR="00254CE8">
        <w:t>podanych w żądaniu</w:t>
      </w:r>
    </w:p>
    <w:p w:rsidR="00880139" w:rsidP="00880139" w:rsidRDefault="00880139" w14:paraId="26A2B26C" w14:textId="77777777">
      <w:r>
        <w:t>Podczas rejestracji zadania hurtowej zmiany statusu dostępności, żądanie jest weryfikowane przez rejestr pod kątem maksymalnej dopuszczalnej liczby pozycji.</w:t>
      </w:r>
    </w:p>
    <w:p w:rsidRPr="00880139" w:rsidR="00880139" w:rsidP="00880139" w:rsidRDefault="00880139" w14:paraId="7806BE13" w14:textId="4C868B78">
      <w:r>
        <w:t xml:space="preserve">Domyślnie dopuszcza się przesłanie maksymalnie 100 pozycji w jednym żądaniu.  </w:t>
      </w:r>
    </w:p>
    <w:p w:rsidRPr="00591987" w:rsidR="003D0B3B" w:rsidP="6C7700BB" w:rsidRDefault="728112CE" w14:paraId="34BA85DA" w14:textId="4036D10A">
      <w:pPr>
        <w:pStyle w:val="Heading3"/>
      </w:pPr>
      <w:bookmarkStart w:name="_Toc87265167" w:id="217"/>
      <w:r w:rsidRPr="0B6076D4">
        <w:rPr>
          <w:rFonts w:eastAsia="Arial"/>
        </w:rPr>
        <w:t>Pobranie raportu dla hurtowej zmiany statusu dostępności</w:t>
      </w:r>
      <w:bookmarkEnd w:id="217"/>
    </w:p>
    <w:p w:rsidRPr="00591987" w:rsidR="003D0B3B" w:rsidP="6C7700BB" w:rsidRDefault="728112CE" w14:paraId="08E16F65" w14:textId="53989BCB">
      <w:r w:rsidRPr="0B6076D4">
        <w:rPr>
          <w:rFonts w:eastAsia="Arial"/>
        </w:rPr>
        <w:t xml:space="preserve">System P1 udostępnia usługę </w:t>
      </w:r>
      <w:r w:rsidR="0092488D">
        <w:rPr>
          <w:rFonts w:eastAsia="Arial"/>
          <w:i/>
          <w:iCs/>
        </w:rPr>
        <w:t>RegistryStoredTaskQuery</w:t>
      </w:r>
      <w:r w:rsidRPr="0B6076D4">
        <w:rPr>
          <w:rFonts w:eastAsia="Arial"/>
        </w:rPr>
        <w:t xml:space="preserve"> umożliwiającą pobranie raportu z przetworzenia zadania hurtowej zmiany statusu dostępności dokumentów. Usługa pozwoli zweryfikować poprawność realizacji zmiany statusu dostępności dokumentu dla każdego przekazanego w zadaniu identyfikatora dokumentu.</w:t>
      </w:r>
    </w:p>
    <w:p w:rsidRPr="00591987" w:rsidR="003D0B3B" w:rsidP="6C7700BB" w:rsidRDefault="728112CE" w14:paraId="70E5C00C" w14:textId="74A06001">
      <w:r w:rsidRPr="0B6076D4">
        <w:rPr>
          <w:rFonts w:eastAsia="Arial"/>
        </w:rPr>
        <w:t>W celu pobrania raportu, system podmiotu leczniczego musi wysłać żądanie do systemu P1, które będzie zawierało:</w:t>
      </w:r>
    </w:p>
    <w:p w:rsidRPr="00591987" w:rsidR="003D0B3B" w:rsidP="0B6076D4" w:rsidRDefault="728112CE" w14:paraId="510354BC" w14:textId="1014E580">
      <w:pPr>
        <w:pStyle w:val="ListParagraph"/>
        <w:numPr>
          <w:ilvl w:val="0"/>
          <w:numId w:val="3"/>
        </w:numPr>
        <w:jc w:val="left"/>
        <w:rPr>
          <w:rFonts w:ascii="Arial" w:hAnsi="Arial" w:eastAsia="Arial" w:cs="Arial"/>
        </w:rPr>
      </w:pPr>
      <w:r w:rsidRPr="0B6076D4">
        <w:rPr>
          <w:rFonts w:ascii="Arial" w:hAnsi="Arial" w:eastAsia="Arial" w:cs="Arial"/>
        </w:rPr>
        <w:t>unikalny identyfikator zadania hurtowej zamiany statusu dostępności</w:t>
      </w:r>
    </w:p>
    <w:p w:rsidR="00880139" w:rsidP="6C7700BB" w:rsidRDefault="728112CE" w14:paraId="755FC49B" w14:textId="4DAA0722">
      <w:pPr>
        <w:jc w:val="left"/>
        <w:rPr>
          <w:rFonts w:eastAsia="Arial"/>
        </w:rPr>
      </w:pPr>
      <w:r w:rsidRPr="0B6076D4">
        <w:rPr>
          <w:rFonts w:eastAsia="Arial"/>
        </w:rPr>
        <w:t>W odpowiedzi System P1 przekaże raport z informacją o sukcesie lub błędzie zmiany statusu dostępności dokumentów dla każdego przekazanego w zadaniu identyfikatora dokumentu.</w:t>
      </w:r>
      <w:r w:rsidR="00880139">
        <w:rPr>
          <w:rFonts w:eastAsia="Arial"/>
        </w:rPr>
        <w:t xml:space="preserve"> Odpowiedź będzie zawierała także</w:t>
      </w:r>
      <w:r w:rsidR="003E6487">
        <w:rPr>
          <w:rFonts w:eastAsia="Arial"/>
        </w:rPr>
        <w:t xml:space="preserve"> następujące informacje</w:t>
      </w:r>
      <w:r w:rsidR="00880139">
        <w:rPr>
          <w:rFonts w:eastAsia="Arial"/>
        </w:rPr>
        <w:t xml:space="preserve">: </w:t>
      </w:r>
    </w:p>
    <w:p w:rsidRPr="00254CE8" w:rsidR="00880139" w:rsidP="00880139" w:rsidRDefault="003E6487" w14:paraId="60498F41" w14:textId="5440EFE8">
      <w:pPr>
        <w:pStyle w:val="ListParagraph"/>
        <w:numPr>
          <w:ilvl w:val="0"/>
          <w:numId w:val="3"/>
        </w:numPr>
        <w:jc w:val="left"/>
        <w:rPr>
          <w:rFonts w:ascii="Arial" w:hAnsi="Arial" w:cs="Arial"/>
        </w:rPr>
      </w:pPr>
      <w:r>
        <w:rPr>
          <w:rFonts w:ascii="Arial" w:hAnsi="Arial" w:eastAsia="Arial" w:cs="Arial"/>
        </w:rPr>
        <w:t>data oraz czas</w:t>
      </w:r>
      <w:r w:rsidRPr="00254CE8" w:rsidR="00880139">
        <w:rPr>
          <w:rFonts w:ascii="Arial" w:hAnsi="Arial" w:eastAsia="Arial" w:cs="Arial"/>
        </w:rPr>
        <w:t xml:space="preserve"> rozpoczęcia przetwarzania zadania</w:t>
      </w:r>
      <w:r>
        <w:rPr>
          <w:rFonts w:ascii="Arial" w:hAnsi="Arial" w:eastAsia="Arial" w:cs="Arial"/>
        </w:rPr>
        <w:t xml:space="preserve"> wyrażony w milisekundach</w:t>
      </w:r>
      <w:r w:rsidRPr="00254CE8" w:rsidR="00880139">
        <w:rPr>
          <w:rFonts w:ascii="Arial" w:hAnsi="Arial" w:eastAsia="Arial" w:cs="Arial"/>
        </w:rPr>
        <w:t xml:space="preserve"> (element //RegistryPackage/Slot[@name=”urn:extpl:SlotName:TaskStartTime”]</w:t>
      </w:r>
    </w:p>
    <w:p w:rsidRPr="00254CE8" w:rsidR="003D0B3B" w:rsidP="00880139" w:rsidRDefault="001D6924" w14:paraId="069CE37F" w14:textId="019CE947">
      <w:pPr>
        <w:pStyle w:val="ListParagraph"/>
        <w:numPr>
          <w:ilvl w:val="0"/>
          <w:numId w:val="3"/>
        </w:numPr>
        <w:jc w:val="left"/>
        <w:rPr>
          <w:rFonts w:ascii="Arial" w:hAnsi="Arial" w:cs="Arial"/>
        </w:rPr>
      </w:pPr>
      <w:r>
        <w:rPr>
          <w:rFonts w:ascii="Arial" w:hAnsi="Arial" w:eastAsia="Arial" w:cs="Arial"/>
        </w:rPr>
        <w:t>data oraz czas</w:t>
      </w:r>
      <w:r w:rsidRPr="00254CE8" w:rsidR="00880139">
        <w:rPr>
          <w:rFonts w:ascii="Arial" w:hAnsi="Arial" w:eastAsia="Arial" w:cs="Arial"/>
        </w:rPr>
        <w:t xml:space="preserve"> zakończenia przetwarzania zadania</w:t>
      </w:r>
      <w:r>
        <w:rPr>
          <w:rFonts w:ascii="Arial" w:hAnsi="Arial" w:eastAsia="Arial" w:cs="Arial"/>
        </w:rPr>
        <w:t xml:space="preserve"> wyrażony w milisekundach</w:t>
      </w:r>
      <w:r w:rsidRPr="00254CE8" w:rsidR="00880139">
        <w:rPr>
          <w:rFonts w:ascii="Arial" w:hAnsi="Arial" w:eastAsia="Arial" w:cs="Arial"/>
        </w:rPr>
        <w:t xml:space="preserve"> (element //RegistryPackage/Slot[@name=”urn:extpl:SlotName:TaskStopTime”])</w:t>
      </w:r>
    </w:p>
    <w:p w:rsidRPr="00591987" w:rsidR="00880139" w:rsidP="00880139" w:rsidRDefault="00880139" w14:paraId="345B6570" w14:textId="77777777">
      <w:pPr>
        <w:jc w:val="left"/>
      </w:pPr>
    </w:p>
    <w:p w:rsidRPr="00591987" w:rsidR="003D0B3B" w:rsidP="6C7700BB" w:rsidRDefault="003D0B3B" w14:paraId="4DD19595" w14:textId="22117E91">
      <w:pPr>
        <w:jc w:val="left"/>
      </w:pPr>
    </w:p>
    <w:p w:rsidRPr="00E7346F" w:rsidR="003D0B3B" w:rsidP="00E7346F" w:rsidRDefault="003D0B3B" w14:paraId="1E0E993F" w14:textId="77777777">
      <w:pPr>
        <w:rPr>
          <w:lang w:eastAsia="pl-PL"/>
        </w:rPr>
      </w:pPr>
    </w:p>
    <w:p w:rsidR="00F647ED" w:rsidP="005371CE" w:rsidRDefault="00F647ED" w14:paraId="272F5018" w14:textId="1CF84134">
      <w:pPr>
        <w:pStyle w:val="Heading1"/>
        <w:numPr>
          <w:ilvl w:val="0"/>
          <w:numId w:val="5"/>
        </w:numPr>
        <w:spacing w:line="288" w:lineRule="auto"/>
      </w:pPr>
      <w:bookmarkStart w:name="_Toc87265168" w:id="218"/>
      <w:bookmarkStart w:name="_Toc17728793" w:id="219"/>
      <w:r>
        <w:t>Operacje dostępne tylko na środowisku INT</w:t>
      </w:r>
      <w:bookmarkEnd w:id="218"/>
    </w:p>
    <w:p w:rsidR="00F647ED" w:rsidP="00971B0A" w:rsidRDefault="12129C7B" w14:paraId="7AEA1B10" w14:textId="3B425CAB">
      <w:r>
        <w:t xml:space="preserve">Na potrzeby integratorów, którzy w początkowym okresie nie będą dysponowali repozytoriami zgodnymi z XDS.b, na środowisku integracyjnym uruchomiono symulator usług repozytorium. </w:t>
      </w:r>
    </w:p>
    <w:p w:rsidR="00F647ED" w:rsidP="00971B0A" w:rsidRDefault="12129C7B" w14:paraId="7BE9E43C" w14:textId="4FBC8CFE">
      <w:r>
        <w:t>Realizuje on dwie transakcje – ITI-41 oraz ITI-43 i jest zintegrowany z działającym na środowisku integracyjnym rejestrem XDS.b.</w:t>
      </w:r>
    </w:p>
    <w:p w:rsidR="00F647ED" w:rsidP="00F647ED" w:rsidRDefault="00F647ED" w14:paraId="28C1B454" w14:textId="04635311">
      <w:pPr>
        <w:spacing w:line="288" w:lineRule="auto"/>
      </w:pPr>
      <w:r>
        <w:t>Definicja interfejsu dla obu transakcji wraz z plikami XSD jest zawarta w załączniku Załącznik nr 2.</w:t>
      </w:r>
    </w:p>
    <w:p w:rsidRPr="00F36E1D" w:rsidR="00F647ED" w:rsidP="00971B0A" w:rsidRDefault="00F647ED" w14:paraId="0F79BF86" w14:textId="1EB40D47"/>
    <w:p w:rsidR="005371CE" w:rsidP="005371CE" w:rsidRDefault="12129C7B" w14:paraId="545DE97E" w14:textId="6EA76735">
      <w:pPr>
        <w:pStyle w:val="Heading1"/>
        <w:numPr>
          <w:ilvl w:val="0"/>
          <w:numId w:val="5"/>
        </w:numPr>
        <w:spacing w:line="288" w:lineRule="auto"/>
      </w:pPr>
      <w:bookmarkStart w:name="_Toc87265169" w:id="220"/>
      <w:r>
        <w:t>Wymiana EDM</w:t>
      </w:r>
      <w:bookmarkEnd w:id="220"/>
    </w:p>
    <w:p w:rsidR="00627F6A" w:rsidP="00BF3051" w:rsidRDefault="00627F6A" w14:paraId="73CBB899" w14:textId="77777777">
      <w:pPr>
        <w:pStyle w:val="Heading2"/>
      </w:pPr>
      <w:bookmarkStart w:name="_Toc87265170" w:id="221"/>
      <w:bookmarkStart w:name="_Toc17721412" w:id="222"/>
      <w:bookmarkStart w:name="_Toc17788263" w:id="223"/>
      <w:r>
        <w:t>Wymagania dla stron uczestniczących w wymianie</w:t>
      </w:r>
      <w:bookmarkEnd w:id="221"/>
    </w:p>
    <w:p w:rsidR="00B2276D" w:rsidP="00BF3051" w:rsidRDefault="00B2276D" w14:paraId="5CE89154" w14:textId="733072CD">
      <w:r>
        <w:t xml:space="preserve"> </w:t>
      </w:r>
      <w:r w:rsidR="00627F6A">
        <w:t>Systemy podmiotów leczniczych oraz repozytoria uczestniczące w wymianie EDM powinny:</w:t>
      </w:r>
    </w:p>
    <w:p w:rsidR="00627F6A" w:rsidP="06556A03" w:rsidRDefault="00627F6A" w14:paraId="24B1175D" w14:textId="77CAF609">
      <w:pPr>
        <w:pStyle w:val="ListParagraph"/>
        <w:numPr>
          <w:ilvl w:val="0"/>
          <w:numId w:val="50"/>
        </w:numPr>
        <w:rPr>
          <w:rFonts w:eastAsia="Calibri" w:cs="Calibri"/>
          <w:szCs w:val="22"/>
        </w:rPr>
      </w:pPr>
      <w:r>
        <w:t xml:space="preserve">Zabezpieczyć komunikację zgodnie wymaganiami przedstawionymi w rozdziale </w:t>
      </w:r>
      <w:r>
        <w:fldChar w:fldCharType="begin"/>
      </w:r>
      <w:r>
        <w:instrText xml:space="preserve"> REF _Ref18911745 \r \h </w:instrText>
      </w:r>
      <w:r>
        <w:fldChar w:fldCharType="separate"/>
      </w:r>
      <w:r w:rsidR="00323640">
        <w:t>13.3</w:t>
      </w:r>
      <w:r>
        <w:fldChar w:fldCharType="end"/>
      </w:r>
      <w:r w:rsidR="00E107C8">
        <w:t>.</w:t>
      </w:r>
    </w:p>
    <w:p w:rsidR="00627F6A" w:rsidP="00BF3051" w:rsidRDefault="00627F6A" w14:paraId="5623E448" w14:textId="0BE88248">
      <w:pPr>
        <w:pStyle w:val="ListParagraph"/>
        <w:numPr>
          <w:ilvl w:val="0"/>
          <w:numId w:val="50"/>
        </w:numPr>
      </w:pPr>
      <w:r>
        <w:t xml:space="preserve">Realizować proces wymiany EDM zgodnie ze scenariuszem przedstawionym w rozdziale </w:t>
      </w:r>
      <w:r>
        <w:fldChar w:fldCharType="begin"/>
      </w:r>
      <w:r>
        <w:instrText xml:space="preserve"> REF _Ref18911791 \r \h </w:instrText>
      </w:r>
      <w:r>
        <w:fldChar w:fldCharType="separate"/>
      </w:r>
      <w:r w:rsidR="00323640">
        <w:t>11.2</w:t>
      </w:r>
      <w:r>
        <w:fldChar w:fldCharType="end"/>
      </w:r>
      <w:r>
        <w:t>; w szczególności muszą sprawdzać w P1</w:t>
      </w:r>
      <w:r w:rsidR="006D6AEB">
        <w:t>,</w:t>
      </w:r>
      <w:r>
        <w:t xml:space="preserve"> czy mają prawo udostępnić dokument oraz przekazywać do P1 do logu ATNA informację o udostępnieniu dokumentu</w:t>
      </w:r>
      <w:r w:rsidR="001D6D04">
        <w:t xml:space="preserve"> oraz pobraniu dokumentu</w:t>
      </w:r>
      <w:r>
        <w:t>.</w:t>
      </w:r>
    </w:p>
    <w:p w:rsidR="005371CE" w:rsidP="005371CE" w:rsidRDefault="005371CE" w14:paraId="2F997E51" w14:textId="16C5716E">
      <w:pPr>
        <w:pStyle w:val="Heading2"/>
        <w:numPr>
          <w:ilvl w:val="1"/>
          <w:numId w:val="5"/>
        </w:numPr>
      </w:pPr>
      <w:bookmarkStart w:name="_Ref18911791" w:id="224"/>
      <w:bookmarkStart w:name="_Toc87265171" w:id="225"/>
      <w:r>
        <w:t>Wymiana EDM dla przypadku dokumentu zaindeksowanego w P1</w:t>
      </w:r>
      <w:bookmarkEnd w:id="222"/>
      <w:bookmarkEnd w:id="223"/>
      <w:bookmarkEnd w:id="224"/>
      <w:bookmarkEnd w:id="225"/>
    </w:p>
    <w:p w:rsidR="005371CE" w:rsidP="005371CE" w:rsidRDefault="005371CE" w14:paraId="5AB5FC5F" w14:textId="77777777">
      <w:r>
        <w:t>Sekwencja wywołania systemów jest następująca:</w:t>
      </w:r>
    </w:p>
    <w:p w:rsidR="000D2B82" w:rsidP="005371CE" w:rsidRDefault="00CB1471" w14:paraId="2E256509" w14:textId="616F6BCE">
      <w:pPr>
        <w:pStyle w:val="ListParagraph"/>
        <w:numPr>
          <w:ilvl w:val="0"/>
          <w:numId w:val="41"/>
        </w:numPr>
      </w:pPr>
      <w:r>
        <w:t>S</w:t>
      </w:r>
      <w:r w:rsidR="000D2B82">
        <w:t>ystem podmiotu A łączy się z sys</w:t>
      </w:r>
      <w:r w:rsidR="00715A3D">
        <w:t>temem P1 w celu uzyskania tokena</w:t>
      </w:r>
      <w:r w:rsidR="000D2B82">
        <w:t xml:space="preserve"> SAML</w:t>
      </w:r>
      <w:r>
        <w:t>.</w:t>
      </w:r>
      <w:r w:rsidR="000D2B82">
        <w:t xml:space="preserve"> </w:t>
      </w:r>
      <w:r>
        <w:t>P</w:t>
      </w:r>
      <w:r w:rsidR="000D2B82">
        <w:t>odczas połączenia system uwierzytelnia się certyfikatem wystawionym przez P1</w:t>
      </w:r>
      <w:r>
        <w:t>. W</w:t>
      </w:r>
      <w:r w:rsidR="004C79BA">
        <w:t xml:space="preserve"> żądaniu system podmiotu A przekaże atrybuty, które zostaną umieszczone w asercji (zgodnie z opisem zawartym w rozdziale </w:t>
      </w:r>
      <w:r>
        <w:fldChar w:fldCharType="begin"/>
      </w:r>
      <w:r>
        <w:instrText xml:space="preserve"> REF _Ref19709926 \h </w:instrText>
      </w:r>
      <w:r>
        <w:fldChar w:fldCharType="separate"/>
      </w:r>
      <w:r w:rsidR="004C79BA">
        <w:t>Token SAML</w:t>
      </w:r>
      <w:r>
        <w:fldChar w:fldCharType="end"/>
      </w:r>
      <w:r w:rsidR="004C79BA">
        <w:t>)</w:t>
      </w:r>
      <w:r>
        <w:t>.</w:t>
      </w:r>
    </w:p>
    <w:p w:rsidR="000D2B82" w:rsidP="005371CE" w:rsidRDefault="00CB1471" w14:paraId="2D3A4B96" w14:textId="30424CAD">
      <w:pPr>
        <w:pStyle w:val="ListParagraph"/>
        <w:numPr>
          <w:ilvl w:val="0"/>
          <w:numId w:val="41"/>
        </w:numPr>
      </w:pPr>
      <w:r>
        <w:t>S</w:t>
      </w:r>
      <w:r w:rsidR="000D2B82">
        <w:t>ystem P1 zwraca token SAML</w:t>
      </w:r>
      <w:r>
        <w:t>.</w:t>
      </w:r>
    </w:p>
    <w:p w:rsidR="005371CE" w:rsidP="005371CE" w:rsidRDefault="00CB1471" w14:paraId="129FAF8B" w14:textId="40443438">
      <w:pPr>
        <w:pStyle w:val="ListParagraph"/>
        <w:numPr>
          <w:ilvl w:val="0"/>
          <w:numId w:val="41"/>
        </w:numPr>
      </w:pPr>
      <w:r>
        <w:t xml:space="preserve">System </w:t>
      </w:r>
      <w:r w:rsidR="005371CE">
        <w:t>podmiotu A łączy się z systemem P1 i wyszukuje indeks</w:t>
      </w:r>
      <w:r w:rsidR="005371CE">
        <w:rPr>
          <w:rStyle w:val="FootnoteReference"/>
        </w:rPr>
        <w:footnoteReference w:id="17"/>
      </w:r>
      <w:r w:rsidR="005371CE">
        <w:t xml:space="preserve"> EDM</w:t>
      </w:r>
      <w:r>
        <w:t>. System podmiotu A przekazuje pozyskany token SAML.</w:t>
      </w:r>
    </w:p>
    <w:p w:rsidR="005371CE" w:rsidP="005371CE" w:rsidRDefault="00CB1471" w14:paraId="131E119C" w14:textId="13941765">
      <w:pPr>
        <w:pStyle w:val="ListParagraph"/>
        <w:numPr>
          <w:ilvl w:val="0"/>
          <w:numId w:val="41"/>
        </w:numPr>
      </w:pPr>
      <w:r>
        <w:t>S</w:t>
      </w:r>
      <w:r w:rsidR="005371CE">
        <w:t>ystem podmiotu A odczytuje z indeksu EDM identyfikator repozytorium, w którym przechowywany jest dokument</w:t>
      </w:r>
      <w:r>
        <w:t>.</w:t>
      </w:r>
    </w:p>
    <w:p w:rsidR="005371CE" w:rsidP="005371CE" w:rsidRDefault="00CB1471" w14:paraId="0396444C" w14:textId="78968151">
      <w:pPr>
        <w:pStyle w:val="ListParagraph"/>
        <w:numPr>
          <w:ilvl w:val="0"/>
          <w:numId w:val="41"/>
        </w:numPr>
      </w:pPr>
      <w:r>
        <w:t>S</w:t>
      </w:r>
      <w:r w:rsidR="005371CE">
        <w:t>ystem podmiotu A łączy się systemem P1 i</w:t>
      </w:r>
      <w:r w:rsidR="000D2B82">
        <w:t xml:space="preserve"> </w:t>
      </w:r>
      <w:r w:rsidR="005371CE">
        <w:t xml:space="preserve">występuje o </w:t>
      </w:r>
      <w:r w:rsidR="00E929EE">
        <w:t>pobranie danych dostępowych repozytorium</w:t>
      </w:r>
      <w:r>
        <w:t>.</w:t>
      </w:r>
    </w:p>
    <w:p w:rsidR="005371CE" w:rsidP="005371CE" w:rsidRDefault="00CB1471" w14:paraId="36C6DB0C" w14:textId="38067C11">
      <w:pPr>
        <w:pStyle w:val="ListParagraph"/>
        <w:numPr>
          <w:ilvl w:val="0"/>
          <w:numId w:val="41"/>
        </w:numPr>
      </w:pPr>
      <w:r>
        <w:t>S</w:t>
      </w:r>
      <w:r w:rsidR="005371CE">
        <w:t>ystem P1 przekazuje</w:t>
      </w:r>
      <w:r w:rsidR="00E929EE">
        <w:t xml:space="preserve"> dane dostępowe</w:t>
      </w:r>
      <w:r w:rsidR="005371CE">
        <w:t xml:space="preserve"> </w:t>
      </w:r>
      <w:r w:rsidR="00E929EE">
        <w:t xml:space="preserve">(m.in. </w:t>
      </w:r>
      <w:r w:rsidR="005371CE">
        <w:t>adres repozytorium</w:t>
      </w:r>
      <w:r w:rsidR="00553FDC">
        <w:t>)</w:t>
      </w:r>
      <w:r>
        <w:t>.</w:t>
      </w:r>
    </w:p>
    <w:p w:rsidR="005371CE" w:rsidP="005371CE" w:rsidRDefault="00CB1471" w14:paraId="05CE211F" w14:textId="3E5ADB58">
      <w:pPr>
        <w:pStyle w:val="ListParagraph"/>
        <w:numPr>
          <w:ilvl w:val="0"/>
          <w:numId w:val="41"/>
        </w:numPr>
      </w:pPr>
      <w:r>
        <w:t>S</w:t>
      </w:r>
      <w:r w:rsidR="005371CE">
        <w:t>ystem podmiot</w:t>
      </w:r>
      <w:r w:rsidR="000D2B82">
        <w:t>u</w:t>
      </w:r>
      <w:r w:rsidR="005371CE">
        <w:t xml:space="preserve"> A łączy się z </w:t>
      </w:r>
      <w:r w:rsidR="43ED2731">
        <w:t>S</w:t>
      </w:r>
      <w:r w:rsidR="2CBAEC53">
        <w:t>ystemem podmiotu</w:t>
      </w:r>
      <w:r w:rsidR="01C00FBD">
        <w:t xml:space="preserve"> B</w:t>
      </w:r>
      <w:r w:rsidR="2CBAEC53">
        <w:t xml:space="preserve"> prowadzącego </w:t>
      </w:r>
      <w:r w:rsidR="005371CE">
        <w:t>repozytorium i przekazuje identyfikator dokumentu</w:t>
      </w:r>
      <w:r w:rsidR="00553FDC">
        <w:t>,</w:t>
      </w:r>
      <w:r w:rsidR="005371CE">
        <w:t xml:space="preserve"> który chce pobrać</w:t>
      </w:r>
      <w:r>
        <w:t>. D</w:t>
      </w:r>
      <w:r w:rsidR="004C79BA">
        <w:t>odatkowo system podmiotu A przekaże repozytorium token SAML, który został pozyskany od systemu P1</w:t>
      </w:r>
      <w:r>
        <w:t>.</w:t>
      </w:r>
      <w:r w:rsidR="00371CA9">
        <w:t xml:space="preserve"> </w:t>
      </w:r>
      <w:r>
        <w:t xml:space="preserve">Połączenie </w:t>
      </w:r>
      <w:r w:rsidR="00371CA9">
        <w:t>jest zabezpieczone z użyciem TLS a w trakcie jego zestawiania musi nastąpić dwustronne uwierzytelnienie – obie strony powinny akceptować certyfikaty wystawione przez P1</w:t>
      </w:r>
      <w:r>
        <w:t>.</w:t>
      </w:r>
      <w:r w:rsidR="059D7FA4">
        <w:t xml:space="preserve"> </w:t>
      </w:r>
      <w:r w:rsidR="558D643B">
        <w:t xml:space="preserve"> Żądanie musi być podpisane certyfikatem</w:t>
      </w:r>
      <w:r w:rsidR="42B598B8">
        <w:t xml:space="preserve"> wystawionym przez system P1.</w:t>
      </w:r>
      <w:r w:rsidR="77524DEB">
        <w:t xml:space="preserve"> Zasady zachowania integralności danych opisane zostały w rodziale.13.3</w:t>
      </w:r>
      <w:r w:rsidR="197CB927">
        <w:t>.</w:t>
      </w:r>
    </w:p>
    <w:p w:rsidR="005371CE" w:rsidP="003A7F9E" w:rsidRDefault="42B598B8" w14:paraId="4FD959DC" w14:textId="5EDC57FE">
      <w:pPr>
        <w:pStyle w:val="ListParagraph"/>
        <w:numPr>
          <w:ilvl w:val="0"/>
          <w:numId w:val="41"/>
        </w:numPr>
        <w:spacing w:before="0" w:after="0"/>
        <w:rPr>
          <w:rFonts w:eastAsia="Calibri" w:cs="Calibri"/>
          <w:szCs w:val="22"/>
        </w:rPr>
      </w:pPr>
      <w:r>
        <w:t>System podmiotu B</w:t>
      </w:r>
      <w:r w:rsidR="6C741921">
        <w:t xml:space="preserve"> prowadzący </w:t>
      </w:r>
      <w:r w:rsidR="3D0CE690">
        <w:t>r</w:t>
      </w:r>
      <w:r w:rsidR="00CB1471">
        <w:t xml:space="preserve">epozytorium </w:t>
      </w:r>
      <w:r w:rsidR="005371CE">
        <w:t xml:space="preserve">sprawdza </w:t>
      </w:r>
      <w:r w:rsidR="00371CA9">
        <w:t xml:space="preserve">certyfikat wykorzystany do uwierzytelniania </w:t>
      </w:r>
      <w:r w:rsidR="005371CE">
        <w:t>(sprawdza wystawcę, okres ważności, czy dotyczy systemu podmiotu A</w:t>
      </w:r>
      <w:r w:rsidR="00CB1471">
        <w:t>.</w:t>
      </w:r>
      <w:r w:rsidR="004C79BA">
        <w:t xml:space="preserve"> </w:t>
      </w:r>
      <w:r w:rsidR="00CB1471">
        <w:t>N</w:t>
      </w:r>
      <w:r w:rsidR="004C79BA">
        <w:t xml:space="preserve">astępnie weryfikuje token SAML przekazany przez system podmiotu A (integralność, ważność, </w:t>
      </w:r>
      <w:r w:rsidR="00CB1471">
        <w:t xml:space="preserve">wystawcę - </w:t>
      </w:r>
      <w:r w:rsidR="004C79BA">
        <w:t>system P1)</w:t>
      </w:r>
      <w:r w:rsidR="00CB1471">
        <w:t>. Ł</w:t>
      </w:r>
      <w:r w:rsidR="005371CE">
        <w:t>ączy się z systemem P1, aby sprawdzić, czy system podmiotu A ma dostęp do dokumentu, którego żąda</w:t>
      </w:r>
      <w:r w:rsidR="00CB1471">
        <w:t>. W</w:t>
      </w:r>
      <w:r w:rsidR="004C79BA">
        <w:t xml:space="preserve"> żądaniu </w:t>
      </w:r>
      <w:r w:rsidR="28E7B9F7">
        <w:t xml:space="preserve">System B prowadzący </w:t>
      </w:r>
      <w:r w:rsidR="004C79BA">
        <w:t>repozytorium przekaże do system</w:t>
      </w:r>
      <w:r w:rsidR="00CB1471">
        <w:t>u</w:t>
      </w:r>
      <w:r w:rsidR="004C79BA">
        <w:t xml:space="preserve"> P1 otrzymany token SAML</w:t>
      </w:r>
      <w:r w:rsidR="00CB1471">
        <w:t>.</w:t>
      </w:r>
    </w:p>
    <w:p w:rsidR="005371CE" w:rsidP="005371CE" w:rsidRDefault="00CB1471" w14:paraId="60591E38" w14:textId="48A4574E">
      <w:pPr>
        <w:pStyle w:val="ListParagraph"/>
        <w:numPr>
          <w:ilvl w:val="0"/>
          <w:numId w:val="41"/>
        </w:numPr>
      </w:pPr>
      <w:r>
        <w:t>S</w:t>
      </w:r>
      <w:r w:rsidR="005371CE">
        <w:t>ystem P1 na podstawie polityk globalnych i zarejestrowanych deklaracji zgód określa</w:t>
      </w:r>
      <w:r w:rsidR="00371CA9">
        <w:t>,</w:t>
      </w:r>
      <w:r w:rsidR="005371CE">
        <w:t xml:space="preserve"> czy system podmiotu A ma dostęp do dokumentu i przekazuje decyzję do repozytorium</w:t>
      </w:r>
      <w:r>
        <w:t>.</w:t>
      </w:r>
    </w:p>
    <w:p w:rsidR="005371CE" w:rsidP="005371CE" w:rsidRDefault="6CB542F1" w14:paraId="55E92741" w14:textId="1E8B546B">
      <w:pPr>
        <w:pStyle w:val="ListParagraph"/>
        <w:numPr>
          <w:ilvl w:val="0"/>
          <w:numId w:val="41"/>
        </w:numPr>
      </w:pPr>
      <w:r>
        <w:t>System B prowad</w:t>
      </w:r>
      <w:r w:rsidR="4294303D">
        <w:t>z</w:t>
      </w:r>
      <w:r>
        <w:t xml:space="preserve">ący </w:t>
      </w:r>
      <w:r w:rsidR="1951FA7E">
        <w:t>r</w:t>
      </w:r>
      <w:r w:rsidR="005371CE">
        <w:t>epozytorium udostępnia dokument do systemu podmiotu A oraz przekazuje do systemu P1 informację do odłożenia w logu ATNA dotyczącą udostępnienia dokumentu</w:t>
      </w:r>
      <w:r w:rsidR="00CB1471">
        <w:t>.</w:t>
      </w:r>
    </w:p>
    <w:p w:rsidR="00893B94" w:rsidP="005371CE" w:rsidRDefault="001D6D04" w14:paraId="4FC71B8B" w14:textId="593D9991">
      <w:pPr>
        <w:pStyle w:val="ListParagraph"/>
        <w:numPr>
          <w:ilvl w:val="0"/>
          <w:numId w:val="41"/>
        </w:numPr>
      </w:pPr>
      <w:r>
        <w:t>System A pobie</w:t>
      </w:r>
      <w:r w:rsidR="00893B94">
        <w:t>ra z systemu B treść dokumentu.</w:t>
      </w:r>
    </w:p>
    <w:p w:rsidR="001D6D04" w:rsidP="005371CE" w:rsidRDefault="00893B94" w14:paraId="623261EA" w14:textId="3D3E7FA3">
      <w:pPr>
        <w:pStyle w:val="ListParagraph"/>
        <w:numPr>
          <w:ilvl w:val="0"/>
          <w:numId w:val="41"/>
        </w:numPr>
      </w:pPr>
      <w:r>
        <w:t xml:space="preserve">System A </w:t>
      </w:r>
      <w:r w:rsidR="001D6D04">
        <w:t>przekazuje do systemu P1 informację do odłożenia w logu ATNA dotyczącą pobrania dokumentu.</w:t>
      </w:r>
    </w:p>
    <w:p w:rsidR="005371CE" w:rsidP="00F245D5" w:rsidRDefault="005371CE" w14:paraId="1DBF2EA0" w14:textId="3CC594E4"/>
    <w:p w:rsidR="005371CE" w:rsidP="00F245D5" w:rsidRDefault="000D2B82" w14:paraId="02EDBEC8" w14:textId="6AAE30ED">
      <w:r>
        <w:t xml:space="preserve"> </w:t>
      </w:r>
    </w:p>
    <w:p w:rsidR="003A08FB" w:rsidP="00F245D5" w:rsidRDefault="00893B94" w14:paraId="0C55CD7C" w14:textId="634EFC1E">
      <w:r w:rsidRPr="00893B94">
        <w:rPr>
          <w:noProof/>
          <w:lang w:eastAsia="pl-PL"/>
        </w:rPr>
        <w:drawing>
          <wp:inline distT="0" distB="0" distL="0" distR="0" wp14:anchorId="349CACC2" wp14:editId="724B056D">
            <wp:extent cx="5760720" cy="3669318"/>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669318"/>
                    </a:xfrm>
                    <a:prstGeom prst="rect">
                      <a:avLst/>
                    </a:prstGeom>
                    <a:noFill/>
                    <a:ln>
                      <a:noFill/>
                    </a:ln>
                  </pic:spPr>
                </pic:pic>
              </a:graphicData>
            </a:graphic>
          </wp:inline>
        </w:drawing>
      </w:r>
    </w:p>
    <w:p w:rsidR="00153EE4" w:rsidP="00153EE4" w:rsidRDefault="00153EE4" w14:paraId="078B02FD" w14:textId="5A12D989">
      <w:pPr>
        <w:pStyle w:val="Heading1"/>
      </w:pPr>
      <w:bookmarkStart w:name="_Toc87265172" w:id="226"/>
      <w:r>
        <w:t>Zgody i polityki prywatności</w:t>
      </w:r>
      <w:bookmarkEnd w:id="226"/>
    </w:p>
    <w:p w:rsidR="001119C4" w:rsidP="001119C4" w:rsidRDefault="001119C4" w14:paraId="6C569B9C" w14:textId="75758F1F">
      <w:r>
        <w:t>W systemie P1 w obszarze EDM funkcjonować będzie mechanizm polityk, które będą określać czy dany pacjent, pracownik medyczny czy podmiot ma dostęp do określonych danych czy nie. W systemie funkcjonować będą polityki automatyczne/globalne oraz polityki definiowane przez pacjenta dalej nazywane deklaracjami zgód pacjenta. Zakres polityk funkcjonujących w Integracyjnej domenie XDS.b przedstawiono poniżej.</w:t>
      </w:r>
    </w:p>
    <w:p w:rsidR="001119C4" w:rsidP="001119C4" w:rsidRDefault="001119C4" w14:paraId="037891AD" w14:textId="6AD43BF9">
      <w:pPr>
        <w:pStyle w:val="Heading2"/>
      </w:pPr>
      <w:bookmarkStart w:name="_Toc87265173" w:id="227"/>
      <w:r>
        <w:t>Polityki globalne/Zgody automatyczne</w:t>
      </w:r>
      <w:bookmarkEnd w:id="227"/>
      <w:r>
        <w:t xml:space="preserve">  </w:t>
      </w:r>
    </w:p>
    <w:p w:rsidR="001119C4" w:rsidP="001119C4" w:rsidRDefault="001119C4" w14:paraId="203054BB" w14:textId="4EC2800B">
      <w:r>
        <w:t>Polityki globalne/zgody automatyczne – polityki/zgody wbudowane w Systemie P1, niepodlegające modyfikacji przez pacjenta, domyślnie aktywne i „nieodwołalnie” obowiązujące na podstawie regulacji prawnych (możliwe do odwołania wyłącznie drogą legislacyjną). Polityki globalne nie podlegają wyłączeniu ze strony pacjenta (nie ma możliwości złożenia 'sprzeciwu' czy oznaczenia, że pacjent nie jest daną polityką objęty. Polityki globalne/zgody automatyczne określają uprawnienia dostępu niezależnie od wyrażonych Zgód będących oświadczeniem woli pacjenta złożonym poprzez IKP (Zgody Pacjenta). Polityki globalne/zgody automatyczne są nadrzędne względem zgód pacjenta. Wbudowane w Systemie P1 Polityki Globalne dotyczą wszystkich dokumentów medycznych zarejestrowanych w Systemie P1. Listę polityk z zakresem dostępnych danych EDM i rolami uprawnionych przedstawia tabela:</w:t>
      </w:r>
    </w:p>
    <w:tbl>
      <w:tblPr>
        <w:tblStyle w:val="TableGrid"/>
        <w:tblW w:w="9067" w:type="dxa"/>
        <w:jc w:val="center"/>
        <w:tblLook w:val="04A0" w:firstRow="1" w:lastRow="0" w:firstColumn="1" w:lastColumn="0" w:noHBand="0" w:noVBand="1"/>
      </w:tblPr>
      <w:tblGrid>
        <w:gridCol w:w="546"/>
        <w:gridCol w:w="2051"/>
        <w:gridCol w:w="2116"/>
        <w:gridCol w:w="4354"/>
      </w:tblGrid>
      <w:tr w:rsidRPr="00AC41E2" w:rsidR="001119C4" w:rsidTr="0423DB57" w14:paraId="3C498919" w14:textId="77777777">
        <w:trPr>
          <w:jc w:val="center"/>
        </w:trPr>
        <w:tc>
          <w:tcPr>
            <w:tcW w:w="546" w:type="dxa"/>
            <w:shd w:val="clear" w:color="auto" w:fill="D9D9D9" w:themeFill="background1" w:themeFillShade="D9"/>
          </w:tcPr>
          <w:p w:rsidRPr="00AC41E2" w:rsidR="001119C4" w:rsidP="00946694" w:rsidRDefault="001119C4" w14:paraId="25A0A46A" w14:textId="77777777">
            <w:pPr>
              <w:rPr>
                <w:b/>
              </w:rPr>
            </w:pPr>
            <w:r>
              <w:rPr>
                <w:b/>
              </w:rPr>
              <w:t>Lp.</w:t>
            </w:r>
          </w:p>
        </w:tc>
        <w:tc>
          <w:tcPr>
            <w:tcW w:w="2051" w:type="dxa"/>
            <w:shd w:val="clear" w:color="auto" w:fill="D9D9D9" w:themeFill="background1" w:themeFillShade="D9"/>
          </w:tcPr>
          <w:p w:rsidRPr="00AC41E2" w:rsidR="001119C4" w:rsidP="00946694" w:rsidRDefault="001119C4" w14:paraId="1ED0342D" w14:textId="77777777">
            <w:pPr>
              <w:rPr>
                <w:b/>
              </w:rPr>
            </w:pPr>
            <w:r>
              <w:rPr>
                <w:b/>
              </w:rPr>
              <w:t>Nazwa Polityki</w:t>
            </w:r>
          </w:p>
        </w:tc>
        <w:tc>
          <w:tcPr>
            <w:tcW w:w="2116" w:type="dxa"/>
            <w:shd w:val="clear" w:color="auto" w:fill="D9D9D9" w:themeFill="background1" w:themeFillShade="D9"/>
          </w:tcPr>
          <w:p w:rsidRPr="00AC41E2" w:rsidR="001119C4" w:rsidP="00946694" w:rsidRDefault="001119C4" w14:paraId="346E68A2" w14:textId="77777777">
            <w:pPr>
              <w:rPr>
                <w:b/>
              </w:rPr>
            </w:pPr>
            <w:r>
              <w:rPr>
                <w:b/>
              </w:rPr>
              <w:t>Uprawniony</w:t>
            </w:r>
          </w:p>
        </w:tc>
        <w:tc>
          <w:tcPr>
            <w:tcW w:w="4354" w:type="dxa"/>
            <w:shd w:val="clear" w:color="auto" w:fill="D9D9D9" w:themeFill="background1" w:themeFillShade="D9"/>
          </w:tcPr>
          <w:p w:rsidRPr="00AC41E2" w:rsidR="001119C4" w:rsidP="00946694" w:rsidRDefault="001119C4" w14:paraId="0AB0D0DE" w14:textId="3427C8F3">
            <w:pPr>
              <w:rPr>
                <w:b/>
              </w:rPr>
            </w:pPr>
            <w:r>
              <w:rPr>
                <w:b/>
              </w:rPr>
              <w:t>Zakres indeksów EDM udostępnianych na mocy polityki</w:t>
            </w:r>
          </w:p>
        </w:tc>
      </w:tr>
      <w:tr w:rsidR="001119C4" w:rsidTr="0423DB57" w14:paraId="5CE4B431" w14:textId="77777777">
        <w:trPr>
          <w:jc w:val="center"/>
        </w:trPr>
        <w:tc>
          <w:tcPr>
            <w:tcW w:w="546" w:type="dxa"/>
          </w:tcPr>
          <w:p w:rsidR="001119C4" w:rsidP="00946694" w:rsidRDefault="001119C4" w14:paraId="6C1D639D" w14:textId="77777777">
            <w:pPr>
              <w:jc w:val="right"/>
            </w:pPr>
            <w:r>
              <w:t>1.</w:t>
            </w:r>
          </w:p>
        </w:tc>
        <w:tc>
          <w:tcPr>
            <w:tcW w:w="2051" w:type="dxa"/>
          </w:tcPr>
          <w:p w:rsidR="001119C4" w:rsidP="00946694" w:rsidRDefault="001119C4" w14:paraId="3E836E94" w14:textId="77777777">
            <w:r>
              <w:t>Ratowanie życia</w:t>
            </w:r>
          </w:p>
        </w:tc>
        <w:tc>
          <w:tcPr>
            <w:tcW w:w="2116" w:type="dxa"/>
          </w:tcPr>
          <w:p w:rsidR="001119C4" w:rsidP="00946694" w:rsidRDefault="001119C4" w14:paraId="5335F703" w14:textId="77777777">
            <w:r>
              <w:t>Wszyscy PM</w:t>
            </w:r>
          </w:p>
        </w:tc>
        <w:tc>
          <w:tcPr>
            <w:tcW w:w="4354" w:type="dxa"/>
          </w:tcPr>
          <w:p w:rsidR="001119C4" w:rsidP="001119C4" w:rsidRDefault="001119C4" w14:paraId="5852005C" w14:textId="270F1594">
            <w:r>
              <w:t>wszystkie indeksy EDM danego pacjenta zarejestrowane w systemie</w:t>
            </w:r>
            <w:r w:rsidR="30ADD77F">
              <w:t xml:space="preserve"> o poziomie poufności ‘Normal’</w:t>
            </w:r>
          </w:p>
        </w:tc>
      </w:tr>
      <w:tr w:rsidR="001119C4" w:rsidTr="0423DB57" w14:paraId="29BD5EE4" w14:textId="77777777">
        <w:trPr>
          <w:jc w:val="center"/>
        </w:trPr>
        <w:tc>
          <w:tcPr>
            <w:tcW w:w="546" w:type="dxa"/>
          </w:tcPr>
          <w:p w:rsidR="001119C4" w:rsidP="00946694" w:rsidRDefault="001119C4" w14:paraId="4CE1B5C9" w14:textId="77777777">
            <w:pPr>
              <w:jc w:val="right"/>
            </w:pPr>
            <w:r>
              <w:t>2.</w:t>
            </w:r>
          </w:p>
        </w:tc>
        <w:tc>
          <w:tcPr>
            <w:tcW w:w="2051" w:type="dxa"/>
          </w:tcPr>
          <w:p w:rsidR="001119C4" w:rsidP="00946694" w:rsidRDefault="001119C4" w14:paraId="0A07AEC6" w14:textId="77777777">
            <w:r>
              <w:t>Kontynuacja leczenia</w:t>
            </w:r>
          </w:p>
        </w:tc>
        <w:tc>
          <w:tcPr>
            <w:tcW w:w="2116" w:type="dxa"/>
          </w:tcPr>
          <w:p w:rsidR="001119C4" w:rsidP="00946694" w:rsidRDefault="001119C4" w14:paraId="63C891BB" w14:textId="77777777">
            <w:r>
              <w:t>Wszyscy PM</w:t>
            </w:r>
          </w:p>
        </w:tc>
        <w:tc>
          <w:tcPr>
            <w:tcW w:w="4354" w:type="dxa"/>
          </w:tcPr>
          <w:p w:rsidR="001119C4" w:rsidP="7206BA96" w:rsidRDefault="001119C4" w14:paraId="208BAECB" w14:textId="53DC37BA">
            <w:pPr>
              <w:rPr>
                <w:rFonts w:eastAsia="Arial"/>
              </w:rPr>
            </w:pPr>
            <w:r>
              <w:t xml:space="preserve">wszystkie indeksy EDM danego pacjenta </w:t>
            </w:r>
            <w:r w:rsidRPr="7206BA96" w:rsidR="55D9910E">
              <w:rPr>
                <w:rFonts w:eastAsia="Arial"/>
                <w:szCs w:val="22"/>
              </w:rPr>
              <w:t>o poziomie poufności ‘Normal’</w:t>
            </w:r>
            <w:r w:rsidR="55D9910E">
              <w:t xml:space="preserve"> </w:t>
            </w:r>
            <w:r>
              <w:t>zarejestrowane w systemie</w:t>
            </w:r>
            <w:r w:rsidRPr="7206BA96" w:rsidR="5231EFF8">
              <w:rPr>
                <w:rFonts w:eastAsia="Arial"/>
              </w:rPr>
              <w:t>, w których zapisane miejsce udzielania świadczeń jest w strukturze podmiotu leczniczego, w kontekście którego PM pracuje</w:t>
            </w:r>
          </w:p>
        </w:tc>
      </w:tr>
      <w:tr w:rsidR="001119C4" w:rsidTr="0423DB57" w14:paraId="6D7F6DB4" w14:textId="77777777">
        <w:trPr>
          <w:jc w:val="center"/>
        </w:trPr>
        <w:tc>
          <w:tcPr>
            <w:tcW w:w="546" w:type="dxa"/>
          </w:tcPr>
          <w:p w:rsidR="001119C4" w:rsidP="00946694" w:rsidRDefault="001119C4" w14:paraId="60EE0CB2" w14:textId="77777777">
            <w:pPr>
              <w:jc w:val="right"/>
            </w:pPr>
            <w:r>
              <w:t>3.</w:t>
            </w:r>
          </w:p>
        </w:tc>
        <w:tc>
          <w:tcPr>
            <w:tcW w:w="2051" w:type="dxa"/>
          </w:tcPr>
          <w:p w:rsidR="001119C4" w:rsidP="00946694" w:rsidRDefault="001119C4" w14:paraId="2769E786" w14:textId="77777777">
            <w:r>
              <w:t>Prawo Autora dokumentu</w:t>
            </w:r>
          </w:p>
        </w:tc>
        <w:tc>
          <w:tcPr>
            <w:tcW w:w="2116" w:type="dxa"/>
          </w:tcPr>
          <w:p w:rsidR="001119C4" w:rsidP="00946694" w:rsidRDefault="001119C4" w14:paraId="24E3D7DF" w14:textId="77777777">
            <w:r>
              <w:t>PM będący Autorem dokumentu</w:t>
            </w:r>
          </w:p>
        </w:tc>
        <w:tc>
          <w:tcPr>
            <w:tcW w:w="4354" w:type="dxa"/>
          </w:tcPr>
          <w:p w:rsidR="001119C4" w:rsidP="7206BA96" w:rsidRDefault="001119C4" w14:paraId="53DD57D5" w14:textId="13531150">
            <w:r>
              <w:t xml:space="preserve">wszystkie indeksy EDM danego pacjenta </w:t>
            </w:r>
            <w:r w:rsidRPr="7206BA96" w:rsidR="76871E75">
              <w:rPr>
                <w:rFonts w:eastAsia="Arial"/>
                <w:szCs w:val="22"/>
              </w:rPr>
              <w:t>o dowolnym poziomie poufności</w:t>
            </w:r>
            <w:r w:rsidR="76871E75">
              <w:t xml:space="preserve"> </w:t>
            </w:r>
            <w:r>
              <w:t>zarejestrowane w systemie przez Autora w kontekście tego samego usługodawcy</w:t>
            </w:r>
          </w:p>
        </w:tc>
      </w:tr>
      <w:tr w:rsidR="00E37423" w:rsidTr="0423DB57" w14:paraId="4DA8E0B9" w14:textId="77777777">
        <w:trPr>
          <w:jc w:val="center"/>
        </w:trPr>
        <w:tc>
          <w:tcPr>
            <w:tcW w:w="546" w:type="dxa"/>
          </w:tcPr>
          <w:p w:rsidR="00E37423" w:rsidP="00E37423" w:rsidRDefault="00E37423" w14:paraId="2A261A56" w14:textId="58F6CFB5">
            <w:pPr>
              <w:jc w:val="right"/>
            </w:pPr>
            <w:r>
              <w:t>4.</w:t>
            </w:r>
          </w:p>
        </w:tc>
        <w:tc>
          <w:tcPr>
            <w:tcW w:w="2051" w:type="dxa"/>
          </w:tcPr>
          <w:p w:rsidR="00E37423" w:rsidP="00E37423" w:rsidRDefault="00E37423" w14:paraId="12CD0C3E" w14:textId="12CEAAF0">
            <w:r>
              <w:t xml:space="preserve">Prawo Zlecającego </w:t>
            </w:r>
          </w:p>
        </w:tc>
        <w:tc>
          <w:tcPr>
            <w:tcW w:w="2116" w:type="dxa"/>
          </w:tcPr>
          <w:p w:rsidR="00E37423" w:rsidP="00E37423" w:rsidRDefault="00E37423" w14:paraId="5F5B6670" w14:textId="34A3F4DC">
            <w:r>
              <w:t>Wszyscy PM placówki zlecającego (</w:t>
            </w:r>
            <w:r w:rsidRPr="00933D65">
              <w:t>na poziomie podmiotu</w:t>
            </w:r>
            <w:r w:rsidR="00F93AD0">
              <w:t xml:space="preserve"> zlecającego</w:t>
            </w:r>
            <w:r w:rsidRPr="00933D65">
              <w:t xml:space="preserve"> oraz placówek podległych</w:t>
            </w:r>
            <w:r w:rsidR="00F93AD0">
              <w:t xml:space="preserve"> zlecającego</w:t>
            </w:r>
            <w:r>
              <w:t>)</w:t>
            </w:r>
          </w:p>
        </w:tc>
        <w:tc>
          <w:tcPr>
            <w:tcW w:w="4354" w:type="dxa"/>
          </w:tcPr>
          <w:p w:rsidR="00E37423" w:rsidP="00F93AD0" w:rsidRDefault="00E37423" w14:paraId="5075AE34" w14:textId="71744F58">
            <w:r>
              <w:t xml:space="preserve">wszystkie indeksy EDM </w:t>
            </w:r>
            <w:r w:rsidRPr="7206BA96">
              <w:rPr>
                <w:rFonts w:eastAsia="Arial"/>
                <w:szCs w:val="22"/>
              </w:rPr>
              <w:t>o poziomie poufności ‘Normal’</w:t>
            </w:r>
            <w:r w:rsidR="00F93AD0">
              <w:rPr>
                <w:rFonts w:eastAsia="Arial"/>
                <w:szCs w:val="22"/>
              </w:rPr>
              <w:t xml:space="preserve">, w których </w:t>
            </w:r>
            <w:r>
              <w:rPr>
                <w:rFonts w:eastAsia="Arial"/>
                <w:szCs w:val="22"/>
              </w:rPr>
              <w:t>zare</w:t>
            </w:r>
            <w:r w:rsidR="00F93AD0">
              <w:rPr>
                <w:rFonts w:eastAsia="Arial"/>
                <w:szCs w:val="22"/>
              </w:rPr>
              <w:t>jestrowano w systemie dane Zlecającego</w:t>
            </w:r>
            <w:r>
              <w:rPr>
                <w:rFonts w:eastAsia="Arial"/>
                <w:szCs w:val="22"/>
              </w:rPr>
              <w:t xml:space="preserve"> </w:t>
            </w:r>
            <w:r w:rsidR="00F93AD0">
              <w:t>kontekście tego samego usługodawcy</w:t>
            </w:r>
          </w:p>
        </w:tc>
      </w:tr>
      <w:tr w:rsidR="0423DB57" w:rsidTr="0423DB57" w14:paraId="1D3BBB9A" w14:textId="77777777">
        <w:trPr>
          <w:jc w:val="center"/>
          <w:ins w:author="Autor" w:id="228"/>
        </w:trPr>
        <w:tc>
          <w:tcPr>
            <w:tcW w:w="546" w:type="dxa"/>
          </w:tcPr>
          <w:p w:rsidR="73AD2496" w:rsidP="0423DB57" w:rsidRDefault="73AD2496" w14:paraId="6CA55F3D" w14:textId="7A2C5184">
            <w:pPr>
              <w:jc w:val="right"/>
              <w:rPr>
                <w:szCs w:val="22"/>
              </w:rPr>
            </w:pPr>
            <w:ins w:author="Autor" w:id="229">
              <w:r w:rsidRPr="0423DB57">
                <w:rPr>
                  <w:szCs w:val="22"/>
                </w:rPr>
                <w:t>5.</w:t>
              </w:r>
            </w:ins>
          </w:p>
        </w:tc>
        <w:tc>
          <w:tcPr>
            <w:tcW w:w="2051" w:type="dxa"/>
          </w:tcPr>
          <w:p w:rsidR="73AD2496" w:rsidP="0423DB57" w:rsidRDefault="73AD2496" w14:paraId="46C69CE2" w14:textId="39F9E355">
            <w:pPr>
              <w:rPr>
                <w:szCs w:val="22"/>
              </w:rPr>
            </w:pPr>
            <w:ins w:author="Autor" w:id="230">
              <w:r w:rsidRPr="0423DB57">
                <w:rPr>
                  <w:szCs w:val="22"/>
                </w:rPr>
                <w:t>Prawo Realizującego</w:t>
              </w:r>
            </w:ins>
          </w:p>
        </w:tc>
        <w:tc>
          <w:tcPr>
            <w:tcW w:w="2116" w:type="dxa"/>
          </w:tcPr>
          <w:p w:rsidR="73AD2496" w:rsidP="0423DB57" w:rsidRDefault="73AD2496" w14:paraId="001CEB90" w14:textId="55C86608">
            <w:pPr>
              <w:rPr>
                <w:szCs w:val="22"/>
              </w:rPr>
            </w:pPr>
            <w:ins w:author="Autor" w:id="231">
              <w:r w:rsidRPr="0423DB57">
                <w:rPr>
                  <w:szCs w:val="22"/>
                </w:rPr>
                <w:t>Wszyscy PM placówki rea</w:t>
              </w:r>
              <w:r w:rsidRPr="0423DB57" w:rsidR="038340B1">
                <w:rPr>
                  <w:szCs w:val="22"/>
                </w:rPr>
                <w:t>l</w:t>
              </w:r>
              <w:r w:rsidRPr="0423DB57">
                <w:rPr>
                  <w:szCs w:val="22"/>
                </w:rPr>
                <w:t>izującego</w:t>
              </w:r>
            </w:ins>
          </w:p>
        </w:tc>
        <w:tc>
          <w:tcPr>
            <w:tcW w:w="4354" w:type="dxa"/>
          </w:tcPr>
          <w:p w:rsidR="73AD2496" w:rsidP="0423DB57" w:rsidRDefault="73AD2496" w14:paraId="4E9E2E32" w14:textId="247ADC70">
            <w:pPr>
              <w:rPr>
                <w:szCs w:val="22"/>
              </w:rPr>
            </w:pPr>
            <w:ins w:author="Autor" w:id="232">
              <w:r w:rsidRPr="0423DB57">
                <w:rPr>
                  <w:szCs w:val="22"/>
                </w:rPr>
                <w:t xml:space="preserve">Wszystkie indeksy EDM o poziomie poufności “Normal”, w których </w:t>
              </w:r>
              <w:r w:rsidRPr="0423DB57" w:rsidR="4DF693B5">
                <w:rPr>
                  <w:szCs w:val="22"/>
                </w:rPr>
                <w:t>wskazano w systemie</w:t>
              </w:r>
              <w:r w:rsidRPr="0423DB57" w:rsidR="6FC50251">
                <w:rPr>
                  <w:szCs w:val="22"/>
                </w:rPr>
                <w:t>,</w:t>
              </w:r>
              <w:r w:rsidRPr="0423DB57" w:rsidR="4DF693B5">
                <w:rPr>
                  <w:szCs w:val="22"/>
                </w:rPr>
                <w:t xml:space="preserve"> </w:t>
              </w:r>
              <w:r w:rsidRPr="0423DB57" w:rsidR="3F319963">
                <w:rPr>
                  <w:szCs w:val="22"/>
                </w:rPr>
                <w:t>R</w:t>
              </w:r>
              <w:r w:rsidRPr="0423DB57" w:rsidR="4DF693B5">
                <w:rPr>
                  <w:szCs w:val="22"/>
                </w:rPr>
                <w:t>ealizującego</w:t>
              </w:r>
              <w:r w:rsidRPr="0423DB57" w:rsidR="52622E48">
                <w:rPr>
                  <w:szCs w:val="22"/>
                </w:rPr>
                <w:t xml:space="preserve"> jako placówkę realizującą</w:t>
              </w:r>
            </w:ins>
          </w:p>
        </w:tc>
      </w:tr>
      <w:tr w:rsidR="00E37423" w:rsidTr="0423DB57" w14:paraId="5380D46A" w14:textId="77777777">
        <w:trPr>
          <w:jc w:val="center"/>
        </w:trPr>
        <w:tc>
          <w:tcPr>
            <w:tcW w:w="546" w:type="dxa"/>
          </w:tcPr>
          <w:p w:rsidR="00E37423" w:rsidP="00E37423" w:rsidRDefault="00E37423" w14:paraId="4CA07EBD" w14:textId="3F367A78">
            <w:pPr>
              <w:jc w:val="right"/>
            </w:pPr>
            <w:del w:author="Autor" w:id="233">
              <w:r w:rsidDel="192C50E4">
                <w:delText>5</w:delText>
              </w:r>
            </w:del>
            <w:ins w:author="Autor" w:id="234">
              <w:r w:rsidR="3F1D26FB">
                <w:t>6</w:t>
              </w:r>
            </w:ins>
            <w:r w:rsidR="192C50E4">
              <w:t>.</w:t>
            </w:r>
          </w:p>
        </w:tc>
        <w:tc>
          <w:tcPr>
            <w:tcW w:w="2051" w:type="dxa"/>
          </w:tcPr>
          <w:p w:rsidR="00E37423" w:rsidP="00E37423" w:rsidRDefault="00E37423" w14:paraId="442AE550" w14:textId="77777777">
            <w:r>
              <w:t>Prawo pacjenta</w:t>
            </w:r>
          </w:p>
        </w:tc>
        <w:tc>
          <w:tcPr>
            <w:tcW w:w="2116" w:type="dxa"/>
          </w:tcPr>
          <w:p w:rsidR="00E37423" w:rsidP="00E37423" w:rsidRDefault="00E37423" w14:paraId="3CAC00EF" w14:textId="77777777">
            <w:r>
              <w:t>Pacjent</w:t>
            </w:r>
          </w:p>
        </w:tc>
        <w:tc>
          <w:tcPr>
            <w:tcW w:w="4354" w:type="dxa"/>
          </w:tcPr>
          <w:p w:rsidR="00E37423" w:rsidP="00E37423" w:rsidRDefault="00E37423" w14:paraId="2DACA69E" w14:textId="79B02020">
            <w:r>
              <w:t xml:space="preserve">wszystkie indeksy EDM </w:t>
            </w:r>
            <w:r w:rsidRPr="7206BA96">
              <w:rPr>
                <w:rFonts w:eastAsia="Arial"/>
                <w:szCs w:val="22"/>
              </w:rPr>
              <w:t xml:space="preserve">o dowolnym poziomie poufności </w:t>
            </w:r>
            <w:r>
              <w:t>które dotyczą danego pacjenta i są zarejestrowane w systemie</w:t>
            </w:r>
          </w:p>
        </w:tc>
      </w:tr>
      <w:tr w:rsidR="00E37423" w:rsidTr="0423DB57" w14:paraId="61803B57" w14:textId="77777777">
        <w:trPr>
          <w:jc w:val="center"/>
        </w:trPr>
        <w:tc>
          <w:tcPr>
            <w:tcW w:w="546" w:type="dxa"/>
          </w:tcPr>
          <w:p w:rsidR="00E37423" w:rsidP="00E37423" w:rsidRDefault="00E37423" w14:paraId="21CD6E6A" w14:textId="1871BF77">
            <w:pPr>
              <w:jc w:val="right"/>
            </w:pPr>
            <w:del w:author="Autor" w:id="235">
              <w:r w:rsidDel="192C50E4">
                <w:delText>6</w:delText>
              </w:r>
            </w:del>
            <w:ins w:author="Autor" w:id="236">
              <w:r w:rsidR="2B69EAFD">
                <w:t>7</w:t>
              </w:r>
            </w:ins>
            <w:r w:rsidR="192C50E4">
              <w:t>.</w:t>
            </w:r>
          </w:p>
        </w:tc>
        <w:tc>
          <w:tcPr>
            <w:tcW w:w="2051" w:type="dxa"/>
          </w:tcPr>
          <w:p w:rsidR="00E37423" w:rsidP="00E37423" w:rsidRDefault="00E37423" w14:paraId="61119340" w14:textId="14294B84">
            <w:r>
              <w:t>Prawo Pracownika Medycznego wybranego przez pacjenta</w:t>
            </w:r>
          </w:p>
        </w:tc>
        <w:tc>
          <w:tcPr>
            <w:tcW w:w="2116" w:type="dxa"/>
          </w:tcPr>
          <w:p w:rsidR="00E37423" w:rsidP="00E37423" w:rsidRDefault="00E37423" w14:paraId="7A4AE7AC" w14:textId="40B78C35">
            <w:r>
              <w:t>PM</w:t>
            </w:r>
          </w:p>
        </w:tc>
        <w:tc>
          <w:tcPr>
            <w:tcW w:w="4354" w:type="dxa"/>
          </w:tcPr>
          <w:p w:rsidR="00E37423" w:rsidP="00E37423" w:rsidRDefault="00E37423" w14:paraId="26A6A121" w14:textId="59923673">
            <w:r>
              <w:t xml:space="preserve">wszystkie indeksy EDM </w:t>
            </w:r>
            <w:r w:rsidRPr="7206BA96">
              <w:rPr>
                <w:rFonts w:eastAsia="Arial"/>
                <w:szCs w:val="22"/>
              </w:rPr>
              <w:t>o poziomie poufności ‘Normal’</w:t>
            </w:r>
            <w:r>
              <w:t>, które dotyczą pacjenta z wybranego przez pacjenta okresu/ów leczenia, obowiązuje przez wskazany przez pacjenta okres (na jaki okres bądź bezterminowo)</w:t>
            </w:r>
          </w:p>
        </w:tc>
      </w:tr>
      <w:tr w:rsidR="00E37423" w:rsidTr="0423DB57" w14:paraId="6062600F" w14:textId="77777777">
        <w:trPr>
          <w:jc w:val="center"/>
        </w:trPr>
        <w:tc>
          <w:tcPr>
            <w:tcW w:w="546" w:type="dxa"/>
          </w:tcPr>
          <w:p w:rsidR="00E37423" w:rsidP="00E37423" w:rsidRDefault="00E37423" w14:paraId="13252EB8" w14:textId="3CFE2385">
            <w:pPr>
              <w:jc w:val="right"/>
            </w:pPr>
            <w:del w:author="Autor" w:id="237">
              <w:r w:rsidDel="192C50E4">
                <w:delText>7</w:delText>
              </w:r>
            </w:del>
            <w:ins w:author="Autor" w:id="238">
              <w:r w:rsidR="145A2D72">
                <w:t>8</w:t>
              </w:r>
            </w:ins>
            <w:r w:rsidR="192C50E4">
              <w:t>.</w:t>
            </w:r>
          </w:p>
        </w:tc>
        <w:tc>
          <w:tcPr>
            <w:tcW w:w="2051" w:type="dxa"/>
          </w:tcPr>
          <w:p w:rsidR="00E37423" w:rsidP="00E37423" w:rsidRDefault="00E37423" w14:paraId="147DF308" w14:textId="117EBD2E">
            <w:r>
              <w:t>Prawo Placówki Medycznej wybranej przez pacjenta</w:t>
            </w:r>
          </w:p>
        </w:tc>
        <w:tc>
          <w:tcPr>
            <w:tcW w:w="2116" w:type="dxa"/>
          </w:tcPr>
          <w:p w:rsidR="00E37423" w:rsidP="00E37423" w:rsidRDefault="00E37423" w14:paraId="3EE1377F" w14:textId="23974E0A">
            <w:r>
              <w:t>Wszyscy PM placówki medycznej (</w:t>
            </w:r>
            <w:r w:rsidRPr="00933D65">
              <w:t>na poziomie podmiotu oraz placówek podległych</w:t>
            </w:r>
            <w:r>
              <w:t>)</w:t>
            </w:r>
          </w:p>
        </w:tc>
        <w:tc>
          <w:tcPr>
            <w:tcW w:w="4354" w:type="dxa"/>
          </w:tcPr>
          <w:p w:rsidR="00E37423" w:rsidP="00E37423" w:rsidRDefault="00E37423" w14:paraId="611AE8D0" w14:textId="55C924C6">
            <w:r>
              <w:t xml:space="preserve">wszystkie indeksy EDM </w:t>
            </w:r>
            <w:r w:rsidRPr="7206BA96">
              <w:rPr>
                <w:rFonts w:eastAsia="Arial"/>
                <w:szCs w:val="22"/>
              </w:rPr>
              <w:t>o poziomie poufności ‘Normal’</w:t>
            </w:r>
            <w:r>
              <w:t>, które dotyczą pacjenta z wybranego przez pacjenta okresu/ów leczenia, obowiązuje przez wskazany przez pacjenta okres (na jaki okres bądź bezterminowo)</w:t>
            </w:r>
          </w:p>
        </w:tc>
      </w:tr>
      <w:tr w:rsidR="00E37423" w:rsidTr="0423DB57" w14:paraId="62306A9F" w14:textId="77777777">
        <w:trPr>
          <w:jc w:val="center"/>
        </w:trPr>
        <w:tc>
          <w:tcPr>
            <w:tcW w:w="546" w:type="dxa"/>
          </w:tcPr>
          <w:p w:rsidR="00E37423" w:rsidP="00E37423" w:rsidRDefault="00E37423" w14:paraId="78A7A374" w14:textId="150461C2">
            <w:pPr>
              <w:jc w:val="right"/>
            </w:pPr>
            <w:del w:author="Autor" w:id="239">
              <w:r w:rsidDel="192C50E4">
                <w:delText>8</w:delText>
              </w:r>
            </w:del>
            <w:ins w:author="Autor" w:id="240">
              <w:r w:rsidR="0DA944C6">
                <w:t>9</w:t>
              </w:r>
            </w:ins>
            <w:r w:rsidR="192C50E4">
              <w:t>.</w:t>
            </w:r>
          </w:p>
        </w:tc>
        <w:tc>
          <w:tcPr>
            <w:tcW w:w="2051" w:type="dxa"/>
          </w:tcPr>
          <w:p w:rsidR="00E37423" w:rsidP="00E37423" w:rsidRDefault="00E37423" w14:paraId="52368410" w14:textId="4CBA4F52">
            <w:r>
              <w:t>Prawo Pracownika Medycznego we wskazanej Placówce Medycznej wybranej przez pacjenta (deklaracja POZ)</w:t>
            </w:r>
          </w:p>
        </w:tc>
        <w:tc>
          <w:tcPr>
            <w:tcW w:w="2116" w:type="dxa"/>
          </w:tcPr>
          <w:p w:rsidR="00E37423" w:rsidP="00E37423" w:rsidRDefault="00E37423" w14:paraId="10753B73" w14:textId="35BC07D7">
            <w:r>
              <w:t>Wszyscy PM placówki medycznej o określonej roli (</w:t>
            </w:r>
            <w:r w:rsidRPr="00933D65">
              <w:t>na poziomie podmiotu oraz placówek podległych</w:t>
            </w:r>
            <w:r>
              <w:t>)</w:t>
            </w:r>
          </w:p>
        </w:tc>
        <w:tc>
          <w:tcPr>
            <w:tcW w:w="4354" w:type="dxa"/>
          </w:tcPr>
          <w:p w:rsidR="00E37423" w:rsidP="00E37423" w:rsidRDefault="00E37423" w14:paraId="7C7651E3" w14:textId="40A0D9AF">
            <w:r>
              <w:t xml:space="preserve">wszystkie indeksy EDM </w:t>
            </w:r>
            <w:r w:rsidRPr="7206BA96">
              <w:rPr>
                <w:rFonts w:eastAsia="Arial"/>
                <w:szCs w:val="22"/>
              </w:rPr>
              <w:t>o poziomie poufności ‘Normal’</w:t>
            </w:r>
            <w:r>
              <w:t>, które dotyczą pacjenta i są zarejestrowane w systemie</w:t>
            </w:r>
          </w:p>
        </w:tc>
      </w:tr>
    </w:tbl>
    <w:p w:rsidR="001119C4" w:rsidP="001119C4" w:rsidRDefault="001119C4" w14:paraId="16B70FDF" w14:textId="148135BF"/>
    <w:p w:rsidR="001119C4" w:rsidP="001119C4" w:rsidRDefault="001119C4" w14:paraId="144B782C" w14:textId="3EC862F9">
      <w:pPr>
        <w:pStyle w:val="Heading2"/>
      </w:pPr>
      <w:bookmarkStart w:name="_Toc87265174" w:id="241"/>
      <w:r>
        <w:t>Zgody pacjenta</w:t>
      </w:r>
      <w:bookmarkEnd w:id="241"/>
    </w:p>
    <w:p w:rsidR="00B0058F" w:rsidP="001119C4" w:rsidRDefault="00B0058F" w14:paraId="0ADBA623" w14:textId="13B31882">
      <w:pPr>
        <w:rPr>
          <w:lang w:eastAsia="pl-PL"/>
        </w:rPr>
      </w:pPr>
      <w:r>
        <w:rPr>
          <w:lang w:eastAsia="pl-PL"/>
        </w:rPr>
        <w:t>W systemie produkcyjnym pacjenci będą zarządzać deklaracjami zgód na dostęp do dokumentacji z poziomu interfejsu IKP.</w:t>
      </w:r>
    </w:p>
    <w:p w:rsidRPr="001119C4" w:rsidR="001119C4" w:rsidP="001119C4" w:rsidRDefault="001119C4" w14:paraId="2889C5B9" w14:textId="061689A6">
      <w:pPr>
        <w:rPr>
          <w:lang w:eastAsia="pl-PL"/>
        </w:rPr>
      </w:pPr>
      <w:r>
        <w:rPr>
          <w:lang w:eastAsia="pl-PL"/>
        </w:rPr>
        <w:t>W Integracyjnej domenie XDS.b</w:t>
      </w:r>
      <w:r w:rsidRPr="001119C4">
        <w:rPr>
          <w:lang w:eastAsia="pl-PL"/>
        </w:rPr>
        <w:t xml:space="preserve"> </w:t>
      </w:r>
      <w:r w:rsidR="00B0058F">
        <w:rPr>
          <w:lang w:eastAsia="pl-PL"/>
        </w:rPr>
        <w:t xml:space="preserve">tak interfejs </w:t>
      </w:r>
      <w:r w:rsidRPr="001119C4">
        <w:rPr>
          <w:lang w:eastAsia="pl-PL"/>
        </w:rPr>
        <w:t>nie będzie udostępniony.</w:t>
      </w:r>
    </w:p>
    <w:p w:rsidR="00153EE4" w:rsidP="00153EE4" w:rsidRDefault="00153EE4" w14:paraId="1C0B5BF4" w14:textId="2E5ED7D6">
      <w:pPr>
        <w:pStyle w:val="Heading1"/>
      </w:pPr>
      <w:bookmarkStart w:name="_Toc87265175" w:id="242"/>
      <w:r>
        <w:t>Bezpieczeństwo</w:t>
      </w:r>
      <w:bookmarkEnd w:id="242"/>
    </w:p>
    <w:p w:rsidR="00153EE4" w:rsidP="00153EE4" w:rsidRDefault="00153EE4" w14:paraId="14052409" w14:textId="1DC03FA8">
      <w:pPr>
        <w:pStyle w:val="Heading2"/>
      </w:pPr>
      <w:bookmarkStart w:name="_Toc87265176" w:id="243"/>
      <w:r>
        <w:t>Uwierzytelnienie i autoryzacja systemów</w:t>
      </w:r>
      <w:bookmarkEnd w:id="243"/>
    </w:p>
    <w:p w:rsidR="00153EE4" w:rsidP="00153EE4" w:rsidRDefault="00153EE4" w14:paraId="244417FB" w14:textId="05C0378D">
      <w:r>
        <w:t>Uwierzytelnienie Systemu zewnętrznego wywołującego usługi systemu P1 następuje w warstwie transportowej połączenia za pomocą protokołu TLS</w:t>
      </w:r>
      <w:r w:rsidR="004F4A1F">
        <w:t xml:space="preserve"> </w:t>
      </w:r>
      <w:r w:rsidR="006B66DD">
        <w:t xml:space="preserve">w wersji </w:t>
      </w:r>
      <w:r w:rsidR="004F4A1F">
        <w:t>1.2</w:t>
      </w:r>
      <w:r>
        <w:t xml:space="preserve"> z obustronnym uwierzytelnieniem - oprócz uwierzytelnienia serwera przez system zewnętrzny następuje uwierzytelnienie klienta (Systemu zewnętrznego) przez serwer. Do nawiązania połączenia TLS system zewnętrzny zobowiązany jest użyć certyfikatu do uwierzytelnienia systemu wydanego przez Centrum Certyfikacji P1 (użycie przez klienta P1 klucza prywatnego powiązanego z certyfikatem do uwierzytelnienia systemu przekazanego przez C</w:t>
      </w:r>
      <w:r w:rsidR="001771F9">
        <w:t>e</w:t>
      </w:r>
      <w:r>
        <w:t>Z w wyniku założenia konta).</w:t>
      </w:r>
    </w:p>
    <w:p w:rsidR="00153EE4" w:rsidP="00153EE4" w:rsidRDefault="00153EE4" w14:paraId="6358C030" w14:textId="079201F7">
      <w:pPr>
        <w:pStyle w:val="Heading2"/>
      </w:pPr>
      <w:bookmarkStart w:name="_Toc87265177" w:id="244"/>
      <w:r>
        <w:t>Dostęp do informacji</w:t>
      </w:r>
      <w:bookmarkEnd w:id="244"/>
      <w:r>
        <w:t xml:space="preserve"> </w:t>
      </w:r>
    </w:p>
    <w:p w:rsidR="00153EE4" w:rsidP="00153EE4" w:rsidRDefault="00153EE4" w14:paraId="5ED1E0A1" w14:textId="6B018C84">
      <w:r>
        <w:t>W środowisku integracyjnym dostęp do dzienników audytu</w:t>
      </w:r>
      <w:r w:rsidR="006B66DD">
        <w:t xml:space="preserve"> i logów ma wyłącznie C</w:t>
      </w:r>
      <w:r w:rsidR="001771F9">
        <w:t>e</w:t>
      </w:r>
      <w:r w:rsidR="006B66DD">
        <w:t>Z</w:t>
      </w:r>
      <w:r>
        <w:t xml:space="preserve">. </w:t>
      </w:r>
    </w:p>
    <w:p w:rsidR="00153EE4" w:rsidP="00153EE4" w:rsidRDefault="00153EE4" w14:paraId="34A36F9C" w14:textId="2F8424EA">
      <w:pPr>
        <w:pStyle w:val="Heading2"/>
      </w:pPr>
      <w:bookmarkStart w:name="_Ref18911745" w:id="245"/>
      <w:bookmarkStart w:name="_Toc87265178" w:id="246"/>
      <w:r>
        <w:t>Integralność danych</w:t>
      </w:r>
      <w:bookmarkEnd w:id="245"/>
      <w:bookmarkEnd w:id="246"/>
      <w:r>
        <w:t xml:space="preserve"> </w:t>
      </w:r>
    </w:p>
    <w:p w:rsidR="00F16701" w:rsidP="00153EE4" w:rsidRDefault="00153EE4" w14:paraId="5842B4EC" w14:textId="77777777">
      <w:r>
        <w:t>Integralność danych zapewniona jest na poziomie</w:t>
      </w:r>
      <w:r w:rsidR="00F16701">
        <w:t xml:space="preserve"> kanału komunikacyjnego oraz</w:t>
      </w:r>
      <w:r>
        <w:t xml:space="preserve"> przekazywanych komunikatów dzięki wykorzystaniu </w:t>
      </w:r>
      <w:r w:rsidR="00A67AFF">
        <w:t xml:space="preserve">TLS oraz </w:t>
      </w:r>
      <w:r>
        <w:t>WS-Security</w:t>
      </w:r>
      <w:r w:rsidR="00A67AFF">
        <w:t xml:space="preserve">. </w:t>
      </w:r>
    </w:p>
    <w:p w:rsidR="00F16701" w:rsidP="00153EE4" w:rsidRDefault="00A67AFF" w14:paraId="4FE14BA2" w14:textId="77777777">
      <w:r>
        <w:t>Każde połączenie z systemem P1 musi być zabezpieczone z użyciem protokołu TLS</w:t>
      </w:r>
      <w:r w:rsidR="00F16701">
        <w:t>. Do nawiązywania połączenia z systemem P1, systemy zewnętrzne mogą stosować tylko</w:t>
      </w:r>
      <w:r>
        <w:t xml:space="preserve"> certyfikaty </w:t>
      </w:r>
      <w:r w:rsidR="00627F6A">
        <w:t xml:space="preserve">do uwierzytelnienia systemów </w:t>
      </w:r>
      <w:r>
        <w:t>wystawione przez system P1.</w:t>
      </w:r>
    </w:p>
    <w:p w:rsidR="0080224F" w:rsidP="00153EE4" w:rsidRDefault="0080224F" w14:paraId="27204B84" w14:textId="5E19E7B2">
      <w:r>
        <w:t>Połączenie z usługą pobierania dokumentów medycznych</w:t>
      </w:r>
      <w:r w:rsidR="00175CB4">
        <w:t xml:space="preserve"> (ITI-43)</w:t>
      </w:r>
      <w:r>
        <w:t>,</w:t>
      </w:r>
      <w:r w:rsidR="00175CB4">
        <w:t xml:space="preserve"> która jest</w:t>
      </w:r>
      <w:r>
        <w:t xml:space="preserve"> udostępnian</w:t>
      </w:r>
      <w:r w:rsidR="00175CB4">
        <w:t>a</w:t>
      </w:r>
      <w:r w:rsidR="00D70C97">
        <w:t xml:space="preserve"> przez repozytorium</w:t>
      </w:r>
      <w:r w:rsidR="004F464D">
        <w:t xml:space="preserve"> XDS.b</w:t>
      </w:r>
      <w:r>
        <w:t>, także musi być zabezpieczone z użyciem protokołu TLS. Dopuszcza się możliwość stosowania następujących certyfikatów:</w:t>
      </w:r>
    </w:p>
    <w:p w:rsidR="00627F6A" w:rsidP="0080224F" w:rsidRDefault="0080224F" w14:paraId="56FD95D0" w14:textId="3849E0C6">
      <w:pPr>
        <w:pStyle w:val="ListParagraph"/>
        <w:numPr>
          <w:ilvl w:val="0"/>
          <w:numId w:val="3"/>
        </w:numPr>
      </w:pPr>
      <w:r>
        <w:t>certyfikaty do uwierzytelnienia systemów wystawione przez system P1</w:t>
      </w:r>
      <w:r w:rsidR="00B07B80">
        <w:t xml:space="preserve"> (obie strony)</w:t>
      </w:r>
      <w:r>
        <w:t xml:space="preserve">, </w:t>
      </w:r>
    </w:p>
    <w:p w:rsidR="0080224F" w:rsidP="0080224F" w:rsidRDefault="0080224F" w14:paraId="612AF1A6" w14:textId="087F63CF">
      <w:pPr>
        <w:pStyle w:val="ListParagraph"/>
        <w:numPr>
          <w:ilvl w:val="0"/>
          <w:numId w:val="3"/>
        </w:numPr>
      </w:pPr>
      <w:r>
        <w:t>certyfikaty wystawione przez komercyjnych dostawców (tylko repozytorium).</w:t>
      </w:r>
    </w:p>
    <w:p w:rsidR="0080224F" w:rsidP="0080224F" w:rsidRDefault="0080224F" w14:paraId="1A24C495" w14:textId="436504EB">
      <w:r>
        <w:t>Zaleca się</w:t>
      </w:r>
      <w:r w:rsidR="00175CB4">
        <w:t xml:space="preserve"> stosowanie połączenia TLS z dwustronnym uwierzytelnieniem</w:t>
      </w:r>
      <w:r>
        <w:t xml:space="preserve"> (2-way TLS). Natomiast dopuszczalne jest</w:t>
      </w:r>
      <w:r w:rsidR="00175CB4">
        <w:t xml:space="preserve"> </w:t>
      </w:r>
      <w:r w:rsidR="009F2E4C">
        <w:t>uwierzytelnianie tylko strony serwerowej</w:t>
      </w:r>
      <w:r w:rsidR="00175CB4">
        <w:t xml:space="preserve"> (1-way TLS), w przypadku kiedy strona udostępniająca usługę przeprowadza inny rodzaj weryfikacji strony żądającej (np. przy pomocy certyfikatu użytego do podpisania komunikatu żądania).</w:t>
      </w:r>
    </w:p>
    <w:p w:rsidR="00153EE4" w:rsidP="00153EE4" w:rsidRDefault="00EB687D" w14:paraId="7CFD7575" w14:textId="0FFE8EF2">
      <w:r>
        <w:t>Sposób zabezpieczenia komunikat</w:t>
      </w:r>
      <w:r w:rsidR="00312A8E">
        <w:t>ów</w:t>
      </w:r>
      <w:r>
        <w:t xml:space="preserve"> został opisany przy pomocy polityk WS-Policy. K</w:t>
      </w:r>
      <w:r w:rsidR="00A67AFF">
        <w:t xml:space="preserve">omunikat wymieniany z wykorzystaniem usług sieciowych wystawionych przez system P1 albo repozytorium musi być dodatkowo </w:t>
      </w:r>
      <w:r w:rsidR="00627F6A">
        <w:t xml:space="preserve">zabezpieczony </w:t>
      </w:r>
      <w:r>
        <w:t>zgodnie z polityką wskazaną w definicji operacji. Jeśli żądanie wymaga podpisu, to musi być on złożony</w:t>
      </w:r>
      <w:r w:rsidR="00627F6A">
        <w:t xml:space="preserve"> z wykorzystaniem certyfikatów do uwierzytelnienia danych wystawionych przez system P1 </w:t>
      </w:r>
    </w:p>
    <w:p w:rsidR="006127FA" w:rsidP="006127FA" w:rsidRDefault="006127FA" w14:paraId="343D7163" w14:textId="33BE9077">
      <w:r>
        <w:t>W komunikacji z systemem P1</w:t>
      </w:r>
      <w:r w:rsidR="00312A8E">
        <w:t>, w celu zabezpieczenia integralności żądania,</w:t>
      </w:r>
      <w:r>
        <w:t xml:space="preserve"> wymagane jest użycie rozszerzenia Web Services Security i profilu Web Services Security X.509 Certificate Token Profile. Podpisem powinno być objęte całe ciało komunikatu (element soap:Body). W nagłówku SOAP wymagany jest element WS-Security Signature. Informacja o certyfikacie, który służy do weryfikacji podpisu powinna być umieszczona jako BinarySecurityToken z następującymi parametrami:</w:t>
      </w:r>
    </w:p>
    <w:p w:rsidR="006127FA" w:rsidP="00BF3051" w:rsidRDefault="006127FA" w14:paraId="29CB5654" w14:textId="31B506DF">
      <w:pPr>
        <w:pStyle w:val="ListParagraph"/>
        <w:numPr>
          <w:ilvl w:val="0"/>
          <w:numId w:val="20"/>
        </w:numPr>
      </w:pPr>
      <w:r>
        <w:t>EncodingType=</w:t>
      </w:r>
      <w:hyperlink w:history="1" w:anchor="Base64Binary" r:id="rId21">
        <w:r w:rsidRPr="00282A31">
          <w:rPr>
            <w:rStyle w:val="Hyperlink"/>
          </w:rPr>
          <w:t>http://docs.oasis-open.org/wss/2004/01/oasis-200401-wss-soap-message-security-1.0#Base64Binary</w:t>
        </w:r>
      </w:hyperlink>
    </w:p>
    <w:p w:rsidR="006127FA" w:rsidP="00BF3051" w:rsidRDefault="006127FA" w14:paraId="1E8E9977" w14:textId="3425D0E3">
      <w:pPr>
        <w:pStyle w:val="ListParagraph"/>
        <w:numPr>
          <w:ilvl w:val="0"/>
          <w:numId w:val="20"/>
        </w:numPr>
      </w:pPr>
      <w:r>
        <w:t>ValueType=”http://docs.oasis-open.org/wss/2004/01/oasis-200401-wss-x509-token-profile-1.0#X509v3”</w:t>
      </w:r>
    </w:p>
    <w:p w:rsidR="006127FA" w:rsidP="006127FA" w:rsidRDefault="006127FA" w14:paraId="7FE9AC24" w14:textId="5FA23023">
      <w:r>
        <w:t>Przykłady wywołania operacji usług sieciowych systemu P1 zostaną udostępnione Wnioskodawcy na etapie obsługi wniosku o nadanie uprawnień do środowiska integracyjnego systemu P1.</w:t>
      </w:r>
    </w:p>
    <w:p w:rsidR="00312A8E" w:rsidP="006127FA" w:rsidRDefault="00312A8E" w14:paraId="2598CE1E" w14:textId="4BE0D232">
      <w:r>
        <w:t>Dodatkowo, polityka WS-Policy może wymagać, żeby w żądaniu był przekazywany token SAML. Wewnątrz niego znajduje się podpis, kt</w:t>
      </w:r>
      <w:r w:rsidR="00715A3D">
        <w:t>óry zapewnia integralność tokena</w:t>
      </w:r>
      <w:r>
        <w:t>.</w:t>
      </w:r>
    </w:p>
    <w:p w:rsidR="00153EE4" w:rsidP="00153EE4" w:rsidRDefault="00153EE4" w14:paraId="07D498E8" w14:textId="51BA4184">
      <w:pPr>
        <w:pStyle w:val="Heading2"/>
      </w:pPr>
      <w:bookmarkStart w:name="_Toc87265179" w:id="247"/>
      <w:r>
        <w:t>Logi</w:t>
      </w:r>
      <w:bookmarkEnd w:id="247"/>
    </w:p>
    <w:p w:rsidR="00153EE4" w:rsidP="00153EE4" w:rsidRDefault="00153EE4" w14:paraId="01FAA5F2" w14:textId="357AFD6F">
      <w:r>
        <w:t>Podmioty zewnętrzne</w:t>
      </w:r>
      <w:r w:rsidR="004C0F82">
        <w:t xml:space="preserve"> lub podsystemy P1</w:t>
      </w:r>
      <w:r>
        <w:t xml:space="preserve">, podczas realizacji transakcji [ITI-43] zobowiązane są przekazać do </w:t>
      </w:r>
      <w:r w:rsidR="0036525D">
        <w:t>do systemu P1</w:t>
      </w:r>
      <w:r>
        <w:t xml:space="preserve"> log ATNA. W tym celu wywołują udostępnioną usługę realizującą transakcję ITI-20.</w:t>
      </w:r>
      <w:r w:rsidR="001D6D04">
        <w:t xml:space="preserve"> </w:t>
      </w:r>
      <w:r w:rsidR="00675264">
        <w:t>Podmiot Le</w:t>
      </w:r>
      <w:r w:rsidR="00004614">
        <w:t>czniczy</w:t>
      </w:r>
      <w:r w:rsidR="004C0F82">
        <w:t>/Podsystem P1</w:t>
      </w:r>
      <w:r w:rsidR="00675264">
        <w:t>, który pobiera treść dokumentu, wysyła komunikat typu „Import”, a Repozytorium Dokumentów Podmiotu Leczniczego, które udostępnia treść dokumentu, wysyła komunikat typu ‘Export’.</w:t>
      </w:r>
    </w:p>
    <w:p w:rsidR="00153EE4" w:rsidP="00153EE4" w:rsidRDefault="00153EE4" w14:paraId="07BCE818" w14:textId="3EC48A9A">
      <w:pPr>
        <w:pStyle w:val="Heading2"/>
      </w:pPr>
      <w:bookmarkStart w:name="_Toc87265180" w:id="248"/>
      <w:r>
        <w:t>Synchronizacja czasu</w:t>
      </w:r>
      <w:bookmarkEnd w:id="248"/>
    </w:p>
    <w:p w:rsidR="00153EE4" w:rsidP="00153EE4" w:rsidRDefault="00153EE4" w14:paraId="6A0A69C9" w14:textId="26224CBC">
      <w:r>
        <w:t xml:space="preserve">Na środowisku integracyjnym </w:t>
      </w:r>
      <w:r w:rsidRPr="007B4D32" w:rsidR="007B4D32">
        <w:t>obowiązuje czas zgodny czasem urzędowym obowiązującym na obszarze RP</w:t>
      </w:r>
      <w:r w:rsidR="007B4D32">
        <w:t xml:space="preserve">. Integracyjna domena XDS.b </w:t>
      </w:r>
      <w:r>
        <w:t xml:space="preserve">nie udostępnia się </w:t>
      </w:r>
      <w:r w:rsidR="007B4D32">
        <w:t>usług synchronizacji czasu dla podłączonych systemów</w:t>
      </w:r>
      <w:r>
        <w:t>.</w:t>
      </w:r>
      <w:r w:rsidR="007B4D32">
        <w:t xml:space="preserve"> Podłączone systemy we własnym zakresie muszą synchronizować się z usługą udostępnianą przez Główny Urząd Miar.</w:t>
      </w:r>
    </w:p>
    <w:p w:rsidR="005D4F37" w:rsidP="00911709" w:rsidRDefault="12129C7B" w14:paraId="41516EA5" w14:textId="27F03285">
      <w:pPr>
        <w:pStyle w:val="Heading1"/>
        <w:numPr>
          <w:ilvl w:val="0"/>
          <w:numId w:val="5"/>
        </w:numPr>
        <w:spacing w:line="288" w:lineRule="auto"/>
      </w:pPr>
      <w:bookmarkStart w:name="_Toc87265181" w:id="249"/>
      <w:r>
        <w:t>Korzystanie z usług wystawionych dla integratorów</w:t>
      </w:r>
      <w:bookmarkEnd w:id="249"/>
    </w:p>
    <w:p w:rsidR="00326151" w:rsidP="00BF3051" w:rsidRDefault="00326151" w14:paraId="068BBAE7" w14:textId="3B7CE45C">
      <w:pPr>
        <w:pStyle w:val="Heading2"/>
      </w:pPr>
      <w:bookmarkStart w:name="_Toc87265182" w:id="250"/>
      <w:r>
        <w:t>Lista usług wystawionych dla integratorów</w:t>
      </w:r>
      <w:bookmarkEnd w:id="250"/>
    </w:p>
    <w:p w:rsidR="00A92DE3" w:rsidP="00A92DE3" w:rsidRDefault="00A92DE3" w14:paraId="74DF9E20" w14:textId="2E6AFCAE">
      <w:r>
        <w:t xml:space="preserve">Na środowisku integracyjnym udostępnione </w:t>
      </w:r>
      <w:r w:rsidR="00F647ED">
        <w:t>są</w:t>
      </w:r>
      <w:r>
        <w:t>:</w:t>
      </w:r>
    </w:p>
    <w:p w:rsidR="00A92DE3" w:rsidP="00A92DE3" w:rsidRDefault="00A92DE3" w14:paraId="41C23859" w14:textId="7B293339">
      <w:pPr>
        <w:pStyle w:val="ListParagraph"/>
        <w:numPr>
          <w:ilvl w:val="0"/>
          <w:numId w:val="52"/>
        </w:numPr>
      </w:pPr>
      <w:r>
        <w:t>Operacja wyszukiwania indeksów EDM zarejestrowanych w systemie P1 zgodna z transakcją ITI-18 opisaną w ITI TF-2a</w:t>
      </w:r>
      <w:r>
        <w:rPr>
          <w:rStyle w:val="FootnoteReference"/>
        </w:rPr>
        <w:footnoteReference w:id="18"/>
      </w:r>
      <w:r w:rsidR="00B16E27">
        <w:t>, która dla przypadków</w:t>
      </w:r>
      <w:r w:rsidR="00D02579">
        <w:t>,</w:t>
      </w:r>
      <w:r w:rsidR="00B16E27">
        <w:t xml:space="preserve"> gdy w systemie są indeksy spełn</w:t>
      </w:r>
      <w:r w:rsidR="00D02579">
        <w:t>iające kryteria wyszukiwania, których jednak nie można udostępnić z uwagi na brak prawa dostępu zwróci Sukces z ostrzeżeniem, zgodnie ze sposobem przekazywania wyników operacji opisanym w ITI TF-3</w:t>
      </w:r>
      <w:r w:rsidR="00D02579">
        <w:rPr>
          <w:rStyle w:val="FootnoteReference"/>
        </w:rPr>
        <w:footnoteReference w:id="19"/>
      </w:r>
    </w:p>
    <w:p w:rsidR="00A92DE3" w:rsidP="00A92DE3" w:rsidRDefault="00A92DE3" w14:paraId="52F87896" w14:textId="77777777">
      <w:pPr>
        <w:pStyle w:val="ListParagraph"/>
        <w:numPr>
          <w:ilvl w:val="0"/>
          <w:numId w:val="52"/>
        </w:numPr>
      </w:pPr>
      <w:r>
        <w:t>Operacja zarejestrowania indeksu EDM w systemie P1 zgodna z transakcją ITI-42 opisaną w ITI TF-2b</w:t>
      </w:r>
      <w:r>
        <w:rPr>
          <w:rStyle w:val="FootnoteReference"/>
        </w:rPr>
        <w:footnoteReference w:id="20"/>
      </w:r>
    </w:p>
    <w:p w:rsidR="00A92DE3" w:rsidP="00A92DE3" w:rsidRDefault="00A92DE3" w14:paraId="2136EC8F" w14:textId="77777777">
      <w:pPr>
        <w:pStyle w:val="ListParagraph"/>
        <w:numPr>
          <w:ilvl w:val="0"/>
          <w:numId w:val="52"/>
        </w:numPr>
      </w:pPr>
      <w:r>
        <w:t>Operacja aktualizacji indeksu EDM w systemie P1 zgodna z transakcją ITI-57 opisaną w ITI XDS Metadata Update</w:t>
      </w:r>
      <w:r>
        <w:rPr>
          <w:rStyle w:val="FootnoteReference"/>
        </w:rPr>
        <w:footnoteReference w:id="21"/>
      </w:r>
    </w:p>
    <w:p w:rsidR="00A92DE3" w:rsidP="00A92DE3" w:rsidRDefault="00A92DE3" w14:paraId="531DEA29" w14:textId="4144FFBD">
      <w:pPr>
        <w:pStyle w:val="ListParagraph"/>
        <w:numPr>
          <w:ilvl w:val="0"/>
          <w:numId w:val="52"/>
        </w:numPr>
      </w:pPr>
      <w:r>
        <w:t xml:space="preserve">Operacja </w:t>
      </w:r>
      <w:r w:rsidR="002359C6">
        <w:t xml:space="preserve">rejestrowania repozytorium i </w:t>
      </w:r>
      <w:r>
        <w:t>rejestrowania/aktualizacji danych dostępowych repozytorium realizowana przez komponent SZAR zgodnie z definicją usługi udostępnioną w dokumentacji</w:t>
      </w:r>
    </w:p>
    <w:p w:rsidR="00A92DE3" w:rsidP="00A92DE3" w:rsidRDefault="00A92DE3" w14:paraId="3DAD1A49" w14:textId="77777777">
      <w:pPr>
        <w:pStyle w:val="ListParagraph"/>
        <w:numPr>
          <w:ilvl w:val="0"/>
          <w:numId w:val="52"/>
        </w:numPr>
      </w:pPr>
      <w:r>
        <w:t>Operacja rozwiązywania danych dostępowych repozytorium realizowana przez komponent SZAR zgodnie z definicją usługi udostępnioną w dokumentacji</w:t>
      </w:r>
    </w:p>
    <w:p w:rsidR="00A92DE3" w:rsidP="004457F9" w:rsidRDefault="00A92DE3" w14:paraId="34D631DF" w14:textId="6AE195DA">
      <w:pPr>
        <w:pStyle w:val="ListParagraph"/>
        <w:numPr>
          <w:ilvl w:val="0"/>
          <w:numId w:val="52"/>
        </w:numPr>
      </w:pPr>
      <w:r>
        <w:t xml:space="preserve">Operacja weryfikacji uprawnień do dokumentów realizowana przez komponent SOZ </w:t>
      </w:r>
      <w:r w:rsidR="004457F9">
        <w:t xml:space="preserve">zrealizowana w postaci </w:t>
      </w:r>
      <w:r w:rsidRPr="004457F9" w:rsidR="004457F9">
        <w:t>XACML z SOAP-based Web Services</w:t>
      </w:r>
      <w:r w:rsidR="004457F9">
        <w:t xml:space="preserve">, </w:t>
      </w:r>
      <w:r>
        <w:t xml:space="preserve">zgodnie z definicją usługi udostępnioną w dokumentacji </w:t>
      </w:r>
    </w:p>
    <w:p w:rsidR="00261D45" w:rsidP="004457F9" w:rsidRDefault="00715A3D" w14:paraId="1A93D52F" w14:textId="692DE309">
      <w:pPr>
        <w:pStyle w:val="ListParagraph"/>
        <w:numPr>
          <w:ilvl w:val="0"/>
          <w:numId w:val="52"/>
        </w:numPr>
      </w:pPr>
      <w:r>
        <w:t>Operacja generowania tokena</w:t>
      </w:r>
      <w:r w:rsidR="00261D45">
        <w:t xml:space="preserve"> SAML realizowana przez komponent AUT </w:t>
      </w:r>
      <w:r w:rsidR="007F13BF">
        <w:t>zgodnie z definicją usługi udostępnioną w dokumentacji</w:t>
      </w:r>
    </w:p>
    <w:p w:rsidR="00E260D3" w:rsidP="004457F9" w:rsidRDefault="00E260D3" w14:paraId="4DFB6AA0" w14:textId="42AD07D2">
      <w:pPr>
        <w:pStyle w:val="ListParagraph"/>
        <w:numPr>
          <w:ilvl w:val="0"/>
          <w:numId w:val="52"/>
        </w:numPr>
      </w:pPr>
      <w:r>
        <w:t>Operacja rejestracji logów audytu ATNA ITI-20</w:t>
      </w:r>
      <w:r w:rsidR="001B32C1">
        <w:t xml:space="preserve"> zgodna z profilem ATNA.</w:t>
      </w:r>
      <w:r>
        <w:t xml:space="preserve"> </w:t>
      </w:r>
    </w:p>
    <w:p w:rsidR="302F67EF" w:rsidP="78EE68C9" w:rsidRDefault="302F67EF" w14:paraId="500957A2" w14:textId="7954577C">
      <w:pPr>
        <w:pStyle w:val="ListParagraph"/>
        <w:numPr>
          <w:ilvl w:val="0"/>
          <w:numId w:val="52"/>
        </w:numPr>
        <w:rPr>
          <w:rFonts w:eastAsia="Calibri" w:cs="Calibri"/>
          <w:szCs w:val="22"/>
        </w:rPr>
      </w:pPr>
      <w:r w:rsidRPr="78EE68C9">
        <w:t>Operacja rejestracji hurtowej zmiany statusu dostępności dokumentów.</w:t>
      </w:r>
    </w:p>
    <w:p w:rsidR="302F67EF" w:rsidP="78EE68C9" w:rsidRDefault="302F67EF" w14:paraId="61545CBE" w14:textId="25DFBAED">
      <w:pPr>
        <w:pStyle w:val="ListParagraph"/>
        <w:numPr>
          <w:ilvl w:val="0"/>
          <w:numId w:val="52"/>
        </w:numPr>
        <w:rPr>
          <w:rFonts w:ascii="Arial" w:hAnsi="Arial" w:eastAsia="Arial" w:cs="Arial"/>
          <w:szCs w:val="22"/>
        </w:rPr>
      </w:pPr>
      <w:r w:rsidRPr="78EE68C9">
        <w:t>Operacja pobrania raportu dla hurtowej zmiany statusu dostępności dokumentów.</w:t>
      </w:r>
    </w:p>
    <w:p w:rsidR="00F647ED" w:rsidP="00971B0A" w:rsidRDefault="12129C7B" w14:paraId="53D8819D" w14:textId="0AB7281F">
      <w:r>
        <w:t>Dodatkowo udostępnione są usługi repozytorium XDS.b, czyli:</w:t>
      </w:r>
    </w:p>
    <w:p w:rsidR="00F647ED" w:rsidP="00971B0A" w:rsidRDefault="12129C7B" w14:paraId="2F8AECA7" w14:textId="26CC1D4A">
      <w:pPr>
        <w:pStyle w:val="ListParagraph"/>
        <w:numPr>
          <w:ilvl w:val="0"/>
          <w:numId w:val="56"/>
        </w:numPr>
      </w:pPr>
      <w:r>
        <w:t>Przekazanie i zaindeksowanie EDM – zgodna z transakcją ITI-41</w:t>
      </w:r>
    </w:p>
    <w:p w:rsidRPr="00326151" w:rsidR="00F647ED" w:rsidP="00971B0A" w:rsidRDefault="12129C7B" w14:paraId="7F8C7A78" w14:textId="4C9F2D97">
      <w:pPr>
        <w:pStyle w:val="ListParagraph"/>
        <w:numPr>
          <w:ilvl w:val="0"/>
          <w:numId w:val="56"/>
        </w:numPr>
      </w:pPr>
      <w:r>
        <w:t>Pobranie EDM – zgodna z transakcja ITI-43.</w:t>
      </w:r>
    </w:p>
    <w:p w:rsidR="00A92DE3" w:rsidP="00326151" w:rsidRDefault="00A92DE3" w14:paraId="4DF4482C" w14:textId="77777777"/>
    <w:p w:rsidR="00326151" w:rsidP="16F213D7" w:rsidRDefault="16F213D7" w14:paraId="61F1A14C" w14:textId="569032B2">
      <w:r>
        <w:t>Adresy wszystkich usług (endpointów) będą dostępne na stronie https://isus.ezdrowie.gov.pl w sekcji dotyczącej Indeksów EDM i wymiany EDM.</w:t>
      </w:r>
    </w:p>
    <w:p w:rsidR="00A92DE3" w:rsidP="00326151" w:rsidRDefault="00A92DE3" w14:paraId="6A8ABEB5" w14:textId="2BB29211">
      <w:r>
        <w:t>Definicje usług (pliki wsdl) są załączone do dokumentacji integracyjnej i będą również utrzymywane na w/w stronie.</w:t>
      </w:r>
    </w:p>
    <w:p w:rsidR="004457F9" w:rsidP="00326151" w:rsidRDefault="004457F9" w14:paraId="7C9A6838" w14:textId="023BABB4">
      <w:r>
        <w:t xml:space="preserve">Wywołanie </w:t>
      </w:r>
      <w:r w:rsidR="005674A6">
        <w:t xml:space="preserve">usług sieciowych ITI-18, 42 i </w:t>
      </w:r>
      <w:r w:rsidR="395CF0B2">
        <w:t>5</w:t>
      </w:r>
      <w:r w:rsidR="005674A6">
        <w:t xml:space="preserve">7 </w:t>
      </w:r>
      <w:r>
        <w:t>udostępnion</w:t>
      </w:r>
      <w:r w:rsidR="005674A6">
        <w:t>ych</w:t>
      </w:r>
      <w:r>
        <w:t xml:space="preserve"> przez system P1 </w:t>
      </w:r>
      <w:r w:rsidR="00545309">
        <w:t xml:space="preserve">wymaga </w:t>
      </w:r>
      <w:r>
        <w:t xml:space="preserve">przekazania </w:t>
      </w:r>
      <w:r w:rsidR="00715A3D">
        <w:t>tokena</w:t>
      </w:r>
      <w:r w:rsidR="002F572C">
        <w:t xml:space="preserve"> </w:t>
      </w:r>
      <w:r w:rsidR="00545309">
        <w:t>(jego zawartość jest opisana w</w:t>
      </w:r>
      <w:r w:rsidR="00287A5F">
        <w:t xml:space="preserve"> rozdziale </w:t>
      </w:r>
      <w:r w:rsidRPr="06556A03" w:rsidR="00287A5F">
        <w:rPr>
          <w:i/>
          <w:iCs/>
        </w:rPr>
        <w:t>„</w:t>
      </w:r>
      <w:r w:rsidRPr="06556A03" w:rsidR="00287A5F">
        <w:rPr>
          <w:i/>
          <w:iCs/>
        </w:rPr>
        <w:fldChar w:fldCharType="begin"/>
      </w:r>
      <w:r w:rsidRPr="06556A03" w:rsidR="00287A5F">
        <w:rPr>
          <w:i/>
          <w:iCs/>
        </w:rPr>
        <w:instrText xml:space="preserve"> REF _Ref19709926 \h  \* MERGEFORMAT </w:instrText>
      </w:r>
      <w:r w:rsidRPr="06556A03" w:rsidR="00287A5F">
        <w:rPr>
          <w:i/>
          <w:iCs/>
        </w:rPr>
      </w:r>
      <w:r w:rsidRPr="06556A03" w:rsidR="00287A5F">
        <w:rPr>
          <w:i/>
          <w:iCs/>
        </w:rPr>
        <w:fldChar w:fldCharType="separate"/>
      </w:r>
      <w:r w:rsidRPr="06556A03" w:rsidR="00287A5F">
        <w:rPr>
          <w:i/>
          <w:iCs/>
        </w:rPr>
        <w:t>Token SAML</w:t>
      </w:r>
      <w:r w:rsidRPr="06556A03" w:rsidR="00287A5F">
        <w:rPr>
          <w:i/>
          <w:iCs/>
        </w:rPr>
        <w:fldChar w:fldCharType="end"/>
      </w:r>
      <w:r w:rsidRPr="06556A03" w:rsidR="00287A5F">
        <w:rPr>
          <w:i/>
          <w:iCs/>
        </w:rPr>
        <w:t>”</w:t>
      </w:r>
      <w:r w:rsidR="00545309">
        <w:t>)</w:t>
      </w:r>
      <w:r w:rsidR="005D4F37">
        <w:t>.</w:t>
      </w:r>
    </w:p>
    <w:p w:rsidR="00AC2BE1" w:rsidP="00326151" w:rsidRDefault="00AC2BE1" w14:paraId="11942175" w14:textId="43E0B9C0">
      <w:r>
        <w:t>Szczegółowe wymagania dla wywołania poszczególnych operacji (użycie WS-Security) określono również poprzez definicję interfejsu zgodnego z</w:t>
      </w:r>
      <w:r w:rsidR="00545309">
        <w:t> </w:t>
      </w:r>
      <w:r>
        <w:t>WS</w:t>
      </w:r>
      <w:r w:rsidR="00545309">
        <w:noBreakHyphen/>
      </w:r>
      <w:r>
        <w:t>SecurityPolicy.</w:t>
      </w:r>
    </w:p>
    <w:p w:rsidR="00827618" w:rsidP="00326151" w:rsidRDefault="00827618" w14:paraId="4AD04B26" w14:textId="2948E651">
      <w:r>
        <w:t>Usługa ITI-20 wymaga nawiązania szyfrowanego połączenia (TLS) z dwustronnym uwierzytelnianiem.</w:t>
      </w:r>
    </w:p>
    <w:p w:rsidR="005443D3" w:rsidP="00326151" w:rsidRDefault="00F647ED" w14:paraId="5A214565" w14:textId="0445C213">
      <w:r>
        <w:t>Wywołanie usług sieciowych ITI-41 i ITI-43 wymaga uwierzytelnienia</w:t>
      </w:r>
      <w:r w:rsidR="2B160772">
        <w:t xml:space="preserve"> zgodnie z rozdziałem 13.</w:t>
      </w:r>
      <w:r w:rsidR="005443D3">
        <w:t>1</w:t>
      </w:r>
      <w:r>
        <w:t>.</w:t>
      </w:r>
      <w:r w:rsidR="005443D3">
        <w:t xml:space="preserve"> </w:t>
      </w:r>
    </w:p>
    <w:p w:rsidR="00F647ED" w:rsidP="00326151" w:rsidRDefault="005443D3" w14:paraId="1F42C1A2" w14:textId="46D59444">
      <w:r>
        <w:t>Usługa ITI-43 jest zabezpieczona w analogiczny sposób jak usługi rejestru (np. ITI-18</w:t>
      </w:r>
      <w:r w:rsidR="00715A3D">
        <w:t>), tj. wymaga przekazania tokena</w:t>
      </w:r>
      <w:r>
        <w:t xml:space="preserve"> SAML oraz wymaga, żeby komunikat żądania był zabezpieczony podpisem.</w:t>
      </w:r>
    </w:p>
    <w:p w:rsidR="00F647ED" w:rsidP="00971B0A" w:rsidRDefault="00F647ED" w14:paraId="38E63366" w14:textId="5F307BC2">
      <w:pPr>
        <w:pStyle w:val="Heading2"/>
      </w:pPr>
      <w:bookmarkStart w:name="_Toc49773006" w:id="251"/>
      <w:bookmarkStart w:name="_Toc87265183" w:id="252"/>
      <w:bookmarkEnd w:id="251"/>
      <w:r>
        <w:t>Ograniczenia i założenie dotyczące usług</w:t>
      </w:r>
      <w:bookmarkEnd w:id="252"/>
    </w:p>
    <w:p w:rsidR="00025E63" w:rsidP="00971B0A" w:rsidRDefault="00025E63" w14:paraId="6461A56B" w14:textId="533E1B6F">
      <w:pPr>
        <w:pStyle w:val="Heading3"/>
      </w:pPr>
      <w:bookmarkStart w:name="_Ref24718584" w:id="253"/>
      <w:bookmarkStart w:name="_Toc27125879" w:id="254"/>
      <w:bookmarkStart w:name="_Toc87265184" w:id="255"/>
      <w:r>
        <w:t>SOZ</w:t>
      </w:r>
      <w:bookmarkEnd w:id="253"/>
      <w:bookmarkEnd w:id="254"/>
      <w:bookmarkEnd w:id="255"/>
    </w:p>
    <w:p w:rsidR="00CF1111" w:rsidP="00CF1111" w:rsidRDefault="00025E63" w14:paraId="506CA245" w14:textId="258553A0">
      <w:r>
        <w:t>Podsystem SOZ w aktualnej wersji ma zaimplementowan</w:t>
      </w:r>
      <w:r w:rsidR="4BF81D92">
        <w:t>e</w:t>
      </w:r>
      <w:r>
        <w:t xml:space="preserve"> </w:t>
      </w:r>
      <w:r w:rsidR="009F5FC7">
        <w:t>polityk</w:t>
      </w:r>
      <w:r w:rsidR="0E783777">
        <w:t>i</w:t>
      </w:r>
      <w:r w:rsidR="009F5FC7">
        <w:t xml:space="preserve"> </w:t>
      </w:r>
      <w:r w:rsidR="4EE8000D">
        <w:t>wymienione w rozdz. 12</w:t>
      </w:r>
      <w:r w:rsidR="009F5FC7">
        <w:t>.</w:t>
      </w:r>
    </w:p>
    <w:p w:rsidR="004408F2" w:rsidP="008069B6" w:rsidRDefault="004408F2" w14:paraId="5539A194" w14:textId="61AD4CEA">
      <w:pPr>
        <w:pStyle w:val="Heading3"/>
      </w:pPr>
      <w:bookmarkStart w:name="_Toc87265185" w:id="256"/>
      <w:r>
        <w:t>Operacje rejestru XDS.b</w:t>
      </w:r>
      <w:bookmarkEnd w:id="256"/>
    </w:p>
    <w:p w:rsidR="004408F2" w:rsidP="004408F2" w:rsidRDefault="32F4912B" w14:paraId="1EF88655" w14:textId="29CCE3E1">
      <w:pPr>
        <w:rPr>
          <w:lang w:eastAsia="pl-PL"/>
        </w:rPr>
      </w:pPr>
      <w:r w:rsidRPr="32F4912B">
        <w:rPr>
          <w:lang w:eastAsia="pl-PL"/>
        </w:rPr>
        <w:t xml:space="preserve">Ograniczenia dot. operacji rejestru (w szczególności ITI-42 i ITI-18) określone są w </w:t>
      </w:r>
      <w:r w:rsidRPr="32F4912B" w:rsidR="004408F2">
        <w:rPr>
          <w:lang w:eastAsia="pl-PL"/>
        </w:rPr>
        <w:fldChar w:fldCharType="begin"/>
      </w:r>
      <w:r w:rsidRPr="32F4912B" w:rsidR="004408F2">
        <w:rPr>
          <w:lang w:eastAsia="pl-PL"/>
        </w:rPr>
        <w:instrText xml:space="preserve"> REF _Ref24715868 \r \h </w:instrText>
      </w:r>
      <w:r w:rsidRPr="32F4912B" w:rsidR="004408F2">
        <w:rPr>
          <w:lang w:eastAsia="pl-PL"/>
        </w:rPr>
      </w:r>
      <w:r w:rsidRPr="32F4912B" w:rsidR="004408F2">
        <w:rPr>
          <w:lang w:eastAsia="pl-PL"/>
        </w:rPr>
        <w:fldChar w:fldCharType="separate"/>
      </w:r>
      <w:r w:rsidRPr="32F4912B">
        <w:rPr>
          <w:lang w:eastAsia="pl-PL"/>
        </w:rPr>
        <w:t>8.2.2</w:t>
      </w:r>
      <w:r w:rsidRPr="32F4912B" w:rsidR="004408F2">
        <w:rPr>
          <w:lang w:eastAsia="pl-PL"/>
        </w:rPr>
        <w:fldChar w:fldCharType="end"/>
      </w:r>
      <w:r w:rsidRPr="32F4912B">
        <w:rPr>
          <w:lang w:eastAsia="pl-PL"/>
        </w:rPr>
        <w:t xml:space="preserve"> .</w:t>
      </w:r>
    </w:p>
    <w:p w:rsidR="001B32C1" w:rsidP="003A7F9E" w:rsidRDefault="001B32C1" w14:paraId="337AEF8D" w14:textId="1B6F5B1C">
      <w:pPr>
        <w:pStyle w:val="Heading4"/>
        <w:rPr>
          <w:lang w:eastAsia="pl-PL"/>
        </w:rPr>
      </w:pPr>
      <w:r>
        <w:rPr>
          <w:lang w:eastAsia="pl-PL"/>
        </w:rPr>
        <w:t>ITI-18</w:t>
      </w:r>
    </w:p>
    <w:p w:rsidR="004408F2" w:rsidP="004408F2" w:rsidRDefault="32F4912B" w14:paraId="3F461D02" w14:textId="45F06C63">
      <w:pPr>
        <w:rPr>
          <w:lang w:eastAsia="pl-PL"/>
        </w:rPr>
      </w:pPr>
      <w:r w:rsidRPr="32F4912B">
        <w:rPr>
          <w:lang w:eastAsia="pl-PL"/>
        </w:rPr>
        <w:t>Operacja wyszukiwania indeksów EDM (ITI-18) rozszerzona została o zwrócenie ostrzeżenia o niepełnym wyniku wyszukiwania (system P1 zwraca taką informację w przypadku, gdy w rejestrze istnieje co najmniej jeden dokument, który powinnien być zwrócony w wynikach wyszukiwania, ale aktualne uprawnienia pracownika i podmiotu na to nie pozwalają).</w:t>
      </w:r>
    </w:p>
    <w:p w:rsidR="00363B35" w:rsidP="12129C7B" w:rsidRDefault="32F4912B" w14:paraId="4B80E276" w14:textId="3EB3DD17">
      <w:pPr>
        <w:rPr>
          <w:lang w:eastAsia="pl-PL"/>
        </w:rPr>
      </w:pPr>
      <w:r w:rsidRPr="32F4912B">
        <w:rPr>
          <w:lang w:eastAsia="pl-PL"/>
        </w:rPr>
        <w:t xml:space="preserve">W tym przypadku System zwraca </w:t>
      </w:r>
      <w:r w:rsidRPr="32F4912B">
        <w:rPr>
          <w:rFonts w:eastAsia="Arial"/>
          <w:szCs w:val="22"/>
        </w:rPr>
        <w:t>listę obiektów albo identyfikatorów spełniających kryteria (w szczególności lista może być pusta) oraz</w:t>
      </w:r>
      <w:r w:rsidRPr="32F4912B">
        <w:rPr>
          <w:lang w:eastAsia="pl-PL"/>
        </w:rPr>
        <w:t xml:space="preserve"> następujące ostrzeżenie:</w:t>
      </w:r>
    </w:p>
    <w:p w:rsidRPr="003A7F9E" w:rsidR="004408F2" w:rsidP="4E6BB074" w:rsidRDefault="004408F2" w14:paraId="4999DA0F" w14:textId="06E5DECB">
      <w:pPr>
        <w:rPr>
          <w:rFonts w:ascii="Courier New" w:hAnsi="Courier New" w:cs="Courier New"/>
          <w:sz w:val="18"/>
          <w:szCs w:val="18"/>
          <w:lang w:eastAsia="pl-PL"/>
        </w:rPr>
      </w:pPr>
      <w:r w:rsidRPr="00A77EC4">
        <w:rPr>
          <w:rFonts w:ascii="Courier New" w:hAnsi="Courier New" w:cs="Courier New"/>
          <w:sz w:val="18"/>
          <w:szCs w:val="18"/>
        </w:rPr>
        <w:t>&lt;rs:RegistryError errorCode="IncompleteResultList" codeContext="</w:t>
      </w:r>
      <w:r w:rsidRPr="003A7F9E" w:rsidR="59173EE1">
        <w:rPr>
          <w:rFonts w:ascii="Courier New" w:hAnsi="Courier New" w:cs="Courier New"/>
          <w:sz w:val="18"/>
          <w:szCs w:val="18"/>
        </w:rPr>
        <w:t>Niekompletna lista wyników, istnieją dokumenty, do których nie masz dostępu</w:t>
      </w:r>
      <w:r w:rsidRPr="00A77EC4">
        <w:rPr>
          <w:rFonts w:ascii="Courier New" w:hAnsi="Courier New" w:cs="Courier New"/>
          <w:sz w:val="18"/>
          <w:szCs w:val="18"/>
        </w:rPr>
        <w:t xml:space="preserve">" </w:t>
      </w:r>
      <w:r w:rsidRPr="00CF5CDA" w:rsidR="00363B35">
        <w:rPr>
          <w:rFonts w:ascii="Courier New" w:hAnsi="Courier New" w:cs="Courier New"/>
          <w:sz w:val="18"/>
          <w:szCs w:val="18"/>
        </w:rPr>
        <w:t xml:space="preserve"> </w:t>
      </w:r>
      <w:r w:rsidRPr="00CF5CDA">
        <w:rPr>
          <w:rFonts w:ascii="Courier New" w:hAnsi="Courier New" w:cs="Courier New"/>
          <w:sz w:val="18"/>
          <w:szCs w:val="18"/>
        </w:rPr>
        <w:t>location=""</w:t>
      </w:r>
      <w:r w:rsidRPr="00827618" w:rsidR="00363B35">
        <w:rPr>
          <w:rFonts w:ascii="Courier New" w:hAnsi="Courier New" w:cs="Courier New"/>
          <w:sz w:val="18"/>
          <w:szCs w:val="18"/>
        </w:rPr>
        <w:t xml:space="preserve"> </w:t>
      </w:r>
      <w:r w:rsidRPr="00827618">
        <w:rPr>
          <w:rFonts w:ascii="Courier New" w:hAnsi="Courier New" w:cs="Courier New"/>
          <w:sz w:val="18"/>
          <w:szCs w:val="18"/>
        </w:rPr>
        <w:t>severity="urn:oasis:names:tc:ebxml-regrep:ErrorSeverityType:Warning"/&gt;</w:t>
      </w:r>
    </w:p>
    <w:p w:rsidR="004408F2" w:rsidRDefault="002C52B3" w14:paraId="6D436B1E" w14:textId="570CEAD6">
      <w:pPr>
        <w:rPr>
          <w:lang w:eastAsia="pl-PL"/>
        </w:rPr>
      </w:pPr>
      <w:r>
        <w:rPr>
          <w:lang w:eastAsia="pl-PL"/>
        </w:rPr>
        <w:t xml:space="preserve">Aby wywołać taką sytuację na środowisku integracyjnym należy zapisać i wyszukać takie indeksy dla których SOZ, zgodnie z opisem w </w:t>
      </w:r>
      <w:r w:rsidR="00363B35">
        <w:rPr>
          <w:lang w:eastAsia="pl-PL"/>
        </w:rPr>
        <w:t xml:space="preserve">rozdziale </w:t>
      </w:r>
      <w:r>
        <w:rPr>
          <w:lang w:eastAsia="pl-PL"/>
        </w:rPr>
        <w:fldChar w:fldCharType="begin"/>
      </w:r>
      <w:r>
        <w:rPr>
          <w:lang w:eastAsia="pl-PL"/>
        </w:rPr>
        <w:instrText xml:space="preserve"> REF _Ref24718584 \r \h </w:instrText>
      </w:r>
      <w:r>
        <w:rPr>
          <w:lang w:eastAsia="pl-PL"/>
        </w:rPr>
      </w:r>
      <w:r>
        <w:rPr>
          <w:lang w:eastAsia="pl-PL"/>
        </w:rPr>
        <w:fldChar w:fldCharType="separate"/>
      </w:r>
      <w:r w:rsidRPr="2E083DAD">
        <w:rPr>
          <w:lang w:eastAsia="pl-PL"/>
        </w:rPr>
        <w:t>14.2.1</w:t>
      </w:r>
      <w:r w:rsidR="06B1809F">
        <w:rPr>
          <w:lang w:eastAsia="pl-PL"/>
        </w:rPr>
        <w:t>￼</w:t>
      </w:r>
      <w:r>
        <w:rPr>
          <w:lang w:eastAsia="pl-PL"/>
        </w:rPr>
        <w:fldChar w:fldCharType="end"/>
      </w:r>
      <w:r>
        <w:rPr>
          <w:lang w:eastAsia="pl-PL"/>
        </w:rPr>
        <w:t>, zwróci</w:t>
      </w:r>
      <w:r w:rsidR="00363B35">
        <w:rPr>
          <w:lang w:eastAsia="pl-PL"/>
        </w:rPr>
        <w:t xml:space="preserve"> wynik</w:t>
      </w:r>
      <w:r>
        <w:rPr>
          <w:lang w:eastAsia="pl-PL"/>
        </w:rPr>
        <w:t xml:space="preserve"> DENY.</w:t>
      </w:r>
    </w:p>
    <w:p w:rsidR="001B32C1" w:rsidP="003A7F9E" w:rsidRDefault="001B32C1" w14:paraId="2599F11B" w14:textId="7059CC72">
      <w:pPr>
        <w:pStyle w:val="Heading4"/>
        <w:rPr>
          <w:lang w:eastAsia="pl-PL"/>
        </w:rPr>
      </w:pPr>
      <w:r>
        <w:rPr>
          <w:lang w:eastAsia="pl-PL"/>
        </w:rPr>
        <w:t>ITI-20</w:t>
      </w:r>
    </w:p>
    <w:p w:rsidR="00AD04A0" w:rsidRDefault="001B32C1" w14:paraId="2A6E0C83" w14:textId="248C6CEC">
      <w:pPr>
        <w:rPr>
          <w:lang w:eastAsia="pl-PL"/>
        </w:rPr>
      </w:pPr>
      <w:r>
        <w:rPr>
          <w:lang w:eastAsia="pl-PL"/>
        </w:rPr>
        <w:t xml:space="preserve">Operacja rejestracji logu ATNA (ITI-20) </w:t>
      </w:r>
      <w:r w:rsidR="00AD04A0">
        <w:rPr>
          <w:lang w:eastAsia="pl-PL"/>
        </w:rPr>
        <w:t xml:space="preserve">weryfikuje poprawność </w:t>
      </w:r>
      <w:r>
        <w:rPr>
          <w:lang w:eastAsia="pl-PL"/>
        </w:rPr>
        <w:t xml:space="preserve">przekazywanego </w:t>
      </w:r>
      <w:r w:rsidR="00AD04A0">
        <w:rPr>
          <w:lang w:eastAsia="pl-PL"/>
        </w:rPr>
        <w:t>zdarzenia audytu</w:t>
      </w:r>
      <w:r>
        <w:rPr>
          <w:lang w:eastAsia="pl-PL"/>
        </w:rPr>
        <w:t xml:space="preserve">. </w:t>
      </w:r>
    </w:p>
    <w:p w:rsidR="00AD04A0" w:rsidRDefault="00AD04A0" w14:paraId="4B610947" w14:textId="0E3E0496">
      <w:pPr>
        <w:rPr>
          <w:lang w:eastAsia="pl-PL"/>
        </w:rPr>
      </w:pPr>
      <w:r>
        <w:rPr>
          <w:lang w:eastAsia="pl-PL"/>
        </w:rPr>
        <w:t>W przypadku niepoprawnego logu ATNA, system P1 w odpowiedzi zwróci komunikat zawierający informację o przyczynie</w:t>
      </w:r>
      <w:r w:rsidR="00B222B7">
        <w:rPr>
          <w:lang w:eastAsia="pl-PL"/>
        </w:rPr>
        <w:t xml:space="preserve">: </w:t>
      </w:r>
      <w:r>
        <w:rPr>
          <w:lang w:eastAsia="pl-PL"/>
        </w:rPr>
        <w:t xml:space="preserve"> </w:t>
      </w:r>
      <w:r w:rsidRPr="00C53335">
        <w:rPr>
          <w:rFonts w:ascii="Courier New" w:hAnsi="Courier New" w:cs="Courier New"/>
          <w:szCs w:val="22"/>
          <w:lang w:eastAsia="pl-PL"/>
        </w:rPr>
        <w:t>„</w:t>
      </w:r>
      <w:r w:rsidRPr="00C53335">
        <w:rPr>
          <w:rFonts w:ascii="Courier New" w:hAnsi="Courier New" w:cs="Courier New"/>
          <w:color w:val="1D1C1D"/>
          <w:szCs w:val="22"/>
          <w:shd w:val="clear" w:color="auto" w:fill="F8F8F8"/>
        </w:rPr>
        <w:t>Komunikat_logu_nie_zostal_zarejestrowany_-</w:t>
      </w:r>
      <w:r>
        <w:rPr>
          <w:rFonts w:ascii="Courier New" w:hAnsi="Courier New" w:cs="Courier New"/>
          <w:color w:val="1D1C1D"/>
          <w:szCs w:val="22"/>
          <w:shd w:val="clear" w:color="auto" w:fill="F8F8F8"/>
        </w:rPr>
        <w:t>_{przyczyna}</w:t>
      </w:r>
      <w:r w:rsidRPr="00C53335">
        <w:rPr>
          <w:rFonts w:ascii="Courier New" w:hAnsi="Courier New" w:cs="Courier New"/>
          <w:color w:val="1D1C1D"/>
          <w:szCs w:val="22"/>
          <w:shd w:val="clear" w:color="auto" w:fill="F8F8F8"/>
        </w:rPr>
        <w:t>”.</w:t>
      </w:r>
    </w:p>
    <w:p w:rsidR="001B32C1" w:rsidRDefault="00AD04A0" w14:paraId="400528C6" w14:textId="1033409C">
      <w:pPr>
        <w:rPr>
          <w:color w:val="1D1C1D"/>
          <w:sz w:val="23"/>
          <w:szCs w:val="23"/>
          <w:shd w:val="clear" w:color="auto" w:fill="F8F8F8"/>
        </w:rPr>
      </w:pPr>
      <w:r>
        <w:rPr>
          <w:lang w:eastAsia="pl-PL"/>
        </w:rPr>
        <w:t>Przykładowo, w</w:t>
      </w:r>
      <w:r w:rsidR="001B32C1">
        <w:rPr>
          <w:lang w:eastAsia="pl-PL"/>
        </w:rPr>
        <w:t xml:space="preserve"> przypadku przekroczenia maksymalnej wartości wielkości komunikatu logu ATNA</w:t>
      </w:r>
      <w:r w:rsidR="00735830">
        <w:rPr>
          <w:lang w:eastAsia="pl-PL"/>
        </w:rPr>
        <w:t>,</w:t>
      </w:r>
      <w:r w:rsidR="001B32C1">
        <w:rPr>
          <w:lang w:eastAsia="pl-PL"/>
        </w:rPr>
        <w:t xml:space="preserve"> system P1 </w:t>
      </w:r>
      <w:r w:rsidR="00735830">
        <w:rPr>
          <w:lang w:eastAsia="pl-PL"/>
        </w:rPr>
        <w:t xml:space="preserve">w odpowiedzi </w:t>
      </w:r>
      <w:r w:rsidR="001B32C1">
        <w:rPr>
          <w:lang w:eastAsia="pl-PL"/>
        </w:rPr>
        <w:t xml:space="preserve">zwróci </w:t>
      </w:r>
      <w:r>
        <w:rPr>
          <w:lang w:eastAsia="pl-PL"/>
        </w:rPr>
        <w:t xml:space="preserve">następujący komunikat: </w:t>
      </w:r>
      <w:r w:rsidR="00735830">
        <w:rPr>
          <w:lang w:eastAsia="pl-PL"/>
        </w:rPr>
        <w:t xml:space="preserve"> </w:t>
      </w:r>
      <w:r w:rsidRPr="003A7F9E" w:rsidR="00735830">
        <w:rPr>
          <w:rFonts w:ascii="Courier New" w:hAnsi="Courier New" w:cs="Courier New"/>
          <w:szCs w:val="22"/>
          <w:lang w:eastAsia="pl-PL"/>
        </w:rPr>
        <w:t>„</w:t>
      </w:r>
      <w:r w:rsidRPr="003A7F9E" w:rsidR="00735830">
        <w:rPr>
          <w:rFonts w:ascii="Courier New" w:hAnsi="Courier New" w:cs="Courier New"/>
          <w:color w:val="1D1C1D"/>
          <w:szCs w:val="22"/>
          <w:shd w:val="clear" w:color="auto" w:fill="F8F8F8"/>
        </w:rPr>
        <w:t>Komunikat_logu_nie_zostal_zarejestrowany_- Przekroczono_dopuszczalna_wielkosc_komunikatu_logu_atna”.</w:t>
      </w:r>
    </w:p>
    <w:p w:rsidR="00735830" w:rsidRDefault="00735830" w14:paraId="660A1324" w14:textId="32998549">
      <w:pPr>
        <w:rPr>
          <w:rFonts w:ascii="Courier New" w:hAnsi="Courier New" w:cs="Courier New"/>
          <w:color w:val="1D1C1D"/>
          <w:szCs w:val="22"/>
          <w:shd w:val="clear" w:color="auto" w:fill="F8F8F8"/>
        </w:rPr>
      </w:pPr>
      <w:r>
        <w:rPr>
          <w:color w:val="1D1C1D"/>
          <w:sz w:val="23"/>
          <w:szCs w:val="23"/>
          <w:shd w:val="clear" w:color="auto" w:fill="F8F8F8"/>
        </w:rPr>
        <w:t>Dla prawidłowo zarejestrowanego logu ATNA komunikat zawiera w odpowiedzi informację „</w:t>
      </w:r>
      <w:r w:rsidRPr="00BF2E99">
        <w:rPr>
          <w:rFonts w:ascii="Courier New" w:hAnsi="Courier New" w:cs="Courier New"/>
          <w:color w:val="1D1C1D"/>
          <w:szCs w:val="22"/>
          <w:shd w:val="clear" w:color="auto" w:fill="F8F8F8"/>
        </w:rPr>
        <w:t>Komunikat_</w:t>
      </w:r>
      <w:r>
        <w:rPr>
          <w:rFonts w:ascii="Courier New" w:hAnsi="Courier New" w:cs="Courier New"/>
          <w:color w:val="1D1C1D"/>
          <w:szCs w:val="22"/>
          <w:shd w:val="clear" w:color="auto" w:fill="F8F8F8"/>
        </w:rPr>
        <w:t>logu_</w:t>
      </w:r>
      <w:r w:rsidRPr="00BF2E99">
        <w:rPr>
          <w:rFonts w:ascii="Courier New" w:hAnsi="Courier New" w:cs="Courier New"/>
          <w:color w:val="1D1C1D"/>
          <w:szCs w:val="22"/>
          <w:shd w:val="clear" w:color="auto" w:fill="F8F8F8"/>
        </w:rPr>
        <w:t>zostal_zarejestrowany</w:t>
      </w:r>
      <w:r>
        <w:rPr>
          <w:rFonts w:ascii="Courier New" w:hAnsi="Courier New" w:cs="Courier New"/>
          <w:color w:val="1D1C1D"/>
          <w:szCs w:val="22"/>
          <w:shd w:val="clear" w:color="auto" w:fill="F8F8F8"/>
        </w:rPr>
        <w:t>”.</w:t>
      </w:r>
    </w:p>
    <w:p w:rsidRPr="00675264" w:rsidR="00675264" w:rsidP="00004614" w:rsidRDefault="00675264" w14:paraId="78179154" w14:textId="77777777">
      <w:pPr>
        <w:rPr>
          <w:lang w:eastAsia="pl-PL"/>
        </w:rPr>
      </w:pPr>
      <w:r w:rsidRPr="00675264">
        <w:rPr>
          <w:lang w:eastAsia="pl-PL"/>
        </w:rPr>
        <w:t>Ponadto w zdarzeniach audytu muszą być przekazywane dane, które umożliwią jednoznaczną identyfikację stron biorących udział w wymianie EDM.</w:t>
      </w:r>
    </w:p>
    <w:p w:rsidRPr="00675264" w:rsidR="00675264" w:rsidP="00004614" w:rsidRDefault="00675264" w14:paraId="3B2F3256" w14:textId="77777777">
      <w:pPr>
        <w:rPr>
          <w:lang w:eastAsia="pl-PL"/>
        </w:rPr>
      </w:pPr>
      <w:r w:rsidRPr="00675264">
        <w:rPr>
          <w:lang w:eastAsia="pl-PL"/>
        </w:rPr>
        <w:t>a.</w:t>
      </w:r>
      <w:r w:rsidRPr="00675264">
        <w:rPr>
          <w:sz w:val="14"/>
          <w:szCs w:val="14"/>
          <w:lang w:eastAsia="pl-PL"/>
        </w:rPr>
        <w:t xml:space="preserve">       </w:t>
      </w:r>
      <w:r w:rsidRPr="00675264">
        <w:rPr>
          <w:lang w:eastAsia="pl-PL"/>
        </w:rPr>
        <w:t>W zdarzeniu audytu rejestrowanym przez repozytorium, dodatkowo znajdą się następujące atrybuty:</w:t>
      </w:r>
    </w:p>
    <w:p w:rsidRPr="00675264" w:rsidR="00675264" w:rsidP="2B166E86" w:rsidRDefault="00675264" w14:paraId="1CAAD999" w14:textId="2B79FDA9">
      <w:pPr>
        <w:rPr>
          <w:lang w:eastAsia="pl-PL"/>
        </w:rPr>
      </w:pPr>
      <w:r w:rsidRPr="7681EE2E">
        <w:rPr>
          <w:rFonts w:ascii="Symbol" w:hAnsi="Symbol"/>
          <w:lang w:eastAsia="pl-PL"/>
        </w:rPr>
        <w:t></w:t>
      </w:r>
      <w:r w:rsidRPr="7681EE2E">
        <w:rPr>
          <w:sz w:val="14"/>
          <w:szCs w:val="14"/>
          <w:lang w:eastAsia="pl-PL"/>
        </w:rPr>
        <w:t xml:space="preserve">   </w:t>
      </w:r>
      <w:r w:rsidRPr="7681EE2E">
        <w:rPr>
          <w:lang w:eastAsia="pl-PL"/>
        </w:rPr>
        <w:t xml:space="preserve">Identyfikator podmiotu pełniącego rolę repozytorium (I) – przekazywany w atrybucie </w:t>
      </w:r>
      <w:r w:rsidRPr="7681EE2E">
        <w:rPr>
          <w:i/>
          <w:iCs/>
          <w:lang w:eastAsia="pl-PL"/>
        </w:rPr>
        <w:t xml:space="preserve">Event/Audit </w:t>
      </w:r>
      <w:r w:rsidRPr="7681EE2E" w:rsidR="0945E24A">
        <w:rPr>
          <w:i/>
          <w:iCs/>
          <w:lang w:eastAsia="pl-PL"/>
        </w:rPr>
        <w:t>Source</w:t>
      </w:r>
      <w:r w:rsidRPr="7681EE2E">
        <w:rPr>
          <w:i/>
          <w:iCs/>
          <w:lang w:eastAsia="pl-PL"/>
        </w:rPr>
        <w:t>/AuditSourceID</w:t>
      </w:r>
    </w:p>
    <w:p w:rsidRPr="00675264" w:rsidR="00675264" w:rsidP="00004614" w:rsidRDefault="00675264" w14:paraId="616A7994" w14:textId="059457B9">
      <w:pPr>
        <w:ind w:left="708"/>
        <w:rPr>
          <w:lang w:eastAsia="pl-PL"/>
        </w:rPr>
      </w:pPr>
      <w:r w:rsidRPr="00675264">
        <w:rPr>
          <w:rFonts w:ascii="Symbol" w:hAnsi="Symbol"/>
          <w:lang w:eastAsia="pl-PL"/>
        </w:rPr>
        <w:t></w:t>
      </w:r>
      <w:r w:rsidRPr="00675264">
        <w:rPr>
          <w:sz w:val="14"/>
          <w:szCs w:val="14"/>
          <w:lang w:eastAsia="pl-PL"/>
        </w:rPr>
        <w:t xml:space="preserve">   </w:t>
      </w:r>
      <w:r w:rsidRPr="00675264">
        <w:rPr>
          <w:lang w:eastAsia="pl-PL"/>
        </w:rPr>
        <w:t>Identyfikator podmiotu</w:t>
      </w:r>
      <w:r w:rsidR="004C0F82">
        <w:rPr>
          <w:lang w:eastAsia="pl-PL"/>
        </w:rPr>
        <w:t>/podsystemu P1</w:t>
      </w:r>
      <w:r w:rsidRPr="00675264">
        <w:rPr>
          <w:lang w:eastAsia="pl-PL"/>
        </w:rPr>
        <w:t xml:space="preserve">, któremu udostępniana jest dokumentacja (I) – przekazywany w atrybucie </w:t>
      </w:r>
      <w:r w:rsidRPr="00675264">
        <w:rPr>
          <w:i/>
          <w:iCs/>
          <w:lang w:eastAsia="pl-PL"/>
        </w:rPr>
        <w:t>Event/Destination/AlternativeUserID</w:t>
      </w:r>
    </w:p>
    <w:p w:rsidRPr="00675264" w:rsidR="00675264" w:rsidP="00004614" w:rsidRDefault="00675264" w14:paraId="4CC7090B" w14:textId="183F44B4">
      <w:pPr>
        <w:rPr>
          <w:lang w:eastAsia="pl-PL"/>
        </w:rPr>
      </w:pPr>
      <w:r w:rsidRPr="00675264">
        <w:rPr>
          <w:lang w:eastAsia="pl-PL"/>
        </w:rPr>
        <w:t>b.</w:t>
      </w:r>
      <w:r w:rsidRPr="00675264">
        <w:rPr>
          <w:sz w:val="14"/>
          <w:szCs w:val="14"/>
          <w:lang w:eastAsia="pl-PL"/>
        </w:rPr>
        <w:t xml:space="preserve">      </w:t>
      </w:r>
      <w:r w:rsidRPr="00675264">
        <w:rPr>
          <w:lang w:eastAsia="pl-PL"/>
        </w:rPr>
        <w:t>W zdarzeniu audytu rejestrowanym przez podmiot</w:t>
      </w:r>
      <w:r w:rsidR="004C0F82">
        <w:rPr>
          <w:lang w:eastAsia="pl-PL"/>
        </w:rPr>
        <w:t>/podsystem P1</w:t>
      </w:r>
      <w:r w:rsidRPr="00675264">
        <w:rPr>
          <w:lang w:eastAsia="pl-PL"/>
        </w:rPr>
        <w:t>, któremu udostępniono dokumentację, dodatkowo znajdą się następujące atrybuty:</w:t>
      </w:r>
    </w:p>
    <w:p w:rsidRPr="00675264" w:rsidR="00675264" w:rsidP="00004614" w:rsidRDefault="00675264" w14:paraId="0AB2C284" w14:textId="77777777">
      <w:pPr>
        <w:ind w:left="708"/>
        <w:rPr>
          <w:lang w:eastAsia="pl-PL"/>
        </w:rPr>
      </w:pPr>
      <w:r w:rsidRPr="00675264">
        <w:rPr>
          <w:rFonts w:ascii="Symbol" w:hAnsi="Symbol"/>
          <w:lang w:eastAsia="pl-PL"/>
        </w:rPr>
        <w:t></w:t>
      </w:r>
      <w:r w:rsidRPr="00675264">
        <w:rPr>
          <w:sz w:val="14"/>
          <w:szCs w:val="14"/>
          <w:lang w:eastAsia="pl-PL"/>
        </w:rPr>
        <w:t xml:space="preserve">   </w:t>
      </w:r>
      <w:r w:rsidRPr="00675264">
        <w:rPr>
          <w:lang w:eastAsia="pl-PL"/>
        </w:rPr>
        <w:t xml:space="preserve">Identyfikator podmiotu pełniącego rolę repozytorium (I) – przekazywany w atrybucie </w:t>
      </w:r>
      <w:r w:rsidRPr="00675264">
        <w:rPr>
          <w:i/>
          <w:iCs/>
          <w:lang w:eastAsia="pl-PL"/>
        </w:rPr>
        <w:t xml:space="preserve">Event/Source/AlternativeUserID </w:t>
      </w:r>
      <w:r w:rsidRPr="00675264">
        <w:rPr>
          <w:lang w:eastAsia="pl-PL"/>
        </w:rPr>
        <w:t>(atrybut opcjonalny, powinien zostać przekazany w przypadku kiedy jest znany)</w:t>
      </w:r>
    </w:p>
    <w:p w:rsidRPr="00675264" w:rsidR="00675264" w:rsidP="00004614" w:rsidRDefault="00675264" w14:paraId="06DCFB6D" w14:textId="31A3156A">
      <w:pPr>
        <w:ind w:left="708"/>
        <w:rPr>
          <w:lang w:eastAsia="pl-PL"/>
        </w:rPr>
      </w:pPr>
      <w:r w:rsidRPr="00675264">
        <w:rPr>
          <w:rFonts w:ascii="Symbol" w:hAnsi="Symbol"/>
          <w:lang w:eastAsia="pl-PL"/>
        </w:rPr>
        <w:t></w:t>
      </w:r>
      <w:r w:rsidRPr="00675264">
        <w:rPr>
          <w:sz w:val="14"/>
          <w:szCs w:val="14"/>
          <w:lang w:eastAsia="pl-PL"/>
        </w:rPr>
        <w:t xml:space="preserve">   </w:t>
      </w:r>
      <w:r w:rsidRPr="00675264">
        <w:rPr>
          <w:lang w:eastAsia="pl-PL"/>
        </w:rPr>
        <w:t>Identyfikator podmiotu</w:t>
      </w:r>
      <w:r w:rsidR="004C0F82">
        <w:rPr>
          <w:lang w:eastAsia="pl-PL"/>
        </w:rPr>
        <w:t>/podsystemu p1</w:t>
      </w:r>
      <w:r w:rsidRPr="00675264">
        <w:rPr>
          <w:lang w:eastAsia="pl-PL"/>
        </w:rPr>
        <w:t xml:space="preserve">, któremu udostępniana została dokumentacja (I) – przekazywany w atrybucie </w:t>
      </w:r>
      <w:r w:rsidRPr="00675264">
        <w:rPr>
          <w:i/>
          <w:iCs/>
          <w:lang w:eastAsia="pl-PL"/>
        </w:rPr>
        <w:t>Event/Audit Source/AuditSourceID</w:t>
      </w:r>
    </w:p>
    <w:p w:rsidRPr="00675264" w:rsidR="00675264" w:rsidP="00004614" w:rsidRDefault="00675264" w14:paraId="66A64449" w14:textId="2E119138">
      <w:pPr>
        <w:ind w:left="708"/>
        <w:rPr>
          <w:lang w:eastAsia="pl-PL"/>
        </w:rPr>
      </w:pPr>
      <w:r w:rsidRPr="00675264">
        <w:rPr>
          <w:rFonts w:ascii="Symbol" w:hAnsi="Symbol"/>
          <w:lang w:eastAsia="pl-PL"/>
        </w:rPr>
        <w:t></w:t>
      </w:r>
      <w:r w:rsidRPr="00675264">
        <w:rPr>
          <w:sz w:val="14"/>
          <w:szCs w:val="14"/>
          <w:lang w:eastAsia="pl-PL"/>
        </w:rPr>
        <w:t xml:space="preserve">   </w:t>
      </w:r>
      <w:r w:rsidRPr="00675264">
        <w:rPr>
          <w:lang w:eastAsia="pl-PL"/>
        </w:rPr>
        <w:t>Identyfikator pracownika medycznego</w:t>
      </w:r>
      <w:r w:rsidR="004C0F82">
        <w:rPr>
          <w:lang w:eastAsia="pl-PL"/>
        </w:rPr>
        <w:t>/Pacjenta</w:t>
      </w:r>
      <w:r w:rsidRPr="00675264">
        <w:rPr>
          <w:lang w:eastAsia="pl-PL"/>
        </w:rPr>
        <w:t xml:space="preserve">, któremu udostępniana została dokumentacja (II) – przekazywany w atrybucie </w:t>
      </w:r>
      <w:r w:rsidRPr="00675264">
        <w:rPr>
          <w:i/>
          <w:iCs/>
          <w:lang w:eastAsia="pl-PL"/>
        </w:rPr>
        <w:t xml:space="preserve">Event/Human Requestor/UserID </w:t>
      </w:r>
      <w:r w:rsidRPr="00675264">
        <w:rPr>
          <w:lang w:eastAsia="pl-PL"/>
        </w:rPr>
        <w:t xml:space="preserve">(zgodnie ze specyfikacją, liczność elementu </w:t>
      </w:r>
      <w:r w:rsidRPr="00675264">
        <w:rPr>
          <w:i/>
          <w:iCs/>
          <w:lang w:eastAsia="pl-PL"/>
        </w:rPr>
        <w:t>Human Requestor</w:t>
      </w:r>
      <w:r w:rsidRPr="00675264">
        <w:rPr>
          <w:lang w:eastAsia="pl-PL"/>
        </w:rPr>
        <w:t xml:space="preserve"> wynosi 0..n)</w:t>
      </w:r>
    </w:p>
    <w:p w:rsidRPr="00675264" w:rsidR="00675264" w:rsidP="00004614" w:rsidRDefault="00675264" w14:paraId="13968D7F" w14:textId="77777777">
      <w:pPr>
        <w:rPr>
          <w:lang w:eastAsia="pl-PL"/>
        </w:rPr>
      </w:pPr>
      <w:r w:rsidRPr="00675264">
        <w:rPr>
          <w:lang w:eastAsia="pl-PL"/>
        </w:rPr>
        <w:t> </w:t>
      </w:r>
    </w:p>
    <w:p w:rsidRPr="00004614" w:rsidR="00675264" w:rsidP="00004614" w:rsidRDefault="00675264" w14:paraId="687B3D05" w14:textId="09642C95">
      <w:pPr>
        <w:jc w:val="left"/>
        <w:rPr>
          <w:sz w:val="20"/>
          <w:szCs w:val="20"/>
          <w:lang w:eastAsia="pl-PL"/>
        </w:rPr>
      </w:pPr>
      <w:r w:rsidRPr="00004614">
        <w:rPr>
          <w:sz w:val="20"/>
          <w:szCs w:val="20"/>
          <w:lang w:eastAsia="pl-PL"/>
        </w:rPr>
        <w:t> </w:t>
      </w:r>
      <w:r w:rsidRPr="00004614">
        <w:rPr>
          <w:i/>
          <w:iCs/>
          <w:sz w:val="20"/>
          <w:szCs w:val="20"/>
          <w:lang w:eastAsia="pl-PL"/>
        </w:rPr>
        <w:t>(I)</w:t>
      </w:r>
      <w:r w:rsidRPr="00004614">
        <w:rPr>
          <w:sz w:val="20"/>
          <w:szCs w:val="20"/>
          <w:lang w:eastAsia="pl-PL"/>
        </w:rPr>
        <w:t xml:space="preserve">                 </w:t>
      </w:r>
      <w:r w:rsidRPr="00004614">
        <w:rPr>
          <w:i/>
          <w:iCs/>
          <w:sz w:val="20"/>
          <w:szCs w:val="20"/>
          <w:lang w:eastAsia="pl-PL"/>
        </w:rPr>
        <w:t>Identyfikator podmiotu</w:t>
      </w:r>
      <w:r w:rsidR="004C0F82">
        <w:rPr>
          <w:i/>
          <w:iCs/>
          <w:sz w:val="20"/>
          <w:szCs w:val="20"/>
          <w:lang w:eastAsia="pl-PL"/>
        </w:rPr>
        <w:t>/podsystemu P1</w:t>
      </w:r>
      <w:r w:rsidRPr="00004614">
        <w:rPr>
          <w:i/>
          <w:iCs/>
          <w:sz w:val="20"/>
          <w:szCs w:val="20"/>
          <w:lang w:eastAsia="pl-PL"/>
        </w:rPr>
        <w:t xml:space="preserve"> ma być przesyłany w formacie HL7 CX. </w:t>
      </w:r>
      <w:r w:rsidRPr="00004614">
        <w:rPr>
          <w:i/>
          <w:iCs/>
          <w:sz w:val="20"/>
          <w:szCs w:val="20"/>
          <w:lang w:eastAsia="pl-PL"/>
        </w:rPr>
        <w:br/>
      </w:r>
      <w:r w:rsidRPr="00004614">
        <w:rPr>
          <w:i/>
          <w:iCs/>
          <w:sz w:val="20"/>
          <w:szCs w:val="20"/>
          <w:lang w:eastAsia="pl-PL"/>
        </w:rPr>
        <w:t>Dopuszczalnymi rodzajami identyfikatorów są identyfikatory przedsiębiorstw zgodne z drzewem OID udostępnionym przez CeZ. W szczególności będą to numery księgi rejestrowej RPWDL.</w:t>
      </w:r>
      <w:r w:rsidRPr="00004614">
        <w:rPr>
          <w:i/>
          <w:iCs/>
          <w:sz w:val="20"/>
          <w:szCs w:val="20"/>
          <w:lang w:eastAsia="pl-PL"/>
        </w:rPr>
        <w:br/>
      </w:r>
      <w:r w:rsidRPr="00004614">
        <w:rPr>
          <w:i/>
          <w:iCs/>
          <w:sz w:val="20"/>
          <w:szCs w:val="20"/>
          <w:lang w:eastAsia="pl-PL"/>
        </w:rPr>
        <w:t>Przykładowa wartość: „000000192280^^^&amp;2.16.840.1.113883.3.4424.2.3.1&amp;ISO”</w:t>
      </w:r>
    </w:p>
    <w:p w:rsidRPr="00004614" w:rsidR="00675264" w:rsidP="00004614" w:rsidRDefault="00675264" w14:paraId="5AE0DC5B" w14:textId="77777777">
      <w:pPr>
        <w:jc w:val="left"/>
        <w:rPr>
          <w:sz w:val="20"/>
          <w:szCs w:val="20"/>
          <w:lang w:eastAsia="pl-PL"/>
        </w:rPr>
      </w:pPr>
      <w:r w:rsidRPr="00004614">
        <w:rPr>
          <w:i/>
          <w:iCs/>
          <w:sz w:val="20"/>
          <w:szCs w:val="20"/>
          <w:lang w:eastAsia="pl-PL"/>
        </w:rPr>
        <w:t>(II)</w:t>
      </w:r>
      <w:r w:rsidRPr="00004614">
        <w:rPr>
          <w:sz w:val="20"/>
          <w:szCs w:val="20"/>
          <w:lang w:eastAsia="pl-PL"/>
        </w:rPr>
        <w:t xml:space="preserve">               </w:t>
      </w:r>
      <w:r w:rsidRPr="00004614">
        <w:rPr>
          <w:i/>
          <w:iCs/>
          <w:sz w:val="20"/>
          <w:szCs w:val="20"/>
          <w:lang w:eastAsia="pl-PL"/>
        </w:rPr>
        <w:t>Identyfikator pracownika ma być przesyłany w formacie HL7 CX.</w:t>
      </w:r>
      <w:r w:rsidRPr="00004614">
        <w:rPr>
          <w:i/>
          <w:iCs/>
          <w:sz w:val="20"/>
          <w:szCs w:val="20"/>
          <w:lang w:eastAsia="pl-PL"/>
        </w:rPr>
        <w:br/>
      </w:r>
      <w:r w:rsidRPr="00004614">
        <w:rPr>
          <w:i/>
          <w:iCs/>
          <w:sz w:val="20"/>
          <w:szCs w:val="20"/>
          <w:lang w:eastAsia="pl-PL"/>
        </w:rPr>
        <w:t>Identyfikatorem pracownika medycznego jest Numer Prawa Wykonywania Zawodu. Dopuszcza się także inne identyfikatory osób zgodne z drzewem OID (krajowe identyfikatory osób w państwach UE i strefy Schengen; numery dowodów osobistych w państwach UE i strefy Schengen; numery praw jazdy w państwach UE i strefy Schengen; numery książeczek żeglarskich; paszporty obywateli)</w:t>
      </w:r>
      <w:r w:rsidRPr="00004614">
        <w:rPr>
          <w:i/>
          <w:iCs/>
          <w:sz w:val="20"/>
          <w:szCs w:val="20"/>
          <w:lang w:eastAsia="pl-PL"/>
        </w:rPr>
        <w:br/>
      </w:r>
      <w:r w:rsidRPr="00004614">
        <w:rPr>
          <w:i/>
          <w:iCs/>
          <w:sz w:val="20"/>
          <w:szCs w:val="20"/>
          <w:lang w:eastAsia="pl-PL"/>
        </w:rPr>
        <w:t>Przykładowa wartość: „7962070^^^&amp;2.16.840.1.113883.3.4424.1.6.2&amp;ISO”</w:t>
      </w:r>
    </w:p>
    <w:p w:rsidR="00675264" w:rsidRDefault="00675264" w14:paraId="469B1643" w14:textId="77777777">
      <w:pPr>
        <w:rPr>
          <w:lang w:eastAsia="pl-PL"/>
        </w:rPr>
      </w:pPr>
    </w:p>
    <w:p w:rsidRPr="00971B0A" w:rsidR="001B32C1" w:rsidRDefault="001B32C1" w14:paraId="7845F112" w14:textId="77777777">
      <w:pPr>
        <w:rPr>
          <w:lang w:eastAsia="pl-PL"/>
        </w:rPr>
      </w:pPr>
    </w:p>
    <w:p w:rsidR="00F659C8" w:rsidP="00911709" w:rsidRDefault="12129C7B" w14:paraId="6D341F5C" w14:textId="3727A257">
      <w:pPr>
        <w:pStyle w:val="Heading1"/>
        <w:numPr>
          <w:ilvl w:val="0"/>
          <w:numId w:val="5"/>
        </w:numPr>
        <w:spacing w:line="288" w:lineRule="auto"/>
      </w:pPr>
      <w:bookmarkStart w:name="_Toc18937821" w:id="257"/>
      <w:bookmarkStart w:name="_Toc87265186" w:id="258"/>
      <w:bookmarkEnd w:id="257"/>
      <w:r>
        <w:t>Przykłady</w:t>
      </w:r>
      <w:bookmarkEnd w:id="219"/>
      <w:bookmarkEnd w:id="258"/>
    </w:p>
    <w:p w:rsidR="00591987" w:rsidRDefault="0029054F" w14:paraId="0C49AEC4" w14:textId="42E89ED0">
      <w:r>
        <w:t>W załączniku nr 3</w:t>
      </w:r>
      <w:r w:rsidR="00F659C8">
        <w:t xml:space="preserve"> </w:t>
      </w:r>
      <w:r w:rsidR="00591987">
        <w:t xml:space="preserve">zostały umieszczone przykłady. </w:t>
      </w:r>
    </w:p>
    <w:p w:rsidR="00591987" w:rsidP="001B633D" w:rsidRDefault="12129C7B" w14:paraId="5423D69E" w14:textId="77777777">
      <w:pPr>
        <w:pStyle w:val="Heading2"/>
      </w:pPr>
      <w:bookmarkStart w:name="_Toc87265187" w:id="259"/>
      <w:r>
        <w:t>Treść komunikatu rejestracji indeksu EDM</w:t>
      </w:r>
      <w:bookmarkEnd w:id="259"/>
    </w:p>
    <w:p w:rsidR="00633364" w:rsidRDefault="00591987" w14:paraId="314221D4" w14:textId="77777777">
      <w:r>
        <w:t xml:space="preserve">W pliku </w:t>
      </w:r>
      <w:r w:rsidRPr="001B633D">
        <w:rPr>
          <w:i/>
        </w:rPr>
        <w:t>„iti42/Przykład przekazania indeksu EDM w ramach transakcji ITI-42.xml”</w:t>
      </w:r>
      <w:r>
        <w:t xml:space="preserve"> umieszczono </w:t>
      </w:r>
      <w:r w:rsidR="00F659C8">
        <w:t>przykładową treść komunikatu</w:t>
      </w:r>
      <w:r>
        <w:t>,</w:t>
      </w:r>
      <w:r w:rsidR="00F659C8">
        <w:t xml:space="preserve"> w którym do rejestru krajowej domeny przekazano indeks EDM zawierający następujące dane:</w:t>
      </w:r>
    </w:p>
    <w:p w:rsidR="00633364" w:rsidRDefault="00714F2D" w14:paraId="45CA72C3" w14:textId="77777777">
      <w:pPr>
        <w:pStyle w:val="ListParagraph"/>
        <w:numPr>
          <w:ilvl w:val="0"/>
          <w:numId w:val="34"/>
        </w:numPr>
      </w:pPr>
      <w:r>
        <w:t xml:space="preserve">Identyfikator pacjenta – PESEL: </w:t>
      </w:r>
      <w:r w:rsidRPr="00714F2D">
        <w:t>79010200000</w:t>
      </w:r>
    </w:p>
    <w:p w:rsidR="00633364" w:rsidRDefault="00714F2D" w14:paraId="1DC89BD1" w14:textId="77777777">
      <w:pPr>
        <w:pStyle w:val="ListParagraph"/>
        <w:numPr>
          <w:ilvl w:val="0"/>
          <w:numId w:val="34"/>
        </w:numPr>
      </w:pPr>
      <w:r>
        <w:t xml:space="preserve">Identyfikator zdarzenia medycznego – </w:t>
      </w:r>
      <w:r w:rsidRPr="00714F2D">
        <w:t>0123456789012345678901234567890123456342345</w:t>
      </w:r>
      <w:r>
        <w:t xml:space="preserve"> zarejestrowane przez podmiot który otrzymał w P1 numer </w:t>
      </w:r>
      <w:r w:rsidR="00470E60">
        <w:t>2</w:t>
      </w:r>
      <w:r>
        <w:t xml:space="preserve"> i zarządza gałęzią OID: </w:t>
      </w:r>
      <w:r w:rsidRPr="00714F2D">
        <w:t>2.1</w:t>
      </w:r>
      <w:r>
        <w:t>6.840.1.113883.3.4424.2.7.</w:t>
      </w:r>
      <w:r w:rsidR="00470E60">
        <w:t>2</w:t>
      </w:r>
    </w:p>
    <w:p w:rsidR="00633364" w:rsidRDefault="00714F2D" w14:paraId="3F94CCF0" w14:textId="77777777">
      <w:pPr>
        <w:pStyle w:val="ListParagraph"/>
        <w:numPr>
          <w:ilvl w:val="0"/>
          <w:numId w:val="34"/>
        </w:numPr>
      </w:pPr>
      <w:r>
        <w:t xml:space="preserve">Identyfikator pacjenta w systemie usługodawcy - </w:t>
      </w:r>
      <w:r w:rsidRPr="003B739A" w:rsidR="003B739A">
        <w:t xml:space="preserve">P123456789 </w:t>
      </w:r>
      <w:r>
        <w:t>(w gałęzi 2.16.840.1.113883.3.4424.2.7.</w:t>
      </w:r>
      <w:r w:rsidRPr="00714F2D">
        <w:t>98765.17.1</w:t>
      </w:r>
      <w:r w:rsidR="003B739A">
        <w:t>)</w:t>
      </w:r>
    </w:p>
    <w:p w:rsidR="00432C41" w:rsidP="001B633D" w:rsidRDefault="12129C7B" w14:paraId="618E0853" w14:textId="77777777">
      <w:pPr>
        <w:pStyle w:val="Heading2"/>
      </w:pPr>
      <w:bookmarkStart w:name="_Toc87265188" w:id="260"/>
      <w:r>
        <w:t>Treść komunikatu wyszukania indeksu EDM</w:t>
      </w:r>
      <w:bookmarkEnd w:id="260"/>
    </w:p>
    <w:p w:rsidRPr="001B633D" w:rsidR="00432C41" w:rsidP="001B633D" w:rsidRDefault="00432C41" w14:paraId="7E498BF0" w14:textId="77777777">
      <w:pPr>
        <w:rPr>
          <w:lang w:eastAsia="pl-PL"/>
        </w:rPr>
      </w:pPr>
      <w:r>
        <w:rPr>
          <w:lang w:eastAsia="pl-PL"/>
        </w:rPr>
        <w:t xml:space="preserve">W pliku </w:t>
      </w:r>
      <w:r w:rsidRPr="001B633D">
        <w:rPr>
          <w:i/>
          <w:lang w:eastAsia="pl-PL"/>
        </w:rPr>
        <w:t>„iti18/</w:t>
      </w:r>
      <w:r w:rsidRPr="001B633D">
        <w:rPr>
          <w:i/>
        </w:rPr>
        <w:t xml:space="preserve"> </w:t>
      </w:r>
      <w:r w:rsidRPr="001B633D">
        <w:rPr>
          <w:i/>
          <w:lang w:eastAsia="pl-PL"/>
        </w:rPr>
        <w:t>Przykład wywołania wyszukiwania przy użyciu ITI-18.xml”</w:t>
      </w:r>
      <w:r>
        <w:rPr>
          <w:lang w:eastAsia="pl-PL"/>
        </w:rPr>
        <w:t xml:space="preserve"> umieszczono przykładową treść komunikatu, za pomocą którego można wyszukać indeks EDM. Wyszukiwanie odbywa się przy użyciu dwóch atrybutów: </w:t>
      </w:r>
      <w:r w:rsidRPr="001B633D">
        <w:rPr>
          <w:i/>
          <w:lang w:eastAsia="pl-PL"/>
        </w:rPr>
        <w:t>‘</w:t>
      </w:r>
      <w:r w:rsidRPr="007C11C6">
        <w:rPr>
          <w:i/>
          <w:lang w:eastAsia="pl-PL"/>
        </w:rPr>
        <w:t>i</w:t>
      </w:r>
      <w:r w:rsidRPr="001B633D">
        <w:rPr>
          <w:i/>
          <w:lang w:eastAsia="pl-PL"/>
        </w:rPr>
        <w:t>dentyfikator pacjenta’</w:t>
      </w:r>
      <w:r>
        <w:rPr>
          <w:lang w:eastAsia="pl-PL"/>
        </w:rPr>
        <w:t xml:space="preserve"> oraz </w:t>
      </w:r>
      <w:r w:rsidRPr="001B633D">
        <w:rPr>
          <w:i/>
          <w:lang w:eastAsia="pl-PL"/>
        </w:rPr>
        <w:t>‘</w:t>
      </w:r>
      <w:r w:rsidRPr="007C11C6">
        <w:rPr>
          <w:i/>
          <w:lang w:eastAsia="pl-PL"/>
        </w:rPr>
        <w:t>status</w:t>
      </w:r>
      <w:r w:rsidRPr="001B633D">
        <w:rPr>
          <w:i/>
          <w:lang w:eastAsia="pl-PL"/>
        </w:rPr>
        <w:t xml:space="preserve"> dokumentu’</w:t>
      </w:r>
      <w:r>
        <w:rPr>
          <w:lang w:eastAsia="pl-PL"/>
        </w:rPr>
        <w:t>.</w:t>
      </w:r>
    </w:p>
    <w:p w:rsidR="00007944" w:rsidP="001B633D" w:rsidRDefault="12129C7B" w14:paraId="0C505BDD" w14:textId="77777777">
      <w:pPr>
        <w:pStyle w:val="Heading2"/>
      </w:pPr>
      <w:bookmarkStart w:name="_Toc87265189" w:id="261"/>
      <w:r>
        <w:t>Treść komunikatu aktualizującego indeks EDM</w:t>
      </w:r>
      <w:bookmarkEnd w:id="261"/>
    </w:p>
    <w:p w:rsidRPr="001B633D" w:rsidR="00007944" w:rsidP="001B633D" w:rsidRDefault="24659C78" w14:paraId="05CE384D" w14:textId="49CBBE21">
      <w:pPr>
        <w:rPr>
          <w:lang w:eastAsia="pl-PL"/>
        </w:rPr>
      </w:pPr>
      <w:r>
        <w:t xml:space="preserve">W pliku </w:t>
      </w:r>
      <w:r w:rsidRPr="5BF6C3F8">
        <w:rPr>
          <w:i/>
          <w:iCs/>
        </w:rPr>
        <w:t>„iti57/Przykład aktualizacji indeksu EDM przy użyciu transakcji ITI-57.xml”</w:t>
      </w:r>
      <w:r>
        <w:t xml:space="preserve"> umieszczono przykładową treść komunikatu służącego do aktualizacji indeksu EDM.</w:t>
      </w:r>
      <w:r w:rsidR="3978AB14">
        <w:t xml:space="preserve"> Podany przykład zmienia statusy obiektów na anulowane (deprecated).</w:t>
      </w:r>
    </w:p>
    <w:p w:rsidR="00F24E39" w:rsidP="00F507D0" w:rsidRDefault="56B343CB" w14:paraId="3A8B4D13" w14:textId="03A18ACF">
      <w:pPr>
        <w:pStyle w:val="Heading2"/>
      </w:pPr>
      <w:bookmarkStart w:name="_Toc87265190" w:id="262"/>
      <w:r>
        <w:t>Treść komunikatu Syslog rejestracji zdarzenia audytu</w:t>
      </w:r>
      <w:bookmarkEnd w:id="262"/>
    </w:p>
    <w:p w:rsidRPr="00F24E39" w:rsidR="00F24E39" w:rsidP="5BF6C3F8" w:rsidRDefault="56B343CB" w14:paraId="28726BC7" w14:textId="3AABD84A">
      <w:pPr>
        <w:rPr>
          <w:lang w:eastAsia="pl-PL"/>
        </w:rPr>
      </w:pPr>
      <w:r>
        <w:t xml:space="preserve">W </w:t>
      </w:r>
      <w:r w:rsidR="41707737">
        <w:t>katalogu</w:t>
      </w:r>
      <w:r>
        <w:t xml:space="preserve"> </w:t>
      </w:r>
      <w:r w:rsidRPr="5BF6C3F8">
        <w:rPr>
          <w:i/>
          <w:iCs/>
        </w:rPr>
        <w:t>„iti20”</w:t>
      </w:r>
      <w:r>
        <w:t xml:space="preserve"> umieszczono przykładow</w:t>
      </w:r>
      <w:r w:rsidR="1A9CF0E9">
        <w:t>e</w:t>
      </w:r>
      <w:r>
        <w:t xml:space="preserve"> treś</w:t>
      </w:r>
      <w:r w:rsidR="2F79B146">
        <w:t>ci</w:t>
      </w:r>
      <w:r>
        <w:t xml:space="preserve"> komunikat</w:t>
      </w:r>
      <w:r w:rsidR="255639A0">
        <w:t>ów</w:t>
      </w:r>
      <w:r>
        <w:t xml:space="preserve"> Syslog, któr</w:t>
      </w:r>
      <w:r w:rsidR="4CD92615">
        <w:t>e</w:t>
      </w:r>
      <w:r>
        <w:t xml:space="preserve"> zawiera</w:t>
      </w:r>
      <w:r w:rsidR="3F966743">
        <w:t>ją</w:t>
      </w:r>
      <w:r>
        <w:t xml:space="preserve"> </w:t>
      </w:r>
      <w:r w:rsidRPr="5BF6C3F8">
        <w:rPr>
          <w:lang w:eastAsia="pl-PL"/>
        </w:rPr>
        <w:t>zdarzenie audytu dotyczące transakcji ITI-43.</w:t>
      </w:r>
      <w:r w:rsidRPr="5BF6C3F8" w:rsidR="36034076">
        <w:rPr>
          <w:lang w:eastAsia="pl-PL"/>
        </w:rPr>
        <w:t xml:space="preserve"> </w:t>
      </w:r>
    </w:p>
    <w:p w:rsidRPr="00F24E39" w:rsidR="00F24E39" w:rsidP="00F24E39" w:rsidRDefault="36034076" w14:paraId="0D189890" w14:textId="1704D16B">
      <w:pPr>
        <w:rPr>
          <w:lang w:eastAsia="pl-PL"/>
        </w:rPr>
      </w:pPr>
      <w:r w:rsidRPr="5BF6C3F8">
        <w:rPr>
          <w:lang w:eastAsia="pl-PL"/>
        </w:rPr>
        <w:t>Przykłady obejmują komunikaty rejestrowane przez konsumenta (stronę pobierającą dokume</w:t>
      </w:r>
      <w:r w:rsidRPr="5BF6C3F8" w:rsidR="1EAF84CF">
        <w:rPr>
          <w:lang w:eastAsia="pl-PL"/>
        </w:rPr>
        <w:t xml:space="preserve">ntację) </w:t>
      </w:r>
      <w:r w:rsidRPr="5BF6C3F8" w:rsidR="088D64AE">
        <w:rPr>
          <w:lang w:eastAsia="pl-PL"/>
        </w:rPr>
        <w:t xml:space="preserve">i </w:t>
      </w:r>
      <w:r w:rsidRPr="5BF6C3F8" w:rsidR="1EAF84CF">
        <w:rPr>
          <w:lang w:eastAsia="pl-PL"/>
        </w:rPr>
        <w:t>repozytorium (stronę udostępniającą dokumentację).</w:t>
      </w:r>
      <w:r w:rsidRPr="5BF6C3F8" w:rsidR="3CCB8326">
        <w:rPr>
          <w:lang w:eastAsia="pl-PL"/>
        </w:rPr>
        <w:t xml:space="preserve"> Uwzględni</w:t>
      </w:r>
      <w:r w:rsidRPr="5BF6C3F8" w:rsidR="2D71D1BB">
        <w:rPr>
          <w:lang w:eastAsia="pl-PL"/>
        </w:rPr>
        <w:t>ają komunikaty rejestrowane w przypadku kiedy stroną żądającą udostępnienia dokumentacji jest usługodawca, albo podsystem P1 (IKP).</w:t>
      </w:r>
    </w:p>
    <w:p w:rsidR="00F507D0" w:rsidP="00F507D0" w:rsidRDefault="4E88EE2B" w14:paraId="3CB154DB" w14:textId="65A409E7">
      <w:pPr>
        <w:pStyle w:val="Heading2"/>
      </w:pPr>
      <w:bookmarkStart w:name="_Toc87265191" w:id="263"/>
      <w:r>
        <w:t>Treść komunikatu rejestracji repozytorium</w:t>
      </w:r>
      <w:bookmarkEnd w:id="263"/>
    </w:p>
    <w:p w:rsidR="00F507D0" w:rsidP="00F507D0" w:rsidRDefault="00F507D0" w14:paraId="7A113AEF" w14:textId="116FCCF3">
      <w:pPr>
        <w:rPr>
          <w:lang w:eastAsia="pl-PL"/>
        </w:rPr>
      </w:pPr>
      <w:r>
        <w:rPr>
          <w:lang w:eastAsia="pl-PL"/>
        </w:rPr>
        <w:t xml:space="preserve">W pliku </w:t>
      </w:r>
      <w:r w:rsidRPr="001B633D">
        <w:rPr>
          <w:i/>
          <w:lang w:eastAsia="pl-PL"/>
        </w:rPr>
        <w:t>„rejestruj</w:t>
      </w:r>
      <w:r>
        <w:rPr>
          <w:i/>
          <w:lang w:eastAsia="pl-PL"/>
        </w:rPr>
        <w:t xml:space="preserve">Repozytorium/Przykład rejestrowania </w:t>
      </w:r>
      <w:r w:rsidRPr="001B633D">
        <w:rPr>
          <w:i/>
          <w:lang w:eastAsia="pl-PL"/>
        </w:rPr>
        <w:t>repozytorium.xml”</w:t>
      </w:r>
      <w:r>
        <w:rPr>
          <w:lang w:eastAsia="pl-PL"/>
        </w:rPr>
        <w:t xml:space="preserve"> umieszczono przykładową treść komunikatu rejestracji repozytorium.</w:t>
      </w:r>
    </w:p>
    <w:p w:rsidR="00591987" w:rsidP="001B633D" w:rsidRDefault="4DD75F4F" w14:paraId="1382D5B6" w14:textId="77777777">
      <w:pPr>
        <w:pStyle w:val="Heading2"/>
      </w:pPr>
      <w:bookmarkStart w:name="_Toc87265192" w:id="264"/>
      <w:r>
        <w:t>Treść komunikatu rejestracji danych dostępowych repozytorium</w:t>
      </w:r>
      <w:bookmarkEnd w:id="264"/>
    </w:p>
    <w:p w:rsidR="00591987" w:rsidP="001B633D" w:rsidRDefault="00591987" w14:paraId="5FC6E7E3" w14:textId="77777777">
      <w:pPr>
        <w:rPr>
          <w:lang w:eastAsia="pl-PL"/>
        </w:rPr>
      </w:pPr>
      <w:r>
        <w:rPr>
          <w:lang w:eastAsia="pl-PL"/>
        </w:rPr>
        <w:t xml:space="preserve">W pliku </w:t>
      </w:r>
      <w:r w:rsidRPr="001B633D">
        <w:rPr>
          <w:i/>
          <w:lang w:eastAsia="pl-PL"/>
        </w:rPr>
        <w:t>„rejestrujDaneDostepowe/Przykład rejestrowania danych dostępowych repozytorium.xml”</w:t>
      </w:r>
      <w:r>
        <w:rPr>
          <w:lang w:eastAsia="pl-PL"/>
        </w:rPr>
        <w:t xml:space="preserve"> umieszczono przykładową treść komunikatu rejestracji danych dostępowych repozytorium.</w:t>
      </w:r>
    </w:p>
    <w:p w:rsidR="006B209D" w:rsidP="001B633D" w:rsidRDefault="4DD75F4F" w14:paraId="6F3F92C5" w14:textId="4AF301BF">
      <w:pPr>
        <w:pStyle w:val="Heading2"/>
      </w:pPr>
      <w:bookmarkStart w:name="_Toc87265193" w:id="265"/>
      <w:r>
        <w:t>Treść komunikatu żądania i odpowiedzi pobrania danych dostępowych repozytorium</w:t>
      </w:r>
      <w:bookmarkEnd w:id="265"/>
    </w:p>
    <w:p w:rsidR="0019509D" w:rsidP="001B633D" w:rsidRDefault="00371CA9" w14:paraId="66E2D360" w14:textId="6AD2DE06">
      <w:pPr>
        <w:rPr>
          <w:lang w:eastAsia="pl-PL"/>
        </w:rPr>
      </w:pPr>
      <w:r>
        <w:rPr>
          <w:lang w:eastAsia="pl-PL"/>
        </w:rPr>
        <w:t xml:space="preserve">W pliku </w:t>
      </w:r>
      <w:r w:rsidRPr="00B42FB9">
        <w:rPr>
          <w:i/>
          <w:lang w:eastAsia="pl-PL"/>
        </w:rPr>
        <w:t>„</w:t>
      </w:r>
      <w:r w:rsidRPr="00B42FB9" w:rsidR="00167E8B">
        <w:rPr>
          <w:i/>
          <w:lang w:eastAsia="pl-PL"/>
        </w:rPr>
        <w:t>pobierzDaneDostepowe</w:t>
      </w:r>
      <w:r w:rsidRPr="00B42FB9">
        <w:rPr>
          <w:i/>
          <w:lang w:eastAsia="pl-PL"/>
        </w:rPr>
        <w:t>/</w:t>
      </w:r>
      <w:r w:rsidRPr="00B42FB9" w:rsidR="00167E8B">
        <w:rPr>
          <w:i/>
          <w:lang w:eastAsia="pl-PL"/>
        </w:rPr>
        <w:t>Przykład żądania pobrania danych dostępowych</w:t>
      </w:r>
      <w:r w:rsidRPr="00B42FB9">
        <w:rPr>
          <w:i/>
          <w:lang w:eastAsia="pl-PL"/>
        </w:rPr>
        <w:t>.xml”</w:t>
      </w:r>
      <w:r>
        <w:rPr>
          <w:lang w:eastAsia="pl-PL"/>
        </w:rPr>
        <w:t xml:space="preserve"> umieszczono przykładową treść komunikatu wysyłanego</w:t>
      </w:r>
      <w:r w:rsidR="0019509D">
        <w:rPr>
          <w:lang w:eastAsia="pl-PL"/>
        </w:rPr>
        <w:t xml:space="preserve"> w celu otrzymania danych dostępowych repozytorium.</w:t>
      </w:r>
    </w:p>
    <w:p w:rsidR="00371CA9" w:rsidP="001B633D" w:rsidRDefault="0019509D" w14:paraId="2C806149" w14:textId="369C7DFF">
      <w:pPr>
        <w:rPr>
          <w:lang w:eastAsia="pl-PL"/>
        </w:rPr>
      </w:pPr>
      <w:r>
        <w:rPr>
          <w:lang w:eastAsia="pl-PL"/>
        </w:rPr>
        <w:t xml:space="preserve">W pliku </w:t>
      </w:r>
      <w:r w:rsidRPr="00B42FB9">
        <w:rPr>
          <w:i/>
          <w:lang w:eastAsia="pl-PL"/>
        </w:rPr>
        <w:t>„</w:t>
      </w:r>
      <w:r w:rsidRPr="00B42FB9" w:rsidR="00167E8B">
        <w:rPr>
          <w:i/>
          <w:lang w:eastAsia="pl-PL"/>
        </w:rPr>
        <w:t>pobierzDaneDostepowe</w:t>
      </w:r>
      <w:r w:rsidRPr="00B42FB9">
        <w:rPr>
          <w:i/>
          <w:lang w:eastAsia="pl-PL"/>
        </w:rPr>
        <w:t>/Prz</w:t>
      </w:r>
      <w:r w:rsidRPr="00B42FB9" w:rsidR="005D372D">
        <w:rPr>
          <w:i/>
          <w:lang w:eastAsia="pl-PL"/>
        </w:rPr>
        <w:t>y</w:t>
      </w:r>
      <w:r w:rsidRPr="00B42FB9">
        <w:rPr>
          <w:i/>
          <w:lang w:eastAsia="pl-PL"/>
        </w:rPr>
        <w:t>kład odpowiedzi zawierającej dane dostępowe.xml”</w:t>
      </w:r>
      <w:r>
        <w:rPr>
          <w:lang w:eastAsia="pl-PL"/>
        </w:rPr>
        <w:t xml:space="preserve"> pokazano przykładowy poprawny komunikat zwrotny z P1 w który przekazane zostały dane dostępowe repozytorium.</w:t>
      </w:r>
    </w:p>
    <w:p w:rsidR="00266F6C" w:rsidP="001B633D" w:rsidRDefault="4DD75F4F" w14:paraId="10640FC0" w14:textId="77777777">
      <w:pPr>
        <w:pStyle w:val="Heading2"/>
      </w:pPr>
      <w:bookmarkStart w:name="_Toc87265194" w:id="266"/>
      <w:r>
        <w:t>Treść komunikatów żądań oraz odpowiedzi weryfikacji dostępu do danych</w:t>
      </w:r>
      <w:bookmarkEnd w:id="266"/>
    </w:p>
    <w:p w:rsidR="00266F6C" w:rsidP="001B633D" w:rsidRDefault="12460629" w14:paraId="2DE38BE8" w14:textId="77777777">
      <w:pPr>
        <w:pStyle w:val="Heading3"/>
      </w:pPr>
      <w:bookmarkStart w:name="_Toc87265195" w:id="267"/>
      <w:r>
        <w:t>Żądanie i odpowiedź dla dokumentów indeksowanych w P1</w:t>
      </w:r>
      <w:bookmarkEnd w:id="267"/>
    </w:p>
    <w:p w:rsidR="00092169" w:rsidRDefault="00092169" w14:paraId="64536108" w14:textId="77777777">
      <w:pPr>
        <w:rPr>
          <w:lang w:eastAsia="pl-PL"/>
        </w:rPr>
      </w:pPr>
      <w:r>
        <w:rPr>
          <w:lang w:eastAsia="pl-PL"/>
        </w:rPr>
        <w:t xml:space="preserve">W pliku </w:t>
      </w:r>
      <w:r w:rsidRPr="001B633D">
        <w:rPr>
          <w:i/>
          <w:lang w:eastAsia="pl-PL"/>
        </w:rPr>
        <w:t>„weryfikujDostepDoDanych/scenariusz 1/Przykład żądania dla dokumentów indeksowanych w P1.xml”</w:t>
      </w:r>
      <w:r>
        <w:rPr>
          <w:lang w:eastAsia="pl-PL"/>
        </w:rPr>
        <w:t xml:space="preserve"> znajduje się przykładowa treść komunikatu żądania weryfikacji dostępu do dwóch instancji dokumentów pacjenta:</w:t>
      </w:r>
    </w:p>
    <w:p w:rsidRPr="001B633D" w:rsidR="00092169" w:rsidP="001B633D" w:rsidRDefault="00092169" w14:paraId="211A1721" w14:textId="77777777">
      <w:pPr>
        <w:pStyle w:val="ListParagraph"/>
        <w:numPr>
          <w:ilvl w:val="0"/>
          <w:numId w:val="20"/>
        </w:numPr>
        <w:rPr>
          <w:lang w:val="en-US" w:eastAsia="pl-PL"/>
        </w:rPr>
      </w:pPr>
      <w:r w:rsidRPr="001B633D">
        <w:rPr>
          <w:lang w:val="en-US" w:eastAsia="pl-PL"/>
        </w:rPr>
        <w:t>urn:uuid:20744602-ba65-44e9-87ee-abcdef000002</w:t>
      </w:r>
    </w:p>
    <w:p w:rsidRPr="001B633D" w:rsidR="00092169" w:rsidP="001B633D" w:rsidRDefault="00092169" w14:paraId="08D67818" w14:textId="5EF0C03E">
      <w:pPr>
        <w:pStyle w:val="ListParagraph"/>
        <w:numPr>
          <w:ilvl w:val="0"/>
          <w:numId w:val="20"/>
        </w:numPr>
        <w:rPr>
          <w:lang w:val="en-US" w:eastAsia="pl-PL"/>
        </w:rPr>
      </w:pPr>
      <w:r w:rsidRPr="00092169">
        <w:rPr>
          <w:lang w:val="en-US" w:eastAsia="pl-PL"/>
        </w:rPr>
        <w:t>urn:uuid:5994c1a2-d167-453f-a826-2cf97d9f9bd4</w:t>
      </w:r>
    </w:p>
    <w:p w:rsidRPr="001B633D" w:rsidR="00092169" w:rsidRDefault="00092169" w14:paraId="08FCF669" w14:textId="77777777">
      <w:pPr>
        <w:rPr>
          <w:lang w:eastAsia="pl-PL"/>
        </w:rPr>
      </w:pPr>
      <w:r>
        <w:rPr>
          <w:lang w:eastAsia="pl-PL"/>
        </w:rPr>
        <w:t xml:space="preserve">Komunikat umieszczony w pliku </w:t>
      </w:r>
      <w:r w:rsidRPr="001B633D">
        <w:rPr>
          <w:i/>
          <w:lang w:eastAsia="pl-PL"/>
        </w:rPr>
        <w:t>„</w:t>
      </w:r>
      <w:r w:rsidRPr="00092169">
        <w:rPr>
          <w:i/>
          <w:lang w:eastAsia="pl-PL"/>
        </w:rPr>
        <w:t>weryfikujDostepDoDanych/scenariusz 1/</w:t>
      </w:r>
      <w:r w:rsidRPr="001B633D">
        <w:rPr>
          <w:i/>
        </w:rPr>
        <w:t xml:space="preserve"> </w:t>
      </w:r>
      <w:r w:rsidRPr="00092169">
        <w:rPr>
          <w:i/>
          <w:lang w:eastAsia="pl-PL"/>
        </w:rPr>
        <w:t>Przykład odpowiedzi dla dokumentów indeksowanych w P1.xml”</w:t>
      </w:r>
      <w:r>
        <w:rPr>
          <w:lang w:eastAsia="pl-PL"/>
        </w:rPr>
        <w:t xml:space="preserve"> jest przykładem odpowiedzi udzielonej przez system P1 dla w/w żądania. W komunikacie odpowiedzi zawarta jest zgoda na dostęp do dokumentu </w:t>
      </w:r>
      <w:r w:rsidRPr="001B633D">
        <w:rPr>
          <w:rFonts w:ascii="Calibri" w:hAnsi="Calibri" w:cs="Times New Roman"/>
          <w:lang w:eastAsia="pl-PL"/>
        </w:rPr>
        <w:t>urn:uuid:20744602-ba65-44e9-87ee-abcdef000002</w:t>
      </w:r>
      <w:r>
        <w:rPr>
          <w:lang w:eastAsia="pl-PL"/>
        </w:rPr>
        <w:t xml:space="preserve"> oraz odmowa dostępu dla dokumentu  </w:t>
      </w:r>
      <w:r w:rsidRPr="001B633D">
        <w:rPr>
          <w:rFonts w:ascii="Calibri" w:hAnsi="Calibri" w:cs="Times New Roman"/>
          <w:lang w:eastAsia="pl-PL"/>
        </w:rPr>
        <w:t>urn:uuid:5994c1a2-d167-453f-a826-2cf97d9f9bd4</w:t>
      </w:r>
      <w:r>
        <w:rPr>
          <w:lang w:eastAsia="pl-PL"/>
        </w:rPr>
        <w:t>.</w:t>
      </w:r>
    </w:p>
    <w:p w:rsidR="00266F6C" w:rsidP="001B633D" w:rsidRDefault="12460629" w14:paraId="54860C15" w14:textId="45535F7D">
      <w:pPr>
        <w:pStyle w:val="Heading3"/>
      </w:pPr>
      <w:bookmarkStart w:name="_Toc87265196" w:id="268"/>
      <w:r>
        <w:t>Żądanie i odpowied</w:t>
      </w:r>
      <w:r w:rsidR="5E61857F">
        <w:t>zi</w:t>
      </w:r>
      <w:r>
        <w:t xml:space="preserve"> dla dokumentów nieindeksowanych w P1</w:t>
      </w:r>
      <w:bookmarkEnd w:id="268"/>
    </w:p>
    <w:p w:rsidR="0017125F" w:rsidRDefault="0017125F" w14:paraId="4121D3C3" w14:textId="3CB494AF">
      <w:pPr>
        <w:rPr>
          <w:lang w:eastAsia="pl-PL"/>
        </w:rPr>
      </w:pPr>
      <w:r>
        <w:rPr>
          <w:lang w:eastAsia="pl-PL"/>
        </w:rPr>
        <w:t xml:space="preserve">W pliku </w:t>
      </w:r>
      <w:r w:rsidRPr="00A52490">
        <w:rPr>
          <w:i/>
          <w:lang w:eastAsia="pl-PL"/>
        </w:rPr>
        <w:t xml:space="preserve">„weryfikujDostepDoDanych/scenariusz </w:t>
      </w:r>
      <w:r>
        <w:rPr>
          <w:i/>
          <w:lang w:eastAsia="pl-PL"/>
        </w:rPr>
        <w:t>2</w:t>
      </w:r>
      <w:r w:rsidRPr="00A52490">
        <w:rPr>
          <w:i/>
          <w:lang w:eastAsia="pl-PL"/>
        </w:rPr>
        <w:t>/</w:t>
      </w:r>
      <w:r w:rsidRPr="0017125F">
        <w:rPr>
          <w:i/>
          <w:lang w:eastAsia="pl-PL"/>
        </w:rPr>
        <w:t xml:space="preserve">Przykład </w:t>
      </w:r>
      <w:r w:rsidRPr="0017125F" w:rsidR="001A5918">
        <w:rPr>
          <w:i/>
          <w:lang w:eastAsia="pl-PL"/>
        </w:rPr>
        <w:t>ż</w:t>
      </w:r>
      <w:r w:rsidR="001A5918">
        <w:rPr>
          <w:i/>
          <w:lang w:eastAsia="pl-PL"/>
        </w:rPr>
        <w:t>ą</w:t>
      </w:r>
      <w:r w:rsidRPr="0017125F" w:rsidR="001A5918">
        <w:rPr>
          <w:i/>
          <w:lang w:eastAsia="pl-PL"/>
        </w:rPr>
        <w:t xml:space="preserve">dania </w:t>
      </w:r>
      <w:r w:rsidRPr="0017125F">
        <w:rPr>
          <w:i/>
          <w:lang w:eastAsia="pl-PL"/>
        </w:rPr>
        <w:t>dla dokumentów nieindeksowanych w P1.xml</w:t>
      </w:r>
      <w:r w:rsidRPr="00A52490">
        <w:rPr>
          <w:i/>
          <w:lang w:eastAsia="pl-PL"/>
        </w:rPr>
        <w:t>”</w:t>
      </w:r>
      <w:r>
        <w:rPr>
          <w:lang w:eastAsia="pl-PL"/>
        </w:rPr>
        <w:t xml:space="preserve"> znajduje się przykładowa treść komunikatu żądania weryfikacji dostępu do dokumentacji pacjenta</w:t>
      </w:r>
      <w:r w:rsidR="00E50A44">
        <w:rPr>
          <w:lang w:eastAsia="pl-PL"/>
        </w:rPr>
        <w:t>, która nie jest indeksowana w systemie P1</w:t>
      </w:r>
      <w:r>
        <w:rPr>
          <w:lang w:eastAsia="pl-PL"/>
        </w:rPr>
        <w:t>.</w:t>
      </w:r>
    </w:p>
    <w:p w:rsidR="0017125F" w:rsidRDefault="0017125F" w14:paraId="11171E5F" w14:textId="77777777">
      <w:pPr>
        <w:rPr>
          <w:lang w:eastAsia="pl-PL"/>
        </w:rPr>
      </w:pPr>
      <w:r>
        <w:rPr>
          <w:lang w:eastAsia="pl-PL"/>
        </w:rPr>
        <w:t>System P1 może przekazać w odpowiedzi następujące informacje:</w:t>
      </w:r>
    </w:p>
    <w:p w:rsidR="0017125F" w:rsidP="001B633D" w:rsidRDefault="0017125F" w14:paraId="3573842E" w14:textId="77777777">
      <w:pPr>
        <w:pStyle w:val="ListParagraph"/>
        <w:numPr>
          <w:ilvl w:val="0"/>
          <w:numId w:val="20"/>
        </w:numPr>
        <w:rPr>
          <w:lang w:eastAsia="pl-PL"/>
        </w:rPr>
      </w:pPr>
      <w:r>
        <w:rPr>
          <w:lang w:eastAsia="pl-PL"/>
        </w:rPr>
        <w:t>Zgoda do całej dokumentacji pacjenta.</w:t>
      </w:r>
    </w:p>
    <w:p w:rsidRPr="001B633D" w:rsidR="0017125F" w:rsidP="001B633D" w:rsidRDefault="0017125F" w14:paraId="5C86DA98" w14:textId="77777777">
      <w:pPr>
        <w:ind w:left="360"/>
        <w:rPr>
          <w:lang w:eastAsia="pl-PL"/>
        </w:rPr>
      </w:pPr>
      <w:r>
        <w:rPr>
          <w:lang w:eastAsia="pl-PL"/>
        </w:rPr>
        <w:t xml:space="preserve">Przykład został umieszczony w pliku </w:t>
      </w:r>
      <w:r w:rsidRPr="001B633D">
        <w:rPr>
          <w:i/>
          <w:lang w:eastAsia="pl-PL"/>
        </w:rPr>
        <w:t>„weryfikujDostepDoDanych/scenariusz 2/Przykład odpowiedzi dla dokumentów nieindeksowanych w P1 - zgoda na pełen dostęp.xml”</w:t>
      </w:r>
    </w:p>
    <w:p w:rsidR="0017125F" w:rsidP="001B633D" w:rsidRDefault="0017125F" w14:paraId="72BECC3B" w14:textId="77777777">
      <w:pPr>
        <w:pStyle w:val="ListParagraph"/>
        <w:numPr>
          <w:ilvl w:val="0"/>
          <w:numId w:val="20"/>
        </w:numPr>
        <w:rPr>
          <w:lang w:eastAsia="pl-PL"/>
        </w:rPr>
      </w:pPr>
      <w:r>
        <w:rPr>
          <w:lang w:eastAsia="pl-PL"/>
        </w:rPr>
        <w:t>Zgoda do wybranych typów dokumentów pochodzących z wybranego okresu.</w:t>
      </w:r>
    </w:p>
    <w:p w:rsidR="0017125F" w:rsidP="001B633D" w:rsidRDefault="0017125F" w14:paraId="030A945E" w14:textId="77777777">
      <w:pPr>
        <w:ind w:left="360"/>
        <w:rPr>
          <w:lang w:eastAsia="pl-PL"/>
        </w:rPr>
      </w:pPr>
      <w:r>
        <w:rPr>
          <w:lang w:eastAsia="pl-PL"/>
        </w:rPr>
        <w:t xml:space="preserve">Przykład został umieszczony w pliku </w:t>
      </w:r>
      <w:r w:rsidRPr="001B633D">
        <w:rPr>
          <w:i/>
          <w:lang w:eastAsia="pl-PL"/>
        </w:rPr>
        <w:t>„weryfikujDostepDoDanych/scenariusz 2/</w:t>
      </w:r>
      <w:r w:rsidRPr="0017125F">
        <w:rPr>
          <w:i/>
          <w:lang w:eastAsia="pl-PL"/>
        </w:rPr>
        <w:t>Przykład odpowiedzi dla dokumentów nieindeksowanych w P1 - zgoda do wybranych typow dokumentow.xml</w:t>
      </w:r>
      <w:r w:rsidRPr="001B633D">
        <w:rPr>
          <w:i/>
          <w:lang w:eastAsia="pl-PL"/>
        </w:rPr>
        <w:t>”</w:t>
      </w:r>
    </w:p>
    <w:p w:rsidR="0017125F" w:rsidP="001B633D" w:rsidRDefault="0017125F" w14:paraId="5FD38CD9" w14:textId="77777777">
      <w:pPr>
        <w:pStyle w:val="ListParagraph"/>
        <w:numPr>
          <w:ilvl w:val="0"/>
          <w:numId w:val="20"/>
        </w:numPr>
        <w:rPr>
          <w:lang w:eastAsia="pl-PL"/>
        </w:rPr>
      </w:pPr>
      <w:r>
        <w:rPr>
          <w:lang w:eastAsia="pl-PL"/>
        </w:rPr>
        <w:t>Odmowa.</w:t>
      </w:r>
    </w:p>
    <w:p w:rsidRPr="001B633D" w:rsidR="0017125F" w:rsidP="001B633D" w:rsidRDefault="0017125F" w14:paraId="6E91546D" w14:textId="77777777">
      <w:pPr>
        <w:ind w:left="360"/>
        <w:rPr>
          <w:lang w:eastAsia="pl-PL"/>
        </w:rPr>
      </w:pPr>
      <w:r>
        <w:rPr>
          <w:lang w:eastAsia="pl-PL"/>
        </w:rPr>
        <w:t xml:space="preserve">Przykład został umieszczony w pliku </w:t>
      </w:r>
      <w:r w:rsidRPr="001B633D">
        <w:rPr>
          <w:i/>
          <w:lang w:eastAsia="pl-PL"/>
        </w:rPr>
        <w:t>„weryfikujDostepDoDanych/scenariusz 2/Przykład odpowiedzi dla dokumentów nieindeksowanych w P1 - odmowa.xml”</w:t>
      </w:r>
    </w:p>
    <w:p w:rsidR="00266F6C" w:rsidP="001B633D" w:rsidRDefault="12460629" w14:paraId="21931C2A" w14:textId="62E9FFF7">
      <w:pPr>
        <w:pStyle w:val="Heading3"/>
      </w:pPr>
      <w:bookmarkStart w:name="_Toc87265197" w:id="269"/>
      <w:r>
        <w:t>Żądanie i odpowied</w:t>
      </w:r>
      <w:r w:rsidR="5E61857F">
        <w:t>zi</w:t>
      </w:r>
      <w:r>
        <w:t xml:space="preserve"> dla dokumentów nieindeksowanych w P1 (wskazanie typu dokumentu oraz okresu pochodzenia dokumentacji)</w:t>
      </w:r>
      <w:bookmarkEnd w:id="269"/>
    </w:p>
    <w:p w:rsidRPr="001B633D" w:rsidR="004B4B06" w:rsidRDefault="004B4B06" w14:paraId="348C55FE" w14:textId="76B8CC78">
      <w:pPr>
        <w:rPr>
          <w:lang w:eastAsia="pl-PL"/>
        </w:rPr>
      </w:pPr>
      <w:r>
        <w:rPr>
          <w:lang w:eastAsia="pl-PL"/>
        </w:rPr>
        <w:t>Dodatkowo, dla dokumentów nieindeksowanych</w:t>
      </w:r>
      <w:r w:rsidR="00E50A44">
        <w:rPr>
          <w:lang w:eastAsia="pl-PL"/>
        </w:rPr>
        <w:t xml:space="preserve"> w systemie P1</w:t>
      </w:r>
      <w:r>
        <w:rPr>
          <w:lang w:eastAsia="pl-PL"/>
        </w:rPr>
        <w:t>, repozytorium może wskazać typ dokumentacji oraz okres jej pochodzenia. Przykład żądania znajduje się w pliku „</w:t>
      </w:r>
      <w:r w:rsidRPr="00A52490">
        <w:rPr>
          <w:i/>
          <w:lang w:eastAsia="pl-PL"/>
        </w:rPr>
        <w:t xml:space="preserve">weryfikujDostepDoDanych/scenariusz </w:t>
      </w:r>
      <w:r>
        <w:rPr>
          <w:i/>
          <w:lang w:eastAsia="pl-PL"/>
        </w:rPr>
        <w:t>3/</w:t>
      </w:r>
      <w:r w:rsidRPr="004B4B06">
        <w:rPr>
          <w:i/>
          <w:lang w:eastAsia="pl-PL"/>
        </w:rPr>
        <w:t xml:space="preserve">Przykład </w:t>
      </w:r>
      <w:r w:rsidRPr="004B4B06" w:rsidR="001A5918">
        <w:rPr>
          <w:i/>
          <w:lang w:eastAsia="pl-PL"/>
        </w:rPr>
        <w:t>ż</w:t>
      </w:r>
      <w:r w:rsidR="001A5918">
        <w:rPr>
          <w:i/>
          <w:lang w:eastAsia="pl-PL"/>
        </w:rPr>
        <w:t>ą</w:t>
      </w:r>
      <w:r w:rsidRPr="004B4B06" w:rsidR="001A5918">
        <w:rPr>
          <w:i/>
          <w:lang w:eastAsia="pl-PL"/>
        </w:rPr>
        <w:t xml:space="preserve">dania </w:t>
      </w:r>
      <w:r w:rsidRPr="004B4B06">
        <w:rPr>
          <w:i/>
          <w:lang w:eastAsia="pl-PL"/>
        </w:rPr>
        <w:t>dla dokumentów nieindeksowanych w P1 - wskazanie typu oraz okresu.xml</w:t>
      </w:r>
      <w:r>
        <w:rPr>
          <w:lang w:eastAsia="pl-PL"/>
        </w:rPr>
        <w:t>”</w:t>
      </w:r>
    </w:p>
    <w:p w:rsidR="00266F6C" w:rsidRDefault="004B4B06" w14:paraId="203B4F14" w14:textId="77777777">
      <w:pPr>
        <w:rPr>
          <w:lang w:eastAsia="pl-PL"/>
        </w:rPr>
      </w:pPr>
      <w:r>
        <w:rPr>
          <w:lang w:eastAsia="pl-PL"/>
        </w:rPr>
        <w:t>System P1 może przekazać w odpowiedzi następujące informacje:</w:t>
      </w:r>
    </w:p>
    <w:p w:rsidR="004B4B06" w:rsidP="001B633D" w:rsidRDefault="004B4B06" w14:paraId="51076AE0" w14:textId="77777777">
      <w:pPr>
        <w:pStyle w:val="ListParagraph"/>
        <w:numPr>
          <w:ilvl w:val="0"/>
          <w:numId w:val="20"/>
        </w:numPr>
        <w:rPr>
          <w:lang w:eastAsia="pl-PL"/>
        </w:rPr>
      </w:pPr>
      <w:r>
        <w:rPr>
          <w:lang w:eastAsia="pl-PL"/>
        </w:rPr>
        <w:t>Zgoda do wskazanego typu dokumentu ze wskazaniem okresu pochodzenia dokumentacji, dla którego dostęp został przyznany. Okres pochodzenia dokumentacji może być krótszy niż wskazano w żądaniu.</w:t>
      </w:r>
    </w:p>
    <w:p w:rsidR="004B4B06" w:rsidP="001B633D" w:rsidRDefault="004B4B06" w14:paraId="7CAC8CB6" w14:textId="77777777">
      <w:pPr>
        <w:ind w:left="360"/>
        <w:rPr>
          <w:lang w:eastAsia="pl-PL"/>
        </w:rPr>
      </w:pPr>
      <w:r>
        <w:rPr>
          <w:lang w:eastAsia="pl-PL"/>
        </w:rPr>
        <w:t xml:space="preserve">Przykład został umieszczony w pliku </w:t>
      </w:r>
      <w:r w:rsidRPr="001B633D">
        <w:rPr>
          <w:i/>
          <w:lang w:eastAsia="pl-PL"/>
        </w:rPr>
        <w:t>„wery</w:t>
      </w:r>
      <w:r w:rsidRPr="004B4B06">
        <w:rPr>
          <w:i/>
          <w:lang w:eastAsia="pl-PL"/>
        </w:rPr>
        <w:t xml:space="preserve">fikujDostepDoDanych/scenariusz </w:t>
      </w:r>
      <w:r>
        <w:rPr>
          <w:i/>
          <w:lang w:eastAsia="pl-PL"/>
        </w:rPr>
        <w:t>3</w:t>
      </w:r>
      <w:r w:rsidRPr="001B633D">
        <w:rPr>
          <w:i/>
          <w:lang w:eastAsia="pl-PL"/>
        </w:rPr>
        <w:t>/</w:t>
      </w:r>
      <w:r w:rsidRPr="004B4B06">
        <w:rPr>
          <w:i/>
          <w:lang w:eastAsia="pl-PL"/>
        </w:rPr>
        <w:t>Przykład odpowiedzi dla dokumentów nieindeksowanych w P1 - zgoda dla wskazanego typu dokumentu.xml</w:t>
      </w:r>
      <w:r w:rsidRPr="001B633D">
        <w:rPr>
          <w:i/>
          <w:lang w:eastAsia="pl-PL"/>
        </w:rPr>
        <w:t>”</w:t>
      </w:r>
    </w:p>
    <w:p w:rsidR="004B4B06" w:rsidP="001B633D" w:rsidRDefault="004B4B06" w14:paraId="6076B1BC" w14:textId="77777777">
      <w:pPr>
        <w:pStyle w:val="ListParagraph"/>
        <w:numPr>
          <w:ilvl w:val="0"/>
          <w:numId w:val="20"/>
        </w:numPr>
        <w:rPr>
          <w:lang w:eastAsia="pl-PL"/>
        </w:rPr>
      </w:pPr>
      <w:r>
        <w:rPr>
          <w:lang w:eastAsia="pl-PL"/>
        </w:rPr>
        <w:t>Odmowa</w:t>
      </w:r>
    </w:p>
    <w:p w:rsidR="004B4B06" w:rsidP="001B633D" w:rsidRDefault="004B4B06" w14:paraId="2A99347D" w14:textId="77777777">
      <w:pPr>
        <w:ind w:left="360"/>
        <w:rPr>
          <w:i/>
          <w:lang w:eastAsia="pl-PL"/>
        </w:rPr>
      </w:pPr>
      <w:r>
        <w:rPr>
          <w:lang w:eastAsia="pl-PL"/>
        </w:rPr>
        <w:t xml:space="preserve">Przykład został umieszczony w pliku </w:t>
      </w:r>
      <w:r w:rsidRPr="001B633D">
        <w:rPr>
          <w:i/>
          <w:lang w:eastAsia="pl-PL"/>
        </w:rPr>
        <w:t>„wery</w:t>
      </w:r>
      <w:r w:rsidRPr="00432C41">
        <w:rPr>
          <w:i/>
          <w:lang w:eastAsia="pl-PL"/>
        </w:rPr>
        <w:t xml:space="preserve">fikujDostepDoDanych/scenariusz </w:t>
      </w:r>
      <w:r>
        <w:rPr>
          <w:i/>
          <w:lang w:eastAsia="pl-PL"/>
        </w:rPr>
        <w:t>3</w:t>
      </w:r>
      <w:r w:rsidRPr="001B633D">
        <w:rPr>
          <w:i/>
          <w:lang w:eastAsia="pl-PL"/>
        </w:rPr>
        <w:t>/</w:t>
      </w:r>
      <w:r w:rsidRPr="004B4B06">
        <w:rPr>
          <w:i/>
          <w:lang w:eastAsia="pl-PL"/>
        </w:rPr>
        <w:t>Przykład odpowiedzi dla dokumentów nieindeksowanych w P1 - odmowa dla wskazanego typu dokumentu.xml</w:t>
      </w:r>
      <w:r w:rsidRPr="001B633D">
        <w:rPr>
          <w:i/>
          <w:lang w:eastAsia="pl-PL"/>
        </w:rPr>
        <w:t>”</w:t>
      </w:r>
    </w:p>
    <w:p w:rsidR="00663A92" w:rsidP="001B633D" w:rsidRDefault="00663A92" w14:paraId="5ACD0078" w14:textId="77777777">
      <w:pPr>
        <w:ind w:left="360"/>
        <w:rPr>
          <w:i/>
          <w:lang w:eastAsia="pl-PL"/>
        </w:rPr>
      </w:pPr>
    </w:p>
    <w:p w:rsidRPr="00097618" w:rsidR="00663A92" w:rsidP="001B633D" w:rsidRDefault="00663A92" w14:paraId="0597E3BF" w14:textId="77777777">
      <w:pPr>
        <w:ind w:left="360"/>
        <w:rPr>
          <w:lang w:eastAsia="pl-PL"/>
        </w:rPr>
      </w:pPr>
    </w:p>
    <w:p w:rsidR="00663A92" w:rsidP="00663A92" w:rsidRDefault="1C0730D4" w14:paraId="4CDD81DC" w14:textId="2A8C455C">
      <w:pPr>
        <w:pStyle w:val="Heading2"/>
      </w:pPr>
      <w:bookmarkStart w:name="_Ref19773075" w:id="270"/>
      <w:bookmarkStart w:name="_Toc87265198" w:id="271"/>
      <w:r>
        <w:t>Treść tokena</w:t>
      </w:r>
      <w:r w:rsidR="4DD75F4F">
        <w:t xml:space="preserve"> SAML</w:t>
      </w:r>
      <w:bookmarkEnd w:id="270"/>
      <w:bookmarkEnd w:id="271"/>
    </w:p>
    <w:p w:rsidRPr="007F619F" w:rsidR="005B0E2B" w:rsidP="00B42FB9" w:rsidRDefault="005B0E2B" w14:paraId="3B01B09E" w14:textId="7CF27DE9">
      <w:r>
        <w:rPr>
          <w:lang w:eastAsia="pl-PL"/>
        </w:rPr>
        <w:t xml:space="preserve">W pliku </w:t>
      </w:r>
      <w:r w:rsidRPr="00B42FB9">
        <w:rPr>
          <w:i/>
          <w:lang w:eastAsia="pl-PL"/>
        </w:rPr>
        <w:t>„token/Przykładowy token SAML.xml”</w:t>
      </w:r>
      <w:r>
        <w:rPr>
          <w:lang w:eastAsia="pl-PL"/>
        </w:rPr>
        <w:t xml:space="preserve"> znajduje się przykładowy token SAML.</w:t>
      </w:r>
    </w:p>
    <w:p w:rsidR="00663A92" w:rsidP="00663A92" w:rsidRDefault="4DD75F4F" w14:paraId="550848DE" w14:textId="44F462AA">
      <w:pPr>
        <w:pStyle w:val="Heading2"/>
      </w:pPr>
      <w:bookmarkStart w:name="_Toc87265199" w:id="272"/>
      <w:r>
        <w:t>Treść komunikatów żądań or</w:t>
      </w:r>
      <w:r w:rsidR="1C0730D4">
        <w:t>az odpowiedzi generowania tokena</w:t>
      </w:r>
      <w:r>
        <w:t xml:space="preserve"> SAML</w:t>
      </w:r>
      <w:bookmarkEnd w:id="272"/>
    </w:p>
    <w:p w:rsidR="005B0E2B" w:rsidP="00AE1839" w:rsidRDefault="005B0E2B" w14:paraId="29F8B514" w14:textId="1121E918">
      <w:r>
        <w:t xml:space="preserve">W pliku </w:t>
      </w:r>
      <w:r w:rsidRPr="00B42FB9">
        <w:rPr>
          <w:i/>
        </w:rPr>
        <w:t>„generujToken/Przykład ż</w:t>
      </w:r>
      <w:r w:rsidR="001A5918">
        <w:rPr>
          <w:i/>
        </w:rPr>
        <w:t>ą</w:t>
      </w:r>
      <w:r w:rsidR="00C94CC5">
        <w:rPr>
          <w:i/>
        </w:rPr>
        <w:t>dania wygenerowania tokena</w:t>
      </w:r>
      <w:r w:rsidRPr="00B42FB9">
        <w:rPr>
          <w:i/>
        </w:rPr>
        <w:t xml:space="preserve"> SAML.xml”</w:t>
      </w:r>
      <w:r>
        <w:t xml:space="preserve"> znajduje się przykładowa treść komunikat</w:t>
      </w:r>
      <w:r w:rsidR="00E32230">
        <w:t>u żądania wysyłan</w:t>
      </w:r>
      <w:r w:rsidR="00715A3D">
        <w:t>ego do usługi generowania tokena</w:t>
      </w:r>
      <w:r w:rsidR="00E32230">
        <w:t>.</w:t>
      </w:r>
    </w:p>
    <w:p w:rsidR="00633364" w:rsidP="00AE1839" w:rsidRDefault="005B0E2B" w14:paraId="2A1F701D" w14:textId="54BB7CB0">
      <w:r>
        <w:t xml:space="preserve">W pliku </w:t>
      </w:r>
      <w:r w:rsidRPr="6C7700BB">
        <w:rPr>
          <w:i/>
          <w:iCs/>
        </w:rPr>
        <w:t>„generujToken/Przykład odpowiedzi zawierającej wygenerowany token SAML.xml”</w:t>
      </w:r>
      <w:r>
        <w:t xml:space="preserve"> znajduje się przykładowa treść komunikatu odpowiedzi zwracanej</w:t>
      </w:r>
      <w:r w:rsidR="00715A3D">
        <w:t xml:space="preserve"> przez usługę generowania tokena</w:t>
      </w:r>
      <w:r>
        <w:t>.</w:t>
      </w:r>
    </w:p>
    <w:p w:rsidR="003E6487" w:rsidP="003E6487" w:rsidRDefault="003E6487" w14:paraId="5C663DF6" w14:textId="7BEB7571">
      <w:pPr>
        <w:pStyle w:val="Heading2"/>
      </w:pPr>
      <w:bookmarkStart w:name="_Toc87265200" w:id="273"/>
      <w:r>
        <w:t>Treść komunikatów żądań oraz odpowiedzi rejestracji zadania hurtowej zmiany statusu dostępności dokumentów</w:t>
      </w:r>
      <w:bookmarkEnd w:id="273"/>
    </w:p>
    <w:p w:rsidR="003E6487" w:rsidP="003E6487" w:rsidRDefault="003E6487" w14:paraId="22A2CAC2" w14:textId="17F28B2B">
      <w:pPr>
        <w:rPr>
          <w:lang w:eastAsia="pl-PL"/>
        </w:rPr>
      </w:pPr>
      <w:r>
        <w:rPr>
          <w:lang w:eastAsia="pl-PL"/>
        </w:rPr>
        <w:t xml:space="preserve">W pliku </w:t>
      </w:r>
      <w:r w:rsidRPr="00B42FB9">
        <w:rPr>
          <w:i/>
          <w:lang w:eastAsia="pl-PL"/>
        </w:rPr>
        <w:t>„</w:t>
      </w:r>
      <w:r w:rsidRPr="003E6487">
        <w:rPr>
          <w:i/>
          <w:lang w:eastAsia="pl-PL"/>
        </w:rPr>
        <w:t>hurtowaZmianaStatusu</w:t>
      </w:r>
      <w:r>
        <w:rPr>
          <w:i/>
          <w:lang w:eastAsia="pl-PL"/>
        </w:rPr>
        <w:t>/</w:t>
      </w:r>
      <w:r w:rsidRPr="003E6487">
        <w:rPr>
          <w:i/>
          <w:lang w:eastAsia="pl-PL"/>
        </w:rPr>
        <w:t>rejetracjaZadania</w:t>
      </w:r>
      <w:r w:rsidRPr="00B42FB9">
        <w:rPr>
          <w:i/>
          <w:lang w:eastAsia="pl-PL"/>
        </w:rPr>
        <w:t>/</w:t>
      </w:r>
      <w:r w:rsidRPr="003E6487">
        <w:rPr>
          <w:i/>
          <w:lang w:eastAsia="pl-PL"/>
        </w:rPr>
        <w:t>Przykład rejestracji zadania aktualizacji statusu dokumentu.xml</w:t>
      </w:r>
      <w:r w:rsidRPr="00B42FB9">
        <w:rPr>
          <w:i/>
          <w:lang w:eastAsia="pl-PL"/>
        </w:rPr>
        <w:t>”</w:t>
      </w:r>
      <w:r>
        <w:rPr>
          <w:lang w:eastAsia="pl-PL"/>
        </w:rPr>
        <w:t xml:space="preserve"> umieszczono przykładową treść komunikatu wysyłanego w celu zarejestrowania zadania hurtowej zmiany statusu dostępności.</w:t>
      </w:r>
    </w:p>
    <w:p w:rsidRPr="003E6487" w:rsidR="003E6487" w:rsidP="003E6487" w:rsidRDefault="003E6487" w14:paraId="13056CF6" w14:textId="38FB467D">
      <w:pPr>
        <w:rPr>
          <w:lang w:eastAsia="pl-PL"/>
        </w:rPr>
      </w:pPr>
      <w:r>
        <w:rPr>
          <w:lang w:eastAsia="pl-PL"/>
        </w:rPr>
        <w:t xml:space="preserve">W pliku </w:t>
      </w:r>
      <w:r w:rsidRPr="00B42FB9">
        <w:rPr>
          <w:i/>
          <w:lang w:eastAsia="pl-PL"/>
        </w:rPr>
        <w:t>„</w:t>
      </w:r>
      <w:r w:rsidRPr="003E6487">
        <w:rPr>
          <w:i/>
          <w:lang w:eastAsia="pl-PL"/>
        </w:rPr>
        <w:t>hurtowaZmianaStatusu</w:t>
      </w:r>
      <w:r>
        <w:rPr>
          <w:i/>
          <w:lang w:eastAsia="pl-PL"/>
        </w:rPr>
        <w:t>/</w:t>
      </w:r>
      <w:r w:rsidRPr="003E6487">
        <w:rPr>
          <w:i/>
          <w:lang w:eastAsia="pl-PL"/>
        </w:rPr>
        <w:t>rejetracjaZadania</w:t>
      </w:r>
      <w:r w:rsidRPr="00B42FB9">
        <w:rPr>
          <w:i/>
          <w:lang w:eastAsia="pl-PL"/>
        </w:rPr>
        <w:t>/</w:t>
      </w:r>
      <w:r w:rsidRPr="003E6487">
        <w:rPr>
          <w:i/>
          <w:lang w:eastAsia="pl-PL"/>
        </w:rPr>
        <w:t>Przykład odpowiedzi zadania aktualizacji statusu dokumentu.xml</w:t>
      </w:r>
      <w:r w:rsidRPr="00B42FB9">
        <w:rPr>
          <w:i/>
          <w:lang w:eastAsia="pl-PL"/>
        </w:rPr>
        <w:t>”</w:t>
      </w:r>
      <w:r>
        <w:rPr>
          <w:lang w:eastAsia="pl-PL"/>
        </w:rPr>
        <w:t xml:space="preserve"> pokazano przykładowy poprawny komunikat zwrotny z P1.</w:t>
      </w:r>
    </w:p>
    <w:p w:rsidR="003E6487" w:rsidP="003E6487" w:rsidRDefault="003E6487" w14:paraId="654B321D" w14:textId="4BB17B44">
      <w:pPr>
        <w:pStyle w:val="Heading2"/>
      </w:pPr>
      <w:bookmarkStart w:name="_Toc87265201" w:id="274"/>
      <w:r>
        <w:t>Treść komunikatów żądań oraz odpowiedzi pobrania raportu dla hurtowej zmiany statusu dostępności dokumentów</w:t>
      </w:r>
      <w:bookmarkEnd w:id="274"/>
    </w:p>
    <w:p w:rsidR="003E6487" w:rsidP="003E6487" w:rsidRDefault="003E6487" w14:paraId="6567C73D" w14:textId="0261B574">
      <w:pPr>
        <w:rPr>
          <w:lang w:eastAsia="pl-PL"/>
        </w:rPr>
      </w:pPr>
      <w:r>
        <w:rPr>
          <w:lang w:eastAsia="pl-PL"/>
        </w:rPr>
        <w:t xml:space="preserve">W pliku </w:t>
      </w:r>
      <w:r w:rsidRPr="00B42FB9">
        <w:rPr>
          <w:i/>
          <w:lang w:eastAsia="pl-PL"/>
        </w:rPr>
        <w:t>„</w:t>
      </w:r>
      <w:r w:rsidRPr="003E6487">
        <w:rPr>
          <w:i/>
          <w:lang w:eastAsia="pl-PL"/>
        </w:rPr>
        <w:t>hurtowaZmianaStatusu</w:t>
      </w:r>
      <w:r>
        <w:rPr>
          <w:i/>
          <w:lang w:eastAsia="pl-PL"/>
        </w:rPr>
        <w:t>/</w:t>
      </w:r>
      <w:r w:rsidRPr="00901C52" w:rsidR="00901C52">
        <w:rPr>
          <w:i/>
          <w:lang w:eastAsia="pl-PL"/>
        </w:rPr>
        <w:t>pobranieRaportu</w:t>
      </w:r>
      <w:r w:rsidRPr="00B42FB9">
        <w:rPr>
          <w:i/>
          <w:lang w:eastAsia="pl-PL"/>
        </w:rPr>
        <w:t>/</w:t>
      </w:r>
      <w:r w:rsidRPr="00901C52" w:rsidR="00901C52">
        <w:rPr>
          <w:i/>
          <w:lang w:eastAsia="pl-PL"/>
        </w:rPr>
        <w:t>Przykład żądania pobrania raportu zadania aktualizacji statusu dokumentu</w:t>
      </w:r>
      <w:r w:rsidRPr="003E6487">
        <w:rPr>
          <w:i/>
          <w:lang w:eastAsia="pl-PL"/>
        </w:rPr>
        <w:t>.xml</w:t>
      </w:r>
      <w:r w:rsidRPr="00B42FB9">
        <w:rPr>
          <w:i/>
          <w:lang w:eastAsia="pl-PL"/>
        </w:rPr>
        <w:t>”</w:t>
      </w:r>
      <w:r>
        <w:rPr>
          <w:lang w:eastAsia="pl-PL"/>
        </w:rPr>
        <w:t xml:space="preserve"> umieszczono przykładową treść komunikatu wysyłanego w celu </w:t>
      </w:r>
      <w:r w:rsidR="00901C52">
        <w:rPr>
          <w:lang w:eastAsia="pl-PL"/>
        </w:rPr>
        <w:t>pobrania informacji o zadaniu</w:t>
      </w:r>
      <w:r>
        <w:rPr>
          <w:lang w:eastAsia="pl-PL"/>
        </w:rPr>
        <w:t xml:space="preserve"> hurtowej zmiany statusu dostępności.</w:t>
      </w:r>
    </w:p>
    <w:p w:rsidRPr="003E6487" w:rsidR="003E6487" w:rsidP="003E6487" w:rsidRDefault="003E6487" w14:paraId="59535057" w14:textId="50D97D0D">
      <w:pPr>
        <w:rPr>
          <w:lang w:eastAsia="pl-PL"/>
        </w:rPr>
      </w:pPr>
      <w:r>
        <w:rPr>
          <w:lang w:eastAsia="pl-PL"/>
        </w:rPr>
        <w:t xml:space="preserve">W pliku </w:t>
      </w:r>
      <w:r w:rsidRPr="00B42FB9">
        <w:rPr>
          <w:i/>
          <w:lang w:eastAsia="pl-PL"/>
        </w:rPr>
        <w:t>„</w:t>
      </w:r>
      <w:r w:rsidRPr="003E6487">
        <w:rPr>
          <w:i/>
          <w:lang w:eastAsia="pl-PL"/>
        </w:rPr>
        <w:t>hurtowaZmianaStatusu</w:t>
      </w:r>
      <w:r>
        <w:rPr>
          <w:i/>
          <w:lang w:eastAsia="pl-PL"/>
        </w:rPr>
        <w:t>/</w:t>
      </w:r>
      <w:r w:rsidRPr="00901C52" w:rsidR="00901C52">
        <w:rPr>
          <w:i/>
          <w:lang w:eastAsia="pl-PL"/>
        </w:rPr>
        <w:t>pobranieRaportu</w:t>
      </w:r>
      <w:r w:rsidRPr="00B42FB9">
        <w:rPr>
          <w:i/>
          <w:lang w:eastAsia="pl-PL"/>
        </w:rPr>
        <w:t>/</w:t>
      </w:r>
      <w:r w:rsidRPr="00901C52" w:rsidR="00901C52">
        <w:rPr>
          <w:i/>
        </w:rPr>
        <w:t>Przykład odpowiedzi na żądanie pobrania raportu zadania aktualizacji statusu dokumentu</w:t>
      </w:r>
      <w:r w:rsidRPr="00901C52">
        <w:rPr>
          <w:i/>
          <w:lang w:eastAsia="pl-PL"/>
        </w:rPr>
        <w:t>.xml</w:t>
      </w:r>
      <w:r w:rsidRPr="00B42FB9">
        <w:rPr>
          <w:i/>
          <w:lang w:eastAsia="pl-PL"/>
        </w:rPr>
        <w:t>”</w:t>
      </w:r>
      <w:r>
        <w:rPr>
          <w:lang w:eastAsia="pl-PL"/>
        </w:rPr>
        <w:t xml:space="preserve"> pokazano przykładowy poprawny komunikat zwrotny z P1</w:t>
      </w:r>
      <w:r w:rsidR="00901C52">
        <w:rPr>
          <w:lang w:eastAsia="pl-PL"/>
        </w:rPr>
        <w:t>, który zawiera informacje o zadaniu wskazanym w żądaniu</w:t>
      </w:r>
      <w:r>
        <w:rPr>
          <w:lang w:eastAsia="pl-PL"/>
        </w:rPr>
        <w:t>.</w:t>
      </w:r>
    </w:p>
    <w:p w:rsidRPr="003E6487" w:rsidR="003E6487" w:rsidP="003E6487" w:rsidRDefault="003E6487" w14:paraId="72D2B50B" w14:textId="77777777">
      <w:pPr>
        <w:rPr>
          <w:lang w:eastAsia="pl-PL"/>
        </w:rPr>
      </w:pPr>
    </w:p>
    <w:p w:rsidR="003E6487" w:rsidP="00AE1839" w:rsidRDefault="003E6487" w14:paraId="37AB3E96" w14:textId="77777777"/>
    <w:p w:rsidRPr="00C93E94" w:rsidR="00E46697" w:rsidP="00911709" w:rsidRDefault="12129C7B" w14:paraId="790D1F02" w14:textId="77777777">
      <w:pPr>
        <w:pStyle w:val="Heading1"/>
        <w:numPr>
          <w:ilvl w:val="0"/>
          <w:numId w:val="5"/>
        </w:numPr>
        <w:spacing w:line="288" w:lineRule="auto"/>
      </w:pPr>
      <w:bookmarkStart w:name="_Toc17728794" w:id="275"/>
      <w:bookmarkStart w:name="_Toc87265202" w:id="276"/>
      <w:r>
        <w:t>Lista załączników</w:t>
      </w:r>
      <w:bookmarkEnd w:id="275"/>
      <w:bookmarkEnd w:id="276"/>
    </w:p>
    <w:p w:rsidRPr="00C93E94" w:rsidR="00E46697" w:rsidP="00911709" w:rsidRDefault="00E46697" w14:paraId="03EFCA41" w14:textId="77777777">
      <w:pPr>
        <w:spacing w:line="288" w:lineRule="auto"/>
      </w:pPr>
      <w:bookmarkStart w:name="_Toc487462022" w:id="277"/>
      <w:bookmarkStart w:name="_Toc502752184" w:id="278"/>
      <w:bookmarkStart w:name="_Toc501107077" w:id="279"/>
    </w:p>
    <w:p w:rsidR="00195873" w:rsidP="009164E8" w:rsidRDefault="2A398693" w14:paraId="05C418CC" w14:textId="403F071C">
      <w:pPr>
        <w:spacing w:line="288" w:lineRule="auto"/>
      </w:pPr>
      <w:r w:rsidR="2A398693">
        <w:rPr/>
        <w:t xml:space="preserve">Załącznik nr 1 </w:t>
      </w:r>
      <w:r w:rsidR="02452313">
        <w:rPr/>
        <w:t>– Zakres metadanych XDS obsługiwanych na środowisku integracyjnym v1.</w:t>
      </w:r>
      <w:r w:rsidR="20B540D2">
        <w:rPr/>
        <w:t>1</w:t>
      </w:r>
      <w:ins w:author="Autor" w:id="643558756">
        <w:r w:rsidR="0D601D1F">
          <w:t>2</w:t>
        </w:r>
      </w:ins>
      <w:del w:author="Autor" w:id="329718141">
        <w:r w:rsidDel="2533CF46">
          <w:delText>1</w:delText>
        </w:r>
      </w:del>
      <w:bookmarkEnd w:id="277"/>
      <w:bookmarkEnd w:id="278"/>
      <w:bookmarkEnd w:id="279"/>
    </w:p>
    <w:p w:rsidR="0029054F" w:rsidP="009164E8" w:rsidRDefault="00542E32" w14:paraId="1584118E" w14:textId="30DB7DC8">
      <w:pPr>
        <w:spacing w:line="288" w:lineRule="auto"/>
      </w:pPr>
      <w:r>
        <w:t xml:space="preserve">Załącznik nr 2 </w:t>
      </w:r>
      <w:r w:rsidR="00326151">
        <w:t>–</w:t>
      </w:r>
      <w:r>
        <w:t xml:space="preserve"> Pliki WSDL i XSD</w:t>
      </w:r>
      <w:r w:rsidR="001F69E6">
        <w:t xml:space="preserve"> (EDM - wsdl i xsd - wersja 1.</w:t>
      </w:r>
      <w:r w:rsidR="753A383E">
        <w:t>7</w:t>
      </w:r>
      <w:r w:rsidR="001F69E6">
        <w:t>.zip)</w:t>
      </w:r>
    </w:p>
    <w:p w:rsidR="0029054F" w:rsidP="009164E8" w:rsidRDefault="6C770553" w14:paraId="6D3948C1" w14:textId="076DD692">
      <w:pPr>
        <w:spacing w:line="288" w:lineRule="auto"/>
      </w:pPr>
      <w:r>
        <w:t>Załącznik nr 3 – Przykład</w:t>
      </w:r>
      <w:r w:rsidR="006FFFAE">
        <w:t>y</w:t>
      </w:r>
      <w:r w:rsidR="1CEBCF3A">
        <w:t xml:space="preserve"> (wersja 1.</w:t>
      </w:r>
      <w:r w:rsidR="7659AB5D">
        <w:t>1</w:t>
      </w:r>
      <w:r w:rsidR="00726ACA">
        <w:t>6</w:t>
      </w:r>
      <w:r w:rsidR="1CEBCF3A">
        <w:t>)</w:t>
      </w:r>
    </w:p>
    <w:p w:rsidRPr="00C93E94" w:rsidR="0036551D" w:rsidP="00911709" w:rsidRDefault="6061EFDB" w14:paraId="228A7C27" w14:textId="505EAA06">
      <w:pPr>
        <w:spacing w:line="288" w:lineRule="auto"/>
      </w:pPr>
      <w:r>
        <w:t xml:space="preserve">Załącznik nr </w:t>
      </w:r>
      <w:r w:rsidR="55118CA7">
        <w:t>4</w:t>
      </w:r>
      <w:r>
        <w:t xml:space="preserve"> – Wniosek o dostęp do środowiska integracyjnego</w:t>
      </w:r>
    </w:p>
    <w:p w:rsidR="5E896F47" w:rsidP="5BF6C3F8" w:rsidRDefault="5E896F47" w14:paraId="478F89A8" w14:textId="2DE87679">
      <w:pPr>
        <w:spacing w:line="288" w:lineRule="auto"/>
      </w:pPr>
      <w:r>
        <w:t>Załącznik nr 5 – Specyfikacja logów ATNA dla transakcji ITI-43 v1.0</w:t>
      </w:r>
    </w:p>
    <w:p w:rsidR="5B7B8BCD" w:rsidP="233C64B7" w:rsidRDefault="5B7B8BCD" w14:paraId="18D4A0C2" w14:textId="7B05C9A9">
      <w:pPr>
        <w:spacing w:line="288" w:lineRule="auto"/>
      </w:pPr>
      <w:r>
        <w:t>Zestawienie reguł weryfikacji biznesowej (wersja 1</w:t>
      </w:r>
      <w:r w:rsidR="391ACA6B">
        <w:t>5</w:t>
      </w:r>
      <w:r w:rsidR="009444A4">
        <w:t>.0</w:t>
      </w:r>
      <w:r w:rsidR="5AD8906E">
        <w:t>.0</w:t>
      </w:r>
      <w:r>
        <w:t>)</w:t>
      </w:r>
    </w:p>
    <w:p w:rsidR="009444A4" w:rsidP="233C64B7" w:rsidRDefault="326E5401" w14:paraId="4F7804BA" w14:textId="6CBFFD51">
      <w:pPr>
        <w:spacing w:line="288" w:lineRule="auto"/>
      </w:pPr>
      <w:r>
        <w:t>Projekt testów dla Integratorów (wersja 1</w:t>
      </w:r>
      <w:r w:rsidR="4CD32717">
        <w:t>5</w:t>
      </w:r>
      <w:r>
        <w:t>.</w:t>
      </w:r>
      <w:r w:rsidR="002879CC">
        <w:t>2</w:t>
      </w:r>
      <w:r>
        <w:t>)</w:t>
      </w:r>
    </w:p>
    <w:p w:rsidRPr="00C93E94" w:rsidR="00E46697" w:rsidP="00911709" w:rsidRDefault="00E46697" w14:paraId="5B95CD12" w14:textId="77777777">
      <w:pPr>
        <w:spacing w:line="288" w:lineRule="auto"/>
      </w:pPr>
    </w:p>
    <w:p w:rsidRPr="00C93E94" w:rsidR="00E46697" w:rsidP="00911709" w:rsidRDefault="00E46697" w14:paraId="5220BBB2" w14:textId="77777777">
      <w:pPr>
        <w:spacing w:line="288" w:lineRule="auto"/>
      </w:pPr>
    </w:p>
    <w:p w:rsidRPr="00C93E94" w:rsidR="00E46697" w:rsidP="00911709" w:rsidRDefault="00E46697" w14:paraId="13CB595B" w14:textId="77777777">
      <w:pPr>
        <w:spacing w:line="288" w:lineRule="auto"/>
      </w:pPr>
    </w:p>
    <w:p w:rsidRPr="00C93E94" w:rsidR="00E46697" w:rsidP="00911709" w:rsidRDefault="12129C7B" w14:paraId="45725E03" w14:textId="5AAD8610">
      <w:pPr>
        <w:pStyle w:val="Heading1"/>
        <w:numPr>
          <w:ilvl w:val="0"/>
          <w:numId w:val="5"/>
        </w:numPr>
        <w:spacing w:line="288" w:lineRule="auto"/>
      </w:pPr>
      <w:bookmarkStart w:name="_Toc487462027" w:id="280"/>
      <w:bookmarkStart w:name="_Toc501107083" w:id="281"/>
      <w:bookmarkStart w:name="_Toc1402519" w:id="282"/>
      <w:bookmarkStart w:name="_Toc17728795" w:id="283"/>
      <w:bookmarkStart w:name="_Toc87265203" w:id="284"/>
      <w:r>
        <w:t>Indeks Tabel</w:t>
      </w:r>
      <w:bookmarkEnd w:id="280"/>
      <w:bookmarkEnd w:id="281"/>
      <w:bookmarkEnd w:id="282"/>
      <w:bookmarkEnd w:id="283"/>
      <w:bookmarkEnd w:id="284"/>
    </w:p>
    <w:p w:rsidRPr="00C93E94" w:rsidR="00E46697" w:rsidP="00911709" w:rsidRDefault="00E46697" w14:paraId="5EF44EAE" w14:textId="77777777">
      <w:pPr>
        <w:pStyle w:val="Spistrecinagwek"/>
        <w:spacing w:line="288" w:lineRule="auto"/>
      </w:pPr>
      <w:r w:rsidRPr="00C93E94">
        <w:t xml:space="preserve">Spis tabel </w:t>
      </w:r>
    </w:p>
    <w:p w:rsidR="00B877FA" w:rsidRDefault="00BE5116" w14:paraId="189AEFF1" w14:textId="366CFE5D">
      <w:pPr>
        <w:pStyle w:val="TableofFigures"/>
        <w:tabs>
          <w:tab w:val="right" w:leader="dot" w:pos="9062"/>
        </w:tabs>
        <w:rPr>
          <w:rFonts w:asciiTheme="minorHAnsi" w:hAnsiTheme="minorHAnsi" w:eastAsiaTheme="minorEastAsia" w:cstheme="minorBidi"/>
          <w:noProof/>
          <w:szCs w:val="22"/>
          <w:lang w:eastAsia="pl-PL"/>
        </w:rPr>
      </w:pPr>
      <w:r w:rsidRPr="00C93E94">
        <w:fldChar w:fldCharType="begin"/>
      </w:r>
      <w:r w:rsidRPr="00C93E94" w:rsidR="00E46697">
        <w:instrText xml:space="preserve"> TOC \h \z \c "Tabela" </w:instrText>
      </w:r>
      <w:r w:rsidRPr="00C93E94">
        <w:fldChar w:fldCharType="separate"/>
      </w:r>
      <w:hyperlink w:history="1" w:anchor="_Toc18318104">
        <w:r w:rsidRPr="00CB03B1" w:rsidR="00B877FA">
          <w:rPr>
            <w:rStyle w:val="Hyperlink"/>
            <w:noProof/>
          </w:rPr>
          <w:t>Tabela 1. Wykorzystywane skróty i terminy</w:t>
        </w:r>
        <w:r w:rsidR="00B877FA">
          <w:rPr>
            <w:noProof/>
            <w:webHidden/>
          </w:rPr>
          <w:tab/>
        </w:r>
        <w:r w:rsidR="00B877FA">
          <w:rPr>
            <w:noProof/>
            <w:webHidden/>
          </w:rPr>
          <w:fldChar w:fldCharType="begin"/>
        </w:r>
        <w:r w:rsidR="00B877FA">
          <w:rPr>
            <w:noProof/>
            <w:webHidden/>
          </w:rPr>
          <w:instrText xml:space="preserve"> PAGEREF _Toc18318104 \h </w:instrText>
        </w:r>
        <w:r w:rsidR="00B877FA">
          <w:rPr>
            <w:noProof/>
            <w:webHidden/>
          </w:rPr>
        </w:r>
        <w:r w:rsidR="00B877FA">
          <w:rPr>
            <w:noProof/>
            <w:webHidden/>
          </w:rPr>
          <w:fldChar w:fldCharType="separate"/>
        </w:r>
        <w:r w:rsidR="00762D4F">
          <w:rPr>
            <w:noProof/>
            <w:webHidden/>
          </w:rPr>
          <w:t>11</w:t>
        </w:r>
        <w:r w:rsidR="00B877FA">
          <w:rPr>
            <w:noProof/>
            <w:webHidden/>
          </w:rPr>
          <w:fldChar w:fldCharType="end"/>
        </w:r>
      </w:hyperlink>
    </w:p>
    <w:p w:rsidR="00B877FA" w:rsidRDefault="00775642" w14:paraId="0AF3B6E9" w14:textId="77777777">
      <w:pPr>
        <w:pStyle w:val="TableofFigures"/>
        <w:tabs>
          <w:tab w:val="right" w:leader="dot" w:pos="9062"/>
        </w:tabs>
        <w:rPr>
          <w:rFonts w:asciiTheme="minorHAnsi" w:hAnsiTheme="minorHAnsi" w:eastAsiaTheme="minorEastAsia" w:cstheme="minorBidi"/>
          <w:noProof/>
          <w:szCs w:val="22"/>
          <w:lang w:eastAsia="pl-PL"/>
        </w:rPr>
      </w:pPr>
      <w:hyperlink w:history="1" w:anchor="_Toc18318105">
        <w:r w:rsidRPr="00CB03B1" w:rsidR="00B877FA">
          <w:rPr>
            <w:rStyle w:val="Hyperlink"/>
            <w:noProof/>
          </w:rPr>
          <w:t>Tabela 2. Aktorzy i role</w:t>
        </w:r>
        <w:r w:rsidR="00B877FA">
          <w:rPr>
            <w:noProof/>
            <w:webHidden/>
          </w:rPr>
          <w:tab/>
        </w:r>
        <w:r w:rsidR="00B877FA">
          <w:rPr>
            <w:noProof/>
            <w:webHidden/>
          </w:rPr>
          <w:fldChar w:fldCharType="begin"/>
        </w:r>
        <w:r w:rsidR="00B877FA">
          <w:rPr>
            <w:noProof/>
            <w:webHidden/>
          </w:rPr>
          <w:instrText xml:space="preserve"> PAGEREF _Toc18318105 \h </w:instrText>
        </w:r>
        <w:r w:rsidR="00B877FA">
          <w:rPr>
            <w:noProof/>
            <w:webHidden/>
          </w:rPr>
        </w:r>
        <w:r w:rsidR="00B877FA">
          <w:rPr>
            <w:noProof/>
            <w:webHidden/>
          </w:rPr>
          <w:fldChar w:fldCharType="separate"/>
        </w:r>
        <w:r w:rsidR="00762D4F">
          <w:rPr>
            <w:noProof/>
            <w:webHidden/>
          </w:rPr>
          <w:t>23</w:t>
        </w:r>
        <w:r w:rsidR="00B877FA">
          <w:rPr>
            <w:noProof/>
            <w:webHidden/>
          </w:rPr>
          <w:fldChar w:fldCharType="end"/>
        </w:r>
      </w:hyperlink>
    </w:p>
    <w:p w:rsidR="00B877FA" w:rsidRDefault="00775642" w14:paraId="42BCD1A0" w14:textId="77777777">
      <w:pPr>
        <w:pStyle w:val="TableofFigures"/>
        <w:tabs>
          <w:tab w:val="right" w:leader="dot" w:pos="9062"/>
        </w:tabs>
        <w:rPr>
          <w:rFonts w:asciiTheme="minorHAnsi" w:hAnsiTheme="minorHAnsi" w:eastAsiaTheme="minorEastAsia" w:cstheme="minorBidi"/>
          <w:noProof/>
          <w:szCs w:val="22"/>
          <w:lang w:eastAsia="pl-PL"/>
        </w:rPr>
      </w:pPr>
      <w:hyperlink w:history="1" w:anchor="_Toc18318106">
        <w:r w:rsidRPr="00CB03B1" w:rsidR="00B877FA">
          <w:rPr>
            <w:rStyle w:val="Hyperlink"/>
            <w:noProof/>
          </w:rPr>
          <w:t>Tabela 3. Zakres obsługiwanych i wymaganych metadanych XDS dla indeksu EDM (domena krajowa – P1)</w:t>
        </w:r>
        <w:r w:rsidR="00B877FA">
          <w:rPr>
            <w:noProof/>
            <w:webHidden/>
          </w:rPr>
          <w:tab/>
        </w:r>
        <w:r w:rsidR="00B877FA">
          <w:rPr>
            <w:noProof/>
            <w:webHidden/>
          </w:rPr>
          <w:fldChar w:fldCharType="begin"/>
        </w:r>
        <w:r w:rsidR="00B877FA">
          <w:rPr>
            <w:noProof/>
            <w:webHidden/>
          </w:rPr>
          <w:instrText xml:space="preserve"> PAGEREF _Toc18318106 \h </w:instrText>
        </w:r>
        <w:r w:rsidR="00B877FA">
          <w:rPr>
            <w:noProof/>
            <w:webHidden/>
          </w:rPr>
        </w:r>
        <w:r w:rsidR="00B877FA">
          <w:rPr>
            <w:noProof/>
            <w:webHidden/>
          </w:rPr>
          <w:fldChar w:fldCharType="separate"/>
        </w:r>
        <w:r w:rsidR="00762D4F">
          <w:rPr>
            <w:noProof/>
            <w:webHidden/>
          </w:rPr>
          <w:t>33</w:t>
        </w:r>
        <w:r w:rsidR="00B877FA">
          <w:rPr>
            <w:noProof/>
            <w:webHidden/>
          </w:rPr>
          <w:fldChar w:fldCharType="end"/>
        </w:r>
      </w:hyperlink>
    </w:p>
    <w:p w:rsidRPr="00C93E94" w:rsidR="00E46697" w:rsidRDefault="00BE5116" w14:paraId="6D9C8D39" w14:textId="77777777">
      <w:pPr>
        <w:pStyle w:val="Spistrecinagwek"/>
        <w:spacing w:line="288" w:lineRule="auto"/>
        <w:rPr>
          <w:b w:val="0"/>
        </w:rPr>
      </w:pPr>
      <w:r w:rsidRPr="00C93E94">
        <w:rPr>
          <w:b w:val="0"/>
        </w:rPr>
        <w:fldChar w:fldCharType="end"/>
      </w:r>
    </w:p>
    <w:p w:rsidR="003373BE" w:rsidP="001B633D" w:rsidRDefault="00FD3E1C" w14:paraId="00AA35E3" w14:textId="77777777">
      <w:pPr>
        <w:pStyle w:val="Heading1"/>
      </w:pPr>
      <w:bookmarkStart w:name="_Toc87265204" w:id="285"/>
      <w:r>
        <w:t>Indeks Rysunków</w:t>
      </w:r>
      <w:bookmarkEnd w:id="285"/>
    </w:p>
    <w:p w:rsidR="00762D4F" w:rsidRDefault="00FD3E1C" w14:paraId="74AAD478" w14:textId="77777777">
      <w:pPr>
        <w:pStyle w:val="TableofFigures"/>
        <w:tabs>
          <w:tab w:val="right" w:leader="dot" w:pos="9062"/>
        </w:tabs>
        <w:rPr>
          <w:rFonts w:asciiTheme="minorHAnsi" w:hAnsiTheme="minorHAnsi" w:eastAsiaTheme="minorEastAsia" w:cstheme="minorBidi"/>
          <w:noProof/>
          <w:szCs w:val="22"/>
          <w:lang w:eastAsia="pl-PL"/>
        </w:rPr>
      </w:pPr>
      <w:r>
        <w:fldChar w:fldCharType="begin"/>
      </w:r>
      <w:r>
        <w:instrText xml:space="preserve"> TOC \h \z \c "Rysunek" </w:instrText>
      </w:r>
      <w:r>
        <w:fldChar w:fldCharType="separate"/>
      </w:r>
      <w:hyperlink w:history="1" w:anchor="_Toc19776402">
        <w:r w:rsidRPr="007C3F6C" w:rsidR="00762D4F">
          <w:rPr>
            <w:rStyle w:val="Hyperlink"/>
            <w:noProof/>
          </w:rPr>
          <w:t>Rysunek 1 Mapowanie żądania RetrieveDocumentSet na żądanie weryfikacji dostępu do dokumentacji (atrybuty dokumentacji)</w:t>
        </w:r>
        <w:r w:rsidR="00762D4F">
          <w:rPr>
            <w:noProof/>
            <w:webHidden/>
          </w:rPr>
          <w:tab/>
        </w:r>
        <w:r w:rsidR="00762D4F">
          <w:rPr>
            <w:noProof/>
            <w:webHidden/>
          </w:rPr>
          <w:fldChar w:fldCharType="begin"/>
        </w:r>
        <w:r w:rsidR="00762D4F">
          <w:rPr>
            <w:noProof/>
            <w:webHidden/>
          </w:rPr>
          <w:instrText xml:space="preserve"> PAGEREF _Toc19776402 \h </w:instrText>
        </w:r>
        <w:r w:rsidR="00762D4F">
          <w:rPr>
            <w:noProof/>
            <w:webHidden/>
          </w:rPr>
        </w:r>
        <w:r w:rsidR="00762D4F">
          <w:rPr>
            <w:noProof/>
            <w:webHidden/>
          </w:rPr>
          <w:fldChar w:fldCharType="separate"/>
        </w:r>
        <w:r w:rsidR="00762D4F">
          <w:rPr>
            <w:noProof/>
            <w:webHidden/>
          </w:rPr>
          <w:t>47</w:t>
        </w:r>
        <w:r w:rsidR="00762D4F">
          <w:rPr>
            <w:noProof/>
            <w:webHidden/>
          </w:rPr>
          <w:fldChar w:fldCharType="end"/>
        </w:r>
      </w:hyperlink>
    </w:p>
    <w:p w:rsidRPr="00FD3E1C" w:rsidR="00FD3E1C" w:rsidP="001B633D" w:rsidRDefault="00FD3E1C" w14:paraId="675E05EE" w14:textId="77777777">
      <w:r>
        <w:fldChar w:fldCharType="end"/>
      </w:r>
    </w:p>
    <w:sectPr w:rsidRPr="00FD3E1C" w:rsidR="00FD3E1C" w:rsidSect="00735614">
      <w:headerReference w:type="default" r:id="rId22"/>
      <w:footerReference w:type="default" r:id="rId23"/>
      <w:headerReference w:type="first" r:id="rId24"/>
      <w:pgSz w:w="11906" w:h="16838" w:orient="portrait"/>
      <w:pgMar w:top="1417" w:right="1417" w:bottom="1417" w:left="1417"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5B8D" w:rsidP="008060AD" w:rsidRDefault="00995B8D" w14:paraId="5942FAC1" w14:textId="77777777">
      <w:r>
        <w:separator/>
      </w:r>
    </w:p>
  </w:endnote>
  <w:endnote w:type="continuationSeparator" w:id="0">
    <w:p w:rsidR="00995B8D" w:rsidP="008060AD" w:rsidRDefault="00995B8D" w14:paraId="39C188F4" w14:textId="77777777">
      <w:r>
        <w:continuationSeparator/>
      </w:r>
    </w:p>
  </w:endnote>
  <w:endnote w:type="continuationNotice" w:id="1">
    <w:p w:rsidR="00995B8D" w:rsidRDefault="00995B8D" w14:paraId="0230A11F"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p14">
  <w:p w:rsidR="003E6487" w:rsidP="00D91D17" w:rsidRDefault="003E6487" w14:paraId="285DBB1A" w14:textId="77777777">
    <w:pPr>
      <w:spacing w:after="137" w:line="275" w:lineRule="auto"/>
      <w:ind w:left="1378" w:right="1356"/>
      <w:jc w:val="center"/>
      <w:rPr>
        <w:color w:val="00628B"/>
        <w:sz w:val="12"/>
      </w:rPr>
    </w:pPr>
    <w:r>
      <w:rPr>
        <w:noProof/>
        <w:color w:val="0B5DAA"/>
        <w:sz w:val="16"/>
        <w:szCs w:val="16"/>
        <w:lang w:eastAsia="pl-PL"/>
      </w:rPr>
      <w:drawing>
        <wp:anchor distT="0" distB="0" distL="114300" distR="114300" simplePos="0" relativeHeight="251658244" behindDoc="0" locked="0" layoutInCell="1" allowOverlap="1" wp14:anchorId="398C9F45" wp14:editId="62C6ED29">
          <wp:simplePos x="0" y="0"/>
          <wp:positionH relativeFrom="column">
            <wp:posOffset>5815330</wp:posOffset>
          </wp:positionH>
          <wp:positionV relativeFrom="paragraph">
            <wp:posOffset>200025</wp:posOffset>
          </wp:positionV>
          <wp:extent cx="171450" cy="377825"/>
          <wp:effectExtent l="0" t="0" r="0" b="3175"/>
          <wp:wrapNone/>
          <wp:docPr id="49" name="Grafika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rc.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1450" cy="377825"/>
                  </a:xfrm>
                  <a:prstGeom prst="rect">
                    <a:avLst/>
                  </a:prstGeom>
                </pic:spPr>
              </pic:pic>
            </a:graphicData>
          </a:graphic>
          <wp14:sizeRelH relativeFrom="margin">
            <wp14:pctWidth>0</wp14:pctWidth>
          </wp14:sizeRelH>
          <wp14:sizeRelV relativeFrom="margin">
            <wp14:pctHeight>0</wp14:pctHeight>
          </wp14:sizeRelV>
        </wp:anchor>
      </w:drawing>
    </w:r>
  </w:p>
  <w:sdt>
    <w:sdtPr>
      <w:id w:val="-798382070"/>
      <w:docPartObj>
        <w:docPartGallery w:val="Page Numbers (Bottom of Page)"/>
        <w:docPartUnique/>
      </w:docPartObj>
    </w:sdtPr>
    <w:sdtEndPr>
      <w:rPr>
        <w:color w:val="0B5DAA"/>
        <w:sz w:val="16"/>
        <w:szCs w:val="16"/>
      </w:rPr>
    </w:sdtEndPr>
    <w:sdtContent>
      <w:p w:rsidRPr="00350AB0" w:rsidR="003E6487" w:rsidP="00D91D17" w:rsidRDefault="003E6487" w14:paraId="2EDFA19F" w14:textId="07237557">
        <w:pPr>
          <w:pStyle w:val="Footer"/>
          <w:spacing w:after="180"/>
          <w:ind w:right="74"/>
          <w:jc w:val="right"/>
          <w:rPr>
            <w:color w:val="0B5DAA"/>
            <w:sz w:val="16"/>
            <w:szCs w:val="16"/>
          </w:rPr>
        </w:pPr>
        <w:r w:rsidRPr="00350AB0">
          <w:rPr>
            <w:b w:val="0"/>
            <w:bCs/>
            <w:color w:val="0B5DAA"/>
            <w:sz w:val="16"/>
            <w:szCs w:val="16"/>
          </w:rPr>
          <mc:AlternateContent>
            <mc:Choice Requires="wps">
              <w:drawing>
                <wp:anchor distT="0" distB="0" distL="114300" distR="114300" simplePos="0" relativeHeight="251658242" behindDoc="0" locked="0" layoutInCell="1" allowOverlap="1" wp14:anchorId="04852899" wp14:editId="03731BE0">
                  <wp:simplePos x="0" y="0"/>
                  <wp:positionH relativeFrom="page">
                    <wp:posOffset>588645</wp:posOffset>
                  </wp:positionH>
                  <wp:positionV relativeFrom="page">
                    <wp:posOffset>9101455</wp:posOffset>
                  </wp:positionV>
                  <wp:extent cx="3505835" cy="28575"/>
                  <wp:effectExtent l="0" t="0" r="0" b="9525"/>
                  <wp:wrapNone/>
                  <wp:docPr id="47" name="Prostokąt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05835" cy="28575"/>
                          </a:xfrm>
                          <a:prstGeom prst="rect">
                            <a:avLst/>
                          </a:prstGeom>
                          <a:solidFill>
                            <a:srgbClr val="A0CC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4BBE15A8">
                <v:rect id="Prostokąt 47" style="position:absolute;margin-left:46.35pt;margin-top:716.65pt;width:276.05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a0cc3d" stroked="f" strokeweight="2pt" w14:anchorId="64B5A6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">
                  <w10:wrap anchorx="page" anchory="page"/>
                </v:rect>
              </w:pict>
            </mc:Fallback>
          </mc:AlternateContent>
        </w:r>
        <w:r w:rsidRPr="00350AB0">
          <w:rPr>
            <w:b w:val="0"/>
            <w:bCs/>
            <w:color w:val="0B5DAA"/>
            <w:sz w:val="16"/>
            <w:szCs w:val="16"/>
          </w:rPr>
          <mc:AlternateContent>
            <mc:Choice Requires="wps">
              <w:drawing>
                <wp:anchor distT="0" distB="0" distL="114300" distR="114300" simplePos="0" relativeHeight="251658243" behindDoc="0" locked="0" layoutInCell="1" allowOverlap="1" wp14:anchorId="72010CE1" wp14:editId="2D580FE5">
                  <wp:simplePos x="0" y="0"/>
                  <wp:positionH relativeFrom="page">
                    <wp:posOffset>4086860</wp:posOffset>
                  </wp:positionH>
                  <wp:positionV relativeFrom="page">
                    <wp:posOffset>9101455</wp:posOffset>
                  </wp:positionV>
                  <wp:extent cx="1979930" cy="28575"/>
                  <wp:effectExtent l="0" t="0" r="1270" b="9525"/>
                  <wp:wrapNone/>
                  <wp:docPr id="48" name="Prostokąt 4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79930" cy="28575"/>
                          </a:xfrm>
                          <a:prstGeom prst="rect">
                            <a:avLst/>
                          </a:prstGeom>
                          <a:solidFill>
                            <a:srgbClr val="0B5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013763A6">
                <v:rect id="Prostokąt 48" style="position:absolute;margin-left:321.8pt;margin-top:716.65pt;width:155.9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0b5daa" stroked="f" strokeweight="2pt" w14:anchorId="086523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">
                  <w10:wrap anchorx="page" anchory="page"/>
                </v:rect>
              </w:pict>
            </mc:Fallback>
          </mc:AlternateContent>
        </w:r>
        <w:r w:rsidRPr="00350AB0">
          <w:rPr>
            <w:b w:val="0"/>
            <w:bCs/>
            <w:color w:val="0B5DAA"/>
            <w:sz w:val="16"/>
            <w:szCs w:val="16"/>
          </w:rPr>
          <w:fldChar w:fldCharType="begin"/>
        </w:r>
        <w:r w:rsidRPr="00350AB0">
          <w:rPr>
            <w:bCs/>
            <w:color w:val="0B5DAA"/>
            <w:sz w:val="16"/>
            <w:szCs w:val="16"/>
          </w:rPr>
          <w:instrText>PAGE   \* MERGEFORMAT</w:instrText>
        </w:r>
        <w:r w:rsidRPr="00350AB0">
          <w:rPr>
            <w:b w:val="0"/>
            <w:bCs/>
            <w:color w:val="0B5DAA"/>
            <w:sz w:val="16"/>
            <w:szCs w:val="16"/>
          </w:rPr>
          <w:fldChar w:fldCharType="separate"/>
        </w:r>
        <w:r w:rsidRPr="008A49D8" w:rsidR="008A49D8">
          <w:rPr>
            <w:b w:val="0"/>
            <w:bCs/>
            <w:color w:val="0B5DAA"/>
            <w:sz w:val="16"/>
            <w:szCs w:val="16"/>
          </w:rPr>
          <w:t>21</w:t>
        </w:r>
        <w:r w:rsidRPr="00350AB0">
          <w:rPr>
            <w:b w:val="0"/>
            <w:bCs/>
            <w:color w:val="0B5DAA"/>
            <w:sz w:val="16"/>
            <w:szCs w:val="16"/>
          </w:rPr>
          <w:fldChar w:fldCharType="end"/>
        </w:r>
        <w:r w:rsidRPr="00350AB0">
          <w:rPr>
            <w:color w:val="0B5DAA"/>
            <w:sz w:val="16"/>
            <w:szCs w:val="16"/>
          </w:rPr>
          <w:t xml:space="preserve"> Z </w:t>
        </w:r>
        <w:r w:rsidRPr="00350AB0">
          <w:rPr>
            <w:color w:val="0B5DAA"/>
            <w:sz w:val="16"/>
            <w:szCs w:val="16"/>
          </w:rPr>
          <w:fldChar w:fldCharType="begin"/>
        </w:r>
        <w:r w:rsidRPr="00350AB0">
          <w:rPr>
            <w:color w:val="0B5DAA"/>
            <w:sz w:val="16"/>
            <w:szCs w:val="16"/>
          </w:rPr>
          <w:instrText xml:space="preserve"> NUMPAGES  \# "0"  \* MERGEFORMAT </w:instrText>
        </w:r>
        <w:r w:rsidRPr="00350AB0">
          <w:rPr>
            <w:color w:val="0B5DAA"/>
            <w:sz w:val="16"/>
            <w:szCs w:val="16"/>
          </w:rPr>
          <w:fldChar w:fldCharType="separate"/>
        </w:r>
        <w:r w:rsidR="008A49D8">
          <w:rPr>
            <w:color w:val="0B5DAA"/>
            <w:sz w:val="16"/>
            <w:szCs w:val="16"/>
          </w:rPr>
          <w:t>82</w:t>
        </w:r>
        <w:r w:rsidRPr="00350AB0">
          <w:rPr>
            <w:color w:val="0B5DAA"/>
            <w:sz w:val="16"/>
            <w:szCs w:val="16"/>
          </w:rPr>
          <w:fldChar w:fldCharType="end"/>
        </w:r>
      </w:p>
    </w:sdtContent>
  </w:sdt>
  <w:p w:rsidRPr="00DC37A4" w:rsidR="003E6487" w:rsidP="00D91D17" w:rsidRDefault="003E6487" w14:paraId="54482E0C" w14:textId="77777777">
    <w:pPr>
      <w:pStyle w:val="Footer"/>
      <w:tabs>
        <w:tab w:val="left" w:pos="2450"/>
        <w:tab w:val="left" w:pos="2694"/>
        <w:tab w:val="left" w:pos="5502"/>
      </w:tabs>
      <w:jc w:val="both"/>
      <w:rPr>
        <w:rFonts w:cs="Calibri" w:eastAsiaTheme="minorHAnsi"/>
        <w:sz w:val="16"/>
        <w:szCs w:val="16"/>
      </w:rPr>
    </w:pPr>
    <w:r w:rsidRPr="00DC37A4">
      <w:rPr>
        <w:sz w:val="16"/>
        <w:szCs w:val="16"/>
      </w:rPr>
      <w:t>Centrum e-Zdrowia</w:t>
    </w:r>
    <w:r w:rsidRPr="00DC37A4">
      <w:rPr>
        <w:sz w:val="16"/>
        <w:szCs w:val="16"/>
      </w:rPr>
      <w:tab/>
    </w:r>
    <w:r w:rsidRPr="00DC37A4">
      <w:rPr>
        <w:sz w:val="16"/>
        <w:szCs w:val="16"/>
      </w:rPr>
      <w:t xml:space="preserve">tel.: </w:t>
    </w:r>
    <w:r w:rsidRPr="00DC37A4">
      <w:rPr>
        <w:rFonts w:cs="Calibri" w:eastAsiaTheme="minorHAnsi"/>
        <w:sz w:val="16"/>
        <w:szCs w:val="16"/>
      </w:rPr>
      <w:t>+48 22 597-09-27</w:t>
    </w:r>
    <w:r w:rsidRPr="00DC37A4">
      <w:rPr>
        <w:rFonts w:cs="Calibri" w:eastAsiaTheme="minorHAnsi"/>
        <w:sz w:val="16"/>
        <w:szCs w:val="16"/>
      </w:rPr>
      <w:tab/>
    </w:r>
  </w:p>
  <w:p w:rsidRPr="00DC37A4" w:rsidR="003E6487" w:rsidP="00D91D17" w:rsidRDefault="003E6487" w14:paraId="701B61AA" w14:textId="77777777">
    <w:pPr>
      <w:pStyle w:val="Footer"/>
      <w:tabs>
        <w:tab w:val="left" w:pos="2450"/>
        <w:tab w:val="left" w:pos="5502"/>
      </w:tabs>
      <w:jc w:val="both"/>
      <w:rPr>
        <w:rFonts w:cs="Calibri" w:eastAsiaTheme="minorHAnsi"/>
        <w:sz w:val="16"/>
        <w:szCs w:val="16"/>
      </w:rPr>
    </w:pPr>
    <w:r w:rsidRPr="00DC37A4">
      <w:rPr>
        <w:sz w:val="16"/>
        <w:szCs w:val="16"/>
      </w:rPr>
      <w:t>ul. Stanisława Dubois 5A</w:t>
    </w:r>
    <w:r w:rsidRPr="00DC37A4">
      <w:rPr>
        <w:sz w:val="16"/>
        <w:szCs w:val="16"/>
      </w:rPr>
      <w:tab/>
    </w:r>
    <w:r w:rsidRPr="00DC37A4">
      <w:rPr>
        <w:rFonts w:cs="Calibri" w:eastAsiaTheme="minorHAnsi"/>
        <w:sz w:val="16"/>
        <w:szCs w:val="16"/>
      </w:rPr>
      <w:t>fax: +48 22 597-09-37</w:t>
    </w:r>
    <w:r w:rsidRPr="00DC37A4">
      <w:rPr>
        <w:rFonts w:cs="Calibri" w:eastAsiaTheme="minorHAnsi"/>
        <w:sz w:val="16"/>
        <w:szCs w:val="16"/>
      </w:rPr>
      <w:tab/>
    </w:r>
    <w:r w:rsidRPr="00DC37A4">
      <w:rPr>
        <w:rFonts w:cs="Calibri" w:eastAsiaTheme="minorHAnsi"/>
        <w:sz w:val="16"/>
        <w:szCs w:val="16"/>
      </w:rPr>
      <w:t>NIP: 5251575309</w:t>
    </w:r>
  </w:p>
  <w:p w:rsidR="003E6487" w:rsidP="00D91D17" w:rsidRDefault="003E6487" w14:paraId="657EB8C2" w14:textId="77777777">
    <w:pPr>
      <w:pStyle w:val="Footer"/>
      <w:tabs>
        <w:tab w:val="left" w:pos="2450"/>
        <w:tab w:val="left" w:pos="5502"/>
      </w:tabs>
      <w:jc w:val="both"/>
    </w:pPr>
    <w:r w:rsidRPr="00DC37A4">
      <w:rPr>
        <w:sz w:val="20"/>
      </w:rPr>
      <w:drawing>
        <wp:anchor distT="0" distB="0" distL="114300" distR="114300" simplePos="0" relativeHeight="251658247" behindDoc="0" locked="0" layoutInCell="1" allowOverlap="1" wp14:anchorId="26669D48" wp14:editId="49ACABDF">
          <wp:simplePos x="0" y="0"/>
          <wp:positionH relativeFrom="column">
            <wp:posOffset>4195445</wp:posOffset>
          </wp:positionH>
          <wp:positionV relativeFrom="paragraph">
            <wp:posOffset>425450</wp:posOffset>
          </wp:positionV>
          <wp:extent cx="1332000" cy="297947"/>
          <wp:effectExtent l="0" t="0" r="1905" b="6985"/>
          <wp:wrapNone/>
          <wp:docPr id="51" name="Obraz 51" descr="Logo Unia Europejska Europejski Fundusz Rozwoju Regionaln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ueefrr.jpg"/>
                  <pic:cNvPicPr/>
                </pic:nvPicPr>
                <pic:blipFill>
                  <a:blip r:embed="rId3">
                    <a:extLst>
                      <a:ext uri="{28A0092B-C50C-407E-A947-70E740481C1C}">
                        <a14:useLocalDpi xmlns:a14="http://schemas.microsoft.com/office/drawing/2010/main" val="0"/>
                      </a:ext>
                    </a:extLst>
                  </a:blip>
                  <a:stretch>
                    <a:fillRect/>
                  </a:stretch>
                </pic:blipFill>
                <pic:spPr>
                  <a:xfrm>
                    <a:off x="0" y="0"/>
                    <a:ext cx="1332000" cy="297947"/>
                  </a:xfrm>
                  <a:prstGeom prst="rect">
                    <a:avLst/>
                  </a:prstGeom>
                </pic:spPr>
              </pic:pic>
            </a:graphicData>
          </a:graphic>
          <wp14:sizeRelH relativeFrom="page">
            <wp14:pctWidth>0</wp14:pctWidth>
          </wp14:sizeRelH>
          <wp14:sizeRelV relativeFrom="page">
            <wp14:pctHeight>0</wp14:pctHeight>
          </wp14:sizeRelV>
        </wp:anchor>
      </w:drawing>
    </w:r>
    <w:r w:rsidRPr="00DC37A4">
      <w:rPr>
        <w:sz w:val="20"/>
      </w:rPr>
      <w:drawing>
        <wp:anchor distT="0" distB="0" distL="114300" distR="114300" simplePos="0" relativeHeight="251658245" behindDoc="0" locked="0" layoutInCell="1" allowOverlap="1" wp14:anchorId="004A6641" wp14:editId="41416FBB">
          <wp:simplePos x="0" y="0"/>
          <wp:positionH relativeFrom="column">
            <wp:posOffset>2012950</wp:posOffset>
          </wp:positionH>
          <wp:positionV relativeFrom="paragraph">
            <wp:posOffset>457200</wp:posOffset>
          </wp:positionV>
          <wp:extent cx="1044000" cy="288000"/>
          <wp:effectExtent l="0" t="0" r="3810" b="0"/>
          <wp:wrapNone/>
          <wp:docPr id="52" name="Obraz 52" descr="Logo Centrum e-Zdro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cez.jpg"/>
                  <pic:cNvPicPr/>
                </pic:nvPicPr>
                <pic:blipFill>
                  <a:blip r:embed="rId4">
                    <a:extLst>
                      <a:ext uri="{28A0092B-C50C-407E-A947-70E740481C1C}">
                        <a14:useLocalDpi xmlns:a14="http://schemas.microsoft.com/office/drawing/2010/main" val="0"/>
                      </a:ext>
                    </a:extLst>
                  </a:blip>
                  <a:stretch>
                    <a:fillRect/>
                  </a:stretch>
                </pic:blipFill>
                <pic:spPr>
                  <a:xfrm>
                    <a:off x="0" y="0"/>
                    <a:ext cx="1044000" cy="288000"/>
                  </a:xfrm>
                  <a:prstGeom prst="rect">
                    <a:avLst/>
                  </a:prstGeom>
                </pic:spPr>
              </pic:pic>
            </a:graphicData>
          </a:graphic>
          <wp14:sizeRelH relativeFrom="page">
            <wp14:pctWidth>0</wp14:pctWidth>
          </wp14:sizeRelH>
          <wp14:sizeRelV relativeFrom="page">
            <wp14:pctHeight>0</wp14:pctHeight>
          </wp14:sizeRelV>
        </wp:anchor>
      </w:drawing>
    </w:r>
    <w:r w:rsidRPr="00DC37A4">
      <w:rPr>
        <w:sz w:val="20"/>
      </w:rPr>
      <w:drawing>
        <wp:anchor distT="0" distB="0" distL="114300" distR="114300" simplePos="0" relativeHeight="251658246" behindDoc="0" locked="0" layoutInCell="1" allowOverlap="1" wp14:anchorId="0668218B" wp14:editId="63DB93BB">
          <wp:simplePos x="0" y="0"/>
          <wp:positionH relativeFrom="column">
            <wp:posOffset>-28575</wp:posOffset>
          </wp:positionH>
          <wp:positionV relativeFrom="paragraph">
            <wp:posOffset>370840</wp:posOffset>
          </wp:positionV>
          <wp:extent cx="864000" cy="395520"/>
          <wp:effectExtent l="0" t="0" r="0" b="5080"/>
          <wp:wrapNone/>
          <wp:docPr id="53" name="Obraz 53" descr="Logo Fundusze Europejskie Polska Cyfro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fepc.jpg"/>
                  <pic:cNvPicPr/>
                </pic:nvPicPr>
                <pic:blipFill>
                  <a:blip r:embed="rId5">
                    <a:extLst>
                      <a:ext uri="{28A0092B-C50C-407E-A947-70E740481C1C}">
                        <a14:useLocalDpi xmlns:a14="http://schemas.microsoft.com/office/drawing/2010/main" val="0"/>
                      </a:ext>
                    </a:extLst>
                  </a:blip>
                  <a:stretch>
                    <a:fillRect/>
                  </a:stretch>
                </pic:blipFill>
                <pic:spPr>
                  <a:xfrm>
                    <a:off x="0" y="0"/>
                    <a:ext cx="864000" cy="395520"/>
                  </a:xfrm>
                  <a:prstGeom prst="rect">
                    <a:avLst/>
                  </a:prstGeom>
                </pic:spPr>
              </pic:pic>
            </a:graphicData>
          </a:graphic>
          <wp14:sizeRelH relativeFrom="page">
            <wp14:pctWidth>0</wp14:pctWidth>
          </wp14:sizeRelH>
          <wp14:sizeRelV relativeFrom="page">
            <wp14:pctHeight>0</wp14:pctHeight>
          </wp14:sizeRelV>
        </wp:anchor>
      </w:drawing>
    </w:r>
    <w:r w:rsidRPr="7681EE2E">
      <w:rPr>
        <w:rFonts w:cs="Calibri" w:eastAsiaTheme="minorEastAsia"/>
        <w:sz w:val="16"/>
        <w:szCs w:val="16"/>
      </w:rPr>
      <w:t>00-184 Warszawa</w:t>
    </w:r>
    <w:r w:rsidRPr="00DC37A4">
      <w:rPr>
        <w:rFonts w:cs="Calibri" w:eastAsiaTheme="minorHAnsi"/>
        <w:sz w:val="16"/>
        <w:szCs w:val="16"/>
      </w:rPr>
      <w:tab/>
    </w:r>
    <w:r w:rsidRPr="7681EE2E">
      <w:rPr>
        <w:rFonts w:cs="Calibri" w:eastAsiaTheme="minorEastAsia"/>
        <w:sz w:val="16"/>
        <w:szCs w:val="16"/>
      </w:rPr>
      <w:t>biuro@cez.gov.pl | www.cez.gov.pl</w:t>
    </w:r>
    <w:r w:rsidRPr="00DC37A4">
      <w:rPr>
        <w:rFonts w:cs="Calibri" w:eastAsiaTheme="minorHAnsi"/>
        <w:sz w:val="16"/>
        <w:szCs w:val="16"/>
      </w:rPr>
      <w:tab/>
    </w:r>
    <w:r w:rsidRPr="7681EE2E">
      <w:rPr>
        <w:rFonts w:cs="Calibri" w:eastAsiaTheme="minorEastAsia"/>
        <w:sz w:val="16"/>
        <w:szCs w:val="16"/>
      </w:rPr>
      <w:t>REGON: 001377706</w:t>
    </w:r>
  </w:p>
  <w:p w:rsidR="003E6487" w:rsidP="00D91D17" w:rsidRDefault="003E6487" w14:paraId="4982CA03" w14:textId="77777777">
    <w:pPr>
      <w:spacing w:after="137" w:line="275" w:lineRule="auto"/>
      <w:ind w:right="1356"/>
      <w:rPr>
        <w:color w:val="00628B"/>
        <w:sz w:val="12"/>
      </w:rPr>
    </w:pPr>
  </w:p>
  <w:p w:rsidR="003E6487" w:rsidP="00B02E5A" w:rsidRDefault="003E6487" w14:paraId="007DCDA8" w14:textId="6E5D2F50">
    <w:pPr>
      <w:pStyle w:val="Footer"/>
    </w:pPr>
  </w:p>
  <w:p w:rsidRPr="00B02E5A" w:rsidR="003E6487" w:rsidP="00B02E5A" w:rsidRDefault="003E6487" w14:paraId="07ECF41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5B8D" w:rsidP="008060AD" w:rsidRDefault="00995B8D" w14:paraId="0B272629" w14:textId="77777777">
      <w:r>
        <w:separator/>
      </w:r>
    </w:p>
  </w:footnote>
  <w:footnote w:type="continuationSeparator" w:id="0">
    <w:p w:rsidR="00995B8D" w:rsidP="008060AD" w:rsidRDefault="00995B8D" w14:paraId="3FF97A3E" w14:textId="77777777">
      <w:r>
        <w:continuationSeparator/>
      </w:r>
    </w:p>
  </w:footnote>
  <w:footnote w:type="continuationNotice" w:id="1">
    <w:p w:rsidR="00995B8D" w:rsidRDefault="00995B8D" w14:paraId="2D9E465F" w14:textId="77777777">
      <w:pPr>
        <w:spacing w:before="0" w:after="0" w:line="240" w:lineRule="auto"/>
      </w:pPr>
    </w:p>
  </w:footnote>
  <w:footnote w:id="2">
    <w:p w:rsidR="003E6487" w:rsidRDefault="003E6487" w14:paraId="69E58C89" w14:textId="49911BBC">
      <w:pPr>
        <w:pStyle w:val="FootnoteText"/>
      </w:pPr>
      <w:r>
        <w:rPr>
          <w:rStyle w:val="FootnoteReference"/>
        </w:rPr>
        <w:footnoteRef/>
      </w:r>
      <w:r>
        <w:t xml:space="preserve"> Zasady są ograniczone do domeny udostępnionej na środowisku integracyjnym P1 dalej nazywanej ‘Integracyjną domeną XDS.b’</w:t>
      </w:r>
    </w:p>
  </w:footnote>
  <w:footnote w:id="3">
    <w:p w:rsidR="003E6487" w:rsidRDefault="003E6487" w14:paraId="2C9714F7" w14:textId="10838E24">
      <w:pPr>
        <w:pStyle w:val="FootnoteText"/>
      </w:pPr>
      <w:r>
        <w:rPr>
          <w:rStyle w:val="FootnoteReference"/>
        </w:rPr>
        <w:footnoteRef/>
      </w:r>
      <w:r>
        <w:t xml:space="preserve"> </w:t>
      </w:r>
      <w:r w:rsidRPr="00B068E8">
        <w:rPr>
          <w:sz w:val="18"/>
          <w:szCs w:val="18"/>
        </w:rPr>
        <w:t>wniosek musi być podpisany przez osobę uprawnioną do reprezentowania podmiotu</w:t>
      </w:r>
    </w:p>
  </w:footnote>
  <w:footnote w:id="4">
    <w:p w:rsidRPr="00D70F6C" w:rsidR="003E6487" w:rsidP="00322DA1" w:rsidRDefault="003E6487" w14:paraId="42B21B76" w14:textId="77777777">
      <w:pPr>
        <w:spacing w:line="240" w:lineRule="auto"/>
      </w:pPr>
      <w:r>
        <w:rPr>
          <w:rStyle w:val="FootnoteReference"/>
        </w:rPr>
        <w:footnoteRef/>
      </w:r>
      <w:r>
        <w:t xml:space="preserve"> </w:t>
      </w:r>
      <w:r w:rsidRPr="00D70F6C">
        <w:t xml:space="preserve">Wymagalność (R/O/C) – R- wymagane, O-opcjonalne, C-wymagane warunkowo </w:t>
      </w:r>
    </w:p>
  </w:footnote>
  <w:footnote w:id="5">
    <w:p w:rsidR="003E6487" w:rsidP="00322DA1" w:rsidRDefault="003E6487" w14:paraId="261177D1" w14:textId="77777777">
      <w:pPr>
        <w:pStyle w:val="FootnoteText"/>
        <w:spacing w:line="240" w:lineRule="auto"/>
      </w:pPr>
      <w:r>
        <w:rPr>
          <w:rStyle w:val="FootnoteReference"/>
        </w:rPr>
        <w:footnoteRef/>
      </w:r>
      <w:r>
        <w:t xml:space="preserve"> Wymagane jeżeli podmiot przekazuje dokumenty</w:t>
      </w:r>
    </w:p>
  </w:footnote>
  <w:footnote w:id="6">
    <w:p w:rsidR="003E6487" w:rsidP="00971B0A" w:rsidRDefault="003E6487" w14:paraId="55CDD35B" w14:textId="2AE73CE3">
      <w:pPr>
        <w:pStyle w:val="FootnoteText"/>
        <w:spacing w:line="240" w:lineRule="auto"/>
      </w:pPr>
      <w:r w:rsidRPr="00F647ED">
        <w:rPr>
          <w:rStyle w:val="FootnoteReference"/>
        </w:rPr>
        <w:footnoteRef/>
      </w:r>
      <w:r>
        <w:t xml:space="preserve"> Transakcja nie jest implementowana przez system P1</w:t>
      </w:r>
    </w:p>
  </w:footnote>
  <w:footnote w:id="7">
    <w:p w:rsidR="003E6487" w:rsidP="00322DA1" w:rsidRDefault="003E6487" w14:paraId="7DD10E90" w14:textId="77777777">
      <w:pPr>
        <w:pStyle w:val="FootnoteText"/>
        <w:spacing w:line="240" w:lineRule="auto"/>
      </w:pPr>
      <w:r>
        <w:rPr>
          <w:rStyle w:val="FootnoteReference"/>
        </w:rPr>
        <w:footnoteRef/>
      </w:r>
      <w:r>
        <w:t xml:space="preserve"> Wymagane jeżeli podmiot przekazuje dokumenty</w:t>
      </w:r>
    </w:p>
  </w:footnote>
  <w:footnote w:id="8">
    <w:p w:rsidR="003E6487" w:rsidP="00322DA1" w:rsidRDefault="003E6487" w14:paraId="6978EA35" w14:textId="77777777">
      <w:pPr>
        <w:pStyle w:val="FootnoteText"/>
        <w:spacing w:line="240" w:lineRule="auto"/>
      </w:pPr>
      <w:r>
        <w:rPr>
          <w:rStyle w:val="FootnoteReference"/>
        </w:rPr>
        <w:footnoteRef/>
      </w:r>
      <w:r>
        <w:t xml:space="preserve"> Wymagane jeżeli podmiot wyszukuje i odczytuje dokumenty</w:t>
      </w:r>
    </w:p>
  </w:footnote>
  <w:footnote w:id="9">
    <w:p w:rsidR="003E6487" w:rsidP="00322DA1" w:rsidRDefault="003E6487" w14:paraId="7273E6A4" w14:textId="77777777">
      <w:pPr>
        <w:pStyle w:val="FootnoteText"/>
        <w:spacing w:line="240" w:lineRule="auto"/>
      </w:pPr>
      <w:r>
        <w:rPr>
          <w:rStyle w:val="FootnoteReference"/>
        </w:rPr>
        <w:footnoteRef/>
      </w:r>
      <w:r>
        <w:t xml:space="preserve"> Transakcja nie implementowana przez system P1</w:t>
      </w:r>
    </w:p>
  </w:footnote>
  <w:footnote w:id="10">
    <w:p w:rsidR="003E6487" w:rsidP="00322DA1" w:rsidRDefault="003E6487" w14:paraId="425826D5" w14:textId="77777777">
      <w:pPr>
        <w:pStyle w:val="FootnoteText"/>
        <w:spacing w:line="240" w:lineRule="auto"/>
      </w:pPr>
      <w:r>
        <w:rPr>
          <w:rStyle w:val="FootnoteReference"/>
        </w:rPr>
        <w:footnoteRef/>
      </w:r>
      <w:r>
        <w:t xml:space="preserve"> Wymagane jeżeli podmiot wyszukuje i odczytuje dokumenty</w:t>
      </w:r>
    </w:p>
  </w:footnote>
  <w:footnote w:id="11">
    <w:p w:rsidR="003E6487" w:rsidP="00322DA1" w:rsidRDefault="003E6487" w14:paraId="6B6BED6A" w14:textId="77777777">
      <w:pPr>
        <w:pStyle w:val="FootnoteText"/>
        <w:spacing w:line="240" w:lineRule="auto"/>
      </w:pPr>
      <w:r>
        <w:rPr>
          <w:rStyle w:val="FootnoteReference"/>
        </w:rPr>
        <w:footnoteRef/>
      </w:r>
      <w:r>
        <w:t xml:space="preserve"> Transakcja nie implementowana przez system P1</w:t>
      </w:r>
    </w:p>
  </w:footnote>
  <w:footnote w:id="12">
    <w:p w:rsidR="003E6487" w:rsidRDefault="003E6487" w14:paraId="389A0A5C" w14:textId="77777777">
      <w:pPr>
        <w:pStyle w:val="FootnoteText"/>
      </w:pPr>
      <w:r>
        <w:rPr>
          <w:rStyle w:val="FootnoteReference"/>
        </w:rPr>
        <w:footnoteRef/>
      </w:r>
      <w:r>
        <w:t xml:space="preserve"> </w:t>
      </w:r>
      <w:r w:rsidRPr="003F0703">
        <w:t>https://wiki.ihe.net/index.php/Audit_Trail_and_Node_Authentication</w:t>
      </w:r>
    </w:p>
  </w:footnote>
  <w:footnote w:id="13">
    <w:p w:rsidR="003E6487" w:rsidRDefault="003E6487" w14:paraId="76E30AF0" w14:textId="77777777">
      <w:pPr>
        <w:pStyle w:val="FootnoteText"/>
      </w:pPr>
      <w:r>
        <w:rPr>
          <w:rStyle w:val="FootnoteReference"/>
        </w:rPr>
        <w:footnoteRef/>
      </w:r>
      <w:r>
        <w:t xml:space="preserve"> </w:t>
      </w:r>
      <w:r w:rsidRPr="003F0703">
        <w:t>https://wiki.ihe.net/index.php/Consistent_Time</w:t>
      </w:r>
    </w:p>
  </w:footnote>
  <w:footnote w:id="14">
    <w:p w:rsidR="003E6487" w:rsidRDefault="003E6487" w14:paraId="14B54145" w14:textId="77777777">
      <w:pPr>
        <w:pStyle w:val="FootnoteText"/>
      </w:pPr>
      <w:r>
        <w:rPr>
          <w:rStyle w:val="FootnoteReference"/>
        </w:rPr>
        <w:footnoteRef/>
      </w:r>
      <w:r>
        <w:t xml:space="preserve"> </w:t>
      </w:r>
      <w:r w:rsidRPr="00F324F3">
        <w:t>https://www.ihe.net/uploadedFiles/Documents/ITI/IHE_ITI_TF_Vol2a.pdf</w:t>
      </w:r>
    </w:p>
  </w:footnote>
  <w:footnote w:id="15">
    <w:p w:rsidR="003E6487" w:rsidRDefault="003E6487" w14:paraId="0431A13F" w14:textId="77777777">
      <w:pPr>
        <w:pStyle w:val="FootnoteText"/>
      </w:pPr>
      <w:r>
        <w:rPr>
          <w:rStyle w:val="FootnoteReference"/>
        </w:rPr>
        <w:footnoteRef/>
      </w:r>
      <w:r>
        <w:t xml:space="preserve"> </w:t>
      </w:r>
      <w:r w:rsidRPr="00F324F3">
        <w:t>https://www.ihe.net/uploadedFiles/Documents/ITI/IHE_ITI_TF_Vol3.pdf</w:t>
      </w:r>
    </w:p>
  </w:footnote>
  <w:footnote w:id="16">
    <w:p w:rsidR="003E6487" w:rsidP="009A5043" w:rsidRDefault="003E6487" w14:paraId="473C6916" w14:textId="77777777">
      <w:pPr>
        <w:pStyle w:val="FootnoteText"/>
      </w:pPr>
      <w:r>
        <w:rPr>
          <w:rStyle w:val="FootnoteReference"/>
        </w:rPr>
        <w:footnoteRef/>
      </w:r>
      <w:r w:rsidRPr="00F324F3">
        <w:t>https://www.ihe.net/uploadedFiles/Documents/ITI/</w:t>
      </w:r>
      <w:r w:rsidRPr="009A5043">
        <w:t>IHE_ITI_Suppl_XDS_Metadata_Update.pdf</w:t>
      </w:r>
    </w:p>
  </w:footnote>
  <w:footnote w:id="17">
    <w:p w:rsidR="003E6487" w:rsidP="005371CE" w:rsidRDefault="003E6487" w14:paraId="6C93CB71" w14:textId="77777777">
      <w:pPr>
        <w:pStyle w:val="FootnoteText"/>
      </w:pPr>
      <w:r w:rsidRPr="0081359E">
        <w:rPr>
          <w:rStyle w:val="FootnoteReference"/>
          <w:sz w:val="16"/>
        </w:rPr>
        <w:footnoteRef/>
      </w:r>
      <w:r w:rsidRPr="0081359E">
        <w:rPr>
          <w:sz w:val="16"/>
        </w:rPr>
        <w:t xml:space="preserve"> System podmiotu może jednocześnie wyszukać wiele indeksów, ale dla uproszczenia w opisie przedstawiono scenariusz dot. pojedynczego indeksu EDM.</w:t>
      </w:r>
    </w:p>
  </w:footnote>
  <w:footnote w:id="18">
    <w:p w:rsidRPr="006E708D" w:rsidR="003E6487" w:rsidP="00A92DE3" w:rsidRDefault="003E6487" w14:paraId="1843F934" w14:textId="77777777">
      <w:pPr>
        <w:pStyle w:val="FootnoteText"/>
        <w:rPr>
          <w:sz w:val="20"/>
        </w:rPr>
      </w:pPr>
      <w:r w:rsidRPr="006E708D">
        <w:rPr>
          <w:rStyle w:val="FootnoteReference"/>
          <w:sz w:val="20"/>
        </w:rPr>
        <w:footnoteRef/>
      </w:r>
      <w:r w:rsidRPr="006E708D">
        <w:rPr>
          <w:sz w:val="20"/>
        </w:rPr>
        <w:t xml:space="preserve"> https://www.ihe.net/uploadedFiles/Documents/ITI/IHE_ITI_TF_Vol2a.pdf</w:t>
      </w:r>
    </w:p>
  </w:footnote>
  <w:footnote w:id="19">
    <w:p w:rsidR="003E6487" w:rsidRDefault="003E6487" w14:paraId="769F1474" w14:textId="7F91B6C4">
      <w:pPr>
        <w:pStyle w:val="FootnoteText"/>
      </w:pPr>
      <w:r w:rsidRPr="00BF3051">
        <w:rPr>
          <w:rStyle w:val="FootnoteReference"/>
          <w:sz w:val="20"/>
        </w:rPr>
        <w:footnoteRef/>
      </w:r>
      <w:r w:rsidRPr="00BF3051">
        <w:rPr>
          <w:sz w:val="20"/>
        </w:rPr>
        <w:t xml:space="preserve"> https://www.ihe.net/uploadedFiles/Documents/ITI/IHE_ITI_TF_Vol3.pdf</w:t>
      </w:r>
    </w:p>
  </w:footnote>
  <w:footnote w:id="20">
    <w:p w:rsidRPr="006E708D" w:rsidR="003E6487" w:rsidP="00A92DE3" w:rsidRDefault="003E6487" w14:paraId="02BBF46B" w14:textId="77777777">
      <w:pPr>
        <w:pStyle w:val="FootnoteText"/>
        <w:rPr>
          <w:sz w:val="20"/>
        </w:rPr>
      </w:pPr>
      <w:r w:rsidRPr="006E708D">
        <w:rPr>
          <w:rStyle w:val="FootnoteReference"/>
          <w:sz w:val="20"/>
        </w:rPr>
        <w:footnoteRef/>
      </w:r>
      <w:r w:rsidRPr="006E708D">
        <w:rPr>
          <w:sz w:val="20"/>
        </w:rPr>
        <w:t xml:space="preserve"> https://www.ihe.net/uploadedFiles/Documents/ITI/IHE_ITI_TF_Vol2b.pdf</w:t>
      </w:r>
    </w:p>
  </w:footnote>
  <w:footnote w:id="21">
    <w:p w:rsidR="003E6487" w:rsidP="00A92DE3" w:rsidRDefault="003E6487" w14:paraId="7F9C6D02" w14:textId="77777777">
      <w:pPr>
        <w:pStyle w:val="FootnoteText"/>
      </w:pPr>
      <w:r w:rsidRPr="006E708D">
        <w:rPr>
          <w:rStyle w:val="FootnoteReference"/>
          <w:sz w:val="20"/>
        </w:rPr>
        <w:footnoteRef/>
      </w:r>
      <w:r w:rsidRPr="006E708D">
        <w:rPr>
          <w:sz w:val="20"/>
        </w:rPr>
        <w:t xml:space="preserve"> https://www.ihe.net/uploadedFiles/Documents/ITI/IHE_ITI_Suppl_XDS_Metadata_Update.pdf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464AC" w:rsidR="003E6487" w:rsidP="003464AC" w:rsidRDefault="003E6487" w14:paraId="2EADE3EB" w14:textId="77777777">
    <w:pPr>
      <w:pStyle w:val="Header"/>
      <w:jc w:val="center"/>
    </w:pPr>
    <w:r w:rsidRPr="00B70C6B">
      <w:t>Elektroniczna Platforma Gromadzenia, Analiz</w:t>
    </w:r>
    <w:r>
      <w:t>y</w:t>
    </w:r>
    <w:r w:rsidRPr="00B70C6B">
      <w:t xml:space="preserve"> i Udostępniani</w:t>
    </w:r>
    <w:r>
      <w:t xml:space="preserve">a </w:t>
    </w:r>
    <w:r>
      <w:br/>
    </w:r>
    <w:r>
      <w:t>z</w:t>
    </w:r>
    <w:r w:rsidRPr="00B70C6B">
      <w:t xml:space="preserve">asobów </w:t>
    </w:r>
    <w:r>
      <w:t>c</w:t>
    </w:r>
    <w:r w:rsidRPr="00B70C6B">
      <w:t>yfrowych o Zdarzeniach Medycznych</w:t>
    </w:r>
    <w:r>
      <w:t xml:space="preserve"> (P1)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02E5A" w:rsidR="003E6487" w:rsidP="00B02E5A" w:rsidRDefault="003E6487" w14:paraId="6E39B3B4" w14:textId="4E5A010D">
    <w:pPr>
      <w:pStyle w:val="Header"/>
      <w:spacing w:after="240"/>
      <w:rPr>
        <w:szCs w:val="22"/>
      </w:rPr>
    </w:pPr>
    <w:r>
      <w:rPr>
        <w:noProof/>
        <w:szCs w:val="22"/>
        <w:lang w:eastAsia="pl-PL"/>
      </w:rPr>
      <mc:AlternateContent>
        <mc:Choice Requires="wps">
          <w:drawing>
            <wp:anchor distT="4294967295" distB="4294967295" distL="114300" distR="114300" simplePos="0" relativeHeight="251658240" behindDoc="1" locked="0" layoutInCell="1" allowOverlap="1" wp14:anchorId="08F4A9C5" wp14:editId="07777777">
              <wp:simplePos x="0" y="0"/>
              <wp:positionH relativeFrom="column">
                <wp:posOffset>3810</wp:posOffset>
              </wp:positionH>
              <wp:positionV relativeFrom="paragraph">
                <wp:posOffset>852169</wp:posOffset>
              </wp:positionV>
              <wp:extent cx="5760720" cy="0"/>
              <wp:effectExtent l="0" t="0" r="11430" b="0"/>
              <wp:wrapNone/>
              <wp:docPr id="39" name="Łącznik prosty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720" cy="0"/>
                      </a:xfrm>
                      <a:prstGeom prst="line">
                        <a:avLst/>
                      </a:prstGeom>
                      <a:ln w="12700">
                        <a:solidFill>
                          <a:srgbClr val="0064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0AA5B33D">
            <v:line id="Łącznik prosty 39"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00648c" strokeweight="1pt" from=".3pt,67.1pt" to="453.9pt,67.1pt" w14:anchorId="4B645C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">
              <o:lock v:ext="edit" shapetype="f"/>
            </v:line>
          </w:pict>
        </mc:Fallback>
      </mc:AlternateContent>
    </w:r>
    <w:r w:rsidRPr="0087455B">
      <w:rPr>
        <w:noProof/>
        <w:color w:val="00628B"/>
        <w:sz w:val="12"/>
        <w:lang w:eastAsia="pl-PL"/>
      </w:rPr>
      <w:drawing>
        <wp:anchor distT="0" distB="0" distL="114300" distR="114300" simplePos="0" relativeHeight="251658241" behindDoc="0" locked="0" layoutInCell="1" allowOverlap="1" wp14:anchorId="6DE738EB" wp14:editId="5A7F9079">
          <wp:simplePos x="0" y="0"/>
          <wp:positionH relativeFrom="margin">
            <wp:posOffset>0</wp:posOffset>
          </wp:positionH>
          <wp:positionV relativeFrom="paragraph">
            <wp:posOffset>-635</wp:posOffset>
          </wp:positionV>
          <wp:extent cx="1836817" cy="506708"/>
          <wp:effectExtent l="0" t="0" r="0" b="8255"/>
          <wp:wrapNone/>
          <wp:docPr id="38" name="Obraz 38" descr="Logo Centrum e-Zdro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cez.jpg"/>
                  <pic:cNvPicPr/>
                </pic:nvPicPr>
                <pic:blipFill>
                  <a:blip r:embed="rId1">
                    <a:extLst>
                      <a:ext uri="{28A0092B-C50C-407E-A947-70E740481C1C}">
                        <a14:useLocalDpi xmlns:a14="http://schemas.microsoft.com/office/drawing/2010/main" val="0"/>
                      </a:ext>
                    </a:extLst>
                  </a:blip>
                  <a:stretch>
                    <a:fillRect/>
                  </a:stretch>
                </pic:blipFill>
                <pic:spPr>
                  <a:xfrm>
                    <a:off x="0" y="0"/>
                    <a:ext cx="1836817" cy="5067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2A2"/>
    <w:multiLevelType w:val="hybridMultilevel"/>
    <w:tmpl w:val="13E8EF7C"/>
    <w:lvl w:ilvl="0" w:tplc="B4E680A4">
      <w:start w:val="1"/>
      <w:numFmt w:val="decimal"/>
      <w:lvlText w:val="%1."/>
      <w:lvlJc w:val="left"/>
      <w:pPr>
        <w:ind w:left="1065" w:hanging="7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0EA3C5C"/>
    <w:multiLevelType w:val="multilevel"/>
    <w:tmpl w:val="1F380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29" w:hanging="720"/>
      </w:pPr>
      <w:rPr>
        <w:rFonts w:hint="default"/>
      </w:rPr>
    </w:lvl>
    <w:lvl w:ilvl="3">
      <w:start w:val="1"/>
      <w:numFmt w:val="decimal"/>
      <w:lvlRestart w:val="0"/>
      <w:pStyle w:val="WymaganieL1"/>
      <w:lvlText w:val="WZP.%4 "/>
      <w:lvlJc w:val="left"/>
      <w:pPr>
        <w:tabs>
          <w:tab w:val="num" w:pos="964"/>
        </w:tabs>
        <w:ind w:left="1418" w:hanging="1021"/>
      </w:pPr>
      <w:rPr>
        <w:rFonts w:hint="default"/>
        <w:b w:val="0"/>
        <w:i w:val="0"/>
        <w:sz w:val="20"/>
        <w:u w:val="single"/>
      </w:rPr>
    </w:lvl>
    <w:lvl w:ilvl="4">
      <w:start w:val="1"/>
      <w:numFmt w:val="decimal"/>
      <w:pStyle w:val="WymaganieL2"/>
      <w:lvlText w:val="WZP.%4.%5"/>
      <w:lvlJc w:val="left"/>
      <w:pPr>
        <w:tabs>
          <w:tab w:val="num" w:pos="1928"/>
        </w:tabs>
        <w:ind w:left="1928" w:hanging="1077"/>
      </w:pPr>
      <w:rPr>
        <w:rFonts w:hint="default"/>
        <w:sz w:val="20"/>
        <w:u w:val="single"/>
      </w:rPr>
    </w:lvl>
    <w:lvl w:ilvl="5">
      <w:start w:val="1"/>
      <w:numFmt w:val="bullet"/>
      <w:pStyle w:val="wymagania-punkty"/>
      <w:lvlText w:val=""/>
      <w:lvlJc w:val="left"/>
      <w:pPr>
        <w:ind w:left="1474" w:firstLine="57"/>
      </w:pPr>
      <w:rPr>
        <w:rFonts w:hint="default" w:ascii="Symbol" w:hAnsi="Symbol"/>
      </w:rPr>
    </w:lvl>
    <w:lvl w:ilvl="6">
      <w:start w:val="1"/>
      <w:numFmt w:val="bullet"/>
      <w:pStyle w:val="Wymagania-punkyL2"/>
      <w:lvlText w:val=""/>
      <w:lvlJc w:val="left"/>
      <w:pPr>
        <w:ind w:left="2155" w:hanging="397"/>
      </w:pPr>
      <w:rPr>
        <w:rFonts w:hint="default" w:ascii="Symbol" w:hAnsi="Symbol"/>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5C333FD"/>
    <w:multiLevelType w:val="hybridMultilevel"/>
    <w:tmpl w:val="7C5093EA"/>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 w15:restartNumberingAfterBreak="0">
    <w:nsid w:val="05CB5A86"/>
    <w:multiLevelType w:val="hybridMultilevel"/>
    <w:tmpl w:val="19FE99AC"/>
    <w:lvl w:ilvl="0" w:tplc="0415000F">
      <w:start w:val="1"/>
      <w:numFmt w:val="decimal"/>
      <w:pStyle w:val="wypunktowanie"/>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A21FA9"/>
    <w:multiLevelType w:val="hybridMultilevel"/>
    <w:tmpl w:val="975A01A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0EC139A9"/>
    <w:multiLevelType w:val="hybridMultilevel"/>
    <w:tmpl w:val="58A8B3CE"/>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6" w15:restartNumberingAfterBreak="0">
    <w:nsid w:val="0F75267B"/>
    <w:multiLevelType w:val="hybridMultilevel"/>
    <w:tmpl w:val="A8926C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813D34"/>
    <w:multiLevelType w:val="hybridMultilevel"/>
    <w:tmpl w:val="9C5043FA"/>
    <w:lvl w:ilvl="0" w:tplc="641E64E6">
      <w:start w:val="1"/>
      <w:numFmt w:val="bullet"/>
      <w:lvlText w:val="·"/>
      <w:lvlJc w:val="left"/>
      <w:pPr>
        <w:ind w:left="720" w:hanging="360"/>
      </w:pPr>
      <w:rPr>
        <w:rFonts w:hint="default" w:ascii="Symbol" w:hAnsi="Symbol"/>
      </w:rPr>
    </w:lvl>
    <w:lvl w:ilvl="1" w:tplc="4C4666A6">
      <w:start w:val="1"/>
      <w:numFmt w:val="bullet"/>
      <w:lvlText w:val="o"/>
      <w:lvlJc w:val="left"/>
      <w:pPr>
        <w:ind w:left="1440" w:hanging="360"/>
      </w:pPr>
      <w:rPr>
        <w:rFonts w:hint="default" w:ascii="Courier New" w:hAnsi="Courier New"/>
      </w:rPr>
    </w:lvl>
    <w:lvl w:ilvl="2" w:tplc="7016670A">
      <w:start w:val="1"/>
      <w:numFmt w:val="bullet"/>
      <w:lvlText w:val=""/>
      <w:lvlJc w:val="left"/>
      <w:pPr>
        <w:ind w:left="2160" w:hanging="360"/>
      </w:pPr>
      <w:rPr>
        <w:rFonts w:hint="default" w:ascii="Wingdings" w:hAnsi="Wingdings"/>
      </w:rPr>
    </w:lvl>
    <w:lvl w:ilvl="3" w:tplc="86C6DC86">
      <w:start w:val="1"/>
      <w:numFmt w:val="bullet"/>
      <w:lvlText w:val=""/>
      <w:lvlJc w:val="left"/>
      <w:pPr>
        <w:ind w:left="2880" w:hanging="360"/>
      </w:pPr>
      <w:rPr>
        <w:rFonts w:hint="default" w:ascii="Symbol" w:hAnsi="Symbol"/>
      </w:rPr>
    </w:lvl>
    <w:lvl w:ilvl="4" w:tplc="86BC6454">
      <w:start w:val="1"/>
      <w:numFmt w:val="bullet"/>
      <w:lvlText w:val="o"/>
      <w:lvlJc w:val="left"/>
      <w:pPr>
        <w:ind w:left="3600" w:hanging="360"/>
      </w:pPr>
      <w:rPr>
        <w:rFonts w:hint="default" w:ascii="Courier New" w:hAnsi="Courier New"/>
      </w:rPr>
    </w:lvl>
    <w:lvl w:ilvl="5" w:tplc="6E6ECE02">
      <w:start w:val="1"/>
      <w:numFmt w:val="bullet"/>
      <w:lvlText w:val=""/>
      <w:lvlJc w:val="left"/>
      <w:pPr>
        <w:ind w:left="4320" w:hanging="360"/>
      </w:pPr>
      <w:rPr>
        <w:rFonts w:hint="default" w:ascii="Wingdings" w:hAnsi="Wingdings"/>
      </w:rPr>
    </w:lvl>
    <w:lvl w:ilvl="6" w:tplc="C9A8E7E4">
      <w:start w:val="1"/>
      <w:numFmt w:val="bullet"/>
      <w:lvlText w:val=""/>
      <w:lvlJc w:val="left"/>
      <w:pPr>
        <w:ind w:left="5040" w:hanging="360"/>
      </w:pPr>
      <w:rPr>
        <w:rFonts w:hint="default" w:ascii="Symbol" w:hAnsi="Symbol"/>
      </w:rPr>
    </w:lvl>
    <w:lvl w:ilvl="7" w:tplc="AEDA4BEE">
      <w:start w:val="1"/>
      <w:numFmt w:val="bullet"/>
      <w:lvlText w:val="o"/>
      <w:lvlJc w:val="left"/>
      <w:pPr>
        <w:ind w:left="5760" w:hanging="360"/>
      </w:pPr>
      <w:rPr>
        <w:rFonts w:hint="default" w:ascii="Courier New" w:hAnsi="Courier New"/>
      </w:rPr>
    </w:lvl>
    <w:lvl w:ilvl="8" w:tplc="6C684960">
      <w:start w:val="1"/>
      <w:numFmt w:val="bullet"/>
      <w:lvlText w:val=""/>
      <w:lvlJc w:val="left"/>
      <w:pPr>
        <w:ind w:left="6480" w:hanging="360"/>
      </w:pPr>
      <w:rPr>
        <w:rFonts w:hint="default" w:ascii="Wingdings" w:hAnsi="Wingdings"/>
      </w:rPr>
    </w:lvl>
  </w:abstractNum>
  <w:abstractNum w:abstractNumId="8" w15:restartNumberingAfterBreak="0">
    <w:nsid w:val="16F909B0"/>
    <w:multiLevelType w:val="hybridMultilevel"/>
    <w:tmpl w:val="22FEB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96332C0"/>
    <w:multiLevelType w:val="hybridMultilevel"/>
    <w:tmpl w:val="7FB608E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0" w15:restartNumberingAfterBreak="0">
    <w:nsid w:val="1A3A49DA"/>
    <w:multiLevelType w:val="hybridMultilevel"/>
    <w:tmpl w:val="EF808038"/>
    <w:lvl w:ilvl="0" w:tplc="8AA20B8E">
      <w:start w:val="2"/>
      <w:numFmt w:val="bullet"/>
      <w:lvlText w:val=""/>
      <w:lvlJc w:val="left"/>
      <w:pPr>
        <w:ind w:left="720" w:hanging="360"/>
      </w:pPr>
      <w:rPr>
        <w:rFonts w:hint="default" w:ascii="Symbol" w:hAnsi="Symbol" w:eastAsia="Calibri" w:cs="Aria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1" w15:restartNumberingAfterBreak="0">
    <w:nsid w:val="1B5D6531"/>
    <w:multiLevelType w:val="hybridMultilevel"/>
    <w:tmpl w:val="AA226AFE"/>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2" w15:restartNumberingAfterBreak="0">
    <w:nsid w:val="1F50050C"/>
    <w:multiLevelType w:val="hybridMultilevel"/>
    <w:tmpl w:val="FEC67B00"/>
    <w:lvl w:ilvl="0" w:tplc="31C48448">
      <w:start w:val="1"/>
      <w:numFmt w:val="decimal"/>
      <w:pStyle w:val="Tabelanumerowanie1"/>
      <w:lvlText w:val="%1."/>
      <w:lvlJc w:val="left"/>
      <w:pPr>
        <w:ind w:left="777" w:hanging="360"/>
      </w:pPr>
    </w:lvl>
    <w:lvl w:ilvl="1" w:tplc="04150019" w:tentative="1">
      <w:start w:val="1"/>
      <w:numFmt w:val="lowerLetter"/>
      <w:lvlText w:val="%2."/>
      <w:lvlJc w:val="left"/>
      <w:pPr>
        <w:ind w:left="1497" w:hanging="360"/>
      </w:pPr>
    </w:lvl>
    <w:lvl w:ilvl="2" w:tplc="0415001B" w:tentative="1">
      <w:start w:val="1"/>
      <w:numFmt w:val="lowerRoman"/>
      <w:lvlText w:val="%3."/>
      <w:lvlJc w:val="right"/>
      <w:pPr>
        <w:ind w:left="2217" w:hanging="180"/>
      </w:pPr>
    </w:lvl>
    <w:lvl w:ilvl="3" w:tplc="0415000F" w:tentative="1">
      <w:start w:val="1"/>
      <w:numFmt w:val="decimal"/>
      <w:lvlText w:val="%4."/>
      <w:lvlJc w:val="left"/>
      <w:pPr>
        <w:ind w:left="2937" w:hanging="360"/>
      </w:pPr>
    </w:lvl>
    <w:lvl w:ilvl="4" w:tplc="04150019" w:tentative="1">
      <w:start w:val="1"/>
      <w:numFmt w:val="lowerLetter"/>
      <w:lvlText w:val="%5."/>
      <w:lvlJc w:val="left"/>
      <w:pPr>
        <w:ind w:left="3657" w:hanging="360"/>
      </w:pPr>
    </w:lvl>
    <w:lvl w:ilvl="5" w:tplc="0415001B" w:tentative="1">
      <w:start w:val="1"/>
      <w:numFmt w:val="lowerRoman"/>
      <w:lvlText w:val="%6."/>
      <w:lvlJc w:val="right"/>
      <w:pPr>
        <w:ind w:left="4377" w:hanging="180"/>
      </w:pPr>
    </w:lvl>
    <w:lvl w:ilvl="6" w:tplc="0415000F" w:tentative="1">
      <w:start w:val="1"/>
      <w:numFmt w:val="decimal"/>
      <w:lvlText w:val="%7."/>
      <w:lvlJc w:val="left"/>
      <w:pPr>
        <w:ind w:left="5097" w:hanging="360"/>
      </w:pPr>
    </w:lvl>
    <w:lvl w:ilvl="7" w:tplc="04150019" w:tentative="1">
      <w:start w:val="1"/>
      <w:numFmt w:val="lowerLetter"/>
      <w:lvlText w:val="%8."/>
      <w:lvlJc w:val="left"/>
      <w:pPr>
        <w:ind w:left="5817" w:hanging="360"/>
      </w:pPr>
    </w:lvl>
    <w:lvl w:ilvl="8" w:tplc="0415001B" w:tentative="1">
      <w:start w:val="1"/>
      <w:numFmt w:val="lowerRoman"/>
      <w:lvlText w:val="%9."/>
      <w:lvlJc w:val="right"/>
      <w:pPr>
        <w:ind w:left="6537" w:hanging="180"/>
      </w:pPr>
    </w:lvl>
  </w:abstractNum>
  <w:abstractNum w:abstractNumId="13" w15:restartNumberingAfterBreak="0">
    <w:nsid w:val="20FE6BD1"/>
    <w:multiLevelType w:val="hybridMultilevel"/>
    <w:tmpl w:val="5C7A2C08"/>
    <w:lvl w:ilvl="0" w:tplc="B4E680A4">
      <w:start w:val="1"/>
      <w:numFmt w:val="decimal"/>
      <w:lvlText w:val="%1."/>
      <w:lvlJc w:val="left"/>
      <w:pPr>
        <w:ind w:left="1065" w:hanging="7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13063D0"/>
    <w:multiLevelType w:val="hybridMultilevel"/>
    <w:tmpl w:val="C7F6A9EC"/>
    <w:lvl w:ilvl="0" w:tplc="8AA20B8E">
      <w:start w:val="2"/>
      <w:numFmt w:val="bullet"/>
      <w:lvlText w:val=""/>
      <w:lvlJc w:val="left"/>
      <w:pPr>
        <w:ind w:left="720" w:hanging="360"/>
      </w:pPr>
      <w:rPr>
        <w:rFonts w:hint="default" w:ascii="Symbol" w:hAnsi="Symbol" w:eastAsia="Calibri" w:cs="Aria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5" w15:restartNumberingAfterBreak="0">
    <w:nsid w:val="217C5323"/>
    <w:multiLevelType w:val="hybridMultilevel"/>
    <w:tmpl w:val="3DE04B38"/>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6" w15:restartNumberingAfterBreak="0">
    <w:nsid w:val="2265476A"/>
    <w:multiLevelType w:val="hybridMultilevel"/>
    <w:tmpl w:val="246CB12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4230192"/>
    <w:multiLevelType w:val="hybridMultilevel"/>
    <w:tmpl w:val="34642F1C"/>
    <w:lvl w:ilvl="0" w:tplc="8EE67D5A">
      <w:numFmt w:val="bullet"/>
      <w:pStyle w:val="Tabelapunktowanie1"/>
      <w:lvlText w:val="•"/>
      <w:lvlJc w:val="left"/>
      <w:pPr>
        <w:ind w:left="1174" w:hanging="360"/>
      </w:pPr>
      <w:rPr>
        <w:rFonts w:hint="default" w:ascii="Arial" w:hAnsi="Arial" w:eastAsia="Times New Roman" w:cs="Arial"/>
      </w:rPr>
    </w:lvl>
    <w:lvl w:ilvl="1" w:tplc="04150003">
      <w:start w:val="1"/>
      <w:numFmt w:val="bullet"/>
      <w:lvlText w:val="o"/>
      <w:lvlJc w:val="left"/>
      <w:pPr>
        <w:ind w:left="1894" w:hanging="360"/>
      </w:pPr>
      <w:rPr>
        <w:rFonts w:hint="default" w:ascii="Courier New" w:hAnsi="Courier New" w:cs="Courier New"/>
      </w:rPr>
    </w:lvl>
    <w:lvl w:ilvl="2" w:tplc="04150005" w:tentative="1">
      <w:start w:val="1"/>
      <w:numFmt w:val="bullet"/>
      <w:lvlText w:val=""/>
      <w:lvlJc w:val="left"/>
      <w:pPr>
        <w:ind w:left="2614" w:hanging="360"/>
      </w:pPr>
      <w:rPr>
        <w:rFonts w:hint="default" w:ascii="Wingdings" w:hAnsi="Wingdings"/>
      </w:rPr>
    </w:lvl>
    <w:lvl w:ilvl="3" w:tplc="04150001" w:tentative="1">
      <w:start w:val="1"/>
      <w:numFmt w:val="bullet"/>
      <w:lvlText w:val=""/>
      <w:lvlJc w:val="left"/>
      <w:pPr>
        <w:ind w:left="3334" w:hanging="360"/>
      </w:pPr>
      <w:rPr>
        <w:rFonts w:hint="default" w:ascii="Symbol" w:hAnsi="Symbol"/>
      </w:rPr>
    </w:lvl>
    <w:lvl w:ilvl="4" w:tplc="04150003" w:tentative="1">
      <w:start w:val="1"/>
      <w:numFmt w:val="bullet"/>
      <w:lvlText w:val="o"/>
      <w:lvlJc w:val="left"/>
      <w:pPr>
        <w:ind w:left="4054" w:hanging="360"/>
      </w:pPr>
      <w:rPr>
        <w:rFonts w:hint="default" w:ascii="Courier New" w:hAnsi="Courier New" w:cs="Courier New"/>
      </w:rPr>
    </w:lvl>
    <w:lvl w:ilvl="5" w:tplc="04150005" w:tentative="1">
      <w:start w:val="1"/>
      <w:numFmt w:val="bullet"/>
      <w:lvlText w:val=""/>
      <w:lvlJc w:val="left"/>
      <w:pPr>
        <w:ind w:left="4774" w:hanging="360"/>
      </w:pPr>
      <w:rPr>
        <w:rFonts w:hint="default" w:ascii="Wingdings" w:hAnsi="Wingdings"/>
      </w:rPr>
    </w:lvl>
    <w:lvl w:ilvl="6" w:tplc="04150001" w:tentative="1">
      <w:start w:val="1"/>
      <w:numFmt w:val="bullet"/>
      <w:lvlText w:val=""/>
      <w:lvlJc w:val="left"/>
      <w:pPr>
        <w:ind w:left="5494" w:hanging="360"/>
      </w:pPr>
      <w:rPr>
        <w:rFonts w:hint="default" w:ascii="Symbol" w:hAnsi="Symbol"/>
      </w:rPr>
    </w:lvl>
    <w:lvl w:ilvl="7" w:tplc="04150003" w:tentative="1">
      <w:start w:val="1"/>
      <w:numFmt w:val="bullet"/>
      <w:lvlText w:val="o"/>
      <w:lvlJc w:val="left"/>
      <w:pPr>
        <w:ind w:left="6214" w:hanging="360"/>
      </w:pPr>
      <w:rPr>
        <w:rFonts w:hint="default" w:ascii="Courier New" w:hAnsi="Courier New" w:cs="Courier New"/>
      </w:rPr>
    </w:lvl>
    <w:lvl w:ilvl="8" w:tplc="04150005" w:tentative="1">
      <w:start w:val="1"/>
      <w:numFmt w:val="bullet"/>
      <w:lvlText w:val=""/>
      <w:lvlJc w:val="left"/>
      <w:pPr>
        <w:ind w:left="6934" w:hanging="360"/>
      </w:pPr>
      <w:rPr>
        <w:rFonts w:hint="default" w:ascii="Wingdings" w:hAnsi="Wingdings"/>
      </w:rPr>
    </w:lvl>
  </w:abstractNum>
  <w:abstractNum w:abstractNumId="18" w15:restartNumberingAfterBreak="0">
    <w:nsid w:val="24D250BD"/>
    <w:multiLevelType w:val="hybridMultilevel"/>
    <w:tmpl w:val="73D05CEC"/>
    <w:lvl w:ilvl="0" w:tplc="B4E680A4">
      <w:start w:val="1"/>
      <w:numFmt w:val="decimal"/>
      <w:lvlText w:val="%1."/>
      <w:lvlJc w:val="left"/>
      <w:pPr>
        <w:ind w:left="1065" w:hanging="7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BFF02D2"/>
    <w:multiLevelType w:val="hybridMultilevel"/>
    <w:tmpl w:val="E5BE2B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C7C5580"/>
    <w:multiLevelType w:val="hybridMultilevel"/>
    <w:tmpl w:val="7E342FF6"/>
    <w:lvl w:ilvl="0" w:tplc="6D30476A">
      <w:start w:val="1"/>
      <w:numFmt w:val="bullet"/>
      <w:pStyle w:val="Punktowaniepoz1"/>
      <w:lvlText w:val=""/>
      <w:lvlJc w:val="left"/>
      <w:pPr>
        <w:ind w:left="1287" w:hanging="360"/>
      </w:pPr>
      <w:rPr>
        <w:rFonts w:hint="default" w:ascii="Symbol" w:hAnsi="Symbol"/>
      </w:rPr>
    </w:lvl>
    <w:lvl w:ilvl="1" w:tplc="04150003" w:tentative="1">
      <w:start w:val="1"/>
      <w:numFmt w:val="bullet"/>
      <w:lvlText w:val="o"/>
      <w:lvlJc w:val="left"/>
      <w:pPr>
        <w:ind w:left="2007" w:hanging="360"/>
      </w:pPr>
      <w:rPr>
        <w:rFonts w:hint="default" w:ascii="Courier New" w:hAnsi="Courier New" w:cs="Courier New"/>
      </w:rPr>
    </w:lvl>
    <w:lvl w:ilvl="2" w:tplc="04150005" w:tentative="1">
      <w:start w:val="1"/>
      <w:numFmt w:val="bullet"/>
      <w:lvlText w:val=""/>
      <w:lvlJc w:val="left"/>
      <w:pPr>
        <w:ind w:left="2727" w:hanging="360"/>
      </w:pPr>
      <w:rPr>
        <w:rFonts w:hint="default" w:ascii="Wingdings" w:hAnsi="Wingdings"/>
      </w:rPr>
    </w:lvl>
    <w:lvl w:ilvl="3" w:tplc="04150001" w:tentative="1">
      <w:start w:val="1"/>
      <w:numFmt w:val="bullet"/>
      <w:lvlText w:val=""/>
      <w:lvlJc w:val="left"/>
      <w:pPr>
        <w:ind w:left="3447" w:hanging="360"/>
      </w:pPr>
      <w:rPr>
        <w:rFonts w:hint="default" w:ascii="Symbol" w:hAnsi="Symbol"/>
      </w:rPr>
    </w:lvl>
    <w:lvl w:ilvl="4" w:tplc="04150003" w:tentative="1">
      <w:start w:val="1"/>
      <w:numFmt w:val="bullet"/>
      <w:lvlText w:val="o"/>
      <w:lvlJc w:val="left"/>
      <w:pPr>
        <w:ind w:left="4167" w:hanging="360"/>
      </w:pPr>
      <w:rPr>
        <w:rFonts w:hint="default" w:ascii="Courier New" w:hAnsi="Courier New" w:cs="Courier New"/>
      </w:rPr>
    </w:lvl>
    <w:lvl w:ilvl="5" w:tplc="04150005" w:tentative="1">
      <w:start w:val="1"/>
      <w:numFmt w:val="bullet"/>
      <w:lvlText w:val=""/>
      <w:lvlJc w:val="left"/>
      <w:pPr>
        <w:ind w:left="4887" w:hanging="360"/>
      </w:pPr>
      <w:rPr>
        <w:rFonts w:hint="default" w:ascii="Wingdings" w:hAnsi="Wingdings"/>
      </w:rPr>
    </w:lvl>
    <w:lvl w:ilvl="6" w:tplc="04150001" w:tentative="1">
      <w:start w:val="1"/>
      <w:numFmt w:val="bullet"/>
      <w:lvlText w:val=""/>
      <w:lvlJc w:val="left"/>
      <w:pPr>
        <w:ind w:left="5607" w:hanging="360"/>
      </w:pPr>
      <w:rPr>
        <w:rFonts w:hint="default" w:ascii="Symbol" w:hAnsi="Symbol"/>
      </w:rPr>
    </w:lvl>
    <w:lvl w:ilvl="7" w:tplc="04150003" w:tentative="1">
      <w:start w:val="1"/>
      <w:numFmt w:val="bullet"/>
      <w:lvlText w:val="o"/>
      <w:lvlJc w:val="left"/>
      <w:pPr>
        <w:ind w:left="6327" w:hanging="360"/>
      </w:pPr>
      <w:rPr>
        <w:rFonts w:hint="default" w:ascii="Courier New" w:hAnsi="Courier New" w:cs="Courier New"/>
      </w:rPr>
    </w:lvl>
    <w:lvl w:ilvl="8" w:tplc="04150005" w:tentative="1">
      <w:start w:val="1"/>
      <w:numFmt w:val="bullet"/>
      <w:lvlText w:val=""/>
      <w:lvlJc w:val="left"/>
      <w:pPr>
        <w:ind w:left="7047" w:hanging="360"/>
      </w:pPr>
      <w:rPr>
        <w:rFonts w:hint="default" w:ascii="Wingdings" w:hAnsi="Wingdings"/>
      </w:rPr>
    </w:lvl>
  </w:abstractNum>
  <w:abstractNum w:abstractNumId="21" w15:restartNumberingAfterBreak="0">
    <w:nsid w:val="2F800BC7"/>
    <w:multiLevelType w:val="hybridMultilevel"/>
    <w:tmpl w:val="0E2ABDD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2" w15:restartNumberingAfterBreak="0">
    <w:nsid w:val="32AA57E0"/>
    <w:multiLevelType w:val="hybridMultilevel"/>
    <w:tmpl w:val="FFFFFFFF"/>
    <w:lvl w:ilvl="0" w:tplc="06E2818C">
      <w:start w:val="1"/>
      <w:numFmt w:val="decimal"/>
      <w:lvlText w:val="%1."/>
      <w:lvlJc w:val="left"/>
      <w:pPr>
        <w:ind w:left="720" w:hanging="360"/>
      </w:pPr>
    </w:lvl>
    <w:lvl w:ilvl="1" w:tplc="472EFF2C">
      <w:start w:val="1"/>
      <w:numFmt w:val="lowerLetter"/>
      <w:lvlText w:val="%2."/>
      <w:lvlJc w:val="left"/>
      <w:pPr>
        <w:ind w:left="1440" w:hanging="360"/>
      </w:pPr>
    </w:lvl>
    <w:lvl w:ilvl="2" w:tplc="D8D8986A">
      <w:start w:val="1"/>
      <w:numFmt w:val="lowerRoman"/>
      <w:lvlText w:val="%3."/>
      <w:lvlJc w:val="right"/>
      <w:pPr>
        <w:ind w:left="2160" w:hanging="180"/>
      </w:pPr>
    </w:lvl>
    <w:lvl w:ilvl="3" w:tplc="8BF22FA6">
      <w:start w:val="1"/>
      <w:numFmt w:val="decimal"/>
      <w:lvlText w:val="%4."/>
      <w:lvlJc w:val="left"/>
      <w:pPr>
        <w:ind w:left="2880" w:hanging="360"/>
      </w:pPr>
    </w:lvl>
    <w:lvl w:ilvl="4" w:tplc="5F103D42">
      <w:start w:val="1"/>
      <w:numFmt w:val="lowerLetter"/>
      <w:lvlText w:val="%5."/>
      <w:lvlJc w:val="left"/>
      <w:pPr>
        <w:ind w:left="3600" w:hanging="360"/>
      </w:pPr>
    </w:lvl>
    <w:lvl w:ilvl="5" w:tplc="8004A408">
      <w:start w:val="1"/>
      <w:numFmt w:val="lowerRoman"/>
      <w:lvlText w:val="%6."/>
      <w:lvlJc w:val="right"/>
      <w:pPr>
        <w:ind w:left="4320" w:hanging="180"/>
      </w:pPr>
    </w:lvl>
    <w:lvl w:ilvl="6" w:tplc="32A2D488">
      <w:start w:val="1"/>
      <w:numFmt w:val="decimal"/>
      <w:lvlText w:val="%7."/>
      <w:lvlJc w:val="left"/>
      <w:pPr>
        <w:ind w:left="5040" w:hanging="360"/>
      </w:pPr>
    </w:lvl>
    <w:lvl w:ilvl="7" w:tplc="DD246EA0">
      <w:start w:val="1"/>
      <w:numFmt w:val="lowerLetter"/>
      <w:lvlText w:val="%8."/>
      <w:lvlJc w:val="left"/>
      <w:pPr>
        <w:ind w:left="5760" w:hanging="360"/>
      </w:pPr>
    </w:lvl>
    <w:lvl w:ilvl="8" w:tplc="58FE89C4">
      <w:start w:val="1"/>
      <w:numFmt w:val="lowerRoman"/>
      <w:lvlText w:val="%9."/>
      <w:lvlJc w:val="right"/>
      <w:pPr>
        <w:ind w:left="6480" w:hanging="180"/>
      </w:pPr>
    </w:lvl>
  </w:abstractNum>
  <w:abstractNum w:abstractNumId="23" w15:restartNumberingAfterBreak="0">
    <w:nsid w:val="342F2F56"/>
    <w:multiLevelType w:val="hybridMultilevel"/>
    <w:tmpl w:val="78EC62A2"/>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4" w15:restartNumberingAfterBreak="0">
    <w:nsid w:val="37463B74"/>
    <w:multiLevelType w:val="hybridMultilevel"/>
    <w:tmpl w:val="09B48912"/>
    <w:lvl w:ilvl="0" w:tplc="F5DC95F0">
      <w:start w:val="1"/>
      <w:numFmt w:val="decimal"/>
      <w:lvlText w:val="%1."/>
      <w:lvlJc w:val="left"/>
      <w:pPr>
        <w:ind w:left="720" w:hanging="360"/>
      </w:pPr>
    </w:lvl>
    <w:lvl w:ilvl="1" w:tplc="96F0E9FA">
      <w:start w:val="1"/>
      <w:numFmt w:val="lowerLetter"/>
      <w:lvlText w:val="%2."/>
      <w:lvlJc w:val="left"/>
      <w:pPr>
        <w:ind w:left="1440" w:hanging="360"/>
      </w:pPr>
    </w:lvl>
    <w:lvl w:ilvl="2" w:tplc="D2326EB6">
      <w:start w:val="1"/>
      <w:numFmt w:val="lowerRoman"/>
      <w:lvlText w:val="%3."/>
      <w:lvlJc w:val="right"/>
      <w:pPr>
        <w:ind w:left="2160" w:hanging="180"/>
      </w:pPr>
    </w:lvl>
    <w:lvl w:ilvl="3" w:tplc="CF8A64F0">
      <w:start w:val="1"/>
      <w:numFmt w:val="decimal"/>
      <w:lvlText w:val="%4."/>
      <w:lvlJc w:val="left"/>
      <w:pPr>
        <w:ind w:left="2880" w:hanging="360"/>
      </w:pPr>
    </w:lvl>
    <w:lvl w:ilvl="4" w:tplc="DF52E2A2">
      <w:start w:val="1"/>
      <w:numFmt w:val="lowerLetter"/>
      <w:lvlText w:val="%5."/>
      <w:lvlJc w:val="left"/>
      <w:pPr>
        <w:ind w:left="3600" w:hanging="360"/>
      </w:pPr>
    </w:lvl>
    <w:lvl w:ilvl="5" w:tplc="0A5EFD24">
      <w:start w:val="1"/>
      <w:numFmt w:val="lowerRoman"/>
      <w:lvlText w:val="%6."/>
      <w:lvlJc w:val="right"/>
      <w:pPr>
        <w:ind w:left="4320" w:hanging="180"/>
      </w:pPr>
    </w:lvl>
    <w:lvl w:ilvl="6" w:tplc="15E2F57E">
      <w:start w:val="1"/>
      <w:numFmt w:val="decimal"/>
      <w:lvlText w:val="%7."/>
      <w:lvlJc w:val="left"/>
      <w:pPr>
        <w:ind w:left="5040" w:hanging="360"/>
      </w:pPr>
    </w:lvl>
    <w:lvl w:ilvl="7" w:tplc="772684D6">
      <w:start w:val="1"/>
      <w:numFmt w:val="lowerLetter"/>
      <w:lvlText w:val="%8."/>
      <w:lvlJc w:val="left"/>
      <w:pPr>
        <w:ind w:left="5760" w:hanging="360"/>
      </w:pPr>
    </w:lvl>
    <w:lvl w:ilvl="8" w:tplc="AB126842">
      <w:start w:val="1"/>
      <w:numFmt w:val="lowerRoman"/>
      <w:lvlText w:val="%9."/>
      <w:lvlJc w:val="right"/>
      <w:pPr>
        <w:ind w:left="6480" w:hanging="180"/>
      </w:pPr>
    </w:lvl>
  </w:abstractNum>
  <w:abstractNum w:abstractNumId="25" w15:restartNumberingAfterBreak="0">
    <w:nsid w:val="38915AC3"/>
    <w:multiLevelType w:val="multilevel"/>
    <w:tmpl w:val="89BC71B4"/>
    <w:lvl w:ilvl="0">
      <w:start w:val="1"/>
      <w:numFmt w:val="decimal"/>
      <w:pStyle w:val="Heading1"/>
      <w:lvlText w:val="%1."/>
      <w:lvlJc w:val="left"/>
      <w:pPr>
        <w:tabs>
          <w:tab w:val="num" w:pos="851"/>
        </w:tabs>
        <w:ind w:left="851" w:hanging="851"/>
      </w:pPr>
      <w:rPr>
        <w:rFonts w:hint="default" w:ascii="Calibri" w:hAnsi="Calibri" w:cs="Times New Roman"/>
        <w:b/>
        <w:i w:val="0"/>
        <w:color w:val="002776"/>
        <w:sz w:val="52"/>
        <w:szCs w:val="52"/>
      </w:rPr>
    </w:lvl>
    <w:lvl w:ilvl="1">
      <w:start w:val="1"/>
      <w:numFmt w:val="decimal"/>
      <w:pStyle w:val="Heading2"/>
      <w:lvlText w:val="%1.%2."/>
      <w:lvlJc w:val="left"/>
      <w:pPr>
        <w:tabs>
          <w:tab w:val="num" w:pos="851"/>
        </w:tabs>
        <w:ind w:left="851" w:hanging="851"/>
      </w:pPr>
      <w:rPr>
        <w:rFonts w:hint="default" w:ascii="Calibri" w:hAnsi="Calibri" w:cs="Times New Roman"/>
        <w:b/>
        <w:i w:val="0"/>
        <w:color w:val="1F497D" w:themeColor="text2"/>
        <w:sz w:val="32"/>
        <w:szCs w:val="32"/>
      </w:rPr>
    </w:lvl>
    <w:lvl w:ilvl="2">
      <w:start w:val="1"/>
      <w:numFmt w:val="decimal"/>
      <w:pStyle w:val="Heading3"/>
      <w:lvlText w:val="%1.%2.%3."/>
      <w:lvlJc w:val="left"/>
      <w:pPr>
        <w:tabs>
          <w:tab w:val="num" w:pos="851"/>
        </w:tabs>
        <w:ind w:left="851" w:hanging="851"/>
      </w:pPr>
      <w:rPr>
        <w:rFonts w:hint="default" w:ascii="Calibri" w:hAnsi="Calibri" w:cs="Calibri"/>
        <w:b/>
        <w:bCs w:val="0"/>
        <w:i w:val="0"/>
        <w:iCs w:val="0"/>
        <w:caps w:val="0"/>
        <w:smallCaps w:val="0"/>
        <w:strike w:val="0"/>
        <w:dstrike w:val="0"/>
        <w:noProof w:val="0"/>
        <w:snapToGrid w:val="0"/>
        <w:vanish w:val="0"/>
        <w:color w:val="1F497D" w:themeColor="text2"/>
        <w:spacing w:val="0"/>
        <w:w w:val="0"/>
        <w:kern w:val="0"/>
        <w:position w:val="0"/>
        <w:szCs w:val="0"/>
        <w:u w:val="none"/>
        <w:vertAlign w:val="baseline"/>
        <w:em w:val="none"/>
      </w:rPr>
    </w:lvl>
    <w:lvl w:ilvl="3">
      <w:start w:val="1"/>
      <w:numFmt w:val="decimal"/>
      <w:pStyle w:val="Heading4"/>
      <w:lvlText w:val="%1.%2.%3.%4."/>
      <w:lvlJc w:val="left"/>
      <w:pPr>
        <w:tabs>
          <w:tab w:val="num" w:pos="851"/>
        </w:tabs>
        <w:ind w:left="567" w:hanging="567"/>
      </w:pPr>
      <w:rPr>
        <w:rFonts w:hint="default" w:cs="Times New Roman"/>
      </w:rPr>
    </w:lvl>
    <w:lvl w:ilvl="4">
      <w:start w:val="1"/>
      <w:numFmt w:val="decimal"/>
      <w:lvlText w:val="(%5)"/>
      <w:lvlJc w:val="left"/>
      <w:pPr>
        <w:tabs>
          <w:tab w:val="num" w:pos="567"/>
        </w:tabs>
        <w:ind w:left="567" w:hanging="567"/>
      </w:pPr>
      <w:rPr>
        <w:rFonts w:hint="default" w:cs="Times New Roman"/>
      </w:rPr>
    </w:lvl>
    <w:lvl w:ilvl="5">
      <w:start w:val="1"/>
      <w:numFmt w:val="lowerLetter"/>
      <w:lvlText w:val="(%6)"/>
      <w:lvlJc w:val="left"/>
      <w:pPr>
        <w:tabs>
          <w:tab w:val="num" w:pos="567"/>
        </w:tabs>
        <w:ind w:left="567" w:hanging="567"/>
      </w:pPr>
      <w:rPr>
        <w:rFonts w:hint="default" w:cs="Times New Roman"/>
      </w:rPr>
    </w:lvl>
    <w:lvl w:ilvl="6">
      <w:start w:val="1"/>
      <w:numFmt w:val="lowerRoman"/>
      <w:lvlText w:val="(%7)"/>
      <w:lvlJc w:val="left"/>
      <w:pPr>
        <w:tabs>
          <w:tab w:val="num" w:pos="567"/>
        </w:tabs>
        <w:ind w:left="567" w:hanging="567"/>
      </w:pPr>
      <w:rPr>
        <w:rFonts w:hint="default" w:cs="Times New Roman"/>
      </w:rPr>
    </w:lvl>
    <w:lvl w:ilvl="7">
      <w:start w:val="1"/>
      <w:numFmt w:val="lowerLetter"/>
      <w:lvlText w:val="(%8)"/>
      <w:lvlJc w:val="left"/>
      <w:pPr>
        <w:tabs>
          <w:tab w:val="num" w:pos="567"/>
        </w:tabs>
        <w:ind w:left="567" w:hanging="567"/>
      </w:pPr>
      <w:rPr>
        <w:rFonts w:hint="default" w:cs="Times New Roman"/>
      </w:rPr>
    </w:lvl>
    <w:lvl w:ilvl="8">
      <w:start w:val="1"/>
      <w:numFmt w:val="lowerRoman"/>
      <w:lvlText w:val="(%9)"/>
      <w:lvlJc w:val="left"/>
      <w:pPr>
        <w:tabs>
          <w:tab w:val="num" w:pos="567"/>
        </w:tabs>
        <w:ind w:left="567" w:hanging="567"/>
      </w:pPr>
      <w:rPr>
        <w:rFonts w:hint="default" w:cs="Times New Roman"/>
      </w:rPr>
    </w:lvl>
  </w:abstractNum>
  <w:abstractNum w:abstractNumId="26" w15:restartNumberingAfterBreak="0">
    <w:nsid w:val="3B503C9D"/>
    <w:multiLevelType w:val="hybridMultilevel"/>
    <w:tmpl w:val="AE904D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3CB77367"/>
    <w:multiLevelType w:val="hybridMultilevel"/>
    <w:tmpl w:val="34C03970"/>
    <w:lvl w:ilvl="0" w:tplc="DDC8F8A0">
      <w:start w:val="1"/>
      <w:numFmt w:val="bullet"/>
      <w:pStyle w:val="Tabela-punktowanie"/>
      <w:lvlText w:val="–"/>
      <w:lvlJc w:val="left"/>
      <w:pPr>
        <w:ind w:left="720" w:hanging="360"/>
      </w:pPr>
      <w:rPr>
        <w:rFonts w:hint="default" w:ascii="Courier New" w:hAnsi="Courier New"/>
      </w:rPr>
    </w:lvl>
    <w:lvl w:ilvl="1" w:tplc="9C308344">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8" w15:restartNumberingAfterBreak="0">
    <w:nsid w:val="3E1C73A8"/>
    <w:multiLevelType w:val="hybridMultilevel"/>
    <w:tmpl w:val="30847F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1CC7633"/>
    <w:multiLevelType w:val="hybridMultilevel"/>
    <w:tmpl w:val="AE4E61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5C97012"/>
    <w:multiLevelType w:val="hybridMultilevel"/>
    <w:tmpl w:val="246CB12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46F4495E"/>
    <w:multiLevelType w:val="hybridMultilevel"/>
    <w:tmpl w:val="D88C31AC"/>
    <w:lvl w:ilvl="0" w:tplc="A91AC9F6">
      <w:start w:val="1"/>
      <w:numFmt w:val="decimal"/>
      <w:lvlText w:val="%1."/>
      <w:lvlJc w:val="left"/>
      <w:pPr>
        <w:tabs>
          <w:tab w:val="num" w:pos="720"/>
        </w:tabs>
        <w:ind w:left="720" w:hanging="720"/>
      </w:pPr>
    </w:lvl>
    <w:lvl w:ilvl="1" w:tplc="913E5B1E">
      <w:start w:val="1"/>
      <w:numFmt w:val="decimal"/>
      <w:lvlText w:val="%2."/>
      <w:lvlJc w:val="left"/>
      <w:pPr>
        <w:tabs>
          <w:tab w:val="num" w:pos="1440"/>
        </w:tabs>
        <w:ind w:left="1440" w:hanging="720"/>
      </w:pPr>
    </w:lvl>
    <w:lvl w:ilvl="2" w:tplc="E4D2D14E">
      <w:start w:val="1"/>
      <w:numFmt w:val="decimal"/>
      <w:lvlText w:val="%3."/>
      <w:lvlJc w:val="left"/>
      <w:pPr>
        <w:tabs>
          <w:tab w:val="num" w:pos="2160"/>
        </w:tabs>
        <w:ind w:left="2160" w:hanging="720"/>
      </w:pPr>
    </w:lvl>
    <w:lvl w:ilvl="3" w:tplc="546ADA92">
      <w:start w:val="1"/>
      <w:numFmt w:val="decimal"/>
      <w:lvlText w:val="%4."/>
      <w:lvlJc w:val="left"/>
      <w:pPr>
        <w:tabs>
          <w:tab w:val="num" w:pos="2880"/>
        </w:tabs>
        <w:ind w:left="2880" w:hanging="720"/>
      </w:pPr>
    </w:lvl>
    <w:lvl w:ilvl="4" w:tplc="A9FA46E6">
      <w:start w:val="1"/>
      <w:numFmt w:val="decimal"/>
      <w:lvlText w:val="%5."/>
      <w:lvlJc w:val="left"/>
      <w:pPr>
        <w:tabs>
          <w:tab w:val="num" w:pos="3600"/>
        </w:tabs>
        <w:ind w:left="3600" w:hanging="720"/>
      </w:pPr>
    </w:lvl>
    <w:lvl w:ilvl="5" w:tplc="6542034E">
      <w:start w:val="1"/>
      <w:numFmt w:val="decimal"/>
      <w:lvlText w:val="%6."/>
      <w:lvlJc w:val="left"/>
      <w:pPr>
        <w:tabs>
          <w:tab w:val="num" w:pos="4320"/>
        </w:tabs>
        <w:ind w:left="4320" w:hanging="720"/>
      </w:pPr>
    </w:lvl>
    <w:lvl w:ilvl="6" w:tplc="06BA89E8">
      <w:start w:val="1"/>
      <w:numFmt w:val="decimal"/>
      <w:lvlText w:val="%7."/>
      <w:lvlJc w:val="left"/>
      <w:pPr>
        <w:tabs>
          <w:tab w:val="num" w:pos="5040"/>
        </w:tabs>
        <w:ind w:left="5040" w:hanging="720"/>
      </w:pPr>
    </w:lvl>
    <w:lvl w:ilvl="7" w:tplc="0838AE46">
      <w:start w:val="1"/>
      <w:numFmt w:val="decimal"/>
      <w:lvlText w:val="%8."/>
      <w:lvlJc w:val="left"/>
      <w:pPr>
        <w:tabs>
          <w:tab w:val="num" w:pos="5760"/>
        </w:tabs>
        <w:ind w:left="5760" w:hanging="720"/>
      </w:pPr>
    </w:lvl>
    <w:lvl w:ilvl="8" w:tplc="44168232">
      <w:start w:val="1"/>
      <w:numFmt w:val="decimal"/>
      <w:lvlText w:val="%9."/>
      <w:lvlJc w:val="left"/>
      <w:pPr>
        <w:tabs>
          <w:tab w:val="num" w:pos="6480"/>
        </w:tabs>
        <w:ind w:left="6480" w:hanging="720"/>
      </w:pPr>
    </w:lvl>
  </w:abstractNum>
  <w:abstractNum w:abstractNumId="32" w15:restartNumberingAfterBreak="0">
    <w:nsid w:val="4AC11529"/>
    <w:multiLevelType w:val="hybridMultilevel"/>
    <w:tmpl w:val="DBAE56B2"/>
    <w:lvl w:ilvl="0" w:tplc="B4E680A4">
      <w:start w:val="1"/>
      <w:numFmt w:val="decimal"/>
      <w:lvlText w:val="%1."/>
      <w:lvlJc w:val="left"/>
      <w:pPr>
        <w:ind w:left="1065" w:hanging="7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CF75453"/>
    <w:multiLevelType w:val="hybridMultilevel"/>
    <w:tmpl w:val="48DCA8AE"/>
    <w:lvl w:ilvl="0" w:tplc="BB58BA7E">
      <w:start w:val="1"/>
      <w:numFmt w:val="decimal"/>
      <w:pStyle w:val="tabelanumeracja"/>
      <w:lvlText w:val="%1"/>
      <w:lvlJc w:val="left"/>
      <w:pPr>
        <w:ind w:left="66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4DE92681"/>
    <w:multiLevelType w:val="hybridMultilevel"/>
    <w:tmpl w:val="C8F295D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5" w15:restartNumberingAfterBreak="0">
    <w:nsid w:val="4E415571"/>
    <w:multiLevelType w:val="hybridMultilevel"/>
    <w:tmpl w:val="B7F25DAE"/>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51B72B5F"/>
    <w:multiLevelType w:val="hybridMultilevel"/>
    <w:tmpl w:val="E578AE9C"/>
    <w:lvl w:ilvl="0" w:tplc="2FA07E1C">
      <w:start w:val="1"/>
      <w:numFmt w:val="decimal"/>
      <w:pStyle w:val="Numerowaniepoz1"/>
      <w:lvlText w:val="%1."/>
      <w:lvlJc w:val="left"/>
      <w:pPr>
        <w:ind w:left="720" w:hanging="360"/>
      </w:pPr>
      <w:rPr>
        <w:rFonts w:hint="default" w:ascii="Calibri" w:hAnsi="Calibri"/>
        <w:b w:val="0"/>
        <w:i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542F5CC6"/>
    <w:multiLevelType w:val="hybridMultilevel"/>
    <w:tmpl w:val="F6162F80"/>
    <w:lvl w:ilvl="0" w:tplc="B4E680A4">
      <w:start w:val="1"/>
      <w:numFmt w:val="decimal"/>
      <w:lvlText w:val="%1."/>
      <w:lvlJc w:val="left"/>
      <w:pPr>
        <w:ind w:left="1065" w:hanging="705"/>
      </w:pPr>
      <w:rPr>
        <w:rFonts w:hint="default"/>
      </w:rPr>
    </w:lvl>
    <w:lvl w:ilvl="1" w:tplc="C39A8B74">
      <w:start w:val="1"/>
      <w:numFmt w:val="bullet"/>
      <w:lvlText w:val="•"/>
      <w:lvlJc w:val="left"/>
      <w:pPr>
        <w:ind w:left="1785" w:hanging="705"/>
      </w:pPr>
      <w:rPr>
        <w:rFonts w:hint="default" w:ascii="Arial" w:hAnsi="Arial" w:eastAsia="Times New Roman" w:cs="Arial"/>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54CD1581"/>
    <w:multiLevelType w:val="hybridMultilevel"/>
    <w:tmpl w:val="3AA8C692"/>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9" w15:restartNumberingAfterBreak="0">
    <w:nsid w:val="56EF5E1A"/>
    <w:multiLevelType w:val="hybridMultilevel"/>
    <w:tmpl w:val="8640C96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0" w15:restartNumberingAfterBreak="0">
    <w:nsid w:val="57D4245C"/>
    <w:multiLevelType w:val="hybridMultilevel"/>
    <w:tmpl w:val="3F809BEC"/>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58114CAB"/>
    <w:multiLevelType w:val="hybridMultilevel"/>
    <w:tmpl w:val="FFFFFFFF"/>
    <w:lvl w:ilvl="0" w:tplc="F0AA6586">
      <w:start w:val="1"/>
      <w:numFmt w:val="bullet"/>
      <w:lvlText w:val=""/>
      <w:lvlJc w:val="left"/>
      <w:pPr>
        <w:ind w:left="720" w:hanging="360"/>
      </w:pPr>
      <w:rPr>
        <w:rFonts w:hint="default" w:ascii="Symbol" w:hAnsi="Symbol"/>
      </w:rPr>
    </w:lvl>
    <w:lvl w:ilvl="1" w:tplc="3F6C8E52">
      <w:start w:val="1"/>
      <w:numFmt w:val="bullet"/>
      <w:lvlText w:val="o"/>
      <w:lvlJc w:val="left"/>
      <w:pPr>
        <w:ind w:left="1440" w:hanging="360"/>
      </w:pPr>
      <w:rPr>
        <w:rFonts w:hint="default" w:ascii="Courier New" w:hAnsi="Courier New"/>
      </w:rPr>
    </w:lvl>
    <w:lvl w:ilvl="2" w:tplc="7F102AC4">
      <w:start w:val="1"/>
      <w:numFmt w:val="bullet"/>
      <w:lvlText w:val=""/>
      <w:lvlJc w:val="left"/>
      <w:pPr>
        <w:ind w:left="2160" w:hanging="360"/>
      </w:pPr>
      <w:rPr>
        <w:rFonts w:hint="default" w:ascii="Wingdings" w:hAnsi="Wingdings"/>
      </w:rPr>
    </w:lvl>
    <w:lvl w:ilvl="3" w:tplc="0464D516">
      <w:start w:val="1"/>
      <w:numFmt w:val="bullet"/>
      <w:lvlText w:val=""/>
      <w:lvlJc w:val="left"/>
      <w:pPr>
        <w:ind w:left="2880" w:hanging="360"/>
      </w:pPr>
      <w:rPr>
        <w:rFonts w:hint="default" w:ascii="Symbol" w:hAnsi="Symbol"/>
      </w:rPr>
    </w:lvl>
    <w:lvl w:ilvl="4" w:tplc="4A38B7D0">
      <w:start w:val="1"/>
      <w:numFmt w:val="bullet"/>
      <w:lvlText w:val="o"/>
      <w:lvlJc w:val="left"/>
      <w:pPr>
        <w:ind w:left="3600" w:hanging="360"/>
      </w:pPr>
      <w:rPr>
        <w:rFonts w:hint="default" w:ascii="Courier New" w:hAnsi="Courier New"/>
      </w:rPr>
    </w:lvl>
    <w:lvl w:ilvl="5" w:tplc="4E208F1E">
      <w:start w:val="1"/>
      <w:numFmt w:val="bullet"/>
      <w:lvlText w:val=""/>
      <w:lvlJc w:val="left"/>
      <w:pPr>
        <w:ind w:left="4320" w:hanging="360"/>
      </w:pPr>
      <w:rPr>
        <w:rFonts w:hint="default" w:ascii="Wingdings" w:hAnsi="Wingdings"/>
      </w:rPr>
    </w:lvl>
    <w:lvl w:ilvl="6" w:tplc="EA1CBC44">
      <w:start w:val="1"/>
      <w:numFmt w:val="bullet"/>
      <w:lvlText w:val=""/>
      <w:lvlJc w:val="left"/>
      <w:pPr>
        <w:ind w:left="5040" w:hanging="360"/>
      </w:pPr>
      <w:rPr>
        <w:rFonts w:hint="default" w:ascii="Symbol" w:hAnsi="Symbol"/>
      </w:rPr>
    </w:lvl>
    <w:lvl w:ilvl="7" w:tplc="14507EBE">
      <w:start w:val="1"/>
      <w:numFmt w:val="bullet"/>
      <w:lvlText w:val="o"/>
      <w:lvlJc w:val="left"/>
      <w:pPr>
        <w:ind w:left="5760" w:hanging="360"/>
      </w:pPr>
      <w:rPr>
        <w:rFonts w:hint="default" w:ascii="Courier New" w:hAnsi="Courier New"/>
      </w:rPr>
    </w:lvl>
    <w:lvl w:ilvl="8" w:tplc="B218D11A">
      <w:start w:val="1"/>
      <w:numFmt w:val="bullet"/>
      <w:lvlText w:val=""/>
      <w:lvlJc w:val="left"/>
      <w:pPr>
        <w:ind w:left="6480" w:hanging="360"/>
      </w:pPr>
      <w:rPr>
        <w:rFonts w:hint="default" w:ascii="Wingdings" w:hAnsi="Wingdings"/>
      </w:rPr>
    </w:lvl>
  </w:abstractNum>
  <w:abstractNum w:abstractNumId="42" w15:restartNumberingAfterBreak="0">
    <w:nsid w:val="5F0352D0"/>
    <w:multiLevelType w:val="hybridMultilevel"/>
    <w:tmpl w:val="E328F90C"/>
    <w:lvl w:ilvl="0" w:tplc="0922AC40">
      <w:start w:val="1"/>
      <w:numFmt w:val="bullet"/>
      <w:pStyle w:val="Punktowaniepoz3"/>
      <w:lvlText w:val=""/>
      <w:lvlJc w:val="left"/>
      <w:pPr>
        <w:ind w:left="2308" w:hanging="360"/>
      </w:pPr>
      <w:rPr>
        <w:rFonts w:hint="default" w:ascii="Symbol" w:hAnsi="Symbol"/>
      </w:rPr>
    </w:lvl>
    <w:lvl w:ilvl="1" w:tplc="04150003">
      <w:start w:val="1"/>
      <w:numFmt w:val="bullet"/>
      <w:lvlText w:val="o"/>
      <w:lvlJc w:val="left"/>
      <w:pPr>
        <w:ind w:left="3028" w:hanging="360"/>
      </w:pPr>
      <w:rPr>
        <w:rFonts w:hint="default" w:ascii="Courier New" w:hAnsi="Courier New" w:cs="Courier New"/>
      </w:rPr>
    </w:lvl>
    <w:lvl w:ilvl="2" w:tplc="04150005">
      <w:start w:val="1"/>
      <w:numFmt w:val="bullet"/>
      <w:lvlText w:val=""/>
      <w:lvlJc w:val="left"/>
      <w:pPr>
        <w:ind w:left="3748" w:hanging="360"/>
      </w:pPr>
      <w:rPr>
        <w:rFonts w:hint="default" w:ascii="Wingdings" w:hAnsi="Wingdings"/>
      </w:rPr>
    </w:lvl>
    <w:lvl w:ilvl="3" w:tplc="04150001" w:tentative="1">
      <w:start w:val="1"/>
      <w:numFmt w:val="bullet"/>
      <w:lvlText w:val=""/>
      <w:lvlJc w:val="left"/>
      <w:pPr>
        <w:ind w:left="4468" w:hanging="360"/>
      </w:pPr>
      <w:rPr>
        <w:rFonts w:hint="default" w:ascii="Symbol" w:hAnsi="Symbol"/>
      </w:rPr>
    </w:lvl>
    <w:lvl w:ilvl="4" w:tplc="04150003" w:tentative="1">
      <w:start w:val="1"/>
      <w:numFmt w:val="bullet"/>
      <w:lvlText w:val="o"/>
      <w:lvlJc w:val="left"/>
      <w:pPr>
        <w:ind w:left="5188" w:hanging="360"/>
      </w:pPr>
      <w:rPr>
        <w:rFonts w:hint="default" w:ascii="Courier New" w:hAnsi="Courier New" w:cs="Courier New"/>
      </w:rPr>
    </w:lvl>
    <w:lvl w:ilvl="5" w:tplc="04150005" w:tentative="1">
      <w:start w:val="1"/>
      <w:numFmt w:val="bullet"/>
      <w:lvlText w:val=""/>
      <w:lvlJc w:val="left"/>
      <w:pPr>
        <w:ind w:left="5908" w:hanging="360"/>
      </w:pPr>
      <w:rPr>
        <w:rFonts w:hint="default" w:ascii="Wingdings" w:hAnsi="Wingdings"/>
      </w:rPr>
    </w:lvl>
    <w:lvl w:ilvl="6" w:tplc="04150001" w:tentative="1">
      <w:start w:val="1"/>
      <w:numFmt w:val="bullet"/>
      <w:lvlText w:val=""/>
      <w:lvlJc w:val="left"/>
      <w:pPr>
        <w:ind w:left="6628" w:hanging="360"/>
      </w:pPr>
      <w:rPr>
        <w:rFonts w:hint="default" w:ascii="Symbol" w:hAnsi="Symbol"/>
      </w:rPr>
    </w:lvl>
    <w:lvl w:ilvl="7" w:tplc="04150003" w:tentative="1">
      <w:start w:val="1"/>
      <w:numFmt w:val="bullet"/>
      <w:lvlText w:val="o"/>
      <w:lvlJc w:val="left"/>
      <w:pPr>
        <w:ind w:left="7348" w:hanging="360"/>
      </w:pPr>
      <w:rPr>
        <w:rFonts w:hint="default" w:ascii="Courier New" w:hAnsi="Courier New" w:cs="Courier New"/>
      </w:rPr>
    </w:lvl>
    <w:lvl w:ilvl="8" w:tplc="04150005" w:tentative="1">
      <w:start w:val="1"/>
      <w:numFmt w:val="bullet"/>
      <w:lvlText w:val=""/>
      <w:lvlJc w:val="left"/>
      <w:pPr>
        <w:ind w:left="8068" w:hanging="360"/>
      </w:pPr>
      <w:rPr>
        <w:rFonts w:hint="default" w:ascii="Wingdings" w:hAnsi="Wingdings"/>
      </w:rPr>
    </w:lvl>
  </w:abstractNum>
  <w:abstractNum w:abstractNumId="43" w15:restartNumberingAfterBreak="0">
    <w:nsid w:val="63C13726"/>
    <w:multiLevelType w:val="multilevel"/>
    <w:tmpl w:val="3C866F3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664F33D3"/>
    <w:multiLevelType w:val="hybridMultilevel"/>
    <w:tmpl w:val="65A86586"/>
    <w:lvl w:ilvl="0" w:tplc="347CEBFC">
      <w:start w:val="1"/>
      <w:numFmt w:val="bullet"/>
      <w:pStyle w:val="Punktowaniepoz2"/>
      <w:lvlText w:val="o"/>
      <w:lvlJc w:val="left"/>
      <w:pPr>
        <w:ind w:left="3240" w:hanging="360"/>
      </w:pPr>
      <w:rPr>
        <w:rFonts w:hint="default" w:ascii="Courier New" w:hAnsi="Courier New" w:cs="Courier New"/>
      </w:rPr>
    </w:lvl>
    <w:lvl w:ilvl="1" w:tplc="04150003" w:tentative="1">
      <w:start w:val="1"/>
      <w:numFmt w:val="bullet"/>
      <w:lvlText w:val="o"/>
      <w:lvlJc w:val="left"/>
      <w:pPr>
        <w:ind w:left="3960" w:hanging="360"/>
      </w:pPr>
      <w:rPr>
        <w:rFonts w:hint="default" w:ascii="Courier New" w:hAnsi="Courier New" w:cs="Courier New"/>
      </w:rPr>
    </w:lvl>
    <w:lvl w:ilvl="2" w:tplc="04150005" w:tentative="1">
      <w:start w:val="1"/>
      <w:numFmt w:val="bullet"/>
      <w:lvlText w:val=""/>
      <w:lvlJc w:val="left"/>
      <w:pPr>
        <w:ind w:left="4680" w:hanging="360"/>
      </w:pPr>
      <w:rPr>
        <w:rFonts w:hint="default" w:ascii="Wingdings" w:hAnsi="Wingdings"/>
      </w:rPr>
    </w:lvl>
    <w:lvl w:ilvl="3" w:tplc="04150001" w:tentative="1">
      <w:start w:val="1"/>
      <w:numFmt w:val="bullet"/>
      <w:lvlText w:val=""/>
      <w:lvlJc w:val="left"/>
      <w:pPr>
        <w:ind w:left="5400" w:hanging="360"/>
      </w:pPr>
      <w:rPr>
        <w:rFonts w:hint="default" w:ascii="Symbol" w:hAnsi="Symbol"/>
      </w:rPr>
    </w:lvl>
    <w:lvl w:ilvl="4" w:tplc="04150003" w:tentative="1">
      <w:start w:val="1"/>
      <w:numFmt w:val="bullet"/>
      <w:lvlText w:val="o"/>
      <w:lvlJc w:val="left"/>
      <w:pPr>
        <w:ind w:left="6120" w:hanging="360"/>
      </w:pPr>
      <w:rPr>
        <w:rFonts w:hint="default" w:ascii="Courier New" w:hAnsi="Courier New" w:cs="Courier New"/>
      </w:rPr>
    </w:lvl>
    <w:lvl w:ilvl="5" w:tplc="04150005" w:tentative="1">
      <w:start w:val="1"/>
      <w:numFmt w:val="bullet"/>
      <w:lvlText w:val=""/>
      <w:lvlJc w:val="left"/>
      <w:pPr>
        <w:ind w:left="6840" w:hanging="360"/>
      </w:pPr>
      <w:rPr>
        <w:rFonts w:hint="default" w:ascii="Wingdings" w:hAnsi="Wingdings"/>
      </w:rPr>
    </w:lvl>
    <w:lvl w:ilvl="6" w:tplc="04150001" w:tentative="1">
      <w:start w:val="1"/>
      <w:numFmt w:val="bullet"/>
      <w:lvlText w:val=""/>
      <w:lvlJc w:val="left"/>
      <w:pPr>
        <w:ind w:left="7560" w:hanging="360"/>
      </w:pPr>
      <w:rPr>
        <w:rFonts w:hint="default" w:ascii="Symbol" w:hAnsi="Symbol"/>
      </w:rPr>
    </w:lvl>
    <w:lvl w:ilvl="7" w:tplc="04150003" w:tentative="1">
      <w:start w:val="1"/>
      <w:numFmt w:val="bullet"/>
      <w:lvlText w:val="o"/>
      <w:lvlJc w:val="left"/>
      <w:pPr>
        <w:ind w:left="8280" w:hanging="360"/>
      </w:pPr>
      <w:rPr>
        <w:rFonts w:hint="default" w:ascii="Courier New" w:hAnsi="Courier New" w:cs="Courier New"/>
      </w:rPr>
    </w:lvl>
    <w:lvl w:ilvl="8" w:tplc="04150005" w:tentative="1">
      <w:start w:val="1"/>
      <w:numFmt w:val="bullet"/>
      <w:lvlText w:val=""/>
      <w:lvlJc w:val="left"/>
      <w:pPr>
        <w:ind w:left="9000" w:hanging="360"/>
      </w:pPr>
      <w:rPr>
        <w:rFonts w:hint="default" w:ascii="Wingdings" w:hAnsi="Wingdings"/>
      </w:rPr>
    </w:lvl>
  </w:abstractNum>
  <w:abstractNum w:abstractNumId="45" w15:restartNumberingAfterBreak="0">
    <w:nsid w:val="6B3218C5"/>
    <w:multiLevelType w:val="hybridMultilevel"/>
    <w:tmpl w:val="C43CAA5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6" w15:restartNumberingAfterBreak="0">
    <w:nsid w:val="71E93E43"/>
    <w:multiLevelType w:val="hybridMultilevel"/>
    <w:tmpl w:val="978A0C5C"/>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7" w15:restartNumberingAfterBreak="0">
    <w:nsid w:val="746A6973"/>
    <w:multiLevelType w:val="hybridMultilevel"/>
    <w:tmpl w:val="481005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1"/>
  </w:num>
  <w:num w:numId="2">
    <w:abstractNumId w:val="22"/>
  </w:num>
  <w:num w:numId="3">
    <w:abstractNumId w:val="7"/>
  </w:num>
  <w:num w:numId="4">
    <w:abstractNumId w:val="24"/>
  </w:num>
  <w:num w:numId="5">
    <w:abstractNumId w:val="25"/>
  </w:num>
  <w:num w:numId="6">
    <w:abstractNumId w:val="36"/>
  </w:num>
  <w:num w:numId="7">
    <w:abstractNumId w:val="25"/>
  </w:num>
  <w:num w:numId="8">
    <w:abstractNumId w:val="43"/>
  </w:num>
  <w:num w:numId="9">
    <w:abstractNumId w:val="20"/>
  </w:num>
  <w:num w:numId="10">
    <w:abstractNumId w:val="44"/>
  </w:num>
  <w:num w:numId="11">
    <w:abstractNumId w:val="42"/>
  </w:num>
  <w:num w:numId="12">
    <w:abstractNumId w:val="27"/>
  </w:num>
  <w:num w:numId="13">
    <w:abstractNumId w:val="17"/>
  </w:num>
  <w:num w:numId="14">
    <w:abstractNumId w:val="33"/>
  </w:num>
  <w:num w:numId="15">
    <w:abstractNumId w:val="3"/>
  </w:num>
  <w:num w:numId="16">
    <w:abstractNumId w:val="1"/>
  </w:num>
  <w:num w:numId="17">
    <w:abstractNumId w:val="12"/>
  </w:num>
  <w:num w:numId="18">
    <w:abstractNumId w:val="4"/>
  </w:num>
  <w:num w:numId="19">
    <w:abstractNumId w:val="39"/>
  </w:num>
  <w:num w:numId="20">
    <w:abstractNumId w:val="5"/>
  </w:num>
  <w:num w:numId="21">
    <w:abstractNumId w:val="11"/>
  </w:num>
  <w:num w:numId="22">
    <w:abstractNumId w:val="45"/>
  </w:num>
  <w:num w:numId="23">
    <w:abstractNumId w:val="23"/>
  </w:num>
  <w:num w:numId="24">
    <w:abstractNumId w:val="31"/>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num>
  <w:num w:numId="30">
    <w:abstractNumId w:val="16"/>
  </w:num>
  <w:num w:numId="31">
    <w:abstractNumId w:val="15"/>
  </w:num>
  <w:num w:numId="32">
    <w:abstractNumId w:val="34"/>
  </w:num>
  <w:num w:numId="33">
    <w:abstractNumId w:val="21"/>
  </w:num>
  <w:num w:numId="34">
    <w:abstractNumId w:val="26"/>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5"/>
  </w:num>
  <w:num w:numId="38">
    <w:abstractNumId w:val="25"/>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8"/>
  </w:num>
  <w:num w:numId="42">
    <w:abstractNumId w:val="14"/>
  </w:num>
  <w:num w:numId="43">
    <w:abstractNumId w:val="19"/>
  </w:num>
  <w:num w:numId="44">
    <w:abstractNumId w:val="37"/>
  </w:num>
  <w:num w:numId="45">
    <w:abstractNumId w:val="32"/>
  </w:num>
  <w:num w:numId="46">
    <w:abstractNumId w:val="13"/>
  </w:num>
  <w:num w:numId="47">
    <w:abstractNumId w:val="10"/>
  </w:num>
  <w:num w:numId="48">
    <w:abstractNumId w:val="18"/>
  </w:num>
  <w:num w:numId="49">
    <w:abstractNumId w:val="0"/>
  </w:num>
  <w:num w:numId="50">
    <w:abstractNumId w:val="28"/>
  </w:num>
  <w:num w:numId="51">
    <w:abstractNumId w:val="47"/>
  </w:num>
  <w:num w:numId="52">
    <w:abstractNumId w:val="35"/>
  </w:num>
  <w:num w:numId="53">
    <w:abstractNumId w:val="46"/>
  </w:num>
  <w:num w:numId="54">
    <w:abstractNumId w:val="6"/>
  </w:num>
  <w:num w:numId="55">
    <w:abstractNumId w:val="30"/>
  </w:num>
  <w:num w:numId="56">
    <w:abstractNumId w:val="29"/>
  </w:num>
  <w:num w:numId="57">
    <w:abstractNumId w:val="9"/>
  </w:num>
  <w:num w:numId="58">
    <w:abstractNumId w:val="2"/>
  </w:num>
  <w:numIdMacAtCleanup w:val="5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removePersonalInformation/>
  <w:removeDateAndTime/>
  <w:activeWritingStyle w:lang="pl-PL" w:vendorID="12" w:dllVersion="512" w:checkStyle="1" w:appName="MSWord"/>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true"/>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CAF"/>
    <w:rsid w:val="0000041D"/>
    <w:rsid w:val="00002D01"/>
    <w:rsid w:val="00003FFE"/>
    <w:rsid w:val="00004614"/>
    <w:rsid w:val="00004DA2"/>
    <w:rsid w:val="00005D9C"/>
    <w:rsid w:val="00007944"/>
    <w:rsid w:val="00013659"/>
    <w:rsid w:val="00013C87"/>
    <w:rsid w:val="0001441E"/>
    <w:rsid w:val="0001492F"/>
    <w:rsid w:val="00014FD7"/>
    <w:rsid w:val="00015863"/>
    <w:rsid w:val="000161F9"/>
    <w:rsid w:val="000203B3"/>
    <w:rsid w:val="0002099F"/>
    <w:rsid w:val="000227A6"/>
    <w:rsid w:val="0002289E"/>
    <w:rsid w:val="000235FA"/>
    <w:rsid w:val="00025E63"/>
    <w:rsid w:val="000306E6"/>
    <w:rsid w:val="000330EB"/>
    <w:rsid w:val="0003534A"/>
    <w:rsid w:val="00042726"/>
    <w:rsid w:val="00042F80"/>
    <w:rsid w:val="0005212B"/>
    <w:rsid w:val="000531A8"/>
    <w:rsid w:val="000531B8"/>
    <w:rsid w:val="00060040"/>
    <w:rsid w:val="00061CD8"/>
    <w:rsid w:val="000653A7"/>
    <w:rsid w:val="00067862"/>
    <w:rsid w:val="00071602"/>
    <w:rsid w:val="00073888"/>
    <w:rsid w:val="00080BEE"/>
    <w:rsid w:val="000837F1"/>
    <w:rsid w:val="0008429F"/>
    <w:rsid w:val="00092169"/>
    <w:rsid w:val="00097618"/>
    <w:rsid w:val="000A11D7"/>
    <w:rsid w:val="000A23F0"/>
    <w:rsid w:val="000A3366"/>
    <w:rsid w:val="000A3890"/>
    <w:rsid w:val="000A4245"/>
    <w:rsid w:val="000A5FE2"/>
    <w:rsid w:val="000A6329"/>
    <w:rsid w:val="000B01D6"/>
    <w:rsid w:val="000B21F0"/>
    <w:rsid w:val="000B3D47"/>
    <w:rsid w:val="000B4F32"/>
    <w:rsid w:val="000B5C16"/>
    <w:rsid w:val="000B60A5"/>
    <w:rsid w:val="000D04AD"/>
    <w:rsid w:val="000D15D9"/>
    <w:rsid w:val="000D2A37"/>
    <w:rsid w:val="000D2B82"/>
    <w:rsid w:val="000D6D2F"/>
    <w:rsid w:val="000E2B08"/>
    <w:rsid w:val="000E3CAA"/>
    <w:rsid w:val="000E46A6"/>
    <w:rsid w:val="000E4954"/>
    <w:rsid w:val="000E5065"/>
    <w:rsid w:val="000E598A"/>
    <w:rsid w:val="000E737D"/>
    <w:rsid w:val="000E7E0B"/>
    <w:rsid w:val="000F09D5"/>
    <w:rsid w:val="000F358E"/>
    <w:rsid w:val="000F4412"/>
    <w:rsid w:val="000F6B61"/>
    <w:rsid w:val="001001AE"/>
    <w:rsid w:val="00100E70"/>
    <w:rsid w:val="001011AE"/>
    <w:rsid w:val="0010143E"/>
    <w:rsid w:val="001018EC"/>
    <w:rsid w:val="00101B79"/>
    <w:rsid w:val="00101F40"/>
    <w:rsid w:val="00107E06"/>
    <w:rsid w:val="001116C8"/>
    <w:rsid w:val="001119C4"/>
    <w:rsid w:val="001127C9"/>
    <w:rsid w:val="001142E4"/>
    <w:rsid w:val="001149DD"/>
    <w:rsid w:val="001209C8"/>
    <w:rsid w:val="00121B73"/>
    <w:rsid w:val="00121BE0"/>
    <w:rsid w:val="00121DA4"/>
    <w:rsid w:val="00122335"/>
    <w:rsid w:val="001240FD"/>
    <w:rsid w:val="00126516"/>
    <w:rsid w:val="00127527"/>
    <w:rsid w:val="00127AC6"/>
    <w:rsid w:val="001328D2"/>
    <w:rsid w:val="00134B07"/>
    <w:rsid w:val="00134C28"/>
    <w:rsid w:val="00135801"/>
    <w:rsid w:val="00142373"/>
    <w:rsid w:val="00142D18"/>
    <w:rsid w:val="00142F2A"/>
    <w:rsid w:val="00143C96"/>
    <w:rsid w:val="00143D1F"/>
    <w:rsid w:val="00144105"/>
    <w:rsid w:val="001452DB"/>
    <w:rsid w:val="00145F2B"/>
    <w:rsid w:val="00146224"/>
    <w:rsid w:val="00146256"/>
    <w:rsid w:val="00147F45"/>
    <w:rsid w:val="00151351"/>
    <w:rsid w:val="001515BA"/>
    <w:rsid w:val="00153EE4"/>
    <w:rsid w:val="00154A83"/>
    <w:rsid w:val="00156235"/>
    <w:rsid w:val="001563A6"/>
    <w:rsid w:val="00156A41"/>
    <w:rsid w:val="00157758"/>
    <w:rsid w:val="00161BA9"/>
    <w:rsid w:val="00163AE7"/>
    <w:rsid w:val="001642B3"/>
    <w:rsid w:val="00167AF1"/>
    <w:rsid w:val="00167BFF"/>
    <w:rsid w:val="00167E8B"/>
    <w:rsid w:val="0017125F"/>
    <w:rsid w:val="00174E9F"/>
    <w:rsid w:val="00175CB4"/>
    <w:rsid w:val="001771F9"/>
    <w:rsid w:val="00180226"/>
    <w:rsid w:val="00180E4C"/>
    <w:rsid w:val="00181F82"/>
    <w:rsid w:val="001833B6"/>
    <w:rsid w:val="0018543A"/>
    <w:rsid w:val="00190A34"/>
    <w:rsid w:val="00192B97"/>
    <w:rsid w:val="00193703"/>
    <w:rsid w:val="0019509D"/>
    <w:rsid w:val="00195873"/>
    <w:rsid w:val="001964B6"/>
    <w:rsid w:val="001A0E7D"/>
    <w:rsid w:val="001A5918"/>
    <w:rsid w:val="001A63CC"/>
    <w:rsid w:val="001A68CC"/>
    <w:rsid w:val="001B17BD"/>
    <w:rsid w:val="001B32C1"/>
    <w:rsid w:val="001B633D"/>
    <w:rsid w:val="001B7187"/>
    <w:rsid w:val="001C005C"/>
    <w:rsid w:val="001C2E14"/>
    <w:rsid w:val="001C310A"/>
    <w:rsid w:val="001C446D"/>
    <w:rsid w:val="001D12B6"/>
    <w:rsid w:val="001D18FF"/>
    <w:rsid w:val="001D1B72"/>
    <w:rsid w:val="001D2178"/>
    <w:rsid w:val="001D6132"/>
    <w:rsid w:val="001D6924"/>
    <w:rsid w:val="001D6D04"/>
    <w:rsid w:val="001E16C3"/>
    <w:rsid w:val="001E7D95"/>
    <w:rsid w:val="001F005D"/>
    <w:rsid w:val="001F120E"/>
    <w:rsid w:val="001F2C1E"/>
    <w:rsid w:val="001F47B6"/>
    <w:rsid w:val="001F51E6"/>
    <w:rsid w:val="001F69E6"/>
    <w:rsid w:val="001F6F45"/>
    <w:rsid w:val="00207E4B"/>
    <w:rsid w:val="00213FB8"/>
    <w:rsid w:val="00214DA1"/>
    <w:rsid w:val="002152DF"/>
    <w:rsid w:val="00215F6E"/>
    <w:rsid w:val="00216713"/>
    <w:rsid w:val="00222DE4"/>
    <w:rsid w:val="00226C8D"/>
    <w:rsid w:val="00230C06"/>
    <w:rsid w:val="00230F0E"/>
    <w:rsid w:val="0023247C"/>
    <w:rsid w:val="002339D4"/>
    <w:rsid w:val="002359C6"/>
    <w:rsid w:val="002375BB"/>
    <w:rsid w:val="00241ED1"/>
    <w:rsid w:val="00243E30"/>
    <w:rsid w:val="00245210"/>
    <w:rsid w:val="00247E88"/>
    <w:rsid w:val="00251B48"/>
    <w:rsid w:val="002524BC"/>
    <w:rsid w:val="0025387B"/>
    <w:rsid w:val="0025424A"/>
    <w:rsid w:val="00254CE8"/>
    <w:rsid w:val="002606AE"/>
    <w:rsid w:val="00261D35"/>
    <w:rsid w:val="00261D45"/>
    <w:rsid w:val="002625C7"/>
    <w:rsid w:val="002645B6"/>
    <w:rsid w:val="00264BEC"/>
    <w:rsid w:val="002664EA"/>
    <w:rsid w:val="00266F6C"/>
    <w:rsid w:val="00270907"/>
    <w:rsid w:val="00277E6D"/>
    <w:rsid w:val="002807DB"/>
    <w:rsid w:val="0028301F"/>
    <w:rsid w:val="002839E4"/>
    <w:rsid w:val="00286416"/>
    <w:rsid w:val="002879CC"/>
    <w:rsid w:val="00287A5F"/>
    <w:rsid w:val="0029054F"/>
    <w:rsid w:val="00291971"/>
    <w:rsid w:val="00294A5E"/>
    <w:rsid w:val="002A052E"/>
    <w:rsid w:val="002A079F"/>
    <w:rsid w:val="002A16BA"/>
    <w:rsid w:val="002A1C92"/>
    <w:rsid w:val="002A3FD3"/>
    <w:rsid w:val="002A5626"/>
    <w:rsid w:val="002A6C48"/>
    <w:rsid w:val="002A7950"/>
    <w:rsid w:val="002A7CD2"/>
    <w:rsid w:val="002B1E33"/>
    <w:rsid w:val="002C0016"/>
    <w:rsid w:val="002C2FEE"/>
    <w:rsid w:val="002C2FEF"/>
    <w:rsid w:val="002C391A"/>
    <w:rsid w:val="002C4601"/>
    <w:rsid w:val="002C4BD9"/>
    <w:rsid w:val="002C52B3"/>
    <w:rsid w:val="002C5D4F"/>
    <w:rsid w:val="002C7D30"/>
    <w:rsid w:val="002D0436"/>
    <w:rsid w:val="002D42DB"/>
    <w:rsid w:val="002D4680"/>
    <w:rsid w:val="002D6148"/>
    <w:rsid w:val="002D7D60"/>
    <w:rsid w:val="002E056D"/>
    <w:rsid w:val="002E2C02"/>
    <w:rsid w:val="002E3748"/>
    <w:rsid w:val="002E550D"/>
    <w:rsid w:val="002F1A23"/>
    <w:rsid w:val="002F237A"/>
    <w:rsid w:val="002F43D7"/>
    <w:rsid w:val="002F572C"/>
    <w:rsid w:val="002F6171"/>
    <w:rsid w:val="002F75E5"/>
    <w:rsid w:val="002F77FE"/>
    <w:rsid w:val="002F7F9F"/>
    <w:rsid w:val="003022FB"/>
    <w:rsid w:val="00305F48"/>
    <w:rsid w:val="00306104"/>
    <w:rsid w:val="0031155A"/>
    <w:rsid w:val="00312A8E"/>
    <w:rsid w:val="00313560"/>
    <w:rsid w:val="00313C78"/>
    <w:rsid w:val="00317910"/>
    <w:rsid w:val="003216DF"/>
    <w:rsid w:val="00322DA1"/>
    <w:rsid w:val="00323640"/>
    <w:rsid w:val="0032519F"/>
    <w:rsid w:val="00325C91"/>
    <w:rsid w:val="0032603B"/>
    <w:rsid w:val="00326151"/>
    <w:rsid w:val="00331283"/>
    <w:rsid w:val="00334997"/>
    <w:rsid w:val="00334C94"/>
    <w:rsid w:val="00335BAD"/>
    <w:rsid w:val="00336A3A"/>
    <w:rsid w:val="003373BE"/>
    <w:rsid w:val="00341F5F"/>
    <w:rsid w:val="00343A92"/>
    <w:rsid w:val="00344742"/>
    <w:rsid w:val="003464AC"/>
    <w:rsid w:val="0034663F"/>
    <w:rsid w:val="0034724F"/>
    <w:rsid w:val="00352941"/>
    <w:rsid w:val="00352A7C"/>
    <w:rsid w:val="00355D5F"/>
    <w:rsid w:val="00356D5F"/>
    <w:rsid w:val="0035701C"/>
    <w:rsid w:val="00360AF0"/>
    <w:rsid w:val="0036147C"/>
    <w:rsid w:val="00361F6C"/>
    <w:rsid w:val="00363496"/>
    <w:rsid w:val="003638DA"/>
    <w:rsid w:val="00363B35"/>
    <w:rsid w:val="00364C40"/>
    <w:rsid w:val="0036525D"/>
    <w:rsid w:val="0036551D"/>
    <w:rsid w:val="00365F72"/>
    <w:rsid w:val="00370756"/>
    <w:rsid w:val="0037136F"/>
    <w:rsid w:val="00371CA9"/>
    <w:rsid w:val="00372584"/>
    <w:rsid w:val="003727EB"/>
    <w:rsid w:val="00374538"/>
    <w:rsid w:val="0037702C"/>
    <w:rsid w:val="003801A3"/>
    <w:rsid w:val="003805AA"/>
    <w:rsid w:val="003806CA"/>
    <w:rsid w:val="00382A89"/>
    <w:rsid w:val="00383A1E"/>
    <w:rsid w:val="00390C2A"/>
    <w:rsid w:val="00390C84"/>
    <w:rsid w:val="00391444"/>
    <w:rsid w:val="00392A96"/>
    <w:rsid w:val="00392FD3"/>
    <w:rsid w:val="00393DBA"/>
    <w:rsid w:val="00395645"/>
    <w:rsid w:val="003975EB"/>
    <w:rsid w:val="00397D6B"/>
    <w:rsid w:val="003A08FB"/>
    <w:rsid w:val="003A1530"/>
    <w:rsid w:val="003A2CE4"/>
    <w:rsid w:val="003A3552"/>
    <w:rsid w:val="003A376A"/>
    <w:rsid w:val="003A495F"/>
    <w:rsid w:val="003A7F9E"/>
    <w:rsid w:val="003B10F3"/>
    <w:rsid w:val="003B1D87"/>
    <w:rsid w:val="003B28FB"/>
    <w:rsid w:val="003B5F15"/>
    <w:rsid w:val="003B628B"/>
    <w:rsid w:val="003B6539"/>
    <w:rsid w:val="003B6686"/>
    <w:rsid w:val="003B739A"/>
    <w:rsid w:val="003B76AF"/>
    <w:rsid w:val="003B7A6E"/>
    <w:rsid w:val="003C2AEB"/>
    <w:rsid w:val="003C2D55"/>
    <w:rsid w:val="003C425F"/>
    <w:rsid w:val="003D0B3B"/>
    <w:rsid w:val="003D1639"/>
    <w:rsid w:val="003D2AC6"/>
    <w:rsid w:val="003D3895"/>
    <w:rsid w:val="003D427A"/>
    <w:rsid w:val="003D45EB"/>
    <w:rsid w:val="003D47FF"/>
    <w:rsid w:val="003D4DBE"/>
    <w:rsid w:val="003D6563"/>
    <w:rsid w:val="003E03F4"/>
    <w:rsid w:val="003E12C9"/>
    <w:rsid w:val="003E15EF"/>
    <w:rsid w:val="003E3501"/>
    <w:rsid w:val="003E52CF"/>
    <w:rsid w:val="003E5691"/>
    <w:rsid w:val="003E591F"/>
    <w:rsid w:val="003E6487"/>
    <w:rsid w:val="003F0703"/>
    <w:rsid w:val="003F0C07"/>
    <w:rsid w:val="003F2697"/>
    <w:rsid w:val="003F2F4C"/>
    <w:rsid w:val="003F3AC5"/>
    <w:rsid w:val="003F3C77"/>
    <w:rsid w:val="003F3D05"/>
    <w:rsid w:val="003F457E"/>
    <w:rsid w:val="003F602E"/>
    <w:rsid w:val="004010FE"/>
    <w:rsid w:val="00402D8F"/>
    <w:rsid w:val="00403E1F"/>
    <w:rsid w:val="00404771"/>
    <w:rsid w:val="004057C4"/>
    <w:rsid w:val="0040615C"/>
    <w:rsid w:val="0041064E"/>
    <w:rsid w:val="00412BBB"/>
    <w:rsid w:val="00413573"/>
    <w:rsid w:val="00414309"/>
    <w:rsid w:val="0041506C"/>
    <w:rsid w:val="00416BBF"/>
    <w:rsid w:val="00416CBE"/>
    <w:rsid w:val="004207CF"/>
    <w:rsid w:val="00420AA0"/>
    <w:rsid w:val="0042209A"/>
    <w:rsid w:val="00424400"/>
    <w:rsid w:val="00425E74"/>
    <w:rsid w:val="00426479"/>
    <w:rsid w:val="004269EF"/>
    <w:rsid w:val="0043029B"/>
    <w:rsid w:val="00432C41"/>
    <w:rsid w:val="004347F1"/>
    <w:rsid w:val="004370AF"/>
    <w:rsid w:val="004408F2"/>
    <w:rsid w:val="00440C21"/>
    <w:rsid w:val="00440E64"/>
    <w:rsid w:val="0044141A"/>
    <w:rsid w:val="00442A7F"/>
    <w:rsid w:val="00442B41"/>
    <w:rsid w:val="004441DD"/>
    <w:rsid w:val="004457F9"/>
    <w:rsid w:val="00446638"/>
    <w:rsid w:val="00451803"/>
    <w:rsid w:val="00452130"/>
    <w:rsid w:val="00453549"/>
    <w:rsid w:val="004547D1"/>
    <w:rsid w:val="00455426"/>
    <w:rsid w:val="00457692"/>
    <w:rsid w:val="0045786C"/>
    <w:rsid w:val="0046017C"/>
    <w:rsid w:val="0046089D"/>
    <w:rsid w:val="00460996"/>
    <w:rsid w:val="00461639"/>
    <w:rsid w:val="00461E46"/>
    <w:rsid w:val="00464220"/>
    <w:rsid w:val="0046557C"/>
    <w:rsid w:val="00470B80"/>
    <w:rsid w:val="00470E60"/>
    <w:rsid w:val="00471687"/>
    <w:rsid w:val="00482CDD"/>
    <w:rsid w:val="004867C1"/>
    <w:rsid w:val="00486DD0"/>
    <w:rsid w:val="00487FD5"/>
    <w:rsid w:val="00491ADD"/>
    <w:rsid w:val="004929E0"/>
    <w:rsid w:val="0049430A"/>
    <w:rsid w:val="00494369"/>
    <w:rsid w:val="00494412"/>
    <w:rsid w:val="00494BDB"/>
    <w:rsid w:val="004A3057"/>
    <w:rsid w:val="004B099B"/>
    <w:rsid w:val="004B4B06"/>
    <w:rsid w:val="004B582F"/>
    <w:rsid w:val="004C0F82"/>
    <w:rsid w:val="004C13C6"/>
    <w:rsid w:val="004C183B"/>
    <w:rsid w:val="004C2B4D"/>
    <w:rsid w:val="004C33E4"/>
    <w:rsid w:val="004C61F1"/>
    <w:rsid w:val="004C771D"/>
    <w:rsid w:val="004C79BA"/>
    <w:rsid w:val="004D1A47"/>
    <w:rsid w:val="004D1C22"/>
    <w:rsid w:val="004D52DD"/>
    <w:rsid w:val="004D5617"/>
    <w:rsid w:val="004D5C70"/>
    <w:rsid w:val="004D657C"/>
    <w:rsid w:val="004E12B4"/>
    <w:rsid w:val="004E1B37"/>
    <w:rsid w:val="004E234D"/>
    <w:rsid w:val="004E2C73"/>
    <w:rsid w:val="004E370B"/>
    <w:rsid w:val="004E3DF5"/>
    <w:rsid w:val="004E7135"/>
    <w:rsid w:val="004E77AD"/>
    <w:rsid w:val="004F0E26"/>
    <w:rsid w:val="004F14E8"/>
    <w:rsid w:val="004F1D49"/>
    <w:rsid w:val="004F2EA0"/>
    <w:rsid w:val="004F32D6"/>
    <w:rsid w:val="004F464D"/>
    <w:rsid w:val="004F4A1F"/>
    <w:rsid w:val="004F4D2E"/>
    <w:rsid w:val="004F7763"/>
    <w:rsid w:val="005033F0"/>
    <w:rsid w:val="005034F5"/>
    <w:rsid w:val="00504ACD"/>
    <w:rsid w:val="00506EE9"/>
    <w:rsid w:val="0050733C"/>
    <w:rsid w:val="00512347"/>
    <w:rsid w:val="0051425D"/>
    <w:rsid w:val="005143FD"/>
    <w:rsid w:val="00514D7D"/>
    <w:rsid w:val="0052073C"/>
    <w:rsid w:val="00520B6F"/>
    <w:rsid w:val="005234FA"/>
    <w:rsid w:val="00524319"/>
    <w:rsid w:val="005245EF"/>
    <w:rsid w:val="005247BE"/>
    <w:rsid w:val="0053267A"/>
    <w:rsid w:val="005328D6"/>
    <w:rsid w:val="00534CF6"/>
    <w:rsid w:val="0053594A"/>
    <w:rsid w:val="0053676D"/>
    <w:rsid w:val="005371CE"/>
    <w:rsid w:val="00540454"/>
    <w:rsid w:val="00542C49"/>
    <w:rsid w:val="00542E32"/>
    <w:rsid w:val="005443D3"/>
    <w:rsid w:val="00545309"/>
    <w:rsid w:val="00546B69"/>
    <w:rsid w:val="0055036E"/>
    <w:rsid w:val="005515B9"/>
    <w:rsid w:val="005526CD"/>
    <w:rsid w:val="00553A94"/>
    <w:rsid w:val="00553FDC"/>
    <w:rsid w:val="0055498C"/>
    <w:rsid w:val="00554FDA"/>
    <w:rsid w:val="0056558F"/>
    <w:rsid w:val="005673ED"/>
    <w:rsid w:val="005674A6"/>
    <w:rsid w:val="00570EED"/>
    <w:rsid w:val="005712E2"/>
    <w:rsid w:val="0057222A"/>
    <w:rsid w:val="005730B8"/>
    <w:rsid w:val="005762AA"/>
    <w:rsid w:val="00576A80"/>
    <w:rsid w:val="005774E0"/>
    <w:rsid w:val="00580209"/>
    <w:rsid w:val="0058096A"/>
    <w:rsid w:val="00583400"/>
    <w:rsid w:val="005836DD"/>
    <w:rsid w:val="005872A2"/>
    <w:rsid w:val="00591987"/>
    <w:rsid w:val="0059229B"/>
    <w:rsid w:val="00593E02"/>
    <w:rsid w:val="00594381"/>
    <w:rsid w:val="005948F5"/>
    <w:rsid w:val="00594D45"/>
    <w:rsid w:val="00594E1B"/>
    <w:rsid w:val="005A0023"/>
    <w:rsid w:val="005A030B"/>
    <w:rsid w:val="005A04D3"/>
    <w:rsid w:val="005A0AAA"/>
    <w:rsid w:val="005A11A1"/>
    <w:rsid w:val="005A158A"/>
    <w:rsid w:val="005A5E27"/>
    <w:rsid w:val="005A7BAA"/>
    <w:rsid w:val="005AF01D"/>
    <w:rsid w:val="005B0E2B"/>
    <w:rsid w:val="005B450A"/>
    <w:rsid w:val="005B4AA9"/>
    <w:rsid w:val="005B612D"/>
    <w:rsid w:val="005C29B1"/>
    <w:rsid w:val="005C4161"/>
    <w:rsid w:val="005C42DD"/>
    <w:rsid w:val="005C6A1E"/>
    <w:rsid w:val="005D328E"/>
    <w:rsid w:val="005D372D"/>
    <w:rsid w:val="005D4A9D"/>
    <w:rsid w:val="005D4F37"/>
    <w:rsid w:val="005D61F6"/>
    <w:rsid w:val="005D67DF"/>
    <w:rsid w:val="005D7B5A"/>
    <w:rsid w:val="005E0238"/>
    <w:rsid w:val="005E09A8"/>
    <w:rsid w:val="005E52BC"/>
    <w:rsid w:val="005E56EC"/>
    <w:rsid w:val="005E65B6"/>
    <w:rsid w:val="005E7A25"/>
    <w:rsid w:val="005F2016"/>
    <w:rsid w:val="005F3944"/>
    <w:rsid w:val="005F47F1"/>
    <w:rsid w:val="005F51A3"/>
    <w:rsid w:val="005F5403"/>
    <w:rsid w:val="005F7CD7"/>
    <w:rsid w:val="00600237"/>
    <w:rsid w:val="00600BFC"/>
    <w:rsid w:val="0060136A"/>
    <w:rsid w:val="00601497"/>
    <w:rsid w:val="006040E5"/>
    <w:rsid w:val="006127FA"/>
    <w:rsid w:val="00614A88"/>
    <w:rsid w:val="00616D68"/>
    <w:rsid w:val="00617F2F"/>
    <w:rsid w:val="00620365"/>
    <w:rsid w:val="00625AF9"/>
    <w:rsid w:val="00625C16"/>
    <w:rsid w:val="00627F6A"/>
    <w:rsid w:val="00630068"/>
    <w:rsid w:val="0063330B"/>
    <w:rsid w:val="00633364"/>
    <w:rsid w:val="006363B6"/>
    <w:rsid w:val="00642300"/>
    <w:rsid w:val="00643731"/>
    <w:rsid w:val="00646006"/>
    <w:rsid w:val="00647E3D"/>
    <w:rsid w:val="00651748"/>
    <w:rsid w:val="00651BE9"/>
    <w:rsid w:val="006558DB"/>
    <w:rsid w:val="00660106"/>
    <w:rsid w:val="00660608"/>
    <w:rsid w:val="00661267"/>
    <w:rsid w:val="00663A92"/>
    <w:rsid w:val="00663EE5"/>
    <w:rsid w:val="006660C9"/>
    <w:rsid w:val="006669C5"/>
    <w:rsid w:val="006700C0"/>
    <w:rsid w:val="006703EA"/>
    <w:rsid w:val="00673D7B"/>
    <w:rsid w:val="0067514A"/>
    <w:rsid w:val="00675264"/>
    <w:rsid w:val="00675B51"/>
    <w:rsid w:val="0067638A"/>
    <w:rsid w:val="00676C0E"/>
    <w:rsid w:val="00676FAE"/>
    <w:rsid w:val="0067717B"/>
    <w:rsid w:val="00677FD0"/>
    <w:rsid w:val="00681EB5"/>
    <w:rsid w:val="00682E25"/>
    <w:rsid w:val="00683AA2"/>
    <w:rsid w:val="0068551B"/>
    <w:rsid w:val="00685D5D"/>
    <w:rsid w:val="00686895"/>
    <w:rsid w:val="00690436"/>
    <w:rsid w:val="00692563"/>
    <w:rsid w:val="0069265F"/>
    <w:rsid w:val="00693249"/>
    <w:rsid w:val="00694A86"/>
    <w:rsid w:val="00697EC5"/>
    <w:rsid w:val="006A0269"/>
    <w:rsid w:val="006A105F"/>
    <w:rsid w:val="006A33A5"/>
    <w:rsid w:val="006A3885"/>
    <w:rsid w:val="006A5780"/>
    <w:rsid w:val="006A78D9"/>
    <w:rsid w:val="006A7FED"/>
    <w:rsid w:val="006B209D"/>
    <w:rsid w:val="006B5412"/>
    <w:rsid w:val="006B66DD"/>
    <w:rsid w:val="006B7B28"/>
    <w:rsid w:val="006C224C"/>
    <w:rsid w:val="006C58AE"/>
    <w:rsid w:val="006C70DC"/>
    <w:rsid w:val="006CBA1C"/>
    <w:rsid w:val="006D059E"/>
    <w:rsid w:val="006D0838"/>
    <w:rsid w:val="006D0C3B"/>
    <w:rsid w:val="006D1771"/>
    <w:rsid w:val="006D2A7F"/>
    <w:rsid w:val="006D45DA"/>
    <w:rsid w:val="006D490A"/>
    <w:rsid w:val="006D616B"/>
    <w:rsid w:val="006D6AEB"/>
    <w:rsid w:val="006D6C94"/>
    <w:rsid w:val="006D6E60"/>
    <w:rsid w:val="006E053A"/>
    <w:rsid w:val="006E395D"/>
    <w:rsid w:val="006E3ACB"/>
    <w:rsid w:val="006E3D9B"/>
    <w:rsid w:val="006E44B2"/>
    <w:rsid w:val="006E7AAA"/>
    <w:rsid w:val="006F362E"/>
    <w:rsid w:val="006F371C"/>
    <w:rsid w:val="006F3C39"/>
    <w:rsid w:val="006F56DD"/>
    <w:rsid w:val="006F571B"/>
    <w:rsid w:val="006F59E9"/>
    <w:rsid w:val="006F6936"/>
    <w:rsid w:val="006FFFAE"/>
    <w:rsid w:val="007042F0"/>
    <w:rsid w:val="007050E0"/>
    <w:rsid w:val="00705207"/>
    <w:rsid w:val="007072A7"/>
    <w:rsid w:val="00711CB5"/>
    <w:rsid w:val="0071296A"/>
    <w:rsid w:val="00714A3F"/>
    <w:rsid w:val="00714F2D"/>
    <w:rsid w:val="007150A7"/>
    <w:rsid w:val="007158A2"/>
    <w:rsid w:val="00715A3D"/>
    <w:rsid w:val="0071771A"/>
    <w:rsid w:val="00720B14"/>
    <w:rsid w:val="00722C99"/>
    <w:rsid w:val="007236C2"/>
    <w:rsid w:val="00723FAA"/>
    <w:rsid w:val="007258DA"/>
    <w:rsid w:val="00726ACA"/>
    <w:rsid w:val="00730F1E"/>
    <w:rsid w:val="00731499"/>
    <w:rsid w:val="00731E1A"/>
    <w:rsid w:val="00732CE2"/>
    <w:rsid w:val="0073402C"/>
    <w:rsid w:val="00734D4A"/>
    <w:rsid w:val="00734E85"/>
    <w:rsid w:val="00735614"/>
    <w:rsid w:val="00735830"/>
    <w:rsid w:val="007360E7"/>
    <w:rsid w:val="007414F1"/>
    <w:rsid w:val="0074316F"/>
    <w:rsid w:val="007462D1"/>
    <w:rsid w:val="00747D0E"/>
    <w:rsid w:val="0075193A"/>
    <w:rsid w:val="0075316A"/>
    <w:rsid w:val="00754BC4"/>
    <w:rsid w:val="00755E45"/>
    <w:rsid w:val="00757EEB"/>
    <w:rsid w:val="0075F46C"/>
    <w:rsid w:val="0076133F"/>
    <w:rsid w:val="0076248E"/>
    <w:rsid w:val="00762D4F"/>
    <w:rsid w:val="00762FD0"/>
    <w:rsid w:val="007630F5"/>
    <w:rsid w:val="00765A1B"/>
    <w:rsid w:val="00765B02"/>
    <w:rsid w:val="00767E09"/>
    <w:rsid w:val="007740EE"/>
    <w:rsid w:val="00775642"/>
    <w:rsid w:val="00777B08"/>
    <w:rsid w:val="00780324"/>
    <w:rsid w:val="007837BC"/>
    <w:rsid w:val="00783A4A"/>
    <w:rsid w:val="0078450E"/>
    <w:rsid w:val="0078469C"/>
    <w:rsid w:val="00787F03"/>
    <w:rsid w:val="00791257"/>
    <w:rsid w:val="00791E50"/>
    <w:rsid w:val="007960C7"/>
    <w:rsid w:val="0079635D"/>
    <w:rsid w:val="00797A5C"/>
    <w:rsid w:val="007A0162"/>
    <w:rsid w:val="007A6C97"/>
    <w:rsid w:val="007A73F5"/>
    <w:rsid w:val="007A7FBC"/>
    <w:rsid w:val="007B2DAD"/>
    <w:rsid w:val="007B366E"/>
    <w:rsid w:val="007B3E49"/>
    <w:rsid w:val="007B4D32"/>
    <w:rsid w:val="007B569C"/>
    <w:rsid w:val="007C0AC5"/>
    <w:rsid w:val="007C0B41"/>
    <w:rsid w:val="007C11C6"/>
    <w:rsid w:val="007C1638"/>
    <w:rsid w:val="007C1B0A"/>
    <w:rsid w:val="007C33BF"/>
    <w:rsid w:val="007C4D58"/>
    <w:rsid w:val="007C5DB4"/>
    <w:rsid w:val="007C7255"/>
    <w:rsid w:val="007D1368"/>
    <w:rsid w:val="007D2B85"/>
    <w:rsid w:val="007D6CA1"/>
    <w:rsid w:val="007D766B"/>
    <w:rsid w:val="007D7AAB"/>
    <w:rsid w:val="007E571D"/>
    <w:rsid w:val="007E6081"/>
    <w:rsid w:val="007E704D"/>
    <w:rsid w:val="007F13BF"/>
    <w:rsid w:val="007F57DF"/>
    <w:rsid w:val="007F619F"/>
    <w:rsid w:val="008003FA"/>
    <w:rsid w:val="00801923"/>
    <w:rsid w:val="0080224F"/>
    <w:rsid w:val="00803A6E"/>
    <w:rsid w:val="0080538B"/>
    <w:rsid w:val="008060AD"/>
    <w:rsid w:val="008069B6"/>
    <w:rsid w:val="008074EF"/>
    <w:rsid w:val="00807D09"/>
    <w:rsid w:val="008106C7"/>
    <w:rsid w:val="008111E9"/>
    <w:rsid w:val="00811889"/>
    <w:rsid w:val="0081197B"/>
    <w:rsid w:val="008143C4"/>
    <w:rsid w:val="00815092"/>
    <w:rsid w:val="00816335"/>
    <w:rsid w:val="008167F1"/>
    <w:rsid w:val="00820308"/>
    <w:rsid w:val="0082414D"/>
    <w:rsid w:val="0082436C"/>
    <w:rsid w:val="00827618"/>
    <w:rsid w:val="00835E48"/>
    <w:rsid w:val="00836D42"/>
    <w:rsid w:val="008425BA"/>
    <w:rsid w:val="008437C5"/>
    <w:rsid w:val="00843E7A"/>
    <w:rsid w:val="0084475B"/>
    <w:rsid w:val="00844D4A"/>
    <w:rsid w:val="00845F69"/>
    <w:rsid w:val="00850ED8"/>
    <w:rsid w:val="00851B5D"/>
    <w:rsid w:val="00855654"/>
    <w:rsid w:val="00855A46"/>
    <w:rsid w:val="008609E1"/>
    <w:rsid w:val="00863BE8"/>
    <w:rsid w:val="00865794"/>
    <w:rsid w:val="008663B9"/>
    <w:rsid w:val="00871684"/>
    <w:rsid w:val="0087251D"/>
    <w:rsid w:val="00873A55"/>
    <w:rsid w:val="0087643F"/>
    <w:rsid w:val="008764CA"/>
    <w:rsid w:val="00877D64"/>
    <w:rsid w:val="00880139"/>
    <w:rsid w:val="00882361"/>
    <w:rsid w:val="00883516"/>
    <w:rsid w:val="008844D3"/>
    <w:rsid w:val="00884608"/>
    <w:rsid w:val="008851B7"/>
    <w:rsid w:val="00885FE7"/>
    <w:rsid w:val="00887CCD"/>
    <w:rsid w:val="008902B0"/>
    <w:rsid w:val="00890475"/>
    <w:rsid w:val="00891B61"/>
    <w:rsid w:val="00892464"/>
    <w:rsid w:val="00892AC6"/>
    <w:rsid w:val="00892F2F"/>
    <w:rsid w:val="008935CA"/>
    <w:rsid w:val="00893B94"/>
    <w:rsid w:val="008944BC"/>
    <w:rsid w:val="00894813"/>
    <w:rsid w:val="00897486"/>
    <w:rsid w:val="00897B6F"/>
    <w:rsid w:val="008A018F"/>
    <w:rsid w:val="008A49D8"/>
    <w:rsid w:val="008A62CC"/>
    <w:rsid w:val="008A6B29"/>
    <w:rsid w:val="008A721D"/>
    <w:rsid w:val="008A7ECA"/>
    <w:rsid w:val="008A7F35"/>
    <w:rsid w:val="008B0D0E"/>
    <w:rsid w:val="008B0F3F"/>
    <w:rsid w:val="008B37A7"/>
    <w:rsid w:val="008B44BC"/>
    <w:rsid w:val="008C17A4"/>
    <w:rsid w:val="008C1C45"/>
    <w:rsid w:val="008C2C33"/>
    <w:rsid w:val="008C49D4"/>
    <w:rsid w:val="008C6F75"/>
    <w:rsid w:val="008D0284"/>
    <w:rsid w:val="008D182C"/>
    <w:rsid w:val="008D27B9"/>
    <w:rsid w:val="008D3151"/>
    <w:rsid w:val="008D371B"/>
    <w:rsid w:val="008D3AB8"/>
    <w:rsid w:val="008D5229"/>
    <w:rsid w:val="008E662C"/>
    <w:rsid w:val="008F0EE7"/>
    <w:rsid w:val="008F149C"/>
    <w:rsid w:val="008F1FFC"/>
    <w:rsid w:val="008F22F2"/>
    <w:rsid w:val="008F334B"/>
    <w:rsid w:val="008F351E"/>
    <w:rsid w:val="008F41FC"/>
    <w:rsid w:val="008F560F"/>
    <w:rsid w:val="008F68D0"/>
    <w:rsid w:val="00900AFF"/>
    <w:rsid w:val="00901BF4"/>
    <w:rsid w:val="00901C52"/>
    <w:rsid w:val="009075A3"/>
    <w:rsid w:val="00907D3D"/>
    <w:rsid w:val="00911677"/>
    <w:rsid w:val="00911709"/>
    <w:rsid w:val="009124BE"/>
    <w:rsid w:val="00913D41"/>
    <w:rsid w:val="00914E0F"/>
    <w:rsid w:val="009155B6"/>
    <w:rsid w:val="009158F2"/>
    <w:rsid w:val="009164E8"/>
    <w:rsid w:val="009165B1"/>
    <w:rsid w:val="00917883"/>
    <w:rsid w:val="00921EC8"/>
    <w:rsid w:val="009234D6"/>
    <w:rsid w:val="0092425F"/>
    <w:rsid w:val="0092488D"/>
    <w:rsid w:val="00925B4A"/>
    <w:rsid w:val="00926727"/>
    <w:rsid w:val="009271B4"/>
    <w:rsid w:val="009315C2"/>
    <w:rsid w:val="00931DC6"/>
    <w:rsid w:val="00932FC0"/>
    <w:rsid w:val="009336FF"/>
    <w:rsid w:val="00933ACB"/>
    <w:rsid w:val="00934657"/>
    <w:rsid w:val="00936113"/>
    <w:rsid w:val="00936592"/>
    <w:rsid w:val="00936EDA"/>
    <w:rsid w:val="00941FB2"/>
    <w:rsid w:val="00943DD7"/>
    <w:rsid w:val="009443EF"/>
    <w:rsid w:val="009444A4"/>
    <w:rsid w:val="00946694"/>
    <w:rsid w:val="00946AF7"/>
    <w:rsid w:val="00952E3C"/>
    <w:rsid w:val="009565AD"/>
    <w:rsid w:val="0095660D"/>
    <w:rsid w:val="0096133E"/>
    <w:rsid w:val="009625A2"/>
    <w:rsid w:val="00962FFF"/>
    <w:rsid w:val="0096557D"/>
    <w:rsid w:val="009657AF"/>
    <w:rsid w:val="00967616"/>
    <w:rsid w:val="00970B66"/>
    <w:rsid w:val="00970F60"/>
    <w:rsid w:val="00971B0A"/>
    <w:rsid w:val="009726D8"/>
    <w:rsid w:val="00974F3A"/>
    <w:rsid w:val="0097653A"/>
    <w:rsid w:val="009808DE"/>
    <w:rsid w:val="00980A62"/>
    <w:rsid w:val="009840F2"/>
    <w:rsid w:val="009842CB"/>
    <w:rsid w:val="00986BB4"/>
    <w:rsid w:val="00993B13"/>
    <w:rsid w:val="00994DC1"/>
    <w:rsid w:val="00995B8D"/>
    <w:rsid w:val="00995CB0"/>
    <w:rsid w:val="00995E05"/>
    <w:rsid w:val="009A0464"/>
    <w:rsid w:val="009A082C"/>
    <w:rsid w:val="009A5043"/>
    <w:rsid w:val="009A597F"/>
    <w:rsid w:val="009A5AB3"/>
    <w:rsid w:val="009B2E3F"/>
    <w:rsid w:val="009B33A9"/>
    <w:rsid w:val="009B4607"/>
    <w:rsid w:val="009B46FF"/>
    <w:rsid w:val="009B5834"/>
    <w:rsid w:val="009C0507"/>
    <w:rsid w:val="009C0992"/>
    <w:rsid w:val="009C284F"/>
    <w:rsid w:val="009C2C4C"/>
    <w:rsid w:val="009C2F34"/>
    <w:rsid w:val="009C3339"/>
    <w:rsid w:val="009C4A74"/>
    <w:rsid w:val="009C523C"/>
    <w:rsid w:val="009D1B6A"/>
    <w:rsid w:val="009D1CC1"/>
    <w:rsid w:val="009D3325"/>
    <w:rsid w:val="009D5992"/>
    <w:rsid w:val="009D69F2"/>
    <w:rsid w:val="009E0156"/>
    <w:rsid w:val="009E0D17"/>
    <w:rsid w:val="009E228D"/>
    <w:rsid w:val="009E3098"/>
    <w:rsid w:val="009E37E0"/>
    <w:rsid w:val="009E51EA"/>
    <w:rsid w:val="009E6822"/>
    <w:rsid w:val="009F15F3"/>
    <w:rsid w:val="009F2E4C"/>
    <w:rsid w:val="009F32A7"/>
    <w:rsid w:val="009F5FC7"/>
    <w:rsid w:val="009F727E"/>
    <w:rsid w:val="00A00BC2"/>
    <w:rsid w:val="00A01D7C"/>
    <w:rsid w:val="00A03068"/>
    <w:rsid w:val="00A040F8"/>
    <w:rsid w:val="00A055D8"/>
    <w:rsid w:val="00A10A8B"/>
    <w:rsid w:val="00A1214F"/>
    <w:rsid w:val="00A14436"/>
    <w:rsid w:val="00A16D58"/>
    <w:rsid w:val="00A1749F"/>
    <w:rsid w:val="00A17713"/>
    <w:rsid w:val="00A211C8"/>
    <w:rsid w:val="00A23E2F"/>
    <w:rsid w:val="00A24126"/>
    <w:rsid w:val="00A24E88"/>
    <w:rsid w:val="00A31212"/>
    <w:rsid w:val="00A3152E"/>
    <w:rsid w:val="00A31650"/>
    <w:rsid w:val="00A338C1"/>
    <w:rsid w:val="00A35958"/>
    <w:rsid w:val="00A37F9B"/>
    <w:rsid w:val="00A425B6"/>
    <w:rsid w:val="00A42B59"/>
    <w:rsid w:val="00A445AD"/>
    <w:rsid w:val="00A45250"/>
    <w:rsid w:val="00A458A4"/>
    <w:rsid w:val="00A4609E"/>
    <w:rsid w:val="00A4675C"/>
    <w:rsid w:val="00A47DE6"/>
    <w:rsid w:val="00A57A85"/>
    <w:rsid w:val="00A57F2B"/>
    <w:rsid w:val="00A61645"/>
    <w:rsid w:val="00A62BDA"/>
    <w:rsid w:val="00A62F6C"/>
    <w:rsid w:val="00A65B43"/>
    <w:rsid w:val="00A65CFB"/>
    <w:rsid w:val="00A67AFF"/>
    <w:rsid w:val="00A70B28"/>
    <w:rsid w:val="00A71FD7"/>
    <w:rsid w:val="00A73C9C"/>
    <w:rsid w:val="00A74C96"/>
    <w:rsid w:val="00A77EC4"/>
    <w:rsid w:val="00A81335"/>
    <w:rsid w:val="00A83886"/>
    <w:rsid w:val="00A84D6E"/>
    <w:rsid w:val="00A86704"/>
    <w:rsid w:val="00A87386"/>
    <w:rsid w:val="00A87F2A"/>
    <w:rsid w:val="00A901CD"/>
    <w:rsid w:val="00A92203"/>
    <w:rsid w:val="00A92C15"/>
    <w:rsid w:val="00A92DE3"/>
    <w:rsid w:val="00A93BA7"/>
    <w:rsid w:val="00A9429E"/>
    <w:rsid w:val="00A94709"/>
    <w:rsid w:val="00A95BC9"/>
    <w:rsid w:val="00A96D65"/>
    <w:rsid w:val="00AA0945"/>
    <w:rsid w:val="00AA2267"/>
    <w:rsid w:val="00AA2E8E"/>
    <w:rsid w:val="00AA3C94"/>
    <w:rsid w:val="00AA4F57"/>
    <w:rsid w:val="00AA5F0E"/>
    <w:rsid w:val="00AA7232"/>
    <w:rsid w:val="00AA78DC"/>
    <w:rsid w:val="00AA7F08"/>
    <w:rsid w:val="00AB0324"/>
    <w:rsid w:val="00AB04FE"/>
    <w:rsid w:val="00AB4AC2"/>
    <w:rsid w:val="00AB4BDB"/>
    <w:rsid w:val="00AB5DED"/>
    <w:rsid w:val="00AB67AA"/>
    <w:rsid w:val="00AB7CD3"/>
    <w:rsid w:val="00AC01D0"/>
    <w:rsid w:val="00AC2BE1"/>
    <w:rsid w:val="00AC2C95"/>
    <w:rsid w:val="00AC31BF"/>
    <w:rsid w:val="00AC4CF5"/>
    <w:rsid w:val="00AC5DA5"/>
    <w:rsid w:val="00AC674B"/>
    <w:rsid w:val="00AD04A0"/>
    <w:rsid w:val="00AD0D4D"/>
    <w:rsid w:val="00AD198B"/>
    <w:rsid w:val="00AD2993"/>
    <w:rsid w:val="00AD5210"/>
    <w:rsid w:val="00AD53C1"/>
    <w:rsid w:val="00AD58A4"/>
    <w:rsid w:val="00AD5C03"/>
    <w:rsid w:val="00AD6A4F"/>
    <w:rsid w:val="00AD7461"/>
    <w:rsid w:val="00AE1839"/>
    <w:rsid w:val="00AE36E0"/>
    <w:rsid w:val="00AE3B7E"/>
    <w:rsid w:val="00AE4F02"/>
    <w:rsid w:val="00AE5D0B"/>
    <w:rsid w:val="00AF1D2E"/>
    <w:rsid w:val="00AF2C4D"/>
    <w:rsid w:val="00AF45CE"/>
    <w:rsid w:val="00AF4E80"/>
    <w:rsid w:val="00AF6441"/>
    <w:rsid w:val="00B0058F"/>
    <w:rsid w:val="00B01744"/>
    <w:rsid w:val="00B02E5A"/>
    <w:rsid w:val="00B032FB"/>
    <w:rsid w:val="00B04694"/>
    <w:rsid w:val="00B07B80"/>
    <w:rsid w:val="00B13C22"/>
    <w:rsid w:val="00B151AD"/>
    <w:rsid w:val="00B16390"/>
    <w:rsid w:val="00B16E27"/>
    <w:rsid w:val="00B222B7"/>
    <w:rsid w:val="00B2276D"/>
    <w:rsid w:val="00B22A9F"/>
    <w:rsid w:val="00B26F76"/>
    <w:rsid w:val="00B32C5B"/>
    <w:rsid w:val="00B34FB9"/>
    <w:rsid w:val="00B356EC"/>
    <w:rsid w:val="00B363D6"/>
    <w:rsid w:val="00B373A5"/>
    <w:rsid w:val="00B37BA7"/>
    <w:rsid w:val="00B4044C"/>
    <w:rsid w:val="00B40C32"/>
    <w:rsid w:val="00B42F0D"/>
    <w:rsid w:val="00B42FB9"/>
    <w:rsid w:val="00B4325A"/>
    <w:rsid w:val="00B4409D"/>
    <w:rsid w:val="00B4488F"/>
    <w:rsid w:val="00B448A9"/>
    <w:rsid w:val="00B51B56"/>
    <w:rsid w:val="00B51BAF"/>
    <w:rsid w:val="00B53E74"/>
    <w:rsid w:val="00B56EE7"/>
    <w:rsid w:val="00B56FAF"/>
    <w:rsid w:val="00B606D1"/>
    <w:rsid w:val="00B60A03"/>
    <w:rsid w:val="00B66058"/>
    <w:rsid w:val="00B66088"/>
    <w:rsid w:val="00B74379"/>
    <w:rsid w:val="00B7444E"/>
    <w:rsid w:val="00B7515D"/>
    <w:rsid w:val="00B75294"/>
    <w:rsid w:val="00B75CAF"/>
    <w:rsid w:val="00B80929"/>
    <w:rsid w:val="00B841F0"/>
    <w:rsid w:val="00B86B97"/>
    <w:rsid w:val="00B877FA"/>
    <w:rsid w:val="00B915C6"/>
    <w:rsid w:val="00B9401E"/>
    <w:rsid w:val="00BA1856"/>
    <w:rsid w:val="00BA7D57"/>
    <w:rsid w:val="00BB236F"/>
    <w:rsid w:val="00BB33F0"/>
    <w:rsid w:val="00BB53EF"/>
    <w:rsid w:val="00BB671D"/>
    <w:rsid w:val="00BB6976"/>
    <w:rsid w:val="00BC6685"/>
    <w:rsid w:val="00BC7734"/>
    <w:rsid w:val="00BD49E2"/>
    <w:rsid w:val="00BD5EB0"/>
    <w:rsid w:val="00BD6690"/>
    <w:rsid w:val="00BD72B3"/>
    <w:rsid w:val="00BE056F"/>
    <w:rsid w:val="00BE2A1F"/>
    <w:rsid w:val="00BE3A3E"/>
    <w:rsid w:val="00BE4D1D"/>
    <w:rsid w:val="00BE5116"/>
    <w:rsid w:val="00BE5CB0"/>
    <w:rsid w:val="00BF11CB"/>
    <w:rsid w:val="00BF1B67"/>
    <w:rsid w:val="00BF3051"/>
    <w:rsid w:val="00BF332B"/>
    <w:rsid w:val="00BF4CF2"/>
    <w:rsid w:val="00BF500A"/>
    <w:rsid w:val="00C0080B"/>
    <w:rsid w:val="00C01050"/>
    <w:rsid w:val="00C0352F"/>
    <w:rsid w:val="00C118AD"/>
    <w:rsid w:val="00C12E97"/>
    <w:rsid w:val="00C13CDA"/>
    <w:rsid w:val="00C15978"/>
    <w:rsid w:val="00C16E29"/>
    <w:rsid w:val="00C16E36"/>
    <w:rsid w:val="00C20000"/>
    <w:rsid w:val="00C206E7"/>
    <w:rsid w:val="00C23017"/>
    <w:rsid w:val="00C23991"/>
    <w:rsid w:val="00C23D0A"/>
    <w:rsid w:val="00C23E22"/>
    <w:rsid w:val="00C24617"/>
    <w:rsid w:val="00C27955"/>
    <w:rsid w:val="00C30278"/>
    <w:rsid w:val="00C31236"/>
    <w:rsid w:val="00C3424B"/>
    <w:rsid w:val="00C356C6"/>
    <w:rsid w:val="00C35B3C"/>
    <w:rsid w:val="00C36C7B"/>
    <w:rsid w:val="00C36CC9"/>
    <w:rsid w:val="00C433C6"/>
    <w:rsid w:val="00C45146"/>
    <w:rsid w:val="00C474DD"/>
    <w:rsid w:val="00C539AD"/>
    <w:rsid w:val="00C53AC9"/>
    <w:rsid w:val="00C53FC4"/>
    <w:rsid w:val="00C61263"/>
    <w:rsid w:val="00C65D59"/>
    <w:rsid w:val="00C702D4"/>
    <w:rsid w:val="00C711D3"/>
    <w:rsid w:val="00C72461"/>
    <w:rsid w:val="00C75BDD"/>
    <w:rsid w:val="00C76073"/>
    <w:rsid w:val="00C81351"/>
    <w:rsid w:val="00C81BCF"/>
    <w:rsid w:val="00C8423D"/>
    <w:rsid w:val="00C91A3E"/>
    <w:rsid w:val="00C93E94"/>
    <w:rsid w:val="00C94CC5"/>
    <w:rsid w:val="00C95405"/>
    <w:rsid w:val="00CA18D7"/>
    <w:rsid w:val="00CA67CD"/>
    <w:rsid w:val="00CB1471"/>
    <w:rsid w:val="00CB2B3B"/>
    <w:rsid w:val="00CB340A"/>
    <w:rsid w:val="00CB3F69"/>
    <w:rsid w:val="00CB43D3"/>
    <w:rsid w:val="00CB5352"/>
    <w:rsid w:val="00CB644C"/>
    <w:rsid w:val="00CC2EDC"/>
    <w:rsid w:val="00CC3570"/>
    <w:rsid w:val="00CC52A1"/>
    <w:rsid w:val="00CD4C88"/>
    <w:rsid w:val="00CD5912"/>
    <w:rsid w:val="00CD6E75"/>
    <w:rsid w:val="00CE14D8"/>
    <w:rsid w:val="00CE2513"/>
    <w:rsid w:val="00CE7D3C"/>
    <w:rsid w:val="00CF1111"/>
    <w:rsid w:val="00CF15F7"/>
    <w:rsid w:val="00CF176F"/>
    <w:rsid w:val="00CF1CD2"/>
    <w:rsid w:val="00CF5CDA"/>
    <w:rsid w:val="00D02579"/>
    <w:rsid w:val="00D02C0C"/>
    <w:rsid w:val="00D03758"/>
    <w:rsid w:val="00D05B89"/>
    <w:rsid w:val="00D11974"/>
    <w:rsid w:val="00D12618"/>
    <w:rsid w:val="00D14901"/>
    <w:rsid w:val="00D14AC0"/>
    <w:rsid w:val="00D177B7"/>
    <w:rsid w:val="00D23558"/>
    <w:rsid w:val="00D268B4"/>
    <w:rsid w:val="00D33485"/>
    <w:rsid w:val="00D34249"/>
    <w:rsid w:val="00D36253"/>
    <w:rsid w:val="00D36AC6"/>
    <w:rsid w:val="00D37E53"/>
    <w:rsid w:val="00D41345"/>
    <w:rsid w:val="00D41732"/>
    <w:rsid w:val="00D4265A"/>
    <w:rsid w:val="00D45D2D"/>
    <w:rsid w:val="00D52BD8"/>
    <w:rsid w:val="00D52F53"/>
    <w:rsid w:val="00D551E7"/>
    <w:rsid w:val="00D555F7"/>
    <w:rsid w:val="00D573E7"/>
    <w:rsid w:val="00D57B0D"/>
    <w:rsid w:val="00D60F37"/>
    <w:rsid w:val="00D60FE1"/>
    <w:rsid w:val="00D61EA3"/>
    <w:rsid w:val="00D623CF"/>
    <w:rsid w:val="00D6382B"/>
    <w:rsid w:val="00D63B9C"/>
    <w:rsid w:val="00D67054"/>
    <w:rsid w:val="00D70C97"/>
    <w:rsid w:val="00D70F6C"/>
    <w:rsid w:val="00D73C55"/>
    <w:rsid w:val="00D777B1"/>
    <w:rsid w:val="00D81C53"/>
    <w:rsid w:val="00D82A2A"/>
    <w:rsid w:val="00D84641"/>
    <w:rsid w:val="00D853F9"/>
    <w:rsid w:val="00D85454"/>
    <w:rsid w:val="00D86E2C"/>
    <w:rsid w:val="00D9010E"/>
    <w:rsid w:val="00D91D17"/>
    <w:rsid w:val="00D9216C"/>
    <w:rsid w:val="00D92A8C"/>
    <w:rsid w:val="00D9375C"/>
    <w:rsid w:val="00DA2ACE"/>
    <w:rsid w:val="00DA3AD8"/>
    <w:rsid w:val="00DA3B01"/>
    <w:rsid w:val="00DB32B0"/>
    <w:rsid w:val="00DB56EE"/>
    <w:rsid w:val="00DB6508"/>
    <w:rsid w:val="00DC018E"/>
    <w:rsid w:val="00DC26A7"/>
    <w:rsid w:val="00DC284D"/>
    <w:rsid w:val="00DC2DA7"/>
    <w:rsid w:val="00DC5526"/>
    <w:rsid w:val="00DC64E3"/>
    <w:rsid w:val="00DC696C"/>
    <w:rsid w:val="00DC73E6"/>
    <w:rsid w:val="00DD1621"/>
    <w:rsid w:val="00DD3138"/>
    <w:rsid w:val="00DD4325"/>
    <w:rsid w:val="00DD51E1"/>
    <w:rsid w:val="00DD6F45"/>
    <w:rsid w:val="00DE09BF"/>
    <w:rsid w:val="00DE1B42"/>
    <w:rsid w:val="00DE314E"/>
    <w:rsid w:val="00DE6963"/>
    <w:rsid w:val="00DE79D9"/>
    <w:rsid w:val="00DF0CD0"/>
    <w:rsid w:val="00DF0DAD"/>
    <w:rsid w:val="00DF2006"/>
    <w:rsid w:val="00DF3435"/>
    <w:rsid w:val="00DF389F"/>
    <w:rsid w:val="00DF6956"/>
    <w:rsid w:val="00DF6C8C"/>
    <w:rsid w:val="00DF73C8"/>
    <w:rsid w:val="00DF789E"/>
    <w:rsid w:val="00E008F4"/>
    <w:rsid w:val="00E0152F"/>
    <w:rsid w:val="00E07E2C"/>
    <w:rsid w:val="00E107C8"/>
    <w:rsid w:val="00E10B49"/>
    <w:rsid w:val="00E15030"/>
    <w:rsid w:val="00E16503"/>
    <w:rsid w:val="00E1DBC3"/>
    <w:rsid w:val="00E21E89"/>
    <w:rsid w:val="00E23984"/>
    <w:rsid w:val="00E24048"/>
    <w:rsid w:val="00E24290"/>
    <w:rsid w:val="00E243F6"/>
    <w:rsid w:val="00E25281"/>
    <w:rsid w:val="00E260D3"/>
    <w:rsid w:val="00E271C1"/>
    <w:rsid w:val="00E3094C"/>
    <w:rsid w:val="00E30BE7"/>
    <w:rsid w:val="00E32230"/>
    <w:rsid w:val="00E329C2"/>
    <w:rsid w:val="00E37423"/>
    <w:rsid w:val="00E4047B"/>
    <w:rsid w:val="00E46697"/>
    <w:rsid w:val="00E50A44"/>
    <w:rsid w:val="00E52539"/>
    <w:rsid w:val="00E52CCA"/>
    <w:rsid w:val="00E53069"/>
    <w:rsid w:val="00E60887"/>
    <w:rsid w:val="00E610B8"/>
    <w:rsid w:val="00E61159"/>
    <w:rsid w:val="00E655BC"/>
    <w:rsid w:val="00E65656"/>
    <w:rsid w:val="00E65D95"/>
    <w:rsid w:val="00E66E90"/>
    <w:rsid w:val="00E67E5B"/>
    <w:rsid w:val="00E70BB1"/>
    <w:rsid w:val="00E725BE"/>
    <w:rsid w:val="00E73011"/>
    <w:rsid w:val="00E7346F"/>
    <w:rsid w:val="00E74BA5"/>
    <w:rsid w:val="00E7741B"/>
    <w:rsid w:val="00E807D0"/>
    <w:rsid w:val="00E82CF0"/>
    <w:rsid w:val="00E8376C"/>
    <w:rsid w:val="00E84667"/>
    <w:rsid w:val="00E85F35"/>
    <w:rsid w:val="00E863BE"/>
    <w:rsid w:val="00E876E0"/>
    <w:rsid w:val="00E90BD6"/>
    <w:rsid w:val="00E90D08"/>
    <w:rsid w:val="00E929EE"/>
    <w:rsid w:val="00E92F39"/>
    <w:rsid w:val="00E948BB"/>
    <w:rsid w:val="00E95344"/>
    <w:rsid w:val="00E961B9"/>
    <w:rsid w:val="00E97562"/>
    <w:rsid w:val="00E979FF"/>
    <w:rsid w:val="00E97BFD"/>
    <w:rsid w:val="00EA0569"/>
    <w:rsid w:val="00EA1E87"/>
    <w:rsid w:val="00EB26BC"/>
    <w:rsid w:val="00EB4372"/>
    <w:rsid w:val="00EB494D"/>
    <w:rsid w:val="00EB5FEF"/>
    <w:rsid w:val="00EB6110"/>
    <w:rsid w:val="00EB687D"/>
    <w:rsid w:val="00EB71A7"/>
    <w:rsid w:val="00EC081C"/>
    <w:rsid w:val="00EC2ABB"/>
    <w:rsid w:val="00EC375D"/>
    <w:rsid w:val="00EC4C99"/>
    <w:rsid w:val="00EC643B"/>
    <w:rsid w:val="00ED0F0C"/>
    <w:rsid w:val="00ED143E"/>
    <w:rsid w:val="00ED3B17"/>
    <w:rsid w:val="00ED5B25"/>
    <w:rsid w:val="00ED6EBA"/>
    <w:rsid w:val="00EE029B"/>
    <w:rsid w:val="00EE23BB"/>
    <w:rsid w:val="00EE299E"/>
    <w:rsid w:val="00EE3FCA"/>
    <w:rsid w:val="00EE58AD"/>
    <w:rsid w:val="00EE59B9"/>
    <w:rsid w:val="00EE5E19"/>
    <w:rsid w:val="00EE6742"/>
    <w:rsid w:val="00EF28C4"/>
    <w:rsid w:val="00EF2956"/>
    <w:rsid w:val="00EF4816"/>
    <w:rsid w:val="00EF5A03"/>
    <w:rsid w:val="00EF63C8"/>
    <w:rsid w:val="00F02544"/>
    <w:rsid w:val="00F03791"/>
    <w:rsid w:val="00F12150"/>
    <w:rsid w:val="00F137A7"/>
    <w:rsid w:val="00F1436A"/>
    <w:rsid w:val="00F14575"/>
    <w:rsid w:val="00F14D1A"/>
    <w:rsid w:val="00F14FB0"/>
    <w:rsid w:val="00F16701"/>
    <w:rsid w:val="00F177E8"/>
    <w:rsid w:val="00F203E2"/>
    <w:rsid w:val="00F21FD5"/>
    <w:rsid w:val="00F22C30"/>
    <w:rsid w:val="00F23D93"/>
    <w:rsid w:val="00F245D5"/>
    <w:rsid w:val="00F24A2F"/>
    <w:rsid w:val="00F24E39"/>
    <w:rsid w:val="00F25241"/>
    <w:rsid w:val="00F26BCB"/>
    <w:rsid w:val="00F30810"/>
    <w:rsid w:val="00F324F3"/>
    <w:rsid w:val="00F35F34"/>
    <w:rsid w:val="00F36E1D"/>
    <w:rsid w:val="00F37B6D"/>
    <w:rsid w:val="00F439C8"/>
    <w:rsid w:val="00F47BE0"/>
    <w:rsid w:val="00F507D0"/>
    <w:rsid w:val="00F55456"/>
    <w:rsid w:val="00F561FE"/>
    <w:rsid w:val="00F56463"/>
    <w:rsid w:val="00F577E8"/>
    <w:rsid w:val="00F613B6"/>
    <w:rsid w:val="00F61A40"/>
    <w:rsid w:val="00F62A74"/>
    <w:rsid w:val="00F62C0D"/>
    <w:rsid w:val="00F6442F"/>
    <w:rsid w:val="00F6467C"/>
    <w:rsid w:val="00F647ED"/>
    <w:rsid w:val="00F659C8"/>
    <w:rsid w:val="00F70B5B"/>
    <w:rsid w:val="00F71B7C"/>
    <w:rsid w:val="00F72F9F"/>
    <w:rsid w:val="00F73565"/>
    <w:rsid w:val="00F737B2"/>
    <w:rsid w:val="00F73BE8"/>
    <w:rsid w:val="00F7455D"/>
    <w:rsid w:val="00F745D7"/>
    <w:rsid w:val="00F7473F"/>
    <w:rsid w:val="00F82A63"/>
    <w:rsid w:val="00F84B72"/>
    <w:rsid w:val="00F866B7"/>
    <w:rsid w:val="00F86784"/>
    <w:rsid w:val="00F90450"/>
    <w:rsid w:val="00F90CEA"/>
    <w:rsid w:val="00F9136C"/>
    <w:rsid w:val="00F91615"/>
    <w:rsid w:val="00F91633"/>
    <w:rsid w:val="00F923B2"/>
    <w:rsid w:val="00F932D7"/>
    <w:rsid w:val="00F93AD0"/>
    <w:rsid w:val="00F94370"/>
    <w:rsid w:val="00FA055A"/>
    <w:rsid w:val="00FA41F0"/>
    <w:rsid w:val="00FA41F6"/>
    <w:rsid w:val="00FA6475"/>
    <w:rsid w:val="00FA6E1E"/>
    <w:rsid w:val="00FA6EE7"/>
    <w:rsid w:val="00FA7078"/>
    <w:rsid w:val="00FB19C5"/>
    <w:rsid w:val="00FB1F04"/>
    <w:rsid w:val="00FB290D"/>
    <w:rsid w:val="00FB3CF2"/>
    <w:rsid w:val="00FB6D32"/>
    <w:rsid w:val="00FC0ADA"/>
    <w:rsid w:val="00FC0B9D"/>
    <w:rsid w:val="00FC2F75"/>
    <w:rsid w:val="00FC3564"/>
    <w:rsid w:val="00FC3671"/>
    <w:rsid w:val="00FC5E9F"/>
    <w:rsid w:val="00FC7821"/>
    <w:rsid w:val="00FD0350"/>
    <w:rsid w:val="00FD1594"/>
    <w:rsid w:val="00FD1E4E"/>
    <w:rsid w:val="00FD35CC"/>
    <w:rsid w:val="00FD3E1C"/>
    <w:rsid w:val="00FD732A"/>
    <w:rsid w:val="00FE31CE"/>
    <w:rsid w:val="00FE68B6"/>
    <w:rsid w:val="00FE7598"/>
    <w:rsid w:val="00FE782A"/>
    <w:rsid w:val="00FE7C5D"/>
    <w:rsid w:val="00FF6B51"/>
    <w:rsid w:val="00FF708D"/>
    <w:rsid w:val="00FF70BB"/>
    <w:rsid w:val="00FF7ECA"/>
    <w:rsid w:val="01259848"/>
    <w:rsid w:val="012F76AF"/>
    <w:rsid w:val="017DEA74"/>
    <w:rsid w:val="0195FB67"/>
    <w:rsid w:val="01B914D3"/>
    <w:rsid w:val="01BF5D10"/>
    <w:rsid w:val="01C00FBD"/>
    <w:rsid w:val="01F89905"/>
    <w:rsid w:val="01FEF1F9"/>
    <w:rsid w:val="022A8EB5"/>
    <w:rsid w:val="02452313"/>
    <w:rsid w:val="0248A90C"/>
    <w:rsid w:val="0280BEA6"/>
    <w:rsid w:val="0288DFD7"/>
    <w:rsid w:val="02D4A8EA"/>
    <w:rsid w:val="03364B15"/>
    <w:rsid w:val="038340B1"/>
    <w:rsid w:val="0423DB57"/>
    <w:rsid w:val="048D5A9E"/>
    <w:rsid w:val="04E3B667"/>
    <w:rsid w:val="052FA24F"/>
    <w:rsid w:val="059D7FA4"/>
    <w:rsid w:val="06556A03"/>
    <w:rsid w:val="068388EE"/>
    <w:rsid w:val="06B1809F"/>
    <w:rsid w:val="06B1FEA5"/>
    <w:rsid w:val="06D515F4"/>
    <w:rsid w:val="07245FC4"/>
    <w:rsid w:val="075E1ED7"/>
    <w:rsid w:val="0762FB24"/>
    <w:rsid w:val="0797F7C8"/>
    <w:rsid w:val="07CC6ADB"/>
    <w:rsid w:val="088D64AE"/>
    <w:rsid w:val="089BBE54"/>
    <w:rsid w:val="08DBFA6C"/>
    <w:rsid w:val="08DF9704"/>
    <w:rsid w:val="0945E24A"/>
    <w:rsid w:val="095DC31C"/>
    <w:rsid w:val="09764ED6"/>
    <w:rsid w:val="097FE2D8"/>
    <w:rsid w:val="09929DBF"/>
    <w:rsid w:val="09A30B8B"/>
    <w:rsid w:val="09B98E84"/>
    <w:rsid w:val="09F7AADD"/>
    <w:rsid w:val="09FA7405"/>
    <w:rsid w:val="0A01E138"/>
    <w:rsid w:val="0A313417"/>
    <w:rsid w:val="0B1BB339"/>
    <w:rsid w:val="0B30EB71"/>
    <w:rsid w:val="0B4FD34E"/>
    <w:rsid w:val="0B6076D4"/>
    <w:rsid w:val="0B6101D9"/>
    <w:rsid w:val="0BC05A48"/>
    <w:rsid w:val="0BE4E5C9"/>
    <w:rsid w:val="0BF2B1E0"/>
    <w:rsid w:val="0BF9CD66"/>
    <w:rsid w:val="0C074C34"/>
    <w:rsid w:val="0C372169"/>
    <w:rsid w:val="0C49F131"/>
    <w:rsid w:val="0C61CB31"/>
    <w:rsid w:val="0C7F2DBD"/>
    <w:rsid w:val="0CABE67F"/>
    <w:rsid w:val="0D38574F"/>
    <w:rsid w:val="0D5ECE35"/>
    <w:rsid w:val="0D601D1F"/>
    <w:rsid w:val="0D677E8E"/>
    <w:rsid w:val="0DA944C6"/>
    <w:rsid w:val="0DCA965F"/>
    <w:rsid w:val="0E2618F6"/>
    <w:rsid w:val="0E66D2E0"/>
    <w:rsid w:val="0E783777"/>
    <w:rsid w:val="0F0E5A15"/>
    <w:rsid w:val="0F69B5B5"/>
    <w:rsid w:val="0F914AF8"/>
    <w:rsid w:val="1126F927"/>
    <w:rsid w:val="11913E07"/>
    <w:rsid w:val="11C1BC93"/>
    <w:rsid w:val="1203B08A"/>
    <w:rsid w:val="12129C7B"/>
    <w:rsid w:val="12460629"/>
    <w:rsid w:val="1320F048"/>
    <w:rsid w:val="13670FA9"/>
    <w:rsid w:val="13FCCFF3"/>
    <w:rsid w:val="145A2D72"/>
    <w:rsid w:val="147266F6"/>
    <w:rsid w:val="147D9E90"/>
    <w:rsid w:val="14835348"/>
    <w:rsid w:val="14C2147B"/>
    <w:rsid w:val="14D3EF18"/>
    <w:rsid w:val="14D8E312"/>
    <w:rsid w:val="14E43B64"/>
    <w:rsid w:val="150129DF"/>
    <w:rsid w:val="154345D0"/>
    <w:rsid w:val="166046CA"/>
    <w:rsid w:val="169C6DB5"/>
    <w:rsid w:val="16F213D7"/>
    <w:rsid w:val="1767AC1D"/>
    <w:rsid w:val="178EBDD4"/>
    <w:rsid w:val="17AAC7FD"/>
    <w:rsid w:val="182F1655"/>
    <w:rsid w:val="185333B0"/>
    <w:rsid w:val="18767B9B"/>
    <w:rsid w:val="18E6DC2F"/>
    <w:rsid w:val="191E52F3"/>
    <w:rsid w:val="19263281"/>
    <w:rsid w:val="192C50E4"/>
    <w:rsid w:val="194BAA61"/>
    <w:rsid w:val="1951FA7E"/>
    <w:rsid w:val="197CB927"/>
    <w:rsid w:val="19E98B1A"/>
    <w:rsid w:val="1A981161"/>
    <w:rsid w:val="1A9CF0E9"/>
    <w:rsid w:val="1AA04FAB"/>
    <w:rsid w:val="1BA28DD2"/>
    <w:rsid w:val="1C0730D4"/>
    <w:rsid w:val="1C1C4707"/>
    <w:rsid w:val="1C78A48E"/>
    <w:rsid w:val="1C91A60D"/>
    <w:rsid w:val="1CEBCF3A"/>
    <w:rsid w:val="1D099150"/>
    <w:rsid w:val="1DF00C86"/>
    <w:rsid w:val="1DF2C34D"/>
    <w:rsid w:val="1E35E4C6"/>
    <w:rsid w:val="1E7E7D2C"/>
    <w:rsid w:val="1E9D03C6"/>
    <w:rsid w:val="1EAF84CF"/>
    <w:rsid w:val="1EBF114D"/>
    <w:rsid w:val="1ECAA68B"/>
    <w:rsid w:val="1ED5224F"/>
    <w:rsid w:val="1EF1BFD3"/>
    <w:rsid w:val="1F1F03B1"/>
    <w:rsid w:val="1F8B2264"/>
    <w:rsid w:val="1F8EEB1C"/>
    <w:rsid w:val="1F904163"/>
    <w:rsid w:val="1F97899B"/>
    <w:rsid w:val="1FBEA147"/>
    <w:rsid w:val="1FDD76F5"/>
    <w:rsid w:val="2070D1AE"/>
    <w:rsid w:val="2080AB43"/>
    <w:rsid w:val="20B540D2"/>
    <w:rsid w:val="210FA417"/>
    <w:rsid w:val="21247FC7"/>
    <w:rsid w:val="21367108"/>
    <w:rsid w:val="21648210"/>
    <w:rsid w:val="21D3D9EA"/>
    <w:rsid w:val="21FC10A5"/>
    <w:rsid w:val="22CF8950"/>
    <w:rsid w:val="233C64B7"/>
    <w:rsid w:val="234A666B"/>
    <w:rsid w:val="2358A44F"/>
    <w:rsid w:val="23CBC6A7"/>
    <w:rsid w:val="24659C78"/>
    <w:rsid w:val="24F7D745"/>
    <w:rsid w:val="2533CF46"/>
    <w:rsid w:val="253AAAB2"/>
    <w:rsid w:val="255639A0"/>
    <w:rsid w:val="25B6265C"/>
    <w:rsid w:val="25BE30DC"/>
    <w:rsid w:val="276F6763"/>
    <w:rsid w:val="27F9C3B1"/>
    <w:rsid w:val="281354B5"/>
    <w:rsid w:val="28164FAA"/>
    <w:rsid w:val="281D5DE1"/>
    <w:rsid w:val="28315F5F"/>
    <w:rsid w:val="286EB717"/>
    <w:rsid w:val="289EDCC2"/>
    <w:rsid w:val="28E7B9F7"/>
    <w:rsid w:val="28EDEFD8"/>
    <w:rsid w:val="28FE4045"/>
    <w:rsid w:val="29369FE5"/>
    <w:rsid w:val="2949ACB7"/>
    <w:rsid w:val="2967B476"/>
    <w:rsid w:val="296CBABC"/>
    <w:rsid w:val="29C6AB92"/>
    <w:rsid w:val="29F274F1"/>
    <w:rsid w:val="2A378030"/>
    <w:rsid w:val="2A398693"/>
    <w:rsid w:val="2A59219C"/>
    <w:rsid w:val="2A730784"/>
    <w:rsid w:val="2AAADB2C"/>
    <w:rsid w:val="2B160772"/>
    <w:rsid w:val="2B166E86"/>
    <w:rsid w:val="2B69EAFD"/>
    <w:rsid w:val="2B8E70A2"/>
    <w:rsid w:val="2BA0362E"/>
    <w:rsid w:val="2BB48A48"/>
    <w:rsid w:val="2C07DCEE"/>
    <w:rsid w:val="2C0AB726"/>
    <w:rsid w:val="2C12BD9F"/>
    <w:rsid w:val="2C18DEB2"/>
    <w:rsid w:val="2C23C5A5"/>
    <w:rsid w:val="2C36F067"/>
    <w:rsid w:val="2C3D479F"/>
    <w:rsid w:val="2CB08C80"/>
    <w:rsid w:val="2CB4A3EF"/>
    <w:rsid w:val="2CBAEC53"/>
    <w:rsid w:val="2CBD3FBB"/>
    <w:rsid w:val="2CD101CC"/>
    <w:rsid w:val="2D1F62E0"/>
    <w:rsid w:val="2D2AF916"/>
    <w:rsid w:val="2D71D1BB"/>
    <w:rsid w:val="2DCD96C7"/>
    <w:rsid w:val="2E083DAD"/>
    <w:rsid w:val="2E2E6349"/>
    <w:rsid w:val="2E3E0A89"/>
    <w:rsid w:val="2E6B9F83"/>
    <w:rsid w:val="2EC44CA2"/>
    <w:rsid w:val="2EFD3433"/>
    <w:rsid w:val="2F34C1D9"/>
    <w:rsid w:val="2F6EB91F"/>
    <w:rsid w:val="2F79B146"/>
    <w:rsid w:val="2FAAC318"/>
    <w:rsid w:val="2FBEAFB7"/>
    <w:rsid w:val="302F67EF"/>
    <w:rsid w:val="305E7DE8"/>
    <w:rsid w:val="30ADD77F"/>
    <w:rsid w:val="30CA927A"/>
    <w:rsid w:val="30D654B1"/>
    <w:rsid w:val="312B55C8"/>
    <w:rsid w:val="32378003"/>
    <w:rsid w:val="326E5401"/>
    <w:rsid w:val="32F4912B"/>
    <w:rsid w:val="337BEC9C"/>
    <w:rsid w:val="33C1EC73"/>
    <w:rsid w:val="33D0A556"/>
    <w:rsid w:val="3427BF1E"/>
    <w:rsid w:val="347AE36E"/>
    <w:rsid w:val="3494EDF9"/>
    <w:rsid w:val="349CDC9C"/>
    <w:rsid w:val="35EF27A5"/>
    <w:rsid w:val="36034076"/>
    <w:rsid w:val="3613B88F"/>
    <w:rsid w:val="363F4E53"/>
    <w:rsid w:val="36723CB4"/>
    <w:rsid w:val="36C39DAA"/>
    <w:rsid w:val="37A89BAC"/>
    <w:rsid w:val="37C635C7"/>
    <w:rsid w:val="37D5DD07"/>
    <w:rsid w:val="37F4500A"/>
    <w:rsid w:val="387305DD"/>
    <w:rsid w:val="38B2BB9A"/>
    <w:rsid w:val="38BC22CE"/>
    <w:rsid w:val="38E983D5"/>
    <w:rsid w:val="391ACA6B"/>
    <w:rsid w:val="39499EF1"/>
    <w:rsid w:val="395CF0B2"/>
    <w:rsid w:val="3978AB14"/>
    <w:rsid w:val="3A1B6D1D"/>
    <w:rsid w:val="3A2A9106"/>
    <w:rsid w:val="3A2ED5B8"/>
    <w:rsid w:val="3A578394"/>
    <w:rsid w:val="3A59EC68"/>
    <w:rsid w:val="3A6E272F"/>
    <w:rsid w:val="3A71120B"/>
    <w:rsid w:val="3B2C4AFC"/>
    <w:rsid w:val="3B4DF4DF"/>
    <w:rsid w:val="3BA191E5"/>
    <w:rsid w:val="3CCB8326"/>
    <w:rsid w:val="3CEF37AC"/>
    <w:rsid w:val="3D0A5A06"/>
    <w:rsid w:val="3D0CE690"/>
    <w:rsid w:val="3D3C1D29"/>
    <w:rsid w:val="3D4A4CF7"/>
    <w:rsid w:val="3D5FBA7E"/>
    <w:rsid w:val="3D7D5CFB"/>
    <w:rsid w:val="3DD07A60"/>
    <w:rsid w:val="3E158B56"/>
    <w:rsid w:val="3EB86EF1"/>
    <w:rsid w:val="3EE6DBAA"/>
    <w:rsid w:val="3F04749C"/>
    <w:rsid w:val="3F1D26FB"/>
    <w:rsid w:val="3F319963"/>
    <w:rsid w:val="3F8F08B5"/>
    <w:rsid w:val="3F966743"/>
    <w:rsid w:val="4039CF6C"/>
    <w:rsid w:val="405A4830"/>
    <w:rsid w:val="40ABAAFE"/>
    <w:rsid w:val="41707737"/>
    <w:rsid w:val="41E4FC55"/>
    <w:rsid w:val="41F1DEDE"/>
    <w:rsid w:val="42176E81"/>
    <w:rsid w:val="425C14AB"/>
    <w:rsid w:val="427D4B5F"/>
    <w:rsid w:val="4294303D"/>
    <w:rsid w:val="42B598B8"/>
    <w:rsid w:val="42F24825"/>
    <w:rsid w:val="42F484EB"/>
    <w:rsid w:val="433CCBC4"/>
    <w:rsid w:val="43A70E72"/>
    <w:rsid w:val="43B86DE9"/>
    <w:rsid w:val="43ED2731"/>
    <w:rsid w:val="440A59BE"/>
    <w:rsid w:val="44312640"/>
    <w:rsid w:val="44323B0A"/>
    <w:rsid w:val="45C937EA"/>
    <w:rsid w:val="45D54616"/>
    <w:rsid w:val="46C2EE2F"/>
    <w:rsid w:val="46CEC939"/>
    <w:rsid w:val="46E6ED1F"/>
    <w:rsid w:val="46FC3577"/>
    <w:rsid w:val="480294B7"/>
    <w:rsid w:val="4845972E"/>
    <w:rsid w:val="48E644E9"/>
    <w:rsid w:val="494AA5E1"/>
    <w:rsid w:val="49F4F5EF"/>
    <w:rsid w:val="4A154643"/>
    <w:rsid w:val="4A7C574A"/>
    <w:rsid w:val="4AED8896"/>
    <w:rsid w:val="4AF2B29A"/>
    <w:rsid w:val="4B232AC4"/>
    <w:rsid w:val="4BAB5148"/>
    <w:rsid w:val="4BCB1789"/>
    <w:rsid w:val="4BF81D92"/>
    <w:rsid w:val="4CD32717"/>
    <w:rsid w:val="4CD92615"/>
    <w:rsid w:val="4D21BE84"/>
    <w:rsid w:val="4D5A3602"/>
    <w:rsid w:val="4DB2EF2E"/>
    <w:rsid w:val="4DCFF3B1"/>
    <w:rsid w:val="4DD75F4F"/>
    <w:rsid w:val="4DF693B5"/>
    <w:rsid w:val="4E33C096"/>
    <w:rsid w:val="4E41B551"/>
    <w:rsid w:val="4E6BB074"/>
    <w:rsid w:val="4E88EE2B"/>
    <w:rsid w:val="4E9E0E35"/>
    <w:rsid w:val="4ED870F9"/>
    <w:rsid w:val="4EE8000D"/>
    <w:rsid w:val="4F396869"/>
    <w:rsid w:val="4F6DB2C4"/>
    <w:rsid w:val="4FA2D92E"/>
    <w:rsid w:val="4FE89004"/>
    <w:rsid w:val="505D9529"/>
    <w:rsid w:val="50679BDA"/>
    <w:rsid w:val="507D0F1D"/>
    <w:rsid w:val="50AC9164"/>
    <w:rsid w:val="50E4AE8B"/>
    <w:rsid w:val="5144CA9E"/>
    <w:rsid w:val="5231EFF8"/>
    <w:rsid w:val="52622E48"/>
    <w:rsid w:val="529BF7E6"/>
    <w:rsid w:val="52B36D51"/>
    <w:rsid w:val="535CAC65"/>
    <w:rsid w:val="536D8670"/>
    <w:rsid w:val="53CE9140"/>
    <w:rsid w:val="544BC78E"/>
    <w:rsid w:val="54534DEA"/>
    <w:rsid w:val="545B5C20"/>
    <w:rsid w:val="546EC26D"/>
    <w:rsid w:val="54826225"/>
    <w:rsid w:val="548D8573"/>
    <w:rsid w:val="54A2C6CC"/>
    <w:rsid w:val="54C6B5F8"/>
    <w:rsid w:val="5501B898"/>
    <w:rsid w:val="55118CA7"/>
    <w:rsid w:val="5518319C"/>
    <w:rsid w:val="558D643B"/>
    <w:rsid w:val="55B9372D"/>
    <w:rsid w:val="55D9910E"/>
    <w:rsid w:val="56829A7A"/>
    <w:rsid w:val="56A7F12A"/>
    <w:rsid w:val="56B343CB"/>
    <w:rsid w:val="56B3D26B"/>
    <w:rsid w:val="570A8CF3"/>
    <w:rsid w:val="5765FFC7"/>
    <w:rsid w:val="579E1102"/>
    <w:rsid w:val="57BCAD63"/>
    <w:rsid w:val="5813F6D1"/>
    <w:rsid w:val="58837B46"/>
    <w:rsid w:val="58B1ECBE"/>
    <w:rsid w:val="58D4C836"/>
    <w:rsid w:val="58FC3524"/>
    <w:rsid w:val="59173EE1"/>
    <w:rsid w:val="591A1BC4"/>
    <w:rsid w:val="59A3F172"/>
    <w:rsid w:val="5A202CF8"/>
    <w:rsid w:val="5AB79001"/>
    <w:rsid w:val="5AD1C9F5"/>
    <w:rsid w:val="5AD8906E"/>
    <w:rsid w:val="5B1278B1"/>
    <w:rsid w:val="5B47DFB0"/>
    <w:rsid w:val="5B73D7A1"/>
    <w:rsid w:val="5B7B8BCD"/>
    <w:rsid w:val="5BA16490"/>
    <w:rsid w:val="5BC78DEE"/>
    <w:rsid w:val="5BF6C3F8"/>
    <w:rsid w:val="5C18701E"/>
    <w:rsid w:val="5C8D9950"/>
    <w:rsid w:val="5DCBDB44"/>
    <w:rsid w:val="5DCDE415"/>
    <w:rsid w:val="5E61857F"/>
    <w:rsid w:val="5E896F47"/>
    <w:rsid w:val="5EC865A6"/>
    <w:rsid w:val="5F2558AC"/>
    <w:rsid w:val="5F27AFC6"/>
    <w:rsid w:val="5F2A006D"/>
    <w:rsid w:val="5F51817D"/>
    <w:rsid w:val="5F964F69"/>
    <w:rsid w:val="5F9A441B"/>
    <w:rsid w:val="60074FFF"/>
    <w:rsid w:val="603DCE7E"/>
    <w:rsid w:val="604450F7"/>
    <w:rsid w:val="6059E824"/>
    <w:rsid w:val="6061EFDB"/>
    <w:rsid w:val="60F74680"/>
    <w:rsid w:val="61114975"/>
    <w:rsid w:val="6275C9F5"/>
    <w:rsid w:val="630F3D77"/>
    <w:rsid w:val="63ACD307"/>
    <w:rsid w:val="6422D064"/>
    <w:rsid w:val="64569F33"/>
    <w:rsid w:val="6463E2BE"/>
    <w:rsid w:val="64E274E0"/>
    <w:rsid w:val="6519EC6F"/>
    <w:rsid w:val="6563AF97"/>
    <w:rsid w:val="65AAD369"/>
    <w:rsid w:val="65D0791F"/>
    <w:rsid w:val="65E93142"/>
    <w:rsid w:val="668BFC14"/>
    <w:rsid w:val="6696D381"/>
    <w:rsid w:val="6697FE52"/>
    <w:rsid w:val="66DE2A6A"/>
    <w:rsid w:val="6750270A"/>
    <w:rsid w:val="6754D3DA"/>
    <w:rsid w:val="6760E75F"/>
    <w:rsid w:val="67E842A3"/>
    <w:rsid w:val="68317797"/>
    <w:rsid w:val="6831CB84"/>
    <w:rsid w:val="68DB2188"/>
    <w:rsid w:val="691DEC88"/>
    <w:rsid w:val="693E62E7"/>
    <w:rsid w:val="69572D7F"/>
    <w:rsid w:val="699B87E1"/>
    <w:rsid w:val="69D7879B"/>
    <w:rsid w:val="6A213135"/>
    <w:rsid w:val="6A2B5724"/>
    <w:rsid w:val="6A396155"/>
    <w:rsid w:val="6A51F470"/>
    <w:rsid w:val="6A8BF0D5"/>
    <w:rsid w:val="6A9BCAE6"/>
    <w:rsid w:val="6AB4D2A6"/>
    <w:rsid w:val="6AED6F05"/>
    <w:rsid w:val="6B128054"/>
    <w:rsid w:val="6BE26553"/>
    <w:rsid w:val="6C21CD1B"/>
    <w:rsid w:val="6C348C5F"/>
    <w:rsid w:val="6C3730B2"/>
    <w:rsid w:val="6C741921"/>
    <w:rsid w:val="6C7700BB"/>
    <w:rsid w:val="6C770553"/>
    <w:rsid w:val="6C9192B4"/>
    <w:rsid w:val="6C9CD71A"/>
    <w:rsid w:val="6CB542F1"/>
    <w:rsid w:val="6CC8728C"/>
    <w:rsid w:val="6CDA85E2"/>
    <w:rsid w:val="6D17881A"/>
    <w:rsid w:val="6D3165CE"/>
    <w:rsid w:val="6E08291B"/>
    <w:rsid w:val="6E12FAF8"/>
    <w:rsid w:val="6EB6259A"/>
    <w:rsid w:val="6EE14694"/>
    <w:rsid w:val="6EFD2A37"/>
    <w:rsid w:val="6EFE11E1"/>
    <w:rsid w:val="6F25E464"/>
    <w:rsid w:val="6FC50251"/>
    <w:rsid w:val="6FEC8AA3"/>
    <w:rsid w:val="702EC12B"/>
    <w:rsid w:val="7081704B"/>
    <w:rsid w:val="70EA0491"/>
    <w:rsid w:val="71F96383"/>
    <w:rsid w:val="7206BA96"/>
    <w:rsid w:val="726181F2"/>
    <w:rsid w:val="726FC13D"/>
    <w:rsid w:val="728112CE"/>
    <w:rsid w:val="72E67593"/>
    <w:rsid w:val="7395EDBA"/>
    <w:rsid w:val="73AD2496"/>
    <w:rsid w:val="73CF2524"/>
    <w:rsid w:val="73D7BEA2"/>
    <w:rsid w:val="73EA2896"/>
    <w:rsid w:val="7423C353"/>
    <w:rsid w:val="74A6524C"/>
    <w:rsid w:val="74E743B7"/>
    <w:rsid w:val="753A383E"/>
    <w:rsid w:val="755A7EEC"/>
    <w:rsid w:val="7569F35B"/>
    <w:rsid w:val="75A4AE35"/>
    <w:rsid w:val="75A5A920"/>
    <w:rsid w:val="75B1D1CA"/>
    <w:rsid w:val="75B2C510"/>
    <w:rsid w:val="75C829AC"/>
    <w:rsid w:val="7659AB5D"/>
    <w:rsid w:val="7681EE2E"/>
    <w:rsid w:val="7684B1D6"/>
    <w:rsid w:val="76871E75"/>
    <w:rsid w:val="768B2DDF"/>
    <w:rsid w:val="769E341F"/>
    <w:rsid w:val="76A060FB"/>
    <w:rsid w:val="76AC96BF"/>
    <w:rsid w:val="76BC0D7B"/>
    <w:rsid w:val="76C27433"/>
    <w:rsid w:val="76D6B6A8"/>
    <w:rsid w:val="76DA2BB9"/>
    <w:rsid w:val="770A79F4"/>
    <w:rsid w:val="7745FB59"/>
    <w:rsid w:val="77524DEB"/>
    <w:rsid w:val="7863C06B"/>
    <w:rsid w:val="788BCBCA"/>
    <w:rsid w:val="78AF3E92"/>
    <w:rsid w:val="78EE68C9"/>
    <w:rsid w:val="78F06387"/>
    <w:rsid w:val="78F8D288"/>
    <w:rsid w:val="792796D2"/>
    <w:rsid w:val="795324D4"/>
    <w:rsid w:val="7967BD84"/>
    <w:rsid w:val="7969F330"/>
    <w:rsid w:val="79AE1FD6"/>
    <w:rsid w:val="7A965ED6"/>
    <w:rsid w:val="7AE1201A"/>
    <w:rsid w:val="7B60C172"/>
    <w:rsid w:val="7B672E83"/>
    <w:rsid w:val="7C8FBB98"/>
    <w:rsid w:val="7CC5911A"/>
    <w:rsid w:val="7CD632AA"/>
    <w:rsid w:val="7CF93CD6"/>
    <w:rsid w:val="7D3E2F62"/>
    <w:rsid w:val="7DB7973D"/>
    <w:rsid w:val="7DDCAAB9"/>
    <w:rsid w:val="7E0FBA0F"/>
    <w:rsid w:val="7E323342"/>
    <w:rsid w:val="7F2AA799"/>
    <w:rsid w:val="7F7F59BE"/>
    <w:rsid w:val="7F8E0853"/>
    <w:rsid w:val="7F94B833"/>
    <w:rsid w:val="7FCBE4E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70EF46"/>
  <w15:docId w15:val="{00C31798-F33A-4E6B-882A-9571178ABA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2" w:semiHidden="1" w:unhideWhenUsed="1" w:qFormat="1"/>
    <w:lsdException w:name="heading 7" w:uiPriority="0" w:semiHidden="1" w:unhideWhenUsed="1" w:qFormat="1"/>
    <w:lsdException w:name="heading 8" w:uiPriority="0" w:semiHidden="1" w:unhideWhenUsed="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0AD"/>
    <w:pPr>
      <w:spacing w:before="120" w:after="120" w:line="396" w:lineRule="auto"/>
      <w:jc w:val="both"/>
    </w:pPr>
    <w:rPr>
      <w:rFonts w:ascii="Arial" w:hAnsi="Arial" w:eastAsia="Times New Roman" w:cs="Arial"/>
      <w:sz w:val="22"/>
      <w:szCs w:val="24"/>
      <w:lang w:eastAsia="en-US"/>
    </w:rPr>
  </w:style>
  <w:style w:type="paragraph" w:styleId="Heading1">
    <w:name w:val="heading 1"/>
    <w:basedOn w:val="Normal"/>
    <w:next w:val="Normal"/>
    <w:link w:val="Heading1Char"/>
    <w:autoRedefine/>
    <w:uiPriority w:val="9"/>
    <w:qFormat/>
    <w:rsid w:val="000653A7"/>
    <w:pPr>
      <w:keepNext/>
      <w:pageBreakBefore/>
      <w:numPr>
        <w:numId w:val="7"/>
      </w:numPr>
      <w:jc w:val="left"/>
      <w:outlineLvl w:val="0"/>
    </w:pPr>
    <w:rPr>
      <w:b/>
      <w:bCs/>
      <w:smallCaps/>
      <w:color w:val="17365D"/>
      <w:kern w:val="32"/>
      <w:sz w:val="52"/>
      <w:szCs w:val="32"/>
    </w:rPr>
  </w:style>
  <w:style w:type="paragraph" w:styleId="Heading2">
    <w:name w:val="heading 2"/>
    <w:basedOn w:val="Normal"/>
    <w:next w:val="Normal"/>
    <w:link w:val="Heading2Char"/>
    <w:autoRedefine/>
    <w:uiPriority w:val="9"/>
    <w:qFormat/>
    <w:rsid w:val="00226C8D"/>
    <w:pPr>
      <w:keepNext/>
      <w:numPr>
        <w:ilvl w:val="1"/>
        <w:numId w:val="7"/>
      </w:numPr>
      <w:spacing w:before="480"/>
      <w:outlineLvl w:val="1"/>
    </w:pPr>
    <w:rPr>
      <w:b/>
      <w:bCs/>
      <w:smallCaps/>
      <w:color w:val="1F497D" w:themeColor="text2"/>
      <w:sz w:val="36"/>
      <w:szCs w:val="28"/>
      <w:lang w:eastAsia="pl-PL"/>
    </w:rPr>
  </w:style>
  <w:style w:type="paragraph" w:styleId="Heading3">
    <w:name w:val="heading 3"/>
    <w:basedOn w:val="Normal"/>
    <w:next w:val="Normal"/>
    <w:link w:val="Heading3Char"/>
    <w:autoRedefine/>
    <w:uiPriority w:val="9"/>
    <w:qFormat/>
    <w:rsid w:val="00B51B56"/>
    <w:pPr>
      <w:keepNext/>
      <w:numPr>
        <w:ilvl w:val="2"/>
        <w:numId w:val="7"/>
      </w:numPr>
      <w:spacing w:before="240" w:after="240"/>
      <w:outlineLvl w:val="2"/>
    </w:pPr>
    <w:rPr>
      <w:b/>
      <w:bCs/>
      <w:smallCaps/>
      <w:color w:val="1F497D" w:themeColor="text2"/>
      <w:sz w:val="28"/>
      <w:szCs w:val="26"/>
      <w:lang w:eastAsia="pl-PL"/>
    </w:rPr>
  </w:style>
  <w:style w:type="paragraph" w:styleId="Heading4">
    <w:name w:val="heading 4"/>
    <w:basedOn w:val="Normal"/>
    <w:next w:val="Normal"/>
    <w:link w:val="Heading4Char"/>
    <w:uiPriority w:val="9"/>
    <w:qFormat/>
    <w:rsid w:val="00DC018E"/>
    <w:pPr>
      <w:keepNext/>
      <w:numPr>
        <w:ilvl w:val="3"/>
        <w:numId w:val="7"/>
      </w:numPr>
      <w:spacing w:before="240" w:after="240"/>
      <w:jc w:val="left"/>
      <w:outlineLvl w:val="3"/>
    </w:pPr>
    <w:rPr>
      <w:b/>
      <w:bCs/>
      <w:color w:val="17365D"/>
      <w:sz w:val="24"/>
      <w:szCs w:val="28"/>
    </w:rPr>
  </w:style>
  <w:style w:type="paragraph" w:styleId="Heading5">
    <w:name w:val="heading 5"/>
    <w:basedOn w:val="Normal"/>
    <w:next w:val="Normal"/>
    <w:link w:val="Heading5Char"/>
    <w:qFormat/>
    <w:rsid w:val="00B51BAF"/>
    <w:pPr>
      <w:numPr>
        <w:ilvl w:val="4"/>
        <w:numId w:val="8"/>
      </w:numPr>
      <w:spacing w:before="240"/>
      <w:outlineLvl w:val="4"/>
    </w:pPr>
    <w:rPr>
      <w:b/>
      <w:bCs/>
      <w:i/>
      <w:iCs/>
      <w:sz w:val="26"/>
      <w:szCs w:val="26"/>
    </w:rPr>
  </w:style>
  <w:style w:type="paragraph" w:styleId="Heading6">
    <w:name w:val="heading 6"/>
    <w:basedOn w:val="Normal"/>
    <w:next w:val="Normal"/>
    <w:link w:val="Heading6Char"/>
    <w:autoRedefine/>
    <w:uiPriority w:val="2"/>
    <w:semiHidden/>
    <w:qFormat/>
    <w:rsid w:val="00B51BAF"/>
    <w:pPr>
      <w:keepNext/>
      <w:keepLines/>
      <w:spacing w:before="200"/>
      <w:outlineLvl w:val="5"/>
    </w:pPr>
    <w:rPr>
      <w:b/>
      <w:bCs/>
      <w:color w:val="8B8178"/>
    </w:rPr>
  </w:style>
  <w:style w:type="paragraph" w:styleId="Heading7">
    <w:name w:val="heading 7"/>
    <w:basedOn w:val="Normal"/>
    <w:next w:val="Normal"/>
    <w:link w:val="Heading7Char"/>
    <w:semiHidden/>
    <w:unhideWhenUsed/>
    <w:qFormat/>
    <w:rsid w:val="00B51BAF"/>
    <w:pPr>
      <w:spacing w:before="240"/>
      <w:outlineLvl w:val="6"/>
    </w:pPr>
  </w:style>
  <w:style w:type="paragraph" w:styleId="Heading8">
    <w:name w:val="heading 8"/>
    <w:basedOn w:val="Normal"/>
    <w:next w:val="Normal"/>
    <w:link w:val="Heading8Char"/>
    <w:unhideWhenUsed/>
    <w:rsid w:val="00B51BAF"/>
    <w:pPr>
      <w:numPr>
        <w:ilvl w:val="7"/>
        <w:numId w:val="16"/>
      </w:numPr>
      <w:spacing w:before="240"/>
      <w:outlineLvl w:val="7"/>
    </w:pPr>
    <w:rPr>
      <w:i/>
      <w:iCs/>
    </w:rPr>
  </w:style>
  <w:style w:type="paragraph" w:styleId="Heading9">
    <w:name w:val="heading 9"/>
    <w:basedOn w:val="Normal"/>
    <w:next w:val="Normal"/>
    <w:link w:val="Heading9Char"/>
    <w:semiHidden/>
    <w:unhideWhenUsed/>
    <w:qFormat/>
    <w:rsid w:val="00B51BAF"/>
    <w:pPr>
      <w:numPr>
        <w:ilvl w:val="8"/>
        <w:numId w:val="16"/>
      </w:numPr>
      <w:spacing w:before="240"/>
      <w:outlineLvl w:val="8"/>
    </w:pPr>
    <w:rPr>
      <w:rFonts w:ascii="Cambria" w:hAnsi="Cambr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0653A7"/>
    <w:rPr>
      <w:rFonts w:ascii="Arial" w:hAnsi="Arial" w:eastAsia="Times New Roman" w:cs="Arial"/>
      <w:b/>
      <w:bCs/>
      <w:smallCaps/>
      <w:color w:val="17365D"/>
      <w:kern w:val="32"/>
      <w:sz w:val="52"/>
      <w:szCs w:val="32"/>
      <w:lang w:eastAsia="en-US"/>
    </w:rPr>
  </w:style>
  <w:style w:type="character" w:styleId="Heading2Char" w:customStyle="1">
    <w:name w:val="Heading 2 Char"/>
    <w:link w:val="Heading2"/>
    <w:rsid w:val="00226C8D"/>
    <w:rPr>
      <w:rFonts w:ascii="Arial" w:hAnsi="Arial" w:eastAsia="Times New Roman" w:cs="Arial"/>
      <w:b/>
      <w:bCs/>
      <w:smallCaps/>
      <w:color w:val="1F497D" w:themeColor="text2"/>
      <w:sz w:val="36"/>
      <w:szCs w:val="28"/>
    </w:rPr>
  </w:style>
  <w:style w:type="character" w:styleId="Heading3Char" w:customStyle="1">
    <w:name w:val="Heading 3 Char"/>
    <w:link w:val="Heading3"/>
    <w:rsid w:val="00B51B56"/>
    <w:rPr>
      <w:rFonts w:ascii="Arial" w:hAnsi="Arial" w:eastAsia="Times New Roman" w:cs="Arial"/>
      <w:b/>
      <w:bCs/>
      <w:smallCaps/>
      <w:color w:val="1F497D" w:themeColor="text2"/>
      <w:sz w:val="28"/>
      <w:szCs w:val="26"/>
    </w:rPr>
  </w:style>
  <w:style w:type="character" w:styleId="Heading4Char" w:customStyle="1">
    <w:name w:val="Heading 4 Char"/>
    <w:link w:val="Heading4"/>
    <w:rsid w:val="00DC018E"/>
    <w:rPr>
      <w:rFonts w:ascii="Arial" w:hAnsi="Arial" w:eastAsia="Times New Roman" w:cs="Arial"/>
      <w:b/>
      <w:bCs/>
      <w:color w:val="17365D"/>
      <w:sz w:val="24"/>
      <w:szCs w:val="28"/>
      <w:lang w:eastAsia="en-US"/>
    </w:rPr>
  </w:style>
  <w:style w:type="character" w:styleId="Heading5Char" w:customStyle="1">
    <w:name w:val="Heading 5 Char"/>
    <w:link w:val="Heading5"/>
    <w:rsid w:val="00B51BAF"/>
    <w:rPr>
      <w:rFonts w:ascii="Arial" w:hAnsi="Arial" w:eastAsia="Times New Roman" w:cs="Arial"/>
      <w:b/>
      <w:bCs/>
      <w:i/>
      <w:iCs/>
      <w:sz w:val="26"/>
      <w:szCs w:val="26"/>
      <w:lang w:eastAsia="en-US"/>
    </w:rPr>
  </w:style>
  <w:style w:type="character" w:styleId="Heading6Char" w:customStyle="1">
    <w:name w:val="Heading 6 Char"/>
    <w:link w:val="Heading6"/>
    <w:uiPriority w:val="2"/>
    <w:semiHidden/>
    <w:rsid w:val="00B51BAF"/>
    <w:rPr>
      <w:rFonts w:eastAsia="Times New Roman"/>
      <w:b/>
      <w:bCs/>
      <w:color w:val="8B8178"/>
      <w:sz w:val="22"/>
      <w:szCs w:val="24"/>
      <w:lang w:eastAsia="en-US"/>
    </w:rPr>
  </w:style>
  <w:style w:type="character" w:styleId="Heading7Char" w:customStyle="1">
    <w:name w:val="Heading 7 Char"/>
    <w:link w:val="Heading7"/>
    <w:semiHidden/>
    <w:rsid w:val="00B51BAF"/>
    <w:rPr>
      <w:rFonts w:eastAsia="Times New Roman"/>
      <w:sz w:val="22"/>
      <w:szCs w:val="24"/>
      <w:lang w:eastAsia="en-US"/>
    </w:rPr>
  </w:style>
  <w:style w:type="character" w:styleId="Heading8Char" w:customStyle="1">
    <w:name w:val="Heading 8 Char"/>
    <w:link w:val="Heading8"/>
    <w:rsid w:val="00B51BAF"/>
    <w:rPr>
      <w:rFonts w:ascii="Arial" w:hAnsi="Arial" w:eastAsia="Times New Roman" w:cs="Arial"/>
      <w:i/>
      <w:iCs/>
      <w:sz w:val="22"/>
      <w:szCs w:val="24"/>
      <w:lang w:eastAsia="en-US"/>
    </w:rPr>
  </w:style>
  <w:style w:type="character" w:styleId="Heading9Char" w:customStyle="1">
    <w:name w:val="Heading 9 Char"/>
    <w:link w:val="Heading9"/>
    <w:semiHidden/>
    <w:rsid w:val="00B51BAF"/>
    <w:rPr>
      <w:rFonts w:ascii="Cambria" w:hAnsi="Cambria" w:eastAsia="Times New Roman" w:cs="Arial"/>
      <w:sz w:val="22"/>
      <w:szCs w:val="24"/>
      <w:lang w:eastAsia="en-US"/>
    </w:rPr>
  </w:style>
  <w:style w:type="paragraph" w:styleId="Tabelapunktowanie2" w:customStyle="1">
    <w:name w:val="Tabela_punktowanie_2"/>
    <w:basedOn w:val="Tabelapunktowanie1"/>
    <w:qFormat/>
    <w:rsid w:val="00EC643B"/>
    <w:pPr>
      <w:ind w:left="567" w:hanging="227"/>
    </w:pPr>
  </w:style>
  <w:style w:type="paragraph" w:styleId="Tabelapunktowanie1" w:customStyle="1">
    <w:name w:val="Tabela_punktowanie_1"/>
    <w:basedOn w:val="Tabela-punktowanie"/>
    <w:autoRedefine/>
    <w:qFormat/>
    <w:rsid w:val="00EC643B"/>
    <w:pPr>
      <w:numPr>
        <w:numId w:val="13"/>
      </w:numPr>
      <w:ind w:left="227" w:hanging="170"/>
    </w:pPr>
  </w:style>
  <w:style w:type="paragraph" w:styleId="Tabela-punktowanie" w:customStyle="1">
    <w:name w:val="Tabela-punktowanie"/>
    <w:basedOn w:val="Normal"/>
    <w:autoRedefine/>
    <w:qFormat/>
    <w:rsid w:val="00B51BAF"/>
    <w:pPr>
      <w:numPr>
        <w:numId w:val="12"/>
      </w:numPr>
      <w:spacing w:before="20" w:after="20"/>
      <w:jc w:val="left"/>
    </w:pPr>
    <w:rPr>
      <w:bCs/>
      <w:sz w:val="20"/>
      <w:szCs w:val="20"/>
    </w:rPr>
  </w:style>
  <w:style w:type="paragraph" w:styleId="Spisdiagramw" w:customStyle="1">
    <w:name w:val="Spis diagramów"/>
    <w:basedOn w:val="TableofFigures"/>
    <w:autoRedefine/>
    <w:uiPriority w:val="2"/>
    <w:qFormat/>
    <w:rsid w:val="00B51BAF"/>
    <w:pPr>
      <w:tabs>
        <w:tab w:val="left" w:pos="2268"/>
        <w:tab w:val="right" w:leader="dot" w:pos="9072"/>
      </w:tabs>
      <w:ind w:left="1701" w:right="1134" w:hanging="1134"/>
      <w:jc w:val="left"/>
    </w:pPr>
    <w:rPr>
      <w:lang w:eastAsia="ar-SA"/>
    </w:rPr>
  </w:style>
  <w:style w:type="paragraph" w:styleId="TableofFigures">
    <w:name w:val="table of figures"/>
    <w:basedOn w:val="Normal"/>
    <w:next w:val="Normal"/>
    <w:uiPriority w:val="99"/>
    <w:unhideWhenUsed/>
    <w:rsid w:val="00B51BAF"/>
  </w:style>
  <w:style w:type="paragraph" w:styleId="tabelanormalny" w:customStyle="1">
    <w:name w:val="tabela_normalny"/>
    <w:basedOn w:val="Normal"/>
    <w:autoRedefine/>
    <w:qFormat/>
    <w:rsid w:val="00ED6EBA"/>
    <w:pPr>
      <w:spacing w:before="40" w:after="40" w:line="264" w:lineRule="auto"/>
      <w:jc w:val="left"/>
    </w:pPr>
    <w:rPr>
      <w:bCs/>
      <w:szCs w:val="20"/>
    </w:rPr>
  </w:style>
  <w:style w:type="paragraph" w:styleId="wypunktowanie" w:customStyle="1">
    <w:name w:val="wypunktowanie"/>
    <w:basedOn w:val="Normal"/>
    <w:link w:val="wypunktowanieZnak"/>
    <w:uiPriority w:val="1"/>
    <w:qFormat/>
    <w:rsid w:val="00B51BAF"/>
    <w:pPr>
      <w:numPr>
        <w:numId w:val="15"/>
      </w:numPr>
    </w:pPr>
  </w:style>
  <w:style w:type="character" w:styleId="wypunktowanieZnak" w:customStyle="1">
    <w:name w:val="wypunktowanie Znak"/>
    <w:link w:val="wypunktowanie"/>
    <w:uiPriority w:val="1"/>
    <w:rsid w:val="00B51BAF"/>
    <w:rPr>
      <w:rFonts w:ascii="Arial" w:hAnsi="Arial" w:eastAsia="Times New Roman" w:cs="Arial"/>
      <w:sz w:val="22"/>
      <w:szCs w:val="24"/>
      <w:lang w:eastAsia="en-US"/>
    </w:rPr>
  </w:style>
  <w:style w:type="paragraph" w:styleId="metrykatabela" w:customStyle="1">
    <w:name w:val="metryka_tabela"/>
    <w:basedOn w:val="Normal"/>
    <w:autoRedefine/>
    <w:uiPriority w:val="1"/>
    <w:qFormat/>
    <w:rsid w:val="00FF6B51"/>
    <w:pPr>
      <w:spacing w:before="40" w:after="40"/>
      <w:jc w:val="left"/>
    </w:pPr>
    <w:rPr>
      <w:noProof/>
      <w:sz w:val="20"/>
      <w:lang w:eastAsia="pl-PL"/>
    </w:rPr>
  </w:style>
  <w:style w:type="paragraph" w:styleId="metrykatabelanaglowek" w:customStyle="1">
    <w:name w:val="metryka_tabela_naglowek"/>
    <w:basedOn w:val="Normal"/>
    <w:autoRedefine/>
    <w:uiPriority w:val="1"/>
    <w:qFormat/>
    <w:rsid w:val="00FF6B51"/>
    <w:pPr>
      <w:spacing w:before="0" w:after="0"/>
      <w:jc w:val="left"/>
    </w:pPr>
    <w:rPr>
      <w:b/>
      <w:noProof/>
      <w:sz w:val="20"/>
      <w:lang w:eastAsia="pl-PL"/>
    </w:rPr>
  </w:style>
  <w:style w:type="paragraph" w:styleId="tabelanumeracja" w:customStyle="1">
    <w:name w:val="tabela_numeracja"/>
    <w:basedOn w:val="Normal"/>
    <w:qFormat/>
    <w:rsid w:val="00DC018E"/>
    <w:pPr>
      <w:numPr>
        <w:numId w:val="14"/>
      </w:numPr>
    </w:pPr>
    <w:rPr>
      <w:szCs w:val="20"/>
    </w:rPr>
  </w:style>
  <w:style w:type="paragraph" w:styleId="metrykanaglowek" w:customStyle="1">
    <w:name w:val="metryka_naglowek"/>
    <w:basedOn w:val="Normal"/>
    <w:link w:val="metrykanaglowekZnak"/>
    <w:autoRedefine/>
    <w:uiPriority w:val="1"/>
    <w:qFormat/>
    <w:rsid w:val="00694A86"/>
    <w:pPr>
      <w:keepNext/>
    </w:pPr>
    <w:rPr>
      <w:rFonts w:ascii="Trebuchet MS" w:hAnsi="Trebuchet MS"/>
      <w:b/>
      <w:color w:val="17365D"/>
      <w:szCs w:val="26"/>
      <w:lang w:eastAsia="pl-PL"/>
    </w:rPr>
  </w:style>
  <w:style w:type="character" w:styleId="metrykanaglowekZnak" w:customStyle="1">
    <w:name w:val="metryka_naglowek Znak"/>
    <w:link w:val="metrykanaglowek"/>
    <w:uiPriority w:val="1"/>
    <w:rsid w:val="00694A86"/>
    <w:rPr>
      <w:rFonts w:ascii="Trebuchet MS" w:hAnsi="Trebuchet MS" w:eastAsia="Times New Roman"/>
      <w:b/>
      <w:color w:val="17365D"/>
      <w:sz w:val="22"/>
      <w:szCs w:val="26"/>
    </w:rPr>
  </w:style>
  <w:style w:type="paragraph" w:styleId="stopkastrony" w:customStyle="1">
    <w:name w:val="stopka_strony"/>
    <w:basedOn w:val="Footer"/>
    <w:uiPriority w:val="1"/>
    <w:qFormat/>
    <w:rsid w:val="00B51BAF"/>
    <w:pPr>
      <w:tabs>
        <w:tab w:val="left" w:pos="4678"/>
      </w:tabs>
      <w:spacing w:before="0"/>
    </w:pPr>
    <w:rPr>
      <w:b w:val="0"/>
      <w:sz w:val="24"/>
    </w:rPr>
  </w:style>
  <w:style w:type="paragraph" w:styleId="Footer">
    <w:name w:val="footer"/>
    <w:basedOn w:val="Normal"/>
    <w:link w:val="FooterChar"/>
    <w:autoRedefine/>
    <w:uiPriority w:val="99"/>
    <w:unhideWhenUsed/>
    <w:qFormat/>
    <w:rsid w:val="00B02E5A"/>
    <w:pPr>
      <w:tabs>
        <w:tab w:val="right" w:pos="9639"/>
      </w:tabs>
      <w:spacing w:before="240"/>
      <w:contextualSpacing/>
      <w:jc w:val="center"/>
    </w:pPr>
    <w:rPr>
      <w:b/>
      <w:noProof/>
      <w:szCs w:val="20"/>
      <w:lang w:eastAsia="pl-PL"/>
    </w:rPr>
  </w:style>
  <w:style w:type="character" w:styleId="FooterChar" w:customStyle="1">
    <w:name w:val="Footer Char"/>
    <w:link w:val="Footer"/>
    <w:uiPriority w:val="99"/>
    <w:rsid w:val="00B02E5A"/>
    <w:rPr>
      <w:rFonts w:ascii="Arial" w:hAnsi="Arial" w:eastAsia="Times New Roman" w:cs="Arial"/>
      <w:b/>
      <w:noProof/>
      <w:sz w:val="22"/>
    </w:rPr>
  </w:style>
  <w:style w:type="paragraph" w:styleId="przypisdolny" w:customStyle="1">
    <w:name w:val="przypis_dolny"/>
    <w:basedOn w:val="FootnoteText"/>
    <w:uiPriority w:val="1"/>
    <w:qFormat/>
    <w:rsid w:val="00B51BAF"/>
    <w:pPr>
      <w:tabs>
        <w:tab w:val="right" w:pos="-142"/>
      </w:tabs>
      <w:ind w:left="142" w:hanging="142"/>
    </w:pPr>
    <w:rPr>
      <w:sz w:val="18"/>
      <w:szCs w:val="20"/>
    </w:rPr>
  </w:style>
  <w:style w:type="paragraph" w:styleId="FootnoteText">
    <w:name w:val="footnote text"/>
    <w:basedOn w:val="Normal"/>
    <w:link w:val="FootnoteTextChar"/>
    <w:uiPriority w:val="99"/>
    <w:unhideWhenUsed/>
    <w:rsid w:val="00B51BAF"/>
  </w:style>
  <w:style w:type="character" w:styleId="FootnoteTextChar" w:customStyle="1">
    <w:name w:val="Footnote Text Char"/>
    <w:link w:val="FootnoteText"/>
    <w:uiPriority w:val="99"/>
    <w:rsid w:val="00B51BAF"/>
    <w:rPr>
      <w:rFonts w:eastAsia="Times New Roman"/>
      <w:sz w:val="22"/>
      <w:szCs w:val="24"/>
      <w:lang w:eastAsia="en-US"/>
    </w:rPr>
  </w:style>
  <w:style w:type="paragraph" w:styleId="Wymagania-sekcja" w:customStyle="1">
    <w:name w:val="Wymagania - sekcja"/>
    <w:basedOn w:val="Normal"/>
    <w:qFormat/>
    <w:rsid w:val="00B51BAF"/>
    <w:rPr>
      <w:b/>
    </w:rPr>
  </w:style>
  <w:style w:type="paragraph" w:styleId="WymaganieL1" w:customStyle="1">
    <w:name w:val="Wymaganie L1"/>
    <w:basedOn w:val="Normal"/>
    <w:link w:val="WymaganieL1Znak"/>
    <w:qFormat/>
    <w:rsid w:val="00B51BAF"/>
    <w:pPr>
      <w:numPr>
        <w:ilvl w:val="3"/>
        <w:numId w:val="16"/>
      </w:numPr>
      <w:jc w:val="left"/>
    </w:pPr>
  </w:style>
  <w:style w:type="character" w:styleId="WymaganieL1Znak" w:customStyle="1">
    <w:name w:val="Wymaganie L1 Znak"/>
    <w:link w:val="WymaganieL1"/>
    <w:rsid w:val="00B51BAF"/>
    <w:rPr>
      <w:rFonts w:ascii="Arial" w:hAnsi="Arial" w:eastAsia="Times New Roman" w:cs="Arial"/>
      <w:sz w:val="22"/>
      <w:szCs w:val="24"/>
      <w:lang w:eastAsia="en-US"/>
    </w:rPr>
  </w:style>
  <w:style w:type="paragraph" w:styleId="WymaganieL2" w:customStyle="1">
    <w:name w:val="Wymaganie L2"/>
    <w:basedOn w:val="WymaganieL1"/>
    <w:link w:val="WymaganieL2Znak"/>
    <w:qFormat/>
    <w:rsid w:val="00B51BAF"/>
    <w:pPr>
      <w:numPr>
        <w:ilvl w:val="4"/>
      </w:numPr>
      <w:spacing w:before="60"/>
    </w:pPr>
  </w:style>
  <w:style w:type="character" w:styleId="WymaganieL2Znak" w:customStyle="1">
    <w:name w:val="Wymaganie L2 Znak"/>
    <w:link w:val="WymaganieL2"/>
    <w:rsid w:val="00B51BAF"/>
    <w:rPr>
      <w:rFonts w:ascii="Arial" w:hAnsi="Arial" w:eastAsia="Times New Roman" w:cs="Arial"/>
      <w:sz w:val="22"/>
      <w:szCs w:val="24"/>
      <w:lang w:eastAsia="en-US"/>
    </w:rPr>
  </w:style>
  <w:style w:type="paragraph" w:styleId="wymagania-punkty" w:customStyle="1">
    <w:name w:val="wymagania - punkty"/>
    <w:basedOn w:val="WymaganieL2"/>
    <w:link w:val="wymagania-punktyZnak"/>
    <w:qFormat/>
    <w:rsid w:val="00B51BAF"/>
    <w:pPr>
      <w:numPr>
        <w:ilvl w:val="5"/>
      </w:numPr>
      <w:spacing w:before="0"/>
    </w:pPr>
  </w:style>
  <w:style w:type="character" w:styleId="wymagania-punktyZnak" w:customStyle="1">
    <w:name w:val="wymagania - punkty Znak"/>
    <w:link w:val="wymagania-punkty"/>
    <w:rsid w:val="00B51BAF"/>
    <w:rPr>
      <w:rFonts w:ascii="Arial" w:hAnsi="Arial" w:eastAsia="Times New Roman" w:cs="Arial"/>
      <w:sz w:val="22"/>
      <w:szCs w:val="24"/>
      <w:lang w:eastAsia="en-US"/>
    </w:rPr>
  </w:style>
  <w:style w:type="paragraph" w:styleId="Wymagania-punkyL2" w:customStyle="1">
    <w:name w:val="Wymagania - punky L2"/>
    <w:basedOn w:val="wymagania-punkty"/>
    <w:qFormat/>
    <w:rsid w:val="00B51BAF"/>
    <w:pPr>
      <w:numPr>
        <w:ilvl w:val="6"/>
      </w:numPr>
    </w:pPr>
    <w:rPr>
      <w:lang w:eastAsia="pl-PL"/>
    </w:rPr>
  </w:style>
  <w:style w:type="paragraph" w:styleId="Caption">
    <w:name w:val="caption"/>
    <w:basedOn w:val="Normal"/>
    <w:next w:val="Normal"/>
    <w:autoRedefine/>
    <w:qFormat/>
    <w:rsid w:val="00F932D7"/>
    <w:pPr>
      <w:keepLines/>
      <w:spacing w:before="240" w:after="0" w:line="288" w:lineRule="auto"/>
      <w:ind w:left="709" w:hanging="709"/>
      <w:jc w:val="left"/>
    </w:pPr>
    <w:rPr>
      <w:b/>
      <w:color w:val="1F497D" w:themeColor="text2"/>
      <w:sz w:val="20"/>
      <w:lang w:eastAsia="pl-PL"/>
    </w:rPr>
  </w:style>
  <w:style w:type="paragraph" w:styleId="Title">
    <w:name w:val="Title"/>
    <w:basedOn w:val="Normal"/>
    <w:next w:val="Normal"/>
    <w:link w:val="TitleChar"/>
    <w:autoRedefine/>
    <w:qFormat/>
    <w:rsid w:val="00694A86"/>
    <w:pPr>
      <w:keepNext/>
      <w:keepLines/>
      <w:spacing w:before="5400" w:after="1800"/>
      <w:contextualSpacing/>
      <w:jc w:val="left"/>
    </w:pPr>
    <w:rPr>
      <w:b/>
      <w:caps/>
      <w:color w:val="17365D"/>
      <w:kern w:val="28"/>
      <w:sz w:val="48"/>
      <w:szCs w:val="64"/>
      <w:lang w:val="cs-CZ" w:eastAsia="pl-PL"/>
    </w:rPr>
  </w:style>
  <w:style w:type="character" w:styleId="TitleChar" w:customStyle="1">
    <w:name w:val="Title Char"/>
    <w:link w:val="Title"/>
    <w:rsid w:val="00694A86"/>
    <w:rPr>
      <w:rFonts w:eastAsia="Times New Roman"/>
      <w:b/>
      <w:caps/>
      <w:color w:val="17365D"/>
      <w:kern w:val="28"/>
      <w:sz w:val="48"/>
      <w:szCs w:val="64"/>
      <w:lang w:val="cs-CZ"/>
    </w:rPr>
  </w:style>
  <w:style w:type="paragraph" w:styleId="Subtitle">
    <w:name w:val="Subtitle"/>
    <w:basedOn w:val="Heading5"/>
    <w:next w:val="Normal"/>
    <w:link w:val="SubtitleChar"/>
    <w:autoRedefine/>
    <w:qFormat/>
    <w:rsid w:val="00313560"/>
    <w:pPr>
      <w:keepNext/>
      <w:keepLines/>
      <w:numPr>
        <w:ilvl w:val="0"/>
        <w:numId w:val="0"/>
      </w:numPr>
      <w:spacing w:before="0" w:line="264" w:lineRule="auto"/>
      <w:jc w:val="right"/>
      <w:outlineLvl w:val="9"/>
    </w:pPr>
    <w:rPr>
      <w:bCs w:val="0"/>
      <w:i w:val="0"/>
      <w:iCs w:val="0"/>
      <w:smallCaps/>
      <w:color w:val="17365D"/>
      <w:sz w:val="36"/>
      <w:szCs w:val="20"/>
    </w:rPr>
  </w:style>
  <w:style w:type="character" w:styleId="SubtitleChar" w:customStyle="1">
    <w:name w:val="Subtitle Char"/>
    <w:link w:val="Subtitle"/>
    <w:rsid w:val="00313560"/>
    <w:rPr>
      <w:rFonts w:ascii="Arial" w:hAnsi="Arial" w:eastAsia="Times New Roman" w:cs="Arial"/>
      <w:b/>
      <w:smallCaps/>
      <w:color w:val="17365D"/>
      <w:sz w:val="36"/>
      <w:lang w:eastAsia="en-US"/>
    </w:rPr>
  </w:style>
  <w:style w:type="character" w:styleId="Strong">
    <w:name w:val="Strong"/>
    <w:uiPriority w:val="22"/>
    <w:qFormat/>
    <w:rsid w:val="00B51BAF"/>
    <w:rPr>
      <w:b/>
      <w:bCs/>
    </w:rPr>
  </w:style>
  <w:style w:type="character" w:styleId="Emphasis">
    <w:name w:val="Emphasis"/>
    <w:qFormat/>
    <w:rsid w:val="00B51BAF"/>
    <w:rPr>
      <w:rFonts w:ascii="Calibri" w:hAnsi="Calibri"/>
      <w:i/>
      <w:iCs/>
      <w:color w:val="8B8178"/>
      <w:sz w:val="20"/>
    </w:rPr>
  </w:style>
  <w:style w:type="paragraph" w:styleId="EndnoteText">
    <w:name w:val="endnote text"/>
    <w:basedOn w:val="Normal"/>
    <w:link w:val="EndnoteTextChar"/>
    <w:uiPriority w:val="99"/>
    <w:semiHidden/>
    <w:unhideWhenUsed/>
    <w:rsid w:val="00B51BAF"/>
    <w:rPr>
      <w:szCs w:val="20"/>
    </w:rPr>
  </w:style>
  <w:style w:type="character" w:styleId="EndnoteTextChar" w:customStyle="1">
    <w:name w:val="Endnote Text Char"/>
    <w:link w:val="EndnoteText"/>
    <w:uiPriority w:val="99"/>
    <w:semiHidden/>
    <w:rsid w:val="00B51BAF"/>
    <w:rPr>
      <w:rFonts w:eastAsia="Times New Roman"/>
      <w:sz w:val="22"/>
      <w:lang w:eastAsia="en-US"/>
    </w:rPr>
  </w:style>
  <w:style w:type="character" w:styleId="EndnoteReference">
    <w:name w:val="endnote reference"/>
    <w:uiPriority w:val="99"/>
    <w:semiHidden/>
    <w:unhideWhenUsed/>
    <w:rsid w:val="00B51BAF"/>
    <w:rPr>
      <w:vertAlign w:val="superscript"/>
    </w:rPr>
  </w:style>
  <w:style w:type="character" w:styleId="FootnoteReference">
    <w:name w:val="footnote reference"/>
    <w:uiPriority w:val="99"/>
    <w:unhideWhenUsed/>
    <w:rsid w:val="00B51BAF"/>
    <w:rPr>
      <w:vertAlign w:val="superscript"/>
    </w:rPr>
  </w:style>
  <w:style w:type="paragraph" w:styleId="BalloonText">
    <w:name w:val="Balloon Text"/>
    <w:basedOn w:val="Normal"/>
    <w:link w:val="BalloonTextChar"/>
    <w:uiPriority w:val="99"/>
    <w:semiHidden/>
    <w:unhideWhenUsed/>
    <w:rsid w:val="00B51BAF"/>
    <w:rPr>
      <w:rFonts w:ascii="Tahoma" w:hAnsi="Tahoma" w:cs="Tahoma"/>
      <w:sz w:val="16"/>
      <w:szCs w:val="16"/>
    </w:rPr>
  </w:style>
  <w:style w:type="character" w:styleId="BalloonTextChar" w:customStyle="1">
    <w:name w:val="Balloon Text Char"/>
    <w:link w:val="BalloonText"/>
    <w:uiPriority w:val="99"/>
    <w:semiHidden/>
    <w:rsid w:val="00B51BAF"/>
    <w:rPr>
      <w:rFonts w:ascii="Tahoma" w:hAnsi="Tahoma" w:eastAsia="Times New Roman" w:cs="Tahoma"/>
      <w:sz w:val="16"/>
      <w:szCs w:val="16"/>
      <w:lang w:eastAsia="en-US"/>
    </w:rPr>
  </w:style>
  <w:style w:type="paragraph" w:styleId="Header">
    <w:name w:val="header"/>
    <w:basedOn w:val="Normal"/>
    <w:link w:val="HeaderChar"/>
    <w:uiPriority w:val="99"/>
    <w:unhideWhenUsed/>
    <w:rsid w:val="00B51BAF"/>
    <w:pPr>
      <w:tabs>
        <w:tab w:val="center" w:pos="4536"/>
        <w:tab w:val="right" w:pos="9072"/>
      </w:tabs>
    </w:pPr>
  </w:style>
  <w:style w:type="character" w:styleId="HeaderChar" w:customStyle="1">
    <w:name w:val="Header Char"/>
    <w:link w:val="Header"/>
    <w:uiPriority w:val="99"/>
    <w:rsid w:val="00B51BAF"/>
    <w:rPr>
      <w:rFonts w:eastAsia="Times New Roman"/>
      <w:sz w:val="22"/>
      <w:szCs w:val="24"/>
      <w:lang w:eastAsia="en-US"/>
    </w:rPr>
  </w:style>
  <w:style w:type="character" w:styleId="CommentReference">
    <w:name w:val="annotation reference"/>
    <w:uiPriority w:val="99"/>
    <w:semiHidden/>
    <w:unhideWhenUsed/>
    <w:rsid w:val="00B51BAF"/>
    <w:rPr>
      <w:sz w:val="16"/>
      <w:szCs w:val="16"/>
    </w:rPr>
  </w:style>
  <w:style w:type="paragraph" w:styleId="CommentText">
    <w:name w:val="annotation text"/>
    <w:basedOn w:val="Normal"/>
    <w:link w:val="CommentTextChar"/>
    <w:uiPriority w:val="99"/>
    <w:unhideWhenUsed/>
    <w:rsid w:val="00B51BAF"/>
    <w:rPr>
      <w:szCs w:val="20"/>
    </w:rPr>
  </w:style>
  <w:style w:type="character" w:styleId="CommentTextChar" w:customStyle="1">
    <w:name w:val="Comment Text Char"/>
    <w:link w:val="CommentText"/>
    <w:uiPriority w:val="99"/>
    <w:rsid w:val="00B51BAF"/>
    <w:rPr>
      <w:rFonts w:eastAsia="Times New Roman"/>
      <w:sz w:val="22"/>
      <w:lang w:eastAsia="en-US"/>
    </w:rPr>
  </w:style>
  <w:style w:type="paragraph" w:styleId="CommentSubject">
    <w:name w:val="annotation subject"/>
    <w:basedOn w:val="CommentText"/>
    <w:next w:val="CommentText"/>
    <w:link w:val="CommentSubjectChar"/>
    <w:uiPriority w:val="99"/>
    <w:semiHidden/>
    <w:unhideWhenUsed/>
    <w:rsid w:val="00B51BAF"/>
    <w:rPr>
      <w:b/>
      <w:bCs/>
    </w:rPr>
  </w:style>
  <w:style w:type="character" w:styleId="CommentSubjectChar" w:customStyle="1">
    <w:name w:val="Comment Subject Char"/>
    <w:link w:val="CommentSubject"/>
    <w:uiPriority w:val="99"/>
    <w:semiHidden/>
    <w:rsid w:val="00B51BAF"/>
    <w:rPr>
      <w:rFonts w:eastAsia="Times New Roman"/>
      <w:b/>
      <w:bCs/>
      <w:sz w:val="22"/>
      <w:lang w:eastAsia="en-US"/>
    </w:rPr>
  </w:style>
  <w:style w:type="paragraph" w:styleId="TOC1">
    <w:name w:val="toc 1"/>
    <w:basedOn w:val="Normal"/>
    <w:next w:val="Normal"/>
    <w:autoRedefine/>
    <w:uiPriority w:val="39"/>
    <w:unhideWhenUsed/>
    <w:rsid w:val="001E16C3"/>
    <w:pPr>
      <w:tabs>
        <w:tab w:val="left" w:pos="400"/>
        <w:tab w:val="right" w:leader="dot" w:pos="9062"/>
      </w:tabs>
      <w:spacing w:after="60"/>
      <w:ind w:left="57" w:hanging="57"/>
      <w:jc w:val="left"/>
    </w:pPr>
    <w:rPr>
      <w:b/>
    </w:rPr>
  </w:style>
  <w:style w:type="paragraph" w:styleId="TOC2">
    <w:name w:val="toc 2"/>
    <w:basedOn w:val="Normal"/>
    <w:next w:val="Normal"/>
    <w:autoRedefine/>
    <w:uiPriority w:val="39"/>
    <w:unhideWhenUsed/>
    <w:rsid w:val="00731E1A"/>
    <w:pPr>
      <w:spacing w:after="60"/>
      <w:ind w:left="907" w:hanging="510"/>
      <w:jc w:val="left"/>
    </w:pPr>
  </w:style>
  <w:style w:type="paragraph" w:styleId="TOC3">
    <w:name w:val="toc 3"/>
    <w:basedOn w:val="Normal"/>
    <w:next w:val="Normal"/>
    <w:autoRedefine/>
    <w:uiPriority w:val="39"/>
    <w:unhideWhenUsed/>
    <w:rsid w:val="00731E1A"/>
    <w:pPr>
      <w:tabs>
        <w:tab w:val="left" w:pos="1320"/>
        <w:tab w:val="right" w:leader="dot" w:pos="9062"/>
      </w:tabs>
      <w:spacing w:after="100"/>
      <w:ind w:left="1474" w:hanging="567"/>
    </w:pPr>
  </w:style>
  <w:style w:type="character" w:styleId="Hyperlink">
    <w:name w:val="Hyperlink"/>
    <w:uiPriority w:val="99"/>
    <w:unhideWhenUsed/>
    <w:rsid w:val="007B3E49"/>
    <w:rPr>
      <w:rFonts w:ascii="Calibri" w:hAnsi="Calibri"/>
      <w:color w:val="auto"/>
      <w:sz w:val="22"/>
      <w:u w:val="single"/>
    </w:rPr>
  </w:style>
  <w:style w:type="character" w:styleId="FollowedHyperlink">
    <w:name w:val="FollowedHyperlink"/>
    <w:uiPriority w:val="99"/>
    <w:semiHidden/>
    <w:unhideWhenUsed/>
    <w:rsid w:val="00B51BAF"/>
    <w:rPr>
      <w:color w:val="800080"/>
      <w:u w:val="single"/>
    </w:rPr>
  </w:style>
  <w:style w:type="paragraph" w:styleId="Numerowaniepoz1" w:customStyle="1">
    <w:name w:val="Numerowanie_poz_1"/>
    <w:basedOn w:val="Normal"/>
    <w:link w:val="Numerowaniepoz1Znak"/>
    <w:autoRedefine/>
    <w:qFormat/>
    <w:rsid w:val="00F137A7"/>
    <w:pPr>
      <w:numPr>
        <w:numId w:val="6"/>
      </w:numPr>
      <w:spacing w:line="288" w:lineRule="auto"/>
    </w:pPr>
  </w:style>
  <w:style w:type="character" w:styleId="Numerowaniepoz1Znak" w:customStyle="1">
    <w:name w:val="Numerowanie_poz_1 Znak"/>
    <w:link w:val="Numerowaniepoz1"/>
    <w:rsid w:val="00F137A7"/>
    <w:rPr>
      <w:rFonts w:ascii="Arial" w:hAnsi="Arial" w:eastAsia="Times New Roman" w:cs="Arial"/>
      <w:sz w:val="22"/>
      <w:szCs w:val="24"/>
      <w:lang w:eastAsia="en-US"/>
    </w:rPr>
  </w:style>
  <w:style w:type="paragraph" w:styleId="spistreci-tytu" w:customStyle="1">
    <w:name w:val="spis treści-tytuł"/>
    <w:basedOn w:val="Normal"/>
    <w:qFormat/>
    <w:rsid w:val="00B51BAF"/>
    <w:pPr>
      <w:pageBreakBefore/>
    </w:pPr>
    <w:rPr>
      <w:b/>
      <w:color w:val="17365D"/>
    </w:rPr>
  </w:style>
  <w:style w:type="paragraph" w:styleId="Tabelanagwekdolewej" w:customStyle="1">
    <w:name w:val="Tabela nagłówek do lewej"/>
    <w:basedOn w:val="Normal"/>
    <w:autoRedefine/>
    <w:qFormat/>
    <w:rsid w:val="00845F69"/>
    <w:pPr>
      <w:spacing w:beforeLines="20" w:afterLines="20" w:line="288" w:lineRule="auto"/>
      <w:jc w:val="left"/>
    </w:pPr>
    <w:rPr>
      <w:b/>
      <w:color w:val="FFFFFF"/>
      <w:sz w:val="20"/>
      <w:szCs w:val="20"/>
      <w:lang w:eastAsia="pl-PL"/>
    </w:rPr>
  </w:style>
  <w:style w:type="paragraph" w:styleId="Tabelanagwekdorodka" w:customStyle="1">
    <w:name w:val="Tabela nagłówek do środka"/>
    <w:basedOn w:val="Tabelanagwekdolewej"/>
    <w:next w:val="Normal"/>
    <w:autoRedefine/>
    <w:qFormat/>
    <w:rsid w:val="00B51BAF"/>
    <w:pPr>
      <w:jc w:val="center"/>
    </w:pPr>
  </w:style>
  <w:style w:type="paragraph" w:styleId="Tabelanumerowanie1" w:customStyle="1">
    <w:name w:val="Tabela_numerowanie_1"/>
    <w:basedOn w:val="Tabelapunktowanie1"/>
    <w:autoRedefine/>
    <w:qFormat/>
    <w:rsid w:val="00EC643B"/>
    <w:pPr>
      <w:numPr>
        <w:numId w:val="17"/>
      </w:numPr>
      <w:spacing w:before="40" w:after="40" w:line="264" w:lineRule="auto"/>
      <w:ind w:left="340" w:hanging="227"/>
    </w:pPr>
    <w:rPr>
      <w:lang w:eastAsia="pl-PL"/>
    </w:rPr>
  </w:style>
  <w:style w:type="paragraph" w:styleId="Tytudokumentu" w:customStyle="1">
    <w:name w:val="Tytuł dokumentu"/>
    <w:basedOn w:val="Subtitle"/>
    <w:qFormat/>
    <w:rsid w:val="00B51BAF"/>
    <w:pPr>
      <w:spacing w:before="6000"/>
    </w:pPr>
    <w:rPr>
      <w:smallCaps w:val="0"/>
      <w:sz w:val="72"/>
    </w:rPr>
  </w:style>
  <w:style w:type="paragraph" w:styleId="Wyrnienie" w:customStyle="1">
    <w:name w:val="Wyróżnienie"/>
    <w:basedOn w:val="Normal"/>
    <w:autoRedefine/>
    <w:qFormat/>
    <w:rsid w:val="00B51BAF"/>
    <w:pPr>
      <w:spacing w:before="360"/>
    </w:pPr>
    <w:rPr>
      <w:b/>
      <w:color w:val="000000"/>
    </w:rPr>
  </w:style>
  <w:style w:type="paragraph" w:styleId="Wyrnienie2" w:customStyle="1">
    <w:name w:val="Wyróżnienie_2"/>
    <w:basedOn w:val="Subtitle"/>
    <w:autoRedefine/>
    <w:qFormat/>
    <w:rsid w:val="00B51BAF"/>
    <w:pPr>
      <w:spacing w:before="120"/>
    </w:pPr>
    <w:rPr>
      <w:sz w:val="28"/>
    </w:rPr>
  </w:style>
  <w:style w:type="paragraph" w:styleId="Punktowaniepoz1" w:customStyle="1">
    <w:name w:val="Punktowanie_poz_1"/>
    <w:basedOn w:val="Normal"/>
    <w:autoRedefine/>
    <w:qFormat/>
    <w:rsid w:val="00DC018E"/>
    <w:pPr>
      <w:numPr>
        <w:numId w:val="9"/>
      </w:numPr>
      <w:ind w:left="738" w:hanging="284"/>
      <w:jc w:val="left"/>
    </w:pPr>
    <w:rPr>
      <w:lang w:eastAsia="pl-PL"/>
    </w:rPr>
  </w:style>
  <w:style w:type="paragraph" w:styleId="Punktowaniepoz2" w:customStyle="1">
    <w:name w:val="Punktowanie_poz_2"/>
    <w:basedOn w:val="Punktowaniepoz1"/>
    <w:autoRedefine/>
    <w:qFormat/>
    <w:rsid w:val="00DC018E"/>
    <w:pPr>
      <w:numPr>
        <w:numId w:val="10"/>
      </w:numPr>
      <w:ind w:left="1418" w:hanging="284"/>
    </w:pPr>
  </w:style>
  <w:style w:type="paragraph" w:styleId="Punktowaniepoz3" w:customStyle="1">
    <w:name w:val="Punktowanie_poz_3"/>
    <w:basedOn w:val="Punktowaniepoz2"/>
    <w:autoRedefine/>
    <w:qFormat/>
    <w:rsid w:val="00DC018E"/>
    <w:pPr>
      <w:numPr>
        <w:numId w:val="11"/>
      </w:numPr>
      <w:spacing w:before="60" w:after="60"/>
      <w:ind w:left="1985" w:hanging="284"/>
    </w:pPr>
  </w:style>
  <w:style w:type="paragraph" w:styleId="Spistrecinagwek" w:customStyle="1">
    <w:name w:val="Spis treści_nagłówek"/>
    <w:basedOn w:val="Normal"/>
    <w:qFormat/>
    <w:rsid w:val="00EC643B"/>
    <w:pPr>
      <w:jc w:val="left"/>
    </w:pPr>
    <w:rPr>
      <w:b/>
      <w:color w:val="17365D"/>
    </w:rPr>
  </w:style>
  <w:style w:type="character" w:styleId="PlaceholderText">
    <w:name w:val="Placeholder Text"/>
    <w:uiPriority w:val="99"/>
    <w:semiHidden/>
    <w:rsid w:val="00B51BAF"/>
    <w:rPr>
      <w:color w:val="808080"/>
    </w:rPr>
  </w:style>
  <w:style w:type="paragraph" w:styleId="WTekstpodstawowy" w:customStyle="1">
    <w:name w:val="W_Tekst podstawowy"/>
    <w:basedOn w:val="Normal"/>
    <w:rsid w:val="00FF6B51"/>
    <w:pPr>
      <w:spacing w:before="40" w:after="60" w:line="240" w:lineRule="auto"/>
      <w:ind w:left="1134"/>
    </w:pPr>
    <w:rPr>
      <w:rFonts w:ascii="Arial Narrow" w:hAnsi="Arial Narrow"/>
      <w:szCs w:val="22"/>
      <w:lang w:eastAsia="pl-PL"/>
    </w:rPr>
  </w:style>
  <w:style w:type="paragraph" w:styleId="ListParagraph">
    <w:name w:val="List Paragraph"/>
    <w:aliases w:val="Numerowanie,L1,Akapit z listą5,Akapit normalny,Akapit z listą1"/>
    <w:basedOn w:val="Normal"/>
    <w:link w:val="ListParagraphChar"/>
    <w:uiPriority w:val="34"/>
    <w:qFormat/>
    <w:rsid w:val="00E46697"/>
    <w:pPr>
      <w:spacing w:line="276" w:lineRule="auto"/>
      <w:ind w:left="720"/>
      <w:contextualSpacing/>
    </w:pPr>
    <w:rPr>
      <w:rFonts w:ascii="Calibri" w:hAnsi="Calibri" w:cs="Times New Roman"/>
    </w:rPr>
  </w:style>
  <w:style w:type="paragraph" w:styleId="Default" w:customStyle="1">
    <w:name w:val="Default"/>
    <w:rsid w:val="00E46697"/>
    <w:pPr>
      <w:autoSpaceDE w:val="0"/>
      <w:autoSpaceDN w:val="0"/>
      <w:adjustRightInd w:val="0"/>
    </w:pPr>
    <w:rPr>
      <w:rFonts w:ascii="Georgia" w:hAnsi="Georgia" w:eastAsia="Times New Roman" w:cs="Georgia"/>
      <w:color w:val="000000"/>
      <w:sz w:val="24"/>
      <w:szCs w:val="24"/>
    </w:rPr>
  </w:style>
  <w:style w:type="character" w:styleId="ListParagraphChar" w:customStyle="1">
    <w:name w:val="List Paragraph Char"/>
    <w:aliases w:val="Numerowanie Char,L1 Char,Akapit z listą5 Char,Akapit normalny Char,Akapit z listą1 Char"/>
    <w:link w:val="ListParagraph"/>
    <w:uiPriority w:val="34"/>
    <w:locked/>
    <w:rsid w:val="00E46697"/>
    <w:rPr>
      <w:rFonts w:eastAsia="Times New Roman"/>
      <w:sz w:val="22"/>
      <w:szCs w:val="24"/>
      <w:lang w:eastAsia="en-US"/>
    </w:rPr>
  </w:style>
  <w:style w:type="paragraph" w:styleId="Revision">
    <w:name w:val="Revision"/>
    <w:hidden/>
    <w:uiPriority w:val="99"/>
    <w:semiHidden/>
    <w:rsid w:val="00E46697"/>
    <w:rPr>
      <w:rFonts w:eastAsia="Times New Roman"/>
      <w:sz w:val="22"/>
      <w:szCs w:val="24"/>
      <w:lang w:eastAsia="en-US"/>
    </w:rPr>
  </w:style>
  <w:style w:type="table" w:styleId="TableGrid">
    <w:name w:val="Table Grid"/>
    <w:basedOn w:val="TableNormal"/>
    <w:uiPriority w:val="59"/>
    <w:rsid w:val="00E466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r-only1" w:customStyle="1">
    <w:name w:val="sr-only1"/>
    <w:basedOn w:val="DefaultParagraphFont"/>
    <w:rsid w:val="00E46697"/>
    <w:rPr>
      <w:bdr w:val="none" w:color="auto" w:sz="0" w:space="0" w:frame="1"/>
    </w:rPr>
  </w:style>
  <w:style w:type="character" w:styleId="highlight" w:customStyle="1">
    <w:name w:val="highlight"/>
    <w:basedOn w:val="DefaultParagraphFont"/>
    <w:rsid w:val="00E46697"/>
  </w:style>
  <w:style w:type="paragraph" w:styleId="Zawartotabeli" w:customStyle="1">
    <w:name w:val="Zawartość tabeli"/>
    <w:basedOn w:val="Normal"/>
    <w:uiPriority w:val="99"/>
    <w:rsid w:val="005515B9"/>
    <w:pPr>
      <w:widowControl w:val="0"/>
      <w:suppressLineNumbers/>
      <w:suppressAutoHyphens/>
      <w:spacing w:before="0" w:after="0" w:line="240" w:lineRule="auto"/>
      <w:jc w:val="left"/>
    </w:pPr>
    <w:rPr>
      <w:rFonts w:ascii="Times New Roman" w:hAnsi="Times New Roman" w:cs="Times New Roman"/>
      <w:sz w:val="24"/>
      <w:lang w:eastAsia="pl-PL"/>
    </w:rPr>
  </w:style>
  <w:style w:type="paragraph" w:styleId="Nagwektabeli" w:customStyle="1">
    <w:name w:val="Nagłówek tabeli"/>
    <w:basedOn w:val="Zawartotabeli"/>
    <w:uiPriority w:val="99"/>
    <w:rsid w:val="005515B9"/>
    <w:pPr>
      <w:jc w:val="center"/>
    </w:pPr>
    <w:rPr>
      <w:b/>
      <w:bCs/>
      <w:i/>
      <w:iCs/>
    </w:rPr>
  </w:style>
  <w:style w:type="paragraph" w:styleId="TOC4">
    <w:name w:val="toc 4"/>
    <w:basedOn w:val="Normal"/>
    <w:next w:val="Normal"/>
    <w:autoRedefine/>
    <w:uiPriority w:val="39"/>
    <w:unhideWhenUsed/>
    <w:rsid w:val="007C11C6"/>
    <w:pPr>
      <w:spacing w:before="0" w:after="100" w:line="259" w:lineRule="auto"/>
      <w:ind w:left="660"/>
      <w:jc w:val="left"/>
    </w:pPr>
    <w:rPr>
      <w:rFonts w:asciiTheme="minorHAnsi" w:hAnsiTheme="minorHAnsi" w:eastAsiaTheme="minorEastAsia" w:cstheme="minorBidi"/>
      <w:szCs w:val="22"/>
      <w:lang w:eastAsia="pl-PL"/>
    </w:rPr>
  </w:style>
  <w:style w:type="paragraph" w:styleId="TOC5">
    <w:name w:val="toc 5"/>
    <w:basedOn w:val="Normal"/>
    <w:next w:val="Normal"/>
    <w:autoRedefine/>
    <w:uiPriority w:val="39"/>
    <w:unhideWhenUsed/>
    <w:rsid w:val="007C11C6"/>
    <w:pPr>
      <w:spacing w:before="0" w:after="100" w:line="259" w:lineRule="auto"/>
      <w:ind w:left="880"/>
      <w:jc w:val="left"/>
    </w:pPr>
    <w:rPr>
      <w:rFonts w:asciiTheme="minorHAnsi" w:hAnsiTheme="minorHAnsi" w:eastAsiaTheme="minorEastAsia" w:cstheme="minorBidi"/>
      <w:szCs w:val="22"/>
      <w:lang w:eastAsia="pl-PL"/>
    </w:rPr>
  </w:style>
  <w:style w:type="paragraph" w:styleId="TOC6">
    <w:name w:val="toc 6"/>
    <w:basedOn w:val="Normal"/>
    <w:next w:val="Normal"/>
    <w:autoRedefine/>
    <w:uiPriority w:val="39"/>
    <w:unhideWhenUsed/>
    <w:rsid w:val="007C11C6"/>
    <w:pPr>
      <w:spacing w:before="0" w:after="100" w:line="259" w:lineRule="auto"/>
      <w:ind w:left="1100"/>
      <w:jc w:val="left"/>
    </w:pPr>
    <w:rPr>
      <w:rFonts w:asciiTheme="minorHAnsi" w:hAnsiTheme="minorHAnsi" w:eastAsiaTheme="minorEastAsia" w:cstheme="minorBidi"/>
      <w:szCs w:val="22"/>
      <w:lang w:eastAsia="pl-PL"/>
    </w:rPr>
  </w:style>
  <w:style w:type="paragraph" w:styleId="TOC7">
    <w:name w:val="toc 7"/>
    <w:basedOn w:val="Normal"/>
    <w:next w:val="Normal"/>
    <w:autoRedefine/>
    <w:uiPriority w:val="39"/>
    <w:unhideWhenUsed/>
    <w:rsid w:val="007C11C6"/>
    <w:pPr>
      <w:spacing w:before="0" w:after="100" w:line="259" w:lineRule="auto"/>
      <w:ind w:left="1320"/>
      <w:jc w:val="left"/>
    </w:pPr>
    <w:rPr>
      <w:rFonts w:asciiTheme="minorHAnsi" w:hAnsiTheme="minorHAnsi" w:eastAsiaTheme="minorEastAsia" w:cstheme="minorBidi"/>
      <w:szCs w:val="22"/>
      <w:lang w:eastAsia="pl-PL"/>
    </w:rPr>
  </w:style>
  <w:style w:type="paragraph" w:styleId="TOC8">
    <w:name w:val="toc 8"/>
    <w:basedOn w:val="Normal"/>
    <w:next w:val="Normal"/>
    <w:autoRedefine/>
    <w:uiPriority w:val="39"/>
    <w:unhideWhenUsed/>
    <w:rsid w:val="007C11C6"/>
    <w:pPr>
      <w:spacing w:before="0" w:after="100" w:line="259" w:lineRule="auto"/>
      <w:ind w:left="1540"/>
      <w:jc w:val="left"/>
    </w:pPr>
    <w:rPr>
      <w:rFonts w:asciiTheme="minorHAnsi" w:hAnsiTheme="minorHAnsi" w:eastAsiaTheme="minorEastAsia" w:cstheme="minorBidi"/>
      <w:szCs w:val="22"/>
      <w:lang w:eastAsia="pl-PL"/>
    </w:rPr>
  </w:style>
  <w:style w:type="paragraph" w:styleId="TOC9">
    <w:name w:val="toc 9"/>
    <w:basedOn w:val="Normal"/>
    <w:next w:val="Normal"/>
    <w:autoRedefine/>
    <w:uiPriority w:val="39"/>
    <w:unhideWhenUsed/>
    <w:rsid w:val="007C11C6"/>
    <w:pPr>
      <w:spacing w:before="0" w:after="100" w:line="259" w:lineRule="auto"/>
      <w:ind w:left="1760"/>
      <w:jc w:val="left"/>
    </w:pPr>
    <w:rPr>
      <w:rFonts w:asciiTheme="minorHAnsi" w:hAnsiTheme="minorHAnsi" w:eastAsiaTheme="minorEastAsia" w:cstheme="minorBidi"/>
      <w:szCs w:val="22"/>
      <w:lang w:eastAsia="pl-PL"/>
    </w:rPr>
  </w:style>
  <w:style w:type="paragraph" w:styleId="NormalWeb">
    <w:name w:val="Normal (Web)"/>
    <w:basedOn w:val="Normal"/>
    <w:uiPriority w:val="99"/>
    <w:semiHidden/>
    <w:unhideWhenUsed/>
    <w:rsid w:val="006E053A"/>
    <w:pPr>
      <w:spacing w:before="100" w:beforeAutospacing="1" w:after="100" w:afterAutospacing="1" w:line="240" w:lineRule="auto"/>
      <w:jc w:val="left"/>
    </w:pPr>
    <w:rPr>
      <w:rFonts w:ascii="Times New Roman" w:hAnsi="Times New Roman" w:cs="Times New Roman" w:eastAsiaTheme="minorHAnsi"/>
      <w:sz w:val="24"/>
      <w:lang w:eastAsia="pl-PL"/>
    </w:rPr>
  </w:style>
  <w:style w:type="character" w:styleId="Nierozpoznanawzmianka1" w:customStyle="1">
    <w:name w:val="Nierozpoznana wzmianka1"/>
    <w:basedOn w:val="DefaultParagraphFont"/>
    <w:uiPriority w:val="99"/>
    <w:semiHidden/>
    <w:unhideWhenUsed/>
    <w:rsid w:val="00F14575"/>
    <w:rPr>
      <w:color w:val="605E5C"/>
      <w:shd w:val="clear" w:color="auto" w:fill="E1DFDD"/>
    </w:rPr>
  </w:style>
  <w:style w:type="character" w:styleId="UnresolvedMention1" w:customStyle="1">
    <w:name w:val="Unresolved Mention1"/>
    <w:basedOn w:val="DefaultParagraphFont"/>
    <w:uiPriority w:val="99"/>
    <w:semiHidden/>
    <w:unhideWhenUsed/>
    <w:rsid w:val="0056558F"/>
    <w:rPr>
      <w:color w:val="605E5C"/>
      <w:shd w:val="clear" w:color="auto" w:fill="E1DFDD"/>
    </w:rPr>
  </w:style>
  <w:style w:type="character" w:styleId="UnresolvedMention2" w:customStyle="1">
    <w:name w:val="Unresolved Mention2"/>
    <w:basedOn w:val="DefaultParagraphFont"/>
    <w:uiPriority w:val="99"/>
    <w:semiHidden/>
    <w:unhideWhenUsed/>
    <w:rsid w:val="0046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872">
      <w:bodyDiv w:val="1"/>
      <w:marLeft w:val="0"/>
      <w:marRight w:val="0"/>
      <w:marTop w:val="0"/>
      <w:marBottom w:val="0"/>
      <w:divBdr>
        <w:top w:val="none" w:sz="0" w:space="0" w:color="auto"/>
        <w:left w:val="none" w:sz="0" w:space="0" w:color="auto"/>
        <w:bottom w:val="none" w:sz="0" w:space="0" w:color="auto"/>
        <w:right w:val="none" w:sz="0" w:space="0" w:color="auto"/>
      </w:divBdr>
    </w:div>
    <w:div w:id="74018579">
      <w:bodyDiv w:val="1"/>
      <w:marLeft w:val="0"/>
      <w:marRight w:val="0"/>
      <w:marTop w:val="0"/>
      <w:marBottom w:val="0"/>
      <w:divBdr>
        <w:top w:val="none" w:sz="0" w:space="0" w:color="auto"/>
        <w:left w:val="none" w:sz="0" w:space="0" w:color="auto"/>
        <w:bottom w:val="none" w:sz="0" w:space="0" w:color="auto"/>
        <w:right w:val="none" w:sz="0" w:space="0" w:color="auto"/>
      </w:divBdr>
    </w:div>
    <w:div w:id="391277867">
      <w:bodyDiv w:val="1"/>
      <w:marLeft w:val="0"/>
      <w:marRight w:val="0"/>
      <w:marTop w:val="0"/>
      <w:marBottom w:val="0"/>
      <w:divBdr>
        <w:top w:val="none" w:sz="0" w:space="0" w:color="auto"/>
        <w:left w:val="none" w:sz="0" w:space="0" w:color="auto"/>
        <w:bottom w:val="none" w:sz="0" w:space="0" w:color="auto"/>
        <w:right w:val="none" w:sz="0" w:space="0" w:color="auto"/>
      </w:divBdr>
    </w:div>
    <w:div w:id="575480043">
      <w:bodyDiv w:val="1"/>
      <w:marLeft w:val="0"/>
      <w:marRight w:val="0"/>
      <w:marTop w:val="0"/>
      <w:marBottom w:val="0"/>
      <w:divBdr>
        <w:top w:val="none" w:sz="0" w:space="0" w:color="auto"/>
        <w:left w:val="none" w:sz="0" w:space="0" w:color="auto"/>
        <w:bottom w:val="none" w:sz="0" w:space="0" w:color="auto"/>
        <w:right w:val="none" w:sz="0" w:space="0" w:color="auto"/>
      </w:divBdr>
    </w:div>
    <w:div w:id="718478293">
      <w:bodyDiv w:val="1"/>
      <w:marLeft w:val="0"/>
      <w:marRight w:val="0"/>
      <w:marTop w:val="0"/>
      <w:marBottom w:val="0"/>
      <w:divBdr>
        <w:top w:val="none" w:sz="0" w:space="0" w:color="auto"/>
        <w:left w:val="none" w:sz="0" w:space="0" w:color="auto"/>
        <w:bottom w:val="none" w:sz="0" w:space="0" w:color="auto"/>
        <w:right w:val="none" w:sz="0" w:space="0" w:color="auto"/>
      </w:divBdr>
    </w:div>
    <w:div w:id="833640760">
      <w:bodyDiv w:val="1"/>
      <w:marLeft w:val="0"/>
      <w:marRight w:val="0"/>
      <w:marTop w:val="0"/>
      <w:marBottom w:val="0"/>
      <w:divBdr>
        <w:top w:val="none" w:sz="0" w:space="0" w:color="auto"/>
        <w:left w:val="none" w:sz="0" w:space="0" w:color="auto"/>
        <w:bottom w:val="none" w:sz="0" w:space="0" w:color="auto"/>
        <w:right w:val="none" w:sz="0" w:space="0" w:color="auto"/>
      </w:divBdr>
    </w:div>
    <w:div w:id="873617748">
      <w:bodyDiv w:val="1"/>
      <w:marLeft w:val="0"/>
      <w:marRight w:val="0"/>
      <w:marTop w:val="0"/>
      <w:marBottom w:val="0"/>
      <w:divBdr>
        <w:top w:val="none" w:sz="0" w:space="0" w:color="auto"/>
        <w:left w:val="none" w:sz="0" w:space="0" w:color="auto"/>
        <w:bottom w:val="none" w:sz="0" w:space="0" w:color="auto"/>
        <w:right w:val="none" w:sz="0" w:space="0" w:color="auto"/>
      </w:divBdr>
    </w:div>
    <w:div w:id="917514799">
      <w:bodyDiv w:val="1"/>
      <w:marLeft w:val="0"/>
      <w:marRight w:val="0"/>
      <w:marTop w:val="0"/>
      <w:marBottom w:val="0"/>
      <w:divBdr>
        <w:top w:val="none" w:sz="0" w:space="0" w:color="auto"/>
        <w:left w:val="none" w:sz="0" w:space="0" w:color="auto"/>
        <w:bottom w:val="none" w:sz="0" w:space="0" w:color="auto"/>
        <w:right w:val="none" w:sz="0" w:space="0" w:color="auto"/>
      </w:divBdr>
      <w:divsChild>
        <w:div w:id="1461681089">
          <w:marLeft w:val="0"/>
          <w:marRight w:val="0"/>
          <w:marTop w:val="0"/>
          <w:marBottom w:val="0"/>
          <w:divBdr>
            <w:top w:val="none" w:sz="0" w:space="0" w:color="auto"/>
            <w:left w:val="none" w:sz="0" w:space="0" w:color="auto"/>
            <w:bottom w:val="none" w:sz="0" w:space="0" w:color="auto"/>
            <w:right w:val="none" w:sz="0" w:space="0" w:color="auto"/>
          </w:divBdr>
        </w:div>
      </w:divsChild>
    </w:div>
    <w:div w:id="939525893">
      <w:bodyDiv w:val="1"/>
      <w:marLeft w:val="0"/>
      <w:marRight w:val="0"/>
      <w:marTop w:val="0"/>
      <w:marBottom w:val="0"/>
      <w:divBdr>
        <w:top w:val="none" w:sz="0" w:space="0" w:color="auto"/>
        <w:left w:val="none" w:sz="0" w:space="0" w:color="auto"/>
        <w:bottom w:val="none" w:sz="0" w:space="0" w:color="auto"/>
        <w:right w:val="none" w:sz="0" w:space="0" w:color="auto"/>
      </w:divBdr>
    </w:div>
    <w:div w:id="1089229203">
      <w:bodyDiv w:val="1"/>
      <w:marLeft w:val="0"/>
      <w:marRight w:val="0"/>
      <w:marTop w:val="0"/>
      <w:marBottom w:val="0"/>
      <w:divBdr>
        <w:top w:val="none" w:sz="0" w:space="0" w:color="auto"/>
        <w:left w:val="none" w:sz="0" w:space="0" w:color="auto"/>
        <w:bottom w:val="none" w:sz="0" w:space="0" w:color="auto"/>
        <w:right w:val="none" w:sz="0" w:space="0" w:color="auto"/>
      </w:divBdr>
    </w:div>
    <w:div w:id="1475178414">
      <w:bodyDiv w:val="1"/>
      <w:marLeft w:val="0"/>
      <w:marRight w:val="0"/>
      <w:marTop w:val="0"/>
      <w:marBottom w:val="0"/>
      <w:divBdr>
        <w:top w:val="none" w:sz="0" w:space="0" w:color="auto"/>
        <w:left w:val="none" w:sz="0" w:space="0" w:color="auto"/>
        <w:bottom w:val="none" w:sz="0" w:space="0" w:color="auto"/>
        <w:right w:val="none" w:sz="0" w:space="0" w:color="auto"/>
      </w:divBdr>
    </w:div>
    <w:div w:id="1617102842">
      <w:bodyDiv w:val="1"/>
      <w:marLeft w:val="0"/>
      <w:marRight w:val="0"/>
      <w:marTop w:val="0"/>
      <w:marBottom w:val="0"/>
      <w:divBdr>
        <w:top w:val="none" w:sz="0" w:space="0" w:color="auto"/>
        <w:left w:val="none" w:sz="0" w:space="0" w:color="auto"/>
        <w:bottom w:val="none" w:sz="0" w:space="0" w:color="auto"/>
        <w:right w:val="none" w:sz="0" w:space="0" w:color="auto"/>
      </w:divBdr>
    </w:div>
    <w:div w:id="1731727764">
      <w:bodyDiv w:val="1"/>
      <w:marLeft w:val="0"/>
      <w:marRight w:val="0"/>
      <w:marTop w:val="0"/>
      <w:marBottom w:val="0"/>
      <w:divBdr>
        <w:top w:val="none" w:sz="0" w:space="0" w:color="auto"/>
        <w:left w:val="none" w:sz="0" w:space="0" w:color="auto"/>
        <w:bottom w:val="none" w:sz="0" w:space="0" w:color="auto"/>
        <w:right w:val="none" w:sz="0" w:space="0" w:color="auto"/>
      </w:divBdr>
    </w:div>
    <w:div w:id="1771006109">
      <w:bodyDiv w:val="1"/>
      <w:marLeft w:val="0"/>
      <w:marRight w:val="0"/>
      <w:marTop w:val="0"/>
      <w:marBottom w:val="0"/>
      <w:divBdr>
        <w:top w:val="none" w:sz="0" w:space="0" w:color="auto"/>
        <w:left w:val="none" w:sz="0" w:space="0" w:color="auto"/>
        <w:bottom w:val="none" w:sz="0" w:space="0" w:color="auto"/>
        <w:right w:val="none" w:sz="0" w:space="0" w:color="auto"/>
      </w:divBdr>
    </w:div>
    <w:div w:id="1847745376">
      <w:bodyDiv w:val="1"/>
      <w:marLeft w:val="0"/>
      <w:marRight w:val="0"/>
      <w:marTop w:val="0"/>
      <w:marBottom w:val="0"/>
      <w:divBdr>
        <w:top w:val="none" w:sz="0" w:space="0" w:color="auto"/>
        <w:left w:val="none" w:sz="0" w:space="0" w:color="auto"/>
        <w:bottom w:val="none" w:sz="0" w:space="0" w:color="auto"/>
        <w:right w:val="none" w:sz="0" w:space="0" w:color="auto"/>
      </w:divBdr>
    </w:div>
    <w:div w:id="1871603718">
      <w:bodyDiv w:val="1"/>
      <w:marLeft w:val="0"/>
      <w:marRight w:val="0"/>
      <w:marTop w:val="0"/>
      <w:marBottom w:val="0"/>
      <w:divBdr>
        <w:top w:val="none" w:sz="0" w:space="0" w:color="auto"/>
        <w:left w:val="none" w:sz="0" w:space="0" w:color="auto"/>
        <w:bottom w:val="none" w:sz="0" w:space="0" w:color="auto"/>
        <w:right w:val="none" w:sz="0" w:space="0" w:color="auto"/>
      </w:divBdr>
    </w:div>
    <w:div w:id="1884520375">
      <w:bodyDiv w:val="1"/>
      <w:marLeft w:val="0"/>
      <w:marRight w:val="0"/>
      <w:marTop w:val="0"/>
      <w:marBottom w:val="0"/>
      <w:divBdr>
        <w:top w:val="none" w:sz="0" w:space="0" w:color="auto"/>
        <w:left w:val="none" w:sz="0" w:space="0" w:color="auto"/>
        <w:bottom w:val="none" w:sz="0" w:space="0" w:color="auto"/>
        <w:right w:val="none" w:sz="0" w:space="0" w:color="auto"/>
      </w:divBdr>
    </w:div>
    <w:div w:id="20306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hyperlink" Target="http://docs.oasis-open.org/wss/oasis-wss-saml-tokenprofile-1.1"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docs.oasis-open.org/wss/2004/01/oasis-200401-wss-soap-message-security-1.0" TargetMode="External" Id="rId21" /><Relationship Type="http://schemas.openxmlformats.org/officeDocument/2006/relationships/settings" Target="settings.xml" Id="rId7" /><Relationship Type="http://schemas.openxmlformats.org/officeDocument/2006/relationships/image" Target="media/image1.jpeg" Id="rId12" /><Relationship Type="http://schemas.openxmlformats.org/officeDocument/2006/relationships/hyperlink" Target="http://docs.oasis-open.org/ws-sx/ws-trust/200512/Issue"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www.hl7.org/implement/standards/product_brief.cfm?product_id=72" TargetMode="External" Id="rId16" /><Relationship Type="http://schemas.openxmlformats.org/officeDocument/2006/relationships/image" Target="media/image4.emf"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integracja_P1@cez.gov.pl" TargetMode="External" Id="rId11" /><Relationship Type="http://schemas.openxmlformats.org/officeDocument/2006/relationships/header" Target="header2.xml" Id="rId24" /><Relationship Type="http://schemas.openxmlformats.org/officeDocument/2006/relationships/numbering" Target="numbering.xml" Id="rId5" /><Relationship Type="http://schemas.openxmlformats.org/officeDocument/2006/relationships/hyperlink" Target="https://www.hl7.org/fhir/v3/PurposeOfUse/vs.html" TargetMode="External"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image" Target="media/image3.emf"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cez.gov.pl/HL7POL-1.3.1.2/plcda-1.3.1.2/plcda-html-1.3.1.2/plcda-html-1.3.1.2/voc-2.16.840.1.113883.3.4424.13.11.1-2018-09-30T000000.html" TargetMode="External" Id="rId14" /><Relationship Type="http://schemas.openxmlformats.org/officeDocument/2006/relationships/header" Target="header1.xml" Id="rId22" /><Relationship Type="http://schemas.openxmlformats.org/officeDocument/2006/relationships/glossaryDocument" Target="glossary/document.xml" Id="R2b836b2accda4d10" /></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72fcb00-2fae-4f7c-be08-f070d531f1ce}"/>
      </w:docPartPr>
      <w:docPartBody>
        <w:p w14:paraId="0E159ABF">
          <w:r>
            <w:rPr>
              <w:rStyle w:val="PlaceholderText"/>
            </w:rPr>
            <w:t/>
          </w:r>
        </w:p>
      </w:docPartBody>
    </w:docPart>
  </w:docParts>
</w:glossaryDocument>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052E7702E84604F837A707BBC573350" ma:contentTypeVersion="19" ma:contentTypeDescription="Utwórz nowy dokument." ma:contentTypeScope="" ma:versionID="f6fd2831acd7441e739e573b4fc7e9b6">
  <xsd:schema xmlns:xsd="http://www.w3.org/2001/XMLSchema" xmlns:xs="http://www.w3.org/2001/XMLSchema" xmlns:p="http://schemas.microsoft.com/office/2006/metadata/properties" xmlns:ns1="http://schemas.microsoft.com/sharepoint/v3" xmlns:ns2="9c74927f-2f07-45c2-8c27-d33f1e79f432" xmlns:ns3="2b4fec8c-6342-430f-9a53-83f3fffa3636" targetNamespace="http://schemas.microsoft.com/office/2006/metadata/properties" ma:root="true" ma:fieldsID="c9f291538e1ea9ab86ea52e395a2e7cf" ns1:_="" ns2:_="" ns3:_="">
    <xsd:import namespace="http://schemas.microsoft.com/sharepoint/v3"/>
    <xsd:import namespace="9c74927f-2f07-45c2-8c27-d33f1e79f432"/>
    <xsd:import namespace="2b4fec8c-6342-430f-9a53-83f3fffa36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_Flow_SignoffStatus" minOccurs="0"/>
                <xsd:element ref="ns2:MediaServiceAutoKeyPoints" minOccurs="0"/>
                <xsd:element ref="ns2:MediaServiceKeyPoints" minOccurs="0"/>
                <xsd:element ref="ns2:datigodzina"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Właściwości ujednoliconych zasad zgodności" ma:hidden="true" ma:internalName="_ip_UnifiedCompliancePolicyProperties">
      <xsd:simpleType>
        <xsd:restriction base="dms:Note"/>
      </xsd:simpleType>
    </xsd:element>
    <xsd:element name="_ip_UnifiedCompliancePolicyUIAction" ma:index="22" nillable="true" ma:displayName="Akcja interfejsu użytkownika ujednoliconych zasad zgodności"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74927f-2f07-45c2-8c27-d33f1e79f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7" nillable="true" ma:displayName="Stan zatwierdzenia" ma:internalName="Stan_x0020_zatwierdzenia">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datigodzina" ma:index="20" nillable="true" ma:displayName="dat i godzina" ma:format="DateTime" ma:internalName="datigodzina">
      <xsd:simpleType>
        <xsd:restriction base="dms:DateTime"/>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4fec8c-6342-430f-9a53-83f3fffa3636" elementFormDefault="qualified">
    <xsd:import namespace="http://schemas.microsoft.com/office/2006/documentManagement/types"/>
    <xsd:import namespace="http://schemas.microsoft.com/office/infopath/2007/PartnerControls"/>
    <xsd:element name="SharedWithUsers" ma:index="15"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9c74927f-2f07-45c2-8c27-d33f1e79f432" xsi:nil="true"/>
    <datigodzina xmlns="9c74927f-2f07-45c2-8c27-d33f1e79f432" xsi:nil="tru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4BCE6A-29D3-4A7C-972C-3D5940FAF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c74927f-2f07-45c2-8c27-d33f1e79f432"/>
    <ds:schemaRef ds:uri="2b4fec8c-6342-430f-9a53-83f3fffa36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507807-6578-4806-BDF3-763FBB768DB4}">
  <ds:schemaRefs>
    <ds:schemaRef ds:uri="http://schemas.openxmlformats.org/officeDocument/2006/bibliography"/>
  </ds:schemaRefs>
</ds:datastoreItem>
</file>

<file path=customXml/itemProps3.xml><?xml version="1.0" encoding="utf-8"?>
<ds:datastoreItem xmlns:ds="http://schemas.openxmlformats.org/officeDocument/2006/customXml" ds:itemID="{62122A8C-9F7A-4592-BDD6-0660B974BD39}">
  <ds:schemaRefs>
    <ds:schemaRef ds:uri="http://schemas.microsoft.com/office/2006/metadata/properties"/>
    <ds:schemaRef ds:uri="http://schemas.microsoft.com/office/infopath/2007/PartnerControls"/>
    <ds:schemaRef ds:uri="9c74927f-2f07-45c2-8c27-d33f1e79f432"/>
    <ds:schemaRef ds:uri="http://schemas.microsoft.com/sharepoint/v3"/>
  </ds:schemaRefs>
</ds:datastoreItem>
</file>

<file path=customXml/itemProps4.xml><?xml version="1.0" encoding="utf-8"?>
<ds:datastoreItem xmlns:ds="http://schemas.openxmlformats.org/officeDocument/2006/customXml" ds:itemID="{5DA90DC1-C4C3-4C81-AC7A-F8A197F4F8E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Kuc Dariusz</lastModifiedBy>
  <revision>7</revision>
  <dcterms:created xsi:type="dcterms:W3CDTF">2021-10-25T14:38:00.0000000Z</dcterms:created>
  <dcterms:modified xsi:type="dcterms:W3CDTF">2021-12-13T14:10:26.9898978Z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0x010100D052E7702E84604F837A707BBC573350</vt:lpwstr>
  </property>
</Properties>
</file>