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26646" w:rsidR="00E46697" w:rsidP="00B02E5A" w:rsidRDefault="00FA0AD4" w14:paraId="06E00CDA" w14:textId="1C91A268">
      <w:pPr>
        <w:pStyle w:val="Tytudokumentu"/>
        <w:spacing w:before="5400" w:line="288" w:lineRule="auto"/>
        <w:rPr>
          <w:sz w:val="70"/>
          <w:szCs w:val="70"/>
        </w:rPr>
      </w:pPr>
      <w:r>
        <w:rPr>
          <w:sz w:val="70"/>
          <w:szCs w:val="70"/>
        </w:rPr>
        <w:t>Zakres metadanych XDS</w:t>
      </w:r>
    </w:p>
    <w:p w:rsidR="00E46697" w:rsidP="00911709" w:rsidRDefault="00FA0AD4" w14:paraId="5C59B294" w14:textId="5E187CF0">
      <w:pPr>
        <w:pStyle w:val="Subtitle"/>
        <w:spacing w:line="288" w:lineRule="auto"/>
      </w:pPr>
      <w:r>
        <w:t>obsługiwanych na środowisku integracyjnym</w:t>
      </w:r>
    </w:p>
    <w:p w:rsidR="00E46697" w:rsidP="00911709" w:rsidRDefault="00E46697" w14:paraId="7824B81F" w14:textId="77777777">
      <w:pPr>
        <w:pStyle w:val="Subtitle"/>
        <w:spacing w:line="288" w:lineRule="auto"/>
      </w:pPr>
    </w:p>
    <w:p w:rsidR="00E46697" w:rsidP="00911709" w:rsidRDefault="00E46697" w14:paraId="33B86DBB" w14:textId="77777777">
      <w:pPr>
        <w:pStyle w:val="Subtitle"/>
        <w:spacing w:line="288" w:lineRule="auto"/>
      </w:pPr>
      <w:r w:rsidRPr="00416A74">
        <w:t xml:space="preserve">„Elektroniczna Platforma Gromadzenia, Analizy </w:t>
      </w:r>
      <w:r>
        <w:br/>
      </w:r>
      <w:r w:rsidRPr="00416A74">
        <w:t>i Udostępniania zasobów cyfrowych o Zdarzeniach Medycznych" (P1) – faza 2</w:t>
      </w:r>
      <w:r>
        <w:t xml:space="preserve"> </w:t>
      </w:r>
    </w:p>
    <w:p w:rsidRPr="00DC68C6" w:rsidR="00E46697" w:rsidP="00911709" w:rsidRDefault="00E46697" w14:paraId="45566B23" w14:textId="77777777">
      <w:pPr>
        <w:spacing w:line="288" w:lineRule="auto"/>
      </w:pPr>
    </w:p>
    <w:p w:rsidR="00E46697" w:rsidP="00911709" w:rsidRDefault="00E46697" w14:paraId="1F58ED24" w14:textId="77777777">
      <w:pPr>
        <w:spacing w:before="0" w:after="0" w:line="288" w:lineRule="auto"/>
        <w:jc w:val="left"/>
        <w:rPr>
          <w:b/>
        </w:rPr>
      </w:pPr>
      <w:r>
        <w:rPr>
          <w:b/>
        </w:rPr>
        <w:br w:type="page"/>
      </w:r>
    </w:p>
    <w:tbl>
      <w:tblPr>
        <w:tblW w:w="9072" w:type="dxa"/>
        <w:tblInd w:w="-45" w:type="dxa"/>
        <w:tblBorders>
          <w:top w:val="single" w:color="8B8178" w:sz="18" w:space="0"/>
          <w:left w:val="single" w:color="8B8178" w:sz="18" w:space="0"/>
          <w:bottom w:val="single" w:color="8B8178" w:sz="18" w:space="0"/>
          <w:right w:val="single" w:color="8B8178" w:sz="18" w:space="0"/>
          <w:insideH w:val="single" w:color="8B8178" w:sz="6" w:space="0"/>
          <w:insideV w:val="single" w:color="8B8178" w:sz="6" w:space="0"/>
        </w:tblBorders>
        <w:tblLayout w:type="fixed"/>
        <w:tblLook w:val="0000" w:firstRow="0" w:lastRow="0" w:firstColumn="0" w:lastColumn="0" w:noHBand="0" w:noVBand="0"/>
      </w:tblPr>
      <w:tblGrid>
        <w:gridCol w:w="2482"/>
        <w:gridCol w:w="2054"/>
        <w:gridCol w:w="2410"/>
        <w:gridCol w:w="2126"/>
      </w:tblGrid>
      <w:tr w:rsidRPr="00C93E94" w:rsidR="00E46697" w:rsidTr="024DA4F7" w14:paraId="3A294291" w14:textId="77777777">
        <w:trPr>
          <w:trHeight w:val="340"/>
        </w:trPr>
        <w:tc>
          <w:tcPr>
            <w:tcW w:w="9072" w:type="dxa"/>
            <w:gridSpan w:val="4"/>
            <w:shd w:val="clear" w:color="auto" w:fill="17365D" w:themeFill="text2" w:themeFillShade="BF"/>
          </w:tcPr>
          <w:p w:rsidRPr="00C93E94" w:rsidR="00E46697" w:rsidP="00911709" w:rsidRDefault="00E46697" w14:paraId="318E463C" w14:textId="77777777">
            <w:pPr>
              <w:spacing w:before="48" w:after="48" w:line="288" w:lineRule="auto"/>
              <w:rPr>
                <w:rFonts w:eastAsia="Calibri"/>
              </w:rPr>
            </w:pPr>
            <w:r w:rsidRPr="00C93E94">
              <w:br w:type="page"/>
            </w:r>
            <w:r w:rsidRPr="00C93E94">
              <w:rPr>
                <w:rFonts w:eastAsia="Calibri"/>
                <w:b/>
                <w:color w:val="FFFFFF"/>
              </w:rPr>
              <w:t>Metryka</w:t>
            </w:r>
          </w:p>
        </w:tc>
      </w:tr>
      <w:tr w:rsidRPr="00C93E94" w:rsidR="00E46697" w:rsidTr="024DA4F7" w14:paraId="39831779" w14:textId="77777777">
        <w:trPr>
          <w:trHeight w:val="340"/>
        </w:trPr>
        <w:tc>
          <w:tcPr>
            <w:tcW w:w="2482" w:type="dxa"/>
            <w:shd w:val="clear" w:color="auto" w:fill="17365D" w:themeFill="text2" w:themeFillShade="BF"/>
          </w:tcPr>
          <w:p w:rsidRPr="00C93E94" w:rsidR="00E46697" w:rsidP="00845F69" w:rsidRDefault="00E46697" w14:paraId="5BEB7530" w14:textId="77777777">
            <w:pPr>
              <w:pStyle w:val="Tabelanagwekdolewej"/>
            </w:pPr>
            <w:r w:rsidRPr="00C93E94">
              <w:t>Właściciel</w:t>
            </w:r>
          </w:p>
        </w:tc>
        <w:tc>
          <w:tcPr>
            <w:tcW w:w="6590" w:type="dxa"/>
            <w:gridSpan w:val="3"/>
          </w:tcPr>
          <w:p w:rsidRPr="00C93E94" w:rsidR="00E46697" w:rsidP="00911709" w:rsidRDefault="00376FC7" w14:paraId="72FB9B56" w14:textId="40CD2A4C">
            <w:pPr>
              <w:spacing w:before="48" w:after="48" w:line="288" w:lineRule="auto"/>
              <w:rPr>
                <w:rFonts w:eastAsia="Calibri"/>
              </w:rPr>
            </w:pPr>
            <w:r w:rsidRPr="0C5B0ADB">
              <w:rPr>
                <w:rFonts w:eastAsia="Calibri"/>
              </w:rPr>
              <w:t>Centrum e-Zdrowia</w:t>
            </w:r>
          </w:p>
        </w:tc>
      </w:tr>
      <w:tr w:rsidRPr="00C93E94" w:rsidR="00E46697" w:rsidTr="024DA4F7" w14:paraId="2C11E8DF" w14:textId="77777777">
        <w:trPr>
          <w:trHeight w:val="340"/>
        </w:trPr>
        <w:tc>
          <w:tcPr>
            <w:tcW w:w="2482" w:type="dxa"/>
            <w:shd w:val="clear" w:color="auto" w:fill="17365D" w:themeFill="text2" w:themeFillShade="BF"/>
          </w:tcPr>
          <w:p w:rsidRPr="00C93E94" w:rsidR="00E46697" w:rsidP="00845F69" w:rsidRDefault="00E46697" w14:paraId="75283FB7" w14:textId="77777777">
            <w:pPr>
              <w:pStyle w:val="Tabelanagwekdolewej"/>
            </w:pPr>
            <w:r w:rsidRPr="00C93E94">
              <w:t>Autor</w:t>
            </w:r>
          </w:p>
        </w:tc>
        <w:tc>
          <w:tcPr>
            <w:tcW w:w="6590" w:type="dxa"/>
            <w:gridSpan w:val="3"/>
          </w:tcPr>
          <w:p w:rsidRPr="00C93E94" w:rsidR="00E46697" w:rsidP="00911709" w:rsidRDefault="00376FC7" w14:paraId="2421499E" w14:textId="1AB3E9F4">
            <w:pPr>
              <w:spacing w:before="48" w:after="48" w:line="288" w:lineRule="auto"/>
              <w:rPr>
                <w:rFonts w:eastAsia="Calibri"/>
              </w:rPr>
            </w:pPr>
            <w:r w:rsidRPr="0C5B0ADB">
              <w:rPr>
                <w:rFonts w:eastAsia="Calibri"/>
              </w:rPr>
              <w:t>Centrum e-Zdrowia</w:t>
            </w:r>
          </w:p>
        </w:tc>
      </w:tr>
      <w:tr w:rsidRPr="00C93E94" w:rsidR="00E46697" w:rsidTr="024DA4F7" w14:paraId="29AA4116" w14:textId="77777777">
        <w:trPr>
          <w:trHeight w:val="340"/>
        </w:trPr>
        <w:tc>
          <w:tcPr>
            <w:tcW w:w="2482" w:type="dxa"/>
            <w:shd w:val="clear" w:color="auto" w:fill="17365D" w:themeFill="text2" w:themeFillShade="BF"/>
          </w:tcPr>
          <w:p w:rsidRPr="00C93E94" w:rsidR="00E46697" w:rsidP="00845F69" w:rsidRDefault="00E46697" w14:paraId="461F8EE0" w14:textId="77777777">
            <w:pPr>
              <w:pStyle w:val="Tabelanagwekdolewej"/>
            </w:pPr>
            <w:r w:rsidRPr="00C93E94">
              <w:t>Recenzent</w:t>
            </w:r>
          </w:p>
        </w:tc>
        <w:tc>
          <w:tcPr>
            <w:tcW w:w="6590" w:type="dxa"/>
            <w:gridSpan w:val="3"/>
          </w:tcPr>
          <w:p w:rsidRPr="00C93E94" w:rsidR="00E46697" w:rsidP="00911709" w:rsidRDefault="00376FC7" w14:paraId="43B8F560" w14:textId="30C63E75">
            <w:pPr>
              <w:spacing w:before="48" w:after="48" w:line="288" w:lineRule="auto"/>
              <w:rPr>
                <w:rFonts w:eastAsia="Calibri"/>
              </w:rPr>
            </w:pPr>
            <w:r w:rsidRPr="0C5B0ADB">
              <w:rPr>
                <w:rFonts w:eastAsia="Calibri"/>
              </w:rPr>
              <w:t>Centrum e-Zdrowia</w:t>
            </w:r>
          </w:p>
        </w:tc>
      </w:tr>
      <w:tr w:rsidRPr="00C93E94" w:rsidR="00E46697" w:rsidTr="024DA4F7" w14:paraId="2CF6814D" w14:textId="77777777">
        <w:trPr>
          <w:trHeight w:val="340"/>
        </w:trPr>
        <w:tc>
          <w:tcPr>
            <w:tcW w:w="2482" w:type="dxa"/>
            <w:shd w:val="clear" w:color="auto" w:fill="17365D" w:themeFill="text2" w:themeFillShade="BF"/>
          </w:tcPr>
          <w:p w:rsidRPr="00C93E94" w:rsidR="00E46697" w:rsidP="00845F69" w:rsidRDefault="00E46697" w14:paraId="038FC156" w14:textId="5707A828">
            <w:pPr>
              <w:pStyle w:val="Tabelanagwekdolewej"/>
            </w:pPr>
          </w:p>
        </w:tc>
        <w:tc>
          <w:tcPr>
            <w:tcW w:w="6590" w:type="dxa"/>
            <w:gridSpan w:val="3"/>
          </w:tcPr>
          <w:p w:rsidRPr="00C93E94" w:rsidR="00E46697" w:rsidP="00D6382B" w:rsidRDefault="00E46697" w14:paraId="3CF8B9A3" w14:textId="35C4B95B">
            <w:pPr>
              <w:spacing w:before="48" w:after="48" w:line="288" w:lineRule="auto"/>
              <w:rPr>
                <w:rFonts w:eastAsia="Calibri"/>
              </w:rPr>
            </w:pPr>
          </w:p>
        </w:tc>
      </w:tr>
      <w:tr w:rsidRPr="00C93E94" w:rsidR="00E46697" w:rsidTr="024DA4F7" w14:paraId="2C21616B" w14:textId="77777777">
        <w:trPr>
          <w:trHeight w:val="340"/>
        </w:trPr>
        <w:tc>
          <w:tcPr>
            <w:tcW w:w="2482" w:type="dxa"/>
            <w:shd w:val="clear" w:color="auto" w:fill="17365D" w:themeFill="text2" w:themeFillShade="BF"/>
          </w:tcPr>
          <w:p w:rsidRPr="00C93E94" w:rsidR="00E46697" w:rsidP="00845F69" w:rsidRDefault="00E46697" w14:paraId="07CB2DB5" w14:textId="77777777">
            <w:pPr>
              <w:pStyle w:val="Tabelanagwekdolewej"/>
            </w:pPr>
            <w:r w:rsidRPr="00C93E94">
              <w:t>Zatwierdzający</w:t>
            </w:r>
          </w:p>
        </w:tc>
        <w:tc>
          <w:tcPr>
            <w:tcW w:w="2054" w:type="dxa"/>
            <w:shd w:val="clear" w:color="auto" w:fill="FFFFFF" w:themeFill="background1"/>
          </w:tcPr>
          <w:p w:rsidRPr="00C93E94" w:rsidR="00E46697" w:rsidP="00911709" w:rsidRDefault="00E46697" w14:paraId="18A53E37" w14:textId="24AAB741">
            <w:pPr>
              <w:spacing w:before="48" w:after="48" w:line="288" w:lineRule="auto"/>
              <w:rPr>
                <w:rFonts w:eastAsia="Calibri"/>
              </w:rPr>
            </w:pPr>
            <w:r w:rsidRPr="00C93E94">
              <w:rPr>
                <w:rFonts w:eastAsia="Calibri"/>
              </w:rPr>
              <w:t>C</w:t>
            </w:r>
            <w:r w:rsidR="00376FC7">
              <w:rPr>
                <w:rFonts w:eastAsia="Calibri"/>
              </w:rPr>
              <w:t>e</w:t>
            </w:r>
            <w:r w:rsidRPr="00C93E94">
              <w:rPr>
                <w:rFonts w:eastAsia="Calibri"/>
              </w:rPr>
              <w:t>Z</w:t>
            </w:r>
          </w:p>
        </w:tc>
        <w:tc>
          <w:tcPr>
            <w:tcW w:w="2410" w:type="dxa"/>
            <w:shd w:val="clear" w:color="auto" w:fill="17365D" w:themeFill="text2" w:themeFillShade="BF"/>
          </w:tcPr>
          <w:p w:rsidRPr="00C93E94" w:rsidR="00E46697" w:rsidP="00911709" w:rsidRDefault="00E46697" w14:paraId="16508612" w14:textId="77777777">
            <w:pPr>
              <w:spacing w:before="48" w:after="48" w:line="288" w:lineRule="auto"/>
              <w:rPr>
                <w:rFonts w:eastAsia="Calibri"/>
              </w:rPr>
            </w:pPr>
            <w:r w:rsidRPr="00C93E94">
              <w:rPr>
                <w:rFonts w:eastAsia="Calibri"/>
                <w:b/>
                <w:color w:val="FFFFFF"/>
              </w:rPr>
              <w:t>Data zatwierdzenia</w:t>
            </w:r>
          </w:p>
        </w:tc>
        <w:tc>
          <w:tcPr>
            <w:tcW w:w="2126" w:type="dxa"/>
          </w:tcPr>
          <w:p w:rsidRPr="00C93E94" w:rsidR="00E46697" w:rsidP="00845F69" w:rsidRDefault="00E46697" w14:paraId="2A341BF5" w14:textId="2842B781">
            <w:pPr>
              <w:spacing w:before="48" w:after="48" w:line="288" w:lineRule="auto"/>
              <w:rPr>
                <w:rFonts w:eastAsia="Calibri"/>
              </w:rPr>
            </w:pPr>
          </w:p>
        </w:tc>
      </w:tr>
      <w:tr w:rsidRPr="00C93E94" w:rsidR="00E46697" w:rsidTr="024DA4F7" w14:paraId="27D7CD03" w14:textId="77777777">
        <w:trPr>
          <w:trHeight w:val="340"/>
        </w:trPr>
        <w:tc>
          <w:tcPr>
            <w:tcW w:w="2482" w:type="dxa"/>
            <w:shd w:val="clear" w:color="auto" w:fill="17365D" w:themeFill="text2" w:themeFillShade="BF"/>
          </w:tcPr>
          <w:p w:rsidRPr="00C93E94" w:rsidR="00E46697" w:rsidP="00845F69" w:rsidRDefault="00E46697" w14:paraId="17A3106D" w14:textId="77777777">
            <w:pPr>
              <w:pStyle w:val="Tabelanagwekdolewej"/>
            </w:pPr>
            <w:r w:rsidRPr="00C93E94">
              <w:t>Wersja</w:t>
            </w:r>
          </w:p>
        </w:tc>
        <w:tc>
          <w:tcPr>
            <w:tcW w:w="2054" w:type="dxa"/>
            <w:shd w:val="clear" w:color="auto" w:fill="FFFFFF" w:themeFill="background1"/>
          </w:tcPr>
          <w:p w:rsidRPr="00C93E94" w:rsidR="00E46697" w:rsidP="00D41F67" w:rsidRDefault="00893BB4" w14:paraId="65B9F52B" w14:textId="76279D0E">
            <w:pPr>
              <w:spacing w:before="48" w:after="48" w:line="288" w:lineRule="auto"/>
              <w:rPr>
                <w:rFonts w:eastAsia="Calibri"/>
              </w:rPr>
            </w:pPr>
            <w:r w:rsidRPr="024DA4F7">
              <w:rPr>
                <w:rFonts w:eastAsia="Calibri"/>
              </w:rPr>
              <w:t>1.</w:t>
            </w:r>
            <w:r w:rsidRPr="024DA4F7" w:rsidR="00AC2947">
              <w:rPr>
                <w:rFonts w:eastAsia="Calibri"/>
              </w:rPr>
              <w:t>1</w:t>
            </w:r>
            <w:ins w:author="Autor" w:id="0">
              <w:r w:rsidRPr="024DA4F7" w:rsidR="0B7B9970">
                <w:rPr>
                  <w:rFonts w:eastAsia="Calibri"/>
                </w:rPr>
                <w:t>2</w:t>
              </w:r>
            </w:ins>
            <w:del w:author="Autor" w:id="1">
              <w:r w:rsidRPr="024DA4F7" w:rsidDel="00893BB4">
                <w:rPr>
                  <w:rFonts w:eastAsia="Calibri"/>
                </w:rPr>
                <w:delText>0</w:delText>
              </w:r>
            </w:del>
          </w:p>
        </w:tc>
        <w:tc>
          <w:tcPr>
            <w:tcW w:w="2410" w:type="dxa"/>
            <w:shd w:val="clear" w:color="auto" w:fill="17365D" w:themeFill="text2" w:themeFillShade="BF"/>
          </w:tcPr>
          <w:p w:rsidRPr="00C93E94" w:rsidR="00E46697" w:rsidP="00911709" w:rsidRDefault="00E46697" w14:paraId="29FF6F14" w14:textId="77777777">
            <w:pPr>
              <w:spacing w:before="48" w:after="48" w:line="288" w:lineRule="auto"/>
              <w:rPr>
                <w:rFonts w:eastAsia="Calibri"/>
              </w:rPr>
            </w:pPr>
            <w:r w:rsidRPr="00C93E94">
              <w:rPr>
                <w:rFonts w:eastAsia="Calibri"/>
                <w:b/>
                <w:color w:val="FFFFFF"/>
              </w:rPr>
              <w:t>Status dokumentu</w:t>
            </w:r>
          </w:p>
        </w:tc>
        <w:tc>
          <w:tcPr>
            <w:tcW w:w="2126" w:type="dxa"/>
          </w:tcPr>
          <w:p w:rsidRPr="00C93E94" w:rsidR="00E46697" w:rsidP="00911709" w:rsidRDefault="00E46697" w14:paraId="475520CA" w14:textId="22869519">
            <w:pPr>
              <w:spacing w:before="48" w:after="48" w:line="288" w:lineRule="auto"/>
              <w:rPr>
                <w:rFonts w:eastAsia="Calibri"/>
              </w:rPr>
            </w:pPr>
          </w:p>
        </w:tc>
      </w:tr>
      <w:tr w:rsidRPr="00C93E94" w:rsidR="00E46697" w:rsidTr="024DA4F7" w14:paraId="2BC3EF90" w14:textId="77777777">
        <w:trPr>
          <w:trHeight w:val="340"/>
        </w:trPr>
        <w:tc>
          <w:tcPr>
            <w:tcW w:w="2482" w:type="dxa"/>
            <w:shd w:val="clear" w:color="auto" w:fill="17365D" w:themeFill="text2" w:themeFillShade="BF"/>
          </w:tcPr>
          <w:p w:rsidRPr="00C93E94" w:rsidR="00E46697" w:rsidP="00845F69" w:rsidRDefault="00E46697" w14:paraId="1CE0A796" w14:textId="77777777">
            <w:pPr>
              <w:pStyle w:val="Tabelanagwekdolewej"/>
            </w:pPr>
            <w:r w:rsidRPr="00C93E94">
              <w:t>Data utworzenia</w:t>
            </w:r>
          </w:p>
        </w:tc>
        <w:tc>
          <w:tcPr>
            <w:tcW w:w="2054" w:type="dxa"/>
            <w:shd w:val="clear" w:color="auto" w:fill="FFFFFF" w:themeFill="background1"/>
          </w:tcPr>
          <w:p w:rsidRPr="00C93E94" w:rsidR="00E46697" w:rsidP="00FA0AD4" w:rsidRDefault="00FA0AD4" w14:paraId="7189E182" w14:textId="2FCAFF0B">
            <w:pPr>
              <w:spacing w:before="48" w:after="48" w:line="288" w:lineRule="auto"/>
              <w:rPr>
                <w:rFonts w:eastAsia="Calibri"/>
              </w:rPr>
            </w:pPr>
            <w:r>
              <w:rPr>
                <w:rFonts w:eastAsia="Calibri"/>
              </w:rPr>
              <w:t>2019-08-02</w:t>
            </w:r>
          </w:p>
        </w:tc>
        <w:tc>
          <w:tcPr>
            <w:tcW w:w="2410" w:type="dxa"/>
            <w:shd w:val="clear" w:color="auto" w:fill="17365D" w:themeFill="text2" w:themeFillShade="BF"/>
          </w:tcPr>
          <w:p w:rsidRPr="00C93E94" w:rsidR="00E46697" w:rsidP="00911709" w:rsidRDefault="00E46697" w14:paraId="519D2506" w14:textId="77777777">
            <w:pPr>
              <w:spacing w:before="48" w:after="48" w:line="288" w:lineRule="auto"/>
              <w:jc w:val="left"/>
              <w:rPr>
                <w:rFonts w:eastAsia="Calibri"/>
              </w:rPr>
            </w:pPr>
            <w:r w:rsidRPr="00C93E94">
              <w:rPr>
                <w:rFonts w:eastAsia="Calibri"/>
                <w:b/>
                <w:color w:val="FFFFFF"/>
              </w:rPr>
              <w:t>Data ostatniej modyfikacji</w:t>
            </w:r>
          </w:p>
        </w:tc>
        <w:tc>
          <w:tcPr>
            <w:tcW w:w="2126" w:type="dxa"/>
          </w:tcPr>
          <w:p w:rsidRPr="00C93E94" w:rsidR="00E46697" w:rsidP="4E401F1C" w:rsidRDefault="744F71C0" w14:paraId="3A15BF25" w14:textId="5FF878CD">
            <w:pPr>
              <w:spacing w:before="48" w:after="48" w:line="288" w:lineRule="auto"/>
              <w:rPr>
                <w:rFonts w:eastAsia="Arial"/>
              </w:rPr>
            </w:pPr>
            <w:r w:rsidRPr="024DA4F7">
              <w:rPr>
                <w:rFonts w:eastAsia="Arial"/>
              </w:rPr>
              <w:t>2020</w:t>
            </w:r>
            <w:r w:rsidRPr="024DA4F7">
              <w:rPr>
                <w:rFonts w:ascii="Calibri" w:hAnsi="Calibri" w:eastAsia="Calibri" w:cs="Calibri"/>
              </w:rPr>
              <w:t>-</w:t>
            </w:r>
            <w:ins w:author="Autor" w:id="2">
              <w:r w:rsidRPr="024DA4F7" w:rsidR="22BA3C12">
                <w:rPr>
                  <w:rFonts w:ascii="Calibri" w:hAnsi="Calibri" w:eastAsia="Calibri" w:cs="Calibri"/>
                </w:rPr>
                <w:t>12</w:t>
              </w:r>
            </w:ins>
            <w:del w:author="Autor" w:id="3">
              <w:r w:rsidRPr="024DA4F7" w:rsidDel="744F71C0">
                <w:rPr>
                  <w:rFonts w:eastAsia="Arial"/>
                </w:rPr>
                <w:delText>02</w:delText>
              </w:r>
            </w:del>
            <w:r w:rsidRPr="024DA4F7">
              <w:rPr>
                <w:rFonts w:eastAsia="Arial"/>
              </w:rPr>
              <w:t>-</w:t>
            </w:r>
            <w:ins w:author="Autor" w:id="4">
              <w:r w:rsidRPr="024DA4F7" w:rsidR="772E3BA9">
                <w:rPr>
                  <w:rFonts w:eastAsia="Arial"/>
                </w:rPr>
                <w:t>13</w:t>
              </w:r>
            </w:ins>
            <w:del w:author="Autor" w:id="5">
              <w:r w:rsidRPr="024DA4F7" w:rsidDel="744F71C0">
                <w:rPr>
                  <w:rFonts w:eastAsia="Arial"/>
                </w:rPr>
                <w:delText>08</w:delText>
              </w:r>
            </w:del>
          </w:p>
          <w:p w:rsidRPr="00C93E94" w:rsidR="00E46697" w:rsidP="7D06168A" w:rsidRDefault="00E46697" w14:paraId="14A22722" w14:textId="54244766">
            <w:pPr>
              <w:spacing w:before="48" w:after="48" w:line="288" w:lineRule="auto"/>
              <w:rPr>
                <w:rFonts w:eastAsia="Calibri"/>
              </w:rPr>
            </w:pPr>
          </w:p>
        </w:tc>
      </w:tr>
    </w:tbl>
    <w:p w:rsidRPr="00D10165" w:rsidR="00E46697" w:rsidP="00911709" w:rsidRDefault="00E46697" w14:paraId="16CA213C" w14:textId="77777777">
      <w:pPr>
        <w:spacing w:line="288" w:lineRule="auto"/>
        <w:rPr>
          <w:rFonts w:eastAsia="Calibri" w:cs="Calibri" w:asciiTheme="minorHAnsi" w:hAnsiTheme="minorHAnsi"/>
          <w:sz w:val="12"/>
          <w:szCs w:val="12"/>
        </w:rPr>
      </w:pPr>
    </w:p>
    <w:tbl>
      <w:tblPr>
        <w:tblW w:w="9001" w:type="dxa"/>
        <w:tblInd w:w="-23" w:type="dxa"/>
        <w:tbl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insideH w:val="single" w:color="808080" w:themeColor="background1" w:themeShade="80" w:sz="4" w:space="0"/>
          <w:insideV w:val="single" w:color="808080" w:themeColor="background1" w:themeShade="80" w:sz="4" w:space="0"/>
        </w:tblBorders>
        <w:tblLayout w:type="fixed"/>
        <w:tblLook w:val="0000" w:firstRow="0" w:lastRow="0" w:firstColumn="0" w:lastColumn="0" w:noHBand="0" w:noVBand="0"/>
        <w:tblPrChange w:author="">
          <w:tblPr/>
        </w:tblPrChange>
      </w:tblPr>
      <w:tblGrid>
        <w:gridCol w:w="1389"/>
        <w:gridCol w:w="992"/>
        <w:gridCol w:w="1141"/>
        <w:gridCol w:w="5479"/>
      </w:tblGrid>
      <w:tr w:rsidRPr="00C93E94" w:rsidR="00E46697" w:rsidTr="53745EF2" w14:paraId="6AA84A12" w14:textId="77777777">
        <w:trPr>
          <w:trHeight w:val="340"/>
        </w:trPr>
        <w:tc>
          <w:tcPr>
            <w:tcW w:w="9001" w:type="dxa"/>
            <w:gridSpan w:val="4"/>
            <w:shd w:val="clear" w:color="auto" w:fill="17365D" w:themeFill="text2" w:themeFillShade="BF"/>
            <w:tcMar/>
          </w:tcPr>
          <w:p w:rsidRPr="00C93E94" w:rsidR="00E46697" w:rsidP="00911709" w:rsidRDefault="00E46697" w14:paraId="6369BDEE" w14:textId="77777777">
            <w:pPr>
              <w:spacing w:before="48" w:after="48" w:line="288" w:lineRule="auto"/>
              <w:rPr>
                <w:rFonts w:eastAsia="Calibri"/>
              </w:rPr>
            </w:pPr>
            <w:r w:rsidRPr="00C93E94">
              <w:rPr>
                <w:rFonts w:eastAsia="Calibri"/>
                <w:b/>
                <w:color w:val="FFFFFF"/>
              </w:rPr>
              <w:t>Historia zmian</w:t>
            </w:r>
          </w:p>
        </w:tc>
      </w:tr>
      <w:tr w:rsidRPr="00C93E94" w:rsidR="00ED6EBA" w:rsidTr="53745EF2" w14:paraId="0D0CCD5E" w14:textId="77777777">
        <w:trPr>
          <w:trHeight w:val="340"/>
        </w:trPr>
        <w:tc>
          <w:tcPr>
            <w:tcW w:w="1389" w:type="dxa"/>
            <w:shd w:val="clear" w:color="auto" w:fill="17365D" w:themeFill="text2" w:themeFillShade="BF"/>
            <w:tcMar/>
          </w:tcPr>
          <w:p w:rsidRPr="00C93E94" w:rsidR="00E46697" w:rsidP="00911709" w:rsidRDefault="00E46697" w14:paraId="552E82FB" w14:textId="77777777">
            <w:pPr>
              <w:spacing w:before="48" w:after="48" w:line="288" w:lineRule="auto"/>
              <w:rPr>
                <w:rFonts w:eastAsia="Calibri"/>
              </w:rPr>
            </w:pPr>
            <w:r w:rsidRPr="00C93E94">
              <w:rPr>
                <w:rFonts w:eastAsia="Calibri"/>
                <w:b/>
                <w:color w:val="FFFFFF"/>
              </w:rPr>
              <w:t>Data</w:t>
            </w:r>
          </w:p>
        </w:tc>
        <w:tc>
          <w:tcPr>
            <w:tcW w:w="992" w:type="dxa"/>
            <w:shd w:val="clear" w:color="auto" w:fill="17365D" w:themeFill="text2" w:themeFillShade="BF"/>
            <w:tcMar/>
          </w:tcPr>
          <w:p w:rsidRPr="00C93E94" w:rsidR="00E46697" w:rsidP="00911709" w:rsidRDefault="00E46697" w14:paraId="7463CD58" w14:textId="77777777">
            <w:pPr>
              <w:spacing w:before="48" w:after="48" w:line="288" w:lineRule="auto"/>
              <w:rPr>
                <w:rFonts w:eastAsia="Calibri"/>
              </w:rPr>
            </w:pPr>
            <w:r w:rsidRPr="00C93E94">
              <w:rPr>
                <w:rFonts w:eastAsia="Calibri"/>
                <w:b/>
                <w:color w:val="FFFFFF"/>
              </w:rPr>
              <w:t>Wersja</w:t>
            </w:r>
          </w:p>
        </w:tc>
        <w:tc>
          <w:tcPr>
            <w:tcW w:w="1141" w:type="dxa"/>
            <w:shd w:val="clear" w:color="auto" w:fill="17365D" w:themeFill="text2" w:themeFillShade="BF"/>
            <w:tcMar/>
          </w:tcPr>
          <w:p w:rsidRPr="00C93E94" w:rsidR="00E46697" w:rsidP="00911709" w:rsidRDefault="00E46697" w14:paraId="33C993F8" w14:textId="77777777">
            <w:pPr>
              <w:spacing w:before="48" w:after="48" w:line="288" w:lineRule="auto"/>
              <w:rPr>
                <w:rFonts w:eastAsia="Calibri"/>
              </w:rPr>
            </w:pPr>
            <w:r w:rsidRPr="00C93E94">
              <w:rPr>
                <w:rFonts w:eastAsia="Calibri"/>
                <w:b/>
                <w:color w:val="FFFFFF"/>
              </w:rPr>
              <w:t>Autor zmiany</w:t>
            </w:r>
          </w:p>
        </w:tc>
        <w:tc>
          <w:tcPr>
            <w:tcW w:w="5479" w:type="dxa"/>
            <w:shd w:val="clear" w:color="auto" w:fill="17365D" w:themeFill="text2" w:themeFillShade="BF"/>
            <w:tcMar/>
          </w:tcPr>
          <w:p w:rsidRPr="00C93E94" w:rsidR="00E46697" w:rsidP="00911709" w:rsidRDefault="00E46697" w14:paraId="573E5341" w14:textId="77777777">
            <w:pPr>
              <w:spacing w:before="48" w:after="48" w:line="288" w:lineRule="auto"/>
              <w:rPr>
                <w:rFonts w:eastAsia="Calibri"/>
              </w:rPr>
            </w:pPr>
            <w:r w:rsidRPr="00C93E94">
              <w:rPr>
                <w:rFonts w:eastAsia="Calibri"/>
                <w:b/>
                <w:color w:val="FFFFFF"/>
              </w:rPr>
              <w:t>Opis zmiany</w:t>
            </w:r>
          </w:p>
        </w:tc>
      </w:tr>
      <w:tr w:rsidRPr="00C93E94" w:rsidR="00E46697" w:rsidTr="53745EF2" w14:paraId="7C5B78C6" w14:textId="77777777">
        <w:trPr>
          <w:trHeight w:val="340"/>
        </w:trPr>
        <w:tc>
          <w:tcPr>
            <w:tcW w:w="1389" w:type="dxa"/>
            <w:tcMar/>
          </w:tcPr>
          <w:p w:rsidRPr="00C93E94" w:rsidR="00E46697" w:rsidP="00FA0AD4" w:rsidRDefault="001F69E6" w14:paraId="3F2F4014" w14:textId="7293854C">
            <w:pPr>
              <w:spacing w:before="48" w:after="48" w:line="288" w:lineRule="auto"/>
              <w:rPr>
                <w:rFonts w:eastAsia="Calibri"/>
              </w:rPr>
            </w:pPr>
            <w:r>
              <w:rPr>
                <w:rFonts w:eastAsia="Calibri"/>
              </w:rPr>
              <w:t>2019-</w:t>
            </w:r>
            <w:r w:rsidR="00FA0AD4">
              <w:rPr>
                <w:rFonts w:eastAsia="Calibri"/>
              </w:rPr>
              <w:t>08-02</w:t>
            </w:r>
          </w:p>
        </w:tc>
        <w:tc>
          <w:tcPr>
            <w:tcW w:w="992" w:type="dxa"/>
            <w:tcMar/>
          </w:tcPr>
          <w:p w:rsidRPr="00C93E94" w:rsidR="00E46697" w:rsidP="00911709" w:rsidRDefault="00893BB4" w14:paraId="12BA0A32" w14:textId="6D7AF994">
            <w:pPr>
              <w:spacing w:before="48" w:after="48" w:line="288" w:lineRule="auto"/>
              <w:rPr>
                <w:rFonts w:eastAsia="Calibri"/>
              </w:rPr>
            </w:pPr>
            <w:r>
              <w:rPr>
                <w:rFonts w:eastAsia="Calibri"/>
              </w:rPr>
              <w:t>1.0</w:t>
            </w:r>
          </w:p>
        </w:tc>
        <w:tc>
          <w:tcPr>
            <w:tcW w:w="1141" w:type="dxa"/>
            <w:tcMar/>
          </w:tcPr>
          <w:p w:rsidRPr="00C93E94" w:rsidR="00E46697" w:rsidP="00911709" w:rsidRDefault="00E46697" w14:paraId="0625EC38" w14:textId="77777777">
            <w:pPr>
              <w:spacing w:before="48" w:after="48" w:line="288" w:lineRule="auto"/>
              <w:rPr>
                <w:rFonts w:eastAsia="Calibri"/>
              </w:rPr>
            </w:pPr>
            <w:r w:rsidRPr="00C93E94">
              <w:rPr>
                <w:rFonts w:eastAsia="Calibri"/>
              </w:rPr>
              <w:t>CSIOZ</w:t>
            </w:r>
          </w:p>
        </w:tc>
        <w:tc>
          <w:tcPr>
            <w:tcW w:w="5479" w:type="dxa"/>
            <w:tcMar/>
          </w:tcPr>
          <w:p w:rsidRPr="00C93E94" w:rsidR="00E46697" w:rsidP="00893BB4" w:rsidRDefault="001F69E6" w14:paraId="77E3E1D4" w14:textId="2B02177D">
            <w:pPr>
              <w:spacing w:before="48" w:after="48" w:line="288" w:lineRule="auto"/>
              <w:rPr>
                <w:rFonts w:eastAsia="Calibri"/>
              </w:rPr>
            </w:pPr>
            <w:r>
              <w:rPr>
                <w:rFonts w:eastAsia="Calibri"/>
              </w:rPr>
              <w:t xml:space="preserve">Pierwsza wersja </w:t>
            </w:r>
            <w:r w:rsidR="00893BB4">
              <w:rPr>
                <w:rFonts w:eastAsia="Calibri"/>
              </w:rPr>
              <w:t>dokumentu</w:t>
            </w:r>
          </w:p>
        </w:tc>
      </w:tr>
      <w:tr w:rsidRPr="00C93E94" w:rsidR="009643E9" w:rsidTr="53745EF2" w14:paraId="0483EFA7" w14:textId="77777777">
        <w:trPr>
          <w:trHeight w:val="340"/>
        </w:trPr>
        <w:tc>
          <w:tcPr>
            <w:tcW w:w="1389" w:type="dxa"/>
            <w:tcMar/>
          </w:tcPr>
          <w:p w:rsidR="009643E9" w:rsidP="00FA0AD4" w:rsidRDefault="009643E9" w14:paraId="69C03D69" w14:textId="3C709077">
            <w:pPr>
              <w:spacing w:before="48" w:after="48" w:line="288" w:lineRule="auto"/>
              <w:rPr>
                <w:rFonts w:eastAsia="Calibri"/>
              </w:rPr>
            </w:pPr>
            <w:r>
              <w:rPr>
                <w:rFonts w:eastAsia="Calibri"/>
              </w:rPr>
              <w:t>2019-08-20</w:t>
            </w:r>
          </w:p>
        </w:tc>
        <w:tc>
          <w:tcPr>
            <w:tcW w:w="992" w:type="dxa"/>
            <w:tcMar/>
          </w:tcPr>
          <w:p w:rsidR="009643E9" w:rsidP="00911709" w:rsidRDefault="009643E9" w14:paraId="0F00C25C" w14:textId="3403774E">
            <w:pPr>
              <w:spacing w:before="48" w:after="48" w:line="288" w:lineRule="auto"/>
              <w:rPr>
                <w:rFonts w:eastAsia="Calibri"/>
              </w:rPr>
            </w:pPr>
            <w:r>
              <w:rPr>
                <w:rFonts w:eastAsia="Calibri"/>
              </w:rPr>
              <w:t>1.1</w:t>
            </w:r>
          </w:p>
        </w:tc>
        <w:tc>
          <w:tcPr>
            <w:tcW w:w="1141" w:type="dxa"/>
            <w:tcMar/>
          </w:tcPr>
          <w:p w:rsidRPr="00C93E94" w:rsidR="009643E9" w:rsidP="00911709" w:rsidRDefault="009643E9" w14:paraId="2B2CF567" w14:textId="08B50EE0">
            <w:pPr>
              <w:spacing w:before="48" w:after="48" w:line="288" w:lineRule="auto"/>
              <w:rPr>
                <w:rFonts w:eastAsia="Calibri"/>
              </w:rPr>
            </w:pPr>
            <w:r>
              <w:rPr>
                <w:rFonts w:eastAsia="Calibri"/>
              </w:rPr>
              <w:t>CSIOZ</w:t>
            </w:r>
          </w:p>
        </w:tc>
        <w:tc>
          <w:tcPr>
            <w:tcW w:w="5479" w:type="dxa"/>
            <w:tcMar/>
          </w:tcPr>
          <w:p w:rsidR="009643E9" w:rsidP="00893BB4" w:rsidRDefault="009643E9" w14:paraId="76CF29CF" w14:textId="21F563B0">
            <w:pPr>
              <w:spacing w:before="48" w:after="48" w:line="288" w:lineRule="auto"/>
              <w:rPr>
                <w:rFonts w:eastAsia="Calibri"/>
              </w:rPr>
            </w:pPr>
            <w:r>
              <w:rPr>
                <w:rFonts w:eastAsia="Calibri"/>
              </w:rPr>
              <w:t>Aktualizacja opisu dot. folderów</w:t>
            </w:r>
          </w:p>
        </w:tc>
      </w:tr>
      <w:tr w:rsidRPr="00C93E94" w:rsidR="005675C0" w:rsidTr="53745EF2" w14:paraId="59A77766" w14:textId="77777777">
        <w:trPr>
          <w:trHeight w:val="340"/>
        </w:trPr>
        <w:tc>
          <w:tcPr>
            <w:tcW w:w="1389" w:type="dxa"/>
            <w:tcMar/>
          </w:tcPr>
          <w:p w:rsidR="005675C0" w:rsidP="005675C0" w:rsidRDefault="005675C0" w14:paraId="3CA7D40D" w14:textId="7FD85426">
            <w:pPr>
              <w:spacing w:before="48" w:after="48" w:line="288" w:lineRule="auto"/>
              <w:rPr>
                <w:rFonts w:eastAsia="Calibri"/>
              </w:rPr>
            </w:pPr>
            <w:r>
              <w:rPr>
                <w:rFonts w:eastAsia="Calibri"/>
              </w:rPr>
              <w:t>2019-12-30</w:t>
            </w:r>
          </w:p>
        </w:tc>
        <w:tc>
          <w:tcPr>
            <w:tcW w:w="992" w:type="dxa"/>
            <w:tcMar/>
          </w:tcPr>
          <w:p w:rsidR="005675C0" w:rsidP="005675C0" w:rsidRDefault="005675C0" w14:paraId="0D7ECF4B" w14:textId="0A5D5045">
            <w:pPr>
              <w:spacing w:before="48" w:after="48" w:line="288" w:lineRule="auto"/>
              <w:rPr>
                <w:rFonts w:eastAsia="Calibri"/>
              </w:rPr>
            </w:pPr>
            <w:r>
              <w:rPr>
                <w:rFonts w:eastAsia="Calibri"/>
              </w:rPr>
              <w:t>1.2</w:t>
            </w:r>
          </w:p>
        </w:tc>
        <w:tc>
          <w:tcPr>
            <w:tcW w:w="1141" w:type="dxa"/>
            <w:tcMar/>
          </w:tcPr>
          <w:p w:rsidR="005675C0" w:rsidP="005675C0" w:rsidRDefault="005675C0" w14:paraId="54E32F2F" w14:textId="49F253AE">
            <w:pPr>
              <w:spacing w:before="48" w:after="48" w:line="288" w:lineRule="auto"/>
              <w:rPr>
                <w:rFonts w:eastAsia="Calibri"/>
              </w:rPr>
            </w:pPr>
            <w:r>
              <w:rPr>
                <w:rFonts w:eastAsia="Calibri"/>
              </w:rPr>
              <w:t>CSIOZ</w:t>
            </w:r>
          </w:p>
        </w:tc>
        <w:tc>
          <w:tcPr>
            <w:tcW w:w="5479" w:type="dxa"/>
            <w:tcMar/>
          </w:tcPr>
          <w:p w:rsidR="005675C0" w:rsidP="005675C0" w:rsidRDefault="005675C0" w14:paraId="2A960E18" w14:textId="59F4E20F">
            <w:pPr>
              <w:spacing w:before="48" w:after="48" w:line="288" w:lineRule="auto"/>
              <w:rPr>
                <w:rFonts w:eastAsia="Calibri"/>
              </w:rPr>
            </w:pPr>
            <w:r>
              <w:rPr>
                <w:rFonts w:eastAsia="Calibri"/>
              </w:rPr>
              <w:t>Dodanie PID-11</w:t>
            </w:r>
          </w:p>
        </w:tc>
      </w:tr>
      <w:tr w:rsidRPr="006C4EF5" w:rsidR="00EC6C1C" w:rsidTr="53745EF2" w14:paraId="7F4CD629" w14:textId="77777777">
        <w:trPr>
          <w:trHeight w:val="340"/>
        </w:trPr>
        <w:tc>
          <w:tcPr>
            <w:tcW w:w="1389" w:type="dxa"/>
            <w:tcMar/>
          </w:tcPr>
          <w:p w:rsidR="00EC6C1C" w:rsidP="005675C0" w:rsidRDefault="00EC6C1C" w14:paraId="30AB33B6" w14:textId="4554150F">
            <w:pPr>
              <w:spacing w:before="48" w:after="48" w:line="288" w:lineRule="auto"/>
              <w:rPr>
                <w:rFonts w:eastAsia="Calibri"/>
              </w:rPr>
            </w:pPr>
            <w:r>
              <w:rPr>
                <w:rFonts w:eastAsia="Calibri"/>
              </w:rPr>
              <w:t>2020-01-20</w:t>
            </w:r>
          </w:p>
        </w:tc>
        <w:tc>
          <w:tcPr>
            <w:tcW w:w="992" w:type="dxa"/>
            <w:tcMar/>
          </w:tcPr>
          <w:p w:rsidR="00EC6C1C" w:rsidP="005675C0" w:rsidRDefault="00EC6C1C" w14:paraId="32EBA0F7" w14:textId="1CBB48F8">
            <w:pPr>
              <w:spacing w:before="48" w:after="48" w:line="288" w:lineRule="auto"/>
              <w:rPr>
                <w:rFonts w:eastAsia="Calibri"/>
              </w:rPr>
            </w:pPr>
            <w:r>
              <w:rPr>
                <w:rFonts w:eastAsia="Calibri"/>
              </w:rPr>
              <w:t>1.3</w:t>
            </w:r>
          </w:p>
        </w:tc>
        <w:tc>
          <w:tcPr>
            <w:tcW w:w="1141" w:type="dxa"/>
            <w:tcMar/>
          </w:tcPr>
          <w:p w:rsidR="00EC6C1C" w:rsidP="005675C0" w:rsidRDefault="00EC6C1C" w14:paraId="148AE106" w14:textId="71D808CA">
            <w:pPr>
              <w:spacing w:before="48" w:after="48" w:line="288" w:lineRule="auto"/>
              <w:rPr>
                <w:rFonts w:eastAsia="Calibri"/>
              </w:rPr>
            </w:pPr>
            <w:r>
              <w:rPr>
                <w:rFonts w:eastAsia="Calibri"/>
              </w:rPr>
              <w:t>CSIOZ</w:t>
            </w:r>
          </w:p>
        </w:tc>
        <w:tc>
          <w:tcPr>
            <w:tcW w:w="5479" w:type="dxa"/>
            <w:tcMar/>
          </w:tcPr>
          <w:p w:rsidRPr="006C4EF5" w:rsidR="00EC6C1C" w:rsidP="005675C0" w:rsidRDefault="00EC6C1C" w14:paraId="2EE76CFC" w14:textId="39DED21B">
            <w:pPr>
              <w:spacing w:before="48" w:after="48" w:line="288" w:lineRule="auto"/>
              <w:rPr>
                <w:rFonts w:eastAsia="Calibri"/>
                <w:lang w:val="en-US"/>
              </w:rPr>
            </w:pPr>
            <w:r w:rsidRPr="006C4EF5">
              <w:rPr>
                <w:rFonts w:eastAsia="Calibri"/>
                <w:lang w:val="en-US"/>
              </w:rPr>
              <w:t xml:space="preserve">Dodanie </w:t>
            </w:r>
            <w:r w:rsidRPr="006C4EF5">
              <w:rPr>
                <w:sz w:val="20"/>
                <w:szCs w:val="20"/>
                <w:lang w:val="en-US"/>
              </w:rPr>
              <w:t>Slot name="authorTelecommunication dla wysyłki</w:t>
            </w:r>
          </w:p>
        </w:tc>
      </w:tr>
      <w:tr w:rsidRPr="00C93E94" w:rsidR="00D41F67" w:rsidTr="53745EF2" w14:paraId="04A0EC51" w14:textId="77777777">
        <w:trPr>
          <w:trHeight w:val="340"/>
        </w:trPr>
        <w:tc>
          <w:tcPr>
            <w:tcW w:w="1389" w:type="dxa"/>
            <w:tcMar/>
          </w:tcPr>
          <w:p w:rsidR="00D41F67" w:rsidP="005675C0" w:rsidRDefault="00D41F67" w14:paraId="7A2D796E" w14:textId="5A8FF640">
            <w:pPr>
              <w:spacing w:before="48" w:after="48" w:line="288" w:lineRule="auto"/>
              <w:rPr>
                <w:rFonts w:eastAsia="Calibri"/>
              </w:rPr>
            </w:pPr>
            <w:r w:rsidRPr="2C11A9C0">
              <w:rPr>
                <w:rFonts w:eastAsia="Calibri"/>
              </w:rPr>
              <w:t>2020-05-</w:t>
            </w:r>
            <w:r w:rsidRPr="2C11A9C0" w:rsidR="6A36E13C">
              <w:rPr>
                <w:rFonts w:eastAsia="Calibri"/>
              </w:rPr>
              <w:t>20</w:t>
            </w:r>
          </w:p>
        </w:tc>
        <w:tc>
          <w:tcPr>
            <w:tcW w:w="992" w:type="dxa"/>
            <w:tcMar/>
          </w:tcPr>
          <w:p w:rsidR="00D41F67" w:rsidP="00D41F67" w:rsidRDefault="00D41F67" w14:paraId="3D986374" w14:textId="3BC9BC89">
            <w:pPr>
              <w:spacing w:before="48" w:after="48" w:line="288" w:lineRule="auto"/>
              <w:rPr>
                <w:rFonts w:eastAsia="Calibri"/>
              </w:rPr>
            </w:pPr>
            <w:r w:rsidRPr="598DD790">
              <w:rPr>
                <w:rFonts w:eastAsia="Calibri"/>
              </w:rPr>
              <w:t>1.</w:t>
            </w:r>
            <w:r>
              <w:rPr>
                <w:rFonts w:eastAsia="Calibri"/>
              </w:rPr>
              <w:t>4</w:t>
            </w:r>
          </w:p>
        </w:tc>
        <w:tc>
          <w:tcPr>
            <w:tcW w:w="1141" w:type="dxa"/>
            <w:tcMar/>
          </w:tcPr>
          <w:p w:rsidR="00D41F67" w:rsidP="005675C0" w:rsidRDefault="00D41F67" w14:paraId="1A2C2199" w14:textId="04CFF2F1">
            <w:pPr>
              <w:spacing w:before="48" w:after="48" w:line="288" w:lineRule="auto"/>
              <w:rPr>
                <w:rFonts w:eastAsia="Calibri"/>
              </w:rPr>
            </w:pPr>
            <w:r w:rsidRPr="598DD790">
              <w:rPr>
                <w:rFonts w:eastAsia="Calibri"/>
              </w:rPr>
              <w:t>CSIOZ</w:t>
            </w:r>
          </w:p>
        </w:tc>
        <w:tc>
          <w:tcPr>
            <w:tcW w:w="5479" w:type="dxa"/>
            <w:tcMar/>
          </w:tcPr>
          <w:p w:rsidR="00D41F67" w:rsidP="541FCA7C" w:rsidRDefault="00D41F67" w14:paraId="25FD0994" w14:textId="689A487F">
            <w:pPr>
              <w:spacing w:before="48" w:after="48" w:line="288" w:lineRule="auto"/>
              <w:rPr>
                <w:rFonts w:eastAsia="Calibri"/>
              </w:rPr>
            </w:pPr>
            <w:r w:rsidRPr="2C11A9C0">
              <w:rPr>
                <w:rFonts w:eastAsia="Calibri"/>
              </w:rPr>
              <w:t xml:space="preserve">Aktualizacja opisu elementu indeksu </w:t>
            </w:r>
            <w:r w:rsidRPr="2C11A9C0">
              <w:rPr>
                <w:rFonts w:eastAsia="Calibri"/>
                <w:i/>
                <w:iCs/>
              </w:rPr>
              <w:t>hash</w:t>
            </w:r>
            <w:r w:rsidRPr="2C11A9C0" w:rsidR="03C67EFA">
              <w:rPr>
                <w:rFonts w:eastAsia="Calibri"/>
                <w:i/>
                <w:iCs/>
              </w:rPr>
              <w:t>.</w:t>
            </w:r>
          </w:p>
          <w:p w:rsidR="00D41F67" w:rsidP="2C11A9C0" w:rsidRDefault="03C67EFA" w14:paraId="4293FF5B" w14:textId="2EE6FDA3">
            <w:pPr>
              <w:pStyle w:val="Zawartotabeli"/>
              <w:spacing w:before="48" w:after="48" w:line="288" w:lineRule="auto"/>
              <w:rPr>
                <w:sz w:val="20"/>
                <w:szCs w:val="20"/>
              </w:rPr>
            </w:pPr>
            <w:r w:rsidRPr="2C11A9C0">
              <w:rPr>
                <w:rFonts w:eastAsia="Calibri"/>
              </w:rPr>
              <w:t xml:space="preserve">Zmiana wymagalności dla wartości </w:t>
            </w:r>
            <w:r w:rsidRPr="2C11A9C0">
              <w:rPr>
                <w:sz w:val="20"/>
                <w:szCs w:val="20"/>
              </w:rPr>
              <w:t>"creationTime".</w:t>
            </w:r>
          </w:p>
          <w:p w:rsidR="00D41F67" w:rsidP="541FCA7C" w:rsidRDefault="00D41F67" w14:paraId="2A11B6DC" w14:textId="2155344F">
            <w:pPr>
              <w:spacing w:before="48" w:after="48" w:line="288" w:lineRule="auto"/>
              <w:rPr>
                <w:rFonts w:eastAsia="Calibri"/>
                <w:i/>
                <w:iCs/>
              </w:rPr>
            </w:pPr>
          </w:p>
        </w:tc>
      </w:tr>
      <w:tr w:rsidR="440DA955" w:rsidTr="53745EF2" w14:paraId="430BAFA6" w14:textId="77777777">
        <w:trPr>
          <w:trHeight w:val="340"/>
        </w:trPr>
        <w:tc>
          <w:tcPr>
            <w:tcW w:w="1389" w:type="dxa"/>
            <w:tcMar/>
          </w:tcPr>
          <w:p w:rsidR="51BDC071" w:rsidP="440DA955" w:rsidRDefault="51BDC071" w14:paraId="007CF402" w14:textId="2CAC1437">
            <w:pPr>
              <w:spacing w:line="288" w:lineRule="auto"/>
              <w:rPr>
                <w:rFonts w:eastAsia="Calibri"/>
              </w:rPr>
            </w:pPr>
            <w:r w:rsidRPr="52723092">
              <w:rPr>
                <w:rFonts w:eastAsia="Calibri"/>
              </w:rPr>
              <w:t>2020-06-18</w:t>
            </w:r>
          </w:p>
        </w:tc>
        <w:tc>
          <w:tcPr>
            <w:tcW w:w="992" w:type="dxa"/>
            <w:tcMar/>
          </w:tcPr>
          <w:p w:rsidR="51BDC071" w:rsidP="440DA955" w:rsidRDefault="51BDC071" w14:paraId="2F8CBC1D" w14:textId="07EB77B1">
            <w:pPr>
              <w:spacing w:line="288" w:lineRule="auto"/>
              <w:rPr>
                <w:rFonts w:eastAsia="Calibri"/>
              </w:rPr>
            </w:pPr>
            <w:r w:rsidRPr="52723092">
              <w:rPr>
                <w:rFonts w:eastAsia="Calibri"/>
              </w:rPr>
              <w:t>1.5</w:t>
            </w:r>
          </w:p>
        </w:tc>
        <w:tc>
          <w:tcPr>
            <w:tcW w:w="1141" w:type="dxa"/>
            <w:tcMar/>
          </w:tcPr>
          <w:p w:rsidR="51BDC071" w:rsidP="440DA955" w:rsidRDefault="51BDC071" w14:paraId="6F985CF2" w14:textId="71EDE2AD">
            <w:pPr>
              <w:spacing w:line="288" w:lineRule="auto"/>
              <w:rPr>
                <w:rFonts w:eastAsia="Calibri"/>
              </w:rPr>
            </w:pPr>
            <w:r w:rsidRPr="52723092">
              <w:rPr>
                <w:rFonts w:eastAsia="Calibri"/>
              </w:rPr>
              <w:t>CSIOZ</w:t>
            </w:r>
          </w:p>
        </w:tc>
        <w:tc>
          <w:tcPr>
            <w:tcW w:w="5479" w:type="dxa"/>
            <w:tcMar/>
          </w:tcPr>
          <w:p w:rsidR="51BDC071" w:rsidP="440DA955" w:rsidRDefault="51BDC071" w14:paraId="4D286840" w14:textId="3067FFB5">
            <w:pPr>
              <w:spacing w:line="288" w:lineRule="auto"/>
              <w:rPr>
                <w:rFonts w:eastAsia="Calibri"/>
              </w:rPr>
            </w:pPr>
            <w:r w:rsidRPr="52723092">
              <w:rPr>
                <w:rFonts w:eastAsia="Calibri"/>
              </w:rPr>
              <w:t>Aktualizacja opisu identyfikacji pacjentów w przypadku noworodków</w:t>
            </w:r>
            <w:r w:rsidRPr="52723092" w:rsidR="4358B4BB">
              <w:rPr>
                <w:rFonts w:eastAsia="Calibri"/>
              </w:rPr>
              <w:t>.</w:t>
            </w:r>
          </w:p>
          <w:p w:rsidR="4358B4BB" w:rsidP="68C664EE" w:rsidRDefault="4358B4BB" w14:paraId="1817CDAB" w14:textId="386CB0DE">
            <w:pPr>
              <w:spacing w:line="288" w:lineRule="auto"/>
              <w:rPr>
                <w:rFonts w:eastAsia="Calibri"/>
              </w:rPr>
            </w:pPr>
            <w:r w:rsidRPr="52723092">
              <w:rPr>
                <w:rFonts w:eastAsia="Calibri"/>
              </w:rPr>
              <w:t xml:space="preserve">Aktualizacja przykładu danych w </w:t>
            </w:r>
            <w:r w:rsidRPr="52723092">
              <w:rPr>
                <w:rFonts w:eastAsia="Arial"/>
                <w:sz w:val="20"/>
                <w:szCs w:val="20"/>
                <w:lang w:val="en-GB"/>
              </w:rPr>
              <w:t>Slot name=”sourcePatientInfo” dla</w:t>
            </w:r>
            <w:r w:rsidRPr="52723092">
              <w:rPr>
                <w:rFonts w:eastAsia="Calibri"/>
              </w:rPr>
              <w:t xml:space="preserve"> noworodka.</w:t>
            </w:r>
          </w:p>
          <w:p w:rsidR="4358B4BB" w:rsidP="52723092" w:rsidRDefault="01992C4C" w14:paraId="3B0E6D65" w14:textId="548DFE5B">
            <w:pPr>
              <w:pStyle w:val="Zawartotabeli"/>
              <w:spacing w:line="288" w:lineRule="auto"/>
              <w:rPr>
                <w:sz w:val="20"/>
                <w:szCs w:val="20"/>
              </w:rPr>
            </w:pPr>
            <w:r w:rsidRPr="52723092">
              <w:rPr>
                <w:rFonts w:eastAsia="Calibri"/>
              </w:rPr>
              <w:t xml:space="preserve">Aktualizacja opisu wartości </w:t>
            </w:r>
            <w:r w:rsidRPr="52723092">
              <w:rPr>
                <w:sz w:val="20"/>
                <w:szCs w:val="20"/>
              </w:rPr>
              <w:t>ExternalIdentifier „patientId”</w:t>
            </w:r>
          </w:p>
        </w:tc>
      </w:tr>
      <w:tr w:rsidR="0068326C" w:rsidTr="53745EF2" w14:paraId="0C53A3FB" w14:textId="77777777">
        <w:trPr>
          <w:trHeight w:val="340"/>
        </w:trPr>
        <w:tc>
          <w:tcPr>
            <w:tcW w:w="1389" w:type="dxa"/>
            <w:tcMar/>
          </w:tcPr>
          <w:p w:rsidRPr="0761B10F" w:rsidR="0068326C" w:rsidP="440DA955" w:rsidRDefault="0068326C" w14:paraId="14721535" w14:textId="12C7B3F3">
            <w:pPr>
              <w:spacing w:line="288" w:lineRule="auto"/>
              <w:rPr>
                <w:rFonts w:eastAsia="Calibri"/>
              </w:rPr>
            </w:pPr>
            <w:r w:rsidRPr="52723092">
              <w:rPr>
                <w:rFonts w:eastAsia="Calibri"/>
              </w:rPr>
              <w:t>2020-06-19</w:t>
            </w:r>
          </w:p>
        </w:tc>
        <w:tc>
          <w:tcPr>
            <w:tcW w:w="992" w:type="dxa"/>
            <w:tcMar/>
          </w:tcPr>
          <w:p w:rsidRPr="0761B10F" w:rsidR="0068326C" w:rsidP="440DA955" w:rsidRDefault="0068326C" w14:paraId="77A458E9" w14:textId="56A37227">
            <w:pPr>
              <w:spacing w:line="288" w:lineRule="auto"/>
              <w:rPr>
                <w:rFonts w:eastAsia="Calibri"/>
              </w:rPr>
            </w:pPr>
            <w:r w:rsidRPr="52723092">
              <w:rPr>
                <w:rFonts w:eastAsia="Calibri"/>
              </w:rPr>
              <w:t>1.6</w:t>
            </w:r>
          </w:p>
        </w:tc>
        <w:tc>
          <w:tcPr>
            <w:tcW w:w="1141" w:type="dxa"/>
            <w:tcMar/>
          </w:tcPr>
          <w:p w:rsidRPr="0761B10F" w:rsidR="0068326C" w:rsidP="440DA955" w:rsidRDefault="0068326C" w14:paraId="76F3C77F" w14:textId="4B6DA958">
            <w:pPr>
              <w:spacing w:line="288" w:lineRule="auto"/>
              <w:rPr>
                <w:rFonts w:eastAsia="Calibri"/>
              </w:rPr>
            </w:pPr>
            <w:r w:rsidRPr="52723092">
              <w:rPr>
                <w:rFonts w:eastAsia="Calibri"/>
              </w:rPr>
              <w:t>CSIOZ</w:t>
            </w:r>
          </w:p>
        </w:tc>
        <w:tc>
          <w:tcPr>
            <w:tcW w:w="5479" w:type="dxa"/>
            <w:tcMar/>
          </w:tcPr>
          <w:p w:rsidRPr="0761B10F" w:rsidR="0068326C" w:rsidP="53745EF2" w:rsidRDefault="0068326C" w14:paraId="01393FDD" w14:textId="1DDAD202">
            <w:pPr>
              <w:pStyle w:val="Normal"/>
              <w:spacing w:line="288" w:lineRule="auto"/>
              <w:rPr>
                <w:rFonts w:ascii="Arial" w:hAnsi="Arial" w:eastAsia="Arial" w:cs="Arial"/>
                <w:noProof w:val="0"/>
                <w:sz w:val="22"/>
                <w:szCs w:val="22"/>
                <w:lang w:val="pl-PL"/>
              </w:rPr>
            </w:pPr>
            <w:r w:rsidRPr="53745EF2" w:rsidR="12BB672B">
              <w:rPr>
                <w:rFonts w:eastAsia="Calibri"/>
              </w:rPr>
              <w:t>Uzupełnienie dokumentu o reguły biznesowe SWD</w:t>
            </w:r>
            <w:ins w:author="Autor" w:id="629607482">
              <w:r w:rsidRPr="53745EF2" w:rsidR="79631C40">
                <w:rPr>
                  <w:rFonts w:ascii="Arial" w:hAnsi="Arial" w:eastAsia="Arial" w:cs="Arial"/>
                  <w:b w:val="0"/>
                  <w:bCs w:val="0"/>
                  <w:i w:val="0"/>
                  <w:iCs w:val="0"/>
                  <w:caps w:val="0"/>
                  <w:smallCaps w:val="0"/>
                  <w:noProof w:val="0"/>
                  <w:color w:val="000000" w:themeColor="text1" w:themeTint="FF" w:themeShade="FF"/>
                  <w:sz w:val="18"/>
                  <w:szCs w:val="18"/>
                  <w:lang w:val="pl-PL"/>
                </w:rPr>
                <w:t xml:space="preserve"> UserIsRequestor</w:t>
              </w:r>
            </w:ins>
          </w:p>
        </w:tc>
      </w:tr>
      <w:tr w:rsidR="008A4C51" w:rsidTr="53745EF2" w14:paraId="1FB8FEFD" w14:textId="77777777">
        <w:trPr>
          <w:trHeight w:val="340"/>
        </w:trPr>
        <w:tc>
          <w:tcPr>
            <w:tcW w:w="1389" w:type="dxa"/>
            <w:tcMar/>
          </w:tcPr>
          <w:p w:rsidRPr="52723092" w:rsidR="008A4C51" w:rsidP="00601BB1" w:rsidRDefault="008A4C51" w14:paraId="16981829" w14:textId="77777777">
            <w:pPr>
              <w:spacing w:line="288" w:lineRule="auto"/>
              <w:rPr>
                <w:rFonts w:eastAsia="Calibri"/>
              </w:rPr>
            </w:pPr>
            <w:r>
              <w:rPr>
                <w:rFonts w:eastAsia="Calibri"/>
              </w:rPr>
              <w:t>2020-06-25</w:t>
            </w:r>
          </w:p>
        </w:tc>
        <w:tc>
          <w:tcPr>
            <w:tcW w:w="992" w:type="dxa"/>
            <w:tcMar/>
          </w:tcPr>
          <w:p w:rsidRPr="52723092" w:rsidR="008A4C51" w:rsidP="00601BB1" w:rsidRDefault="008A4C51" w14:paraId="63E393E4" w14:textId="77777777">
            <w:pPr>
              <w:spacing w:line="288" w:lineRule="auto"/>
              <w:rPr>
                <w:rFonts w:eastAsia="Calibri"/>
              </w:rPr>
            </w:pPr>
            <w:r>
              <w:rPr>
                <w:rFonts w:eastAsia="Calibri"/>
              </w:rPr>
              <w:t>1.7</w:t>
            </w:r>
          </w:p>
        </w:tc>
        <w:tc>
          <w:tcPr>
            <w:tcW w:w="1141" w:type="dxa"/>
            <w:tcMar/>
          </w:tcPr>
          <w:p w:rsidRPr="52723092" w:rsidR="008A4C51" w:rsidP="00601BB1" w:rsidRDefault="008A4C51" w14:paraId="2CAD781B" w14:textId="77777777">
            <w:pPr>
              <w:spacing w:line="288" w:lineRule="auto"/>
              <w:rPr>
                <w:rFonts w:eastAsia="Calibri"/>
              </w:rPr>
            </w:pPr>
            <w:r w:rsidRPr="52723092">
              <w:rPr>
                <w:rFonts w:eastAsia="Calibri"/>
              </w:rPr>
              <w:t>CSIOZ</w:t>
            </w:r>
          </w:p>
        </w:tc>
        <w:tc>
          <w:tcPr>
            <w:tcW w:w="5479" w:type="dxa"/>
            <w:tcMar/>
          </w:tcPr>
          <w:p w:rsidRPr="008A4C51" w:rsidR="008A4C51" w:rsidP="00601BB1" w:rsidRDefault="008A4C51" w14:paraId="15E57B54" w14:textId="77777777">
            <w:pPr>
              <w:spacing w:line="288" w:lineRule="auto"/>
              <w:rPr>
                <w:rFonts w:eastAsia="Calibri"/>
                <w:szCs w:val="22"/>
              </w:rPr>
            </w:pPr>
            <w:r w:rsidRPr="008A4C51">
              <w:rPr>
                <w:szCs w:val="22"/>
              </w:rPr>
              <w:t>Zmiana opisu atrybutu repositoryUniqueId.value</w:t>
            </w:r>
          </w:p>
        </w:tc>
      </w:tr>
      <w:tr w:rsidR="3714AD0A" w:rsidTr="53745EF2" w14:paraId="38341004" w14:textId="77777777">
        <w:trPr>
          <w:trHeight w:val="340"/>
        </w:trPr>
        <w:tc>
          <w:tcPr>
            <w:tcW w:w="1389" w:type="dxa"/>
            <w:tcMar/>
          </w:tcPr>
          <w:p w:rsidR="6A463725" w:rsidP="3714AD0A" w:rsidRDefault="6A463725" w14:paraId="33F6C98E" w14:textId="73891595">
            <w:pPr>
              <w:spacing w:line="288" w:lineRule="auto"/>
              <w:rPr>
                <w:rFonts w:eastAsia="Calibri"/>
              </w:rPr>
            </w:pPr>
            <w:r w:rsidRPr="3714AD0A">
              <w:rPr>
                <w:rFonts w:eastAsia="Calibri"/>
              </w:rPr>
              <w:t>2020-07-20</w:t>
            </w:r>
          </w:p>
          <w:p w:rsidR="3714AD0A" w:rsidP="3714AD0A" w:rsidRDefault="3714AD0A" w14:paraId="7261E0B8" w14:textId="1A81A3EC">
            <w:pPr>
              <w:spacing w:line="288" w:lineRule="auto"/>
              <w:rPr>
                <w:rFonts w:eastAsia="Calibri"/>
              </w:rPr>
            </w:pPr>
          </w:p>
        </w:tc>
        <w:tc>
          <w:tcPr>
            <w:tcW w:w="992" w:type="dxa"/>
            <w:tcMar/>
          </w:tcPr>
          <w:p w:rsidR="6A463725" w:rsidP="3714AD0A" w:rsidRDefault="6A463725" w14:paraId="3F5FBF7A" w14:textId="405713B0">
            <w:pPr>
              <w:spacing w:line="288" w:lineRule="auto"/>
              <w:rPr>
                <w:rFonts w:eastAsia="Calibri"/>
              </w:rPr>
            </w:pPr>
            <w:r w:rsidRPr="3714AD0A">
              <w:rPr>
                <w:rFonts w:eastAsia="Calibri"/>
              </w:rPr>
              <w:t>1.8</w:t>
            </w:r>
          </w:p>
        </w:tc>
        <w:tc>
          <w:tcPr>
            <w:tcW w:w="1141" w:type="dxa"/>
            <w:tcMar/>
          </w:tcPr>
          <w:p w:rsidR="6A463725" w:rsidP="008E270C" w:rsidRDefault="6A463725" w14:paraId="18673658" w14:textId="7CFD0754">
            <w:pPr>
              <w:spacing w:line="288" w:lineRule="auto"/>
              <w:rPr>
                <w:rFonts w:eastAsia="Arial"/>
                <w:color w:val="0078D4"/>
                <w:sz w:val="21"/>
                <w:szCs w:val="21"/>
                <w:u w:val="single"/>
              </w:rPr>
            </w:pPr>
            <w:r w:rsidRPr="3714AD0A">
              <w:rPr>
                <w:rFonts w:eastAsia="Arial"/>
                <w:color w:val="0078D4"/>
                <w:sz w:val="21"/>
                <w:szCs w:val="21"/>
                <w:u w:val="single"/>
              </w:rPr>
              <w:t>CSIOZ</w:t>
            </w:r>
          </w:p>
        </w:tc>
        <w:tc>
          <w:tcPr>
            <w:tcW w:w="5479" w:type="dxa"/>
            <w:tcMar/>
          </w:tcPr>
          <w:p w:rsidR="56A470AF" w:rsidP="3714AD0A" w:rsidRDefault="56A470AF" w14:paraId="6C76DBCA" w14:textId="15BC5C80">
            <w:pPr>
              <w:spacing w:line="288" w:lineRule="auto"/>
              <w:rPr>
                <w:rFonts w:eastAsia="Calibri"/>
              </w:rPr>
            </w:pPr>
            <w:r w:rsidRPr="3714AD0A">
              <w:rPr>
                <w:rFonts w:eastAsia="Calibri"/>
              </w:rPr>
              <w:t>Uzupełnienie wartości OID Domeny Krajowej XDS.b</w:t>
            </w:r>
          </w:p>
          <w:p w:rsidR="3714AD0A" w:rsidP="3714AD0A" w:rsidRDefault="3714AD0A" w14:paraId="5F7A2433" w14:textId="5F0A2C28">
            <w:pPr>
              <w:spacing w:line="288" w:lineRule="auto"/>
              <w:rPr>
                <w:rFonts w:eastAsia="Calibri"/>
              </w:rPr>
            </w:pPr>
          </w:p>
        </w:tc>
      </w:tr>
      <w:tr w:rsidR="00F92F20" w:rsidTr="53745EF2" w14:paraId="114E3D15" w14:textId="77777777">
        <w:trPr>
          <w:trHeight w:val="340"/>
        </w:trPr>
        <w:tc>
          <w:tcPr>
            <w:tcW w:w="1389" w:type="dxa"/>
            <w:tcMar/>
          </w:tcPr>
          <w:p w:rsidRPr="52723092" w:rsidR="00F92F20" w:rsidP="440DA955" w:rsidRDefault="008A4C51" w14:paraId="25DF41B0" w14:textId="7E20EA2E">
            <w:pPr>
              <w:spacing w:line="288" w:lineRule="auto"/>
              <w:rPr>
                <w:rFonts w:eastAsia="Calibri"/>
              </w:rPr>
            </w:pPr>
            <w:r w:rsidRPr="3714AD0A">
              <w:rPr>
                <w:rFonts w:eastAsia="Calibri"/>
              </w:rPr>
              <w:t>2020-0</w:t>
            </w:r>
            <w:r w:rsidRPr="3714AD0A" w:rsidR="6775A83E">
              <w:rPr>
                <w:rFonts w:eastAsia="Calibri"/>
              </w:rPr>
              <w:t>8</w:t>
            </w:r>
            <w:r w:rsidRPr="3714AD0A">
              <w:rPr>
                <w:rFonts w:eastAsia="Calibri"/>
              </w:rPr>
              <w:t>-2</w:t>
            </w:r>
            <w:r w:rsidRPr="3714AD0A" w:rsidR="5E2AD4B0">
              <w:rPr>
                <w:rFonts w:eastAsia="Calibri"/>
              </w:rPr>
              <w:t>1</w:t>
            </w:r>
          </w:p>
        </w:tc>
        <w:tc>
          <w:tcPr>
            <w:tcW w:w="992" w:type="dxa"/>
            <w:tcMar/>
          </w:tcPr>
          <w:p w:rsidRPr="52723092" w:rsidR="00F92F20" w:rsidP="440DA955" w:rsidRDefault="008A4C51" w14:paraId="00E7CF70" w14:textId="112AF943">
            <w:pPr>
              <w:spacing w:line="288" w:lineRule="auto"/>
              <w:rPr>
                <w:rFonts w:eastAsia="Calibri"/>
              </w:rPr>
            </w:pPr>
            <w:r w:rsidRPr="3714AD0A">
              <w:rPr>
                <w:rFonts w:eastAsia="Calibri"/>
              </w:rPr>
              <w:t>1.</w:t>
            </w:r>
            <w:r w:rsidRPr="3714AD0A" w:rsidR="585F2776">
              <w:rPr>
                <w:rFonts w:eastAsia="Calibri"/>
              </w:rPr>
              <w:t>9</w:t>
            </w:r>
          </w:p>
        </w:tc>
        <w:tc>
          <w:tcPr>
            <w:tcW w:w="1141" w:type="dxa"/>
            <w:tcMar/>
          </w:tcPr>
          <w:p w:rsidRPr="52723092" w:rsidR="00F92F20" w:rsidP="440DA955" w:rsidRDefault="00F92F20" w14:paraId="580DAEA3" w14:textId="138AAE39">
            <w:pPr>
              <w:spacing w:line="288" w:lineRule="auto"/>
              <w:rPr>
                <w:rFonts w:eastAsia="Calibri"/>
              </w:rPr>
            </w:pPr>
            <w:r w:rsidRPr="3714AD0A">
              <w:rPr>
                <w:rFonts w:eastAsia="Calibri"/>
              </w:rPr>
              <w:t>CSIOZ</w:t>
            </w:r>
          </w:p>
        </w:tc>
        <w:tc>
          <w:tcPr>
            <w:tcW w:w="5479" w:type="dxa"/>
            <w:tcMar/>
          </w:tcPr>
          <w:p w:rsidRPr="52723092" w:rsidR="00F92F20" w:rsidP="008E270C" w:rsidRDefault="6CA4E9FA" w14:paraId="1FF190D7" w14:textId="045F4CDC">
            <w:pPr>
              <w:spacing w:line="288" w:lineRule="auto"/>
              <w:rPr>
                <w:rFonts w:eastAsia="Arial"/>
                <w:szCs w:val="22"/>
              </w:rPr>
            </w:pPr>
            <w:r w:rsidRPr="3714AD0A">
              <w:rPr>
                <w:rFonts w:eastAsia="Arial"/>
                <w:szCs w:val="22"/>
              </w:rPr>
              <w:t>Usunięcie pkt.F w rozdziale 2.2.</w:t>
            </w:r>
          </w:p>
        </w:tc>
      </w:tr>
      <w:tr w:rsidR="00F82A44" w:rsidTr="53745EF2" w14:paraId="4BA42397" w14:textId="77777777">
        <w:tblPrEx>
          <w:tblW w:w="9001" w:type="dxa"/>
          <w:tblInd w:w="-23" w:type="dxa"/>
          <w:tbl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insideH w:val="single" w:color="808080" w:themeColor="background1" w:themeShade="80" w:sz="4" w:space="0"/>
            <w:insideV w:val="single" w:color="808080" w:themeColor="background1" w:themeShade="80" w:sz="4" w:space="0"/>
          </w:tblBorders>
          <w:tblLayout w:type="fixed"/>
          <w:tblLook w:val="0000" w:firstRow="0" w:lastRow="0" w:firstColumn="0" w:lastColumn="0" w:noHBand="0" w:noVBand="0"/>
          <w:tblPrExChange w:author="Autor" w:id="7">
            <w:tblPrEx>
              <w:tblW w:w="9001" w:type="dxa"/>
              <w:tblInd w:w="-23" w:type="dxa"/>
              <w:tblBorders>
                <w:top w:val="single" w:color="808080" w:themeColor="background1" w:themeShade="80" w:sz="18" w:space="0"/>
                <w:left w:val="single" w:color="808080" w:themeColor="background1" w:themeShade="80" w:sz="18" w:space="0"/>
                <w:bottom w:val="single" w:color="808080" w:themeColor="background1" w:themeShade="80" w:sz="18" w:space="0"/>
                <w:right w:val="single" w:color="808080" w:themeColor="background1" w:themeShade="80" w:sz="18" w:space="0"/>
                <w:insideH w:val="single" w:color="808080" w:themeColor="background1" w:themeShade="80" w:sz="4" w:space="0"/>
                <w:insideV w:val="single" w:color="808080" w:themeColor="background1" w:themeShade="80" w:sz="4" w:space="0"/>
              </w:tblBorders>
              <w:tblLayout w:type="fixed"/>
              <w:tblLook w:val="0000" w:firstRow="0" w:lastRow="0" w:firstColumn="0" w:lastColumn="0" w:noHBand="0" w:noVBand="0"/>
            </w:tblPrEx>
          </w:tblPrExChange>
        </w:tblPrEx>
        <w:trPr>
          <w:trHeight w:val="340"/>
          <w:trPrChange w:author="Autor" w:id="8">
            <w:trPr>
              <w:gridBefore w:val="2"/>
              <w:trHeight w:val="340"/>
            </w:trPr>
          </w:trPrChange>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4" w:space="0"/>
              <w:right w:val="single" w:color="808080" w:themeColor="background1" w:themeShade="80" w:sz="4" w:space="0"/>
            </w:tcBorders>
            <w:tcMar/>
            <w:tcPrChange w:author="Autor" w:id="9">
              <w:tcPr>
                <w:tcW w:w="1389" w:type="dxa"/>
                <w:gridSpan w:val="3"/>
                <w:tcBorders>
                  <w:top w:val="single" w:color="808080" w:themeColor="background1" w:themeShade="80" w:sz="4" w:space="0"/>
                  <w:left w:val="single" w:color="808080" w:themeColor="background1" w:themeShade="80" w:sz="18" w:space="0"/>
                  <w:bottom w:val="single" w:color="808080" w:themeColor="background1" w:themeShade="80" w:sz="18" w:space="0"/>
                  <w:right w:val="single" w:color="808080" w:themeColor="background1" w:themeShade="80" w:sz="4" w:space="0"/>
                </w:tcBorders>
              </w:tcPr>
            </w:tcPrChange>
          </w:tcPr>
          <w:p w:rsidRPr="52723092" w:rsidR="00F82A44" w:rsidP="00601BB1" w:rsidRDefault="00F82A44" w14:paraId="27C8B884" w14:textId="71F8A2D5">
            <w:pPr>
              <w:spacing w:line="288" w:lineRule="auto"/>
              <w:rPr>
                <w:rFonts w:eastAsia="Calibri"/>
              </w:rPr>
            </w:pPr>
            <w:r>
              <w:rPr>
                <w:rFonts w:eastAsia="Calibri"/>
              </w:rPr>
              <w:t>2021</w:t>
            </w:r>
            <w:r w:rsidRPr="3714AD0A">
              <w:rPr>
                <w:rFonts w:eastAsia="Calibri"/>
              </w:rPr>
              <w:t>-0</w:t>
            </w:r>
            <w:r>
              <w:rPr>
                <w:rFonts w:eastAsia="Calibri"/>
              </w:rPr>
              <w:t>2-08</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Change w:author="Autor" w:id="10">
              <w:tcPr>
                <w:tcW w:w="992" w:type="dxa"/>
                <w:gridSpan w:val="2"/>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4" w:space="0"/>
                </w:tcBorders>
              </w:tcPr>
            </w:tcPrChange>
          </w:tcPr>
          <w:p w:rsidRPr="52723092" w:rsidR="00F82A44" w:rsidP="00601BB1" w:rsidRDefault="00081871" w14:paraId="5A5B55E6" w14:textId="10FBBC8D">
            <w:pPr>
              <w:spacing w:line="288" w:lineRule="auto"/>
              <w:rPr>
                <w:rFonts w:eastAsia="Calibri"/>
              </w:rPr>
            </w:pPr>
            <w:r>
              <w:rPr>
                <w:rFonts w:eastAsia="Calibri"/>
              </w:rPr>
              <w:t>1.10</w:t>
            </w:r>
          </w:p>
        </w:tc>
        <w:tc>
          <w:tcPr>
            <w:tcW w:w="114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Change w:author="Autor" w:id="11">
              <w:tcPr>
                <w:tcW w:w="1141"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4" w:space="0"/>
                </w:tcBorders>
              </w:tcPr>
            </w:tcPrChange>
          </w:tcPr>
          <w:p w:rsidRPr="52723092" w:rsidR="00F82A44" w:rsidP="00601BB1" w:rsidRDefault="00F82A44" w14:paraId="7CFB505D" w14:textId="0EAEFC50">
            <w:pPr>
              <w:spacing w:line="288" w:lineRule="auto"/>
              <w:rPr>
                <w:rFonts w:eastAsia="Calibri"/>
              </w:rPr>
            </w:pPr>
            <w:r>
              <w:rPr>
                <w:rFonts w:eastAsia="Calibri"/>
              </w:rPr>
              <w:t>CeZ</w:t>
            </w:r>
          </w:p>
        </w:tc>
        <w:tc>
          <w:tcPr>
            <w:tcW w:w="547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18" w:space="0"/>
            </w:tcBorders>
            <w:tcMar/>
            <w:tcPrChange w:author="Autor" w:id="12">
              <w:tcPr>
                <w:tcW w:w="5479"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18" w:space="0"/>
                </w:tcBorders>
              </w:tcPr>
            </w:tcPrChange>
          </w:tcPr>
          <w:p w:rsidRPr="00F82A44" w:rsidR="00F82A44" w:rsidP="00F82A44" w:rsidRDefault="00F82A44" w14:paraId="27B6E3BF" w14:textId="0CDC9A99">
            <w:pPr>
              <w:spacing w:line="288" w:lineRule="auto"/>
              <w:rPr>
                <w:rFonts w:eastAsia="Arial"/>
                <w:szCs w:val="22"/>
              </w:rPr>
            </w:pPr>
            <w:r>
              <w:rPr>
                <w:rFonts w:eastAsia="Arial"/>
                <w:szCs w:val="22"/>
              </w:rPr>
              <w:t>K</w:t>
            </w:r>
            <w:r w:rsidRPr="00F82A44">
              <w:rPr>
                <w:rFonts w:eastAsia="Arial"/>
                <w:szCs w:val="22"/>
              </w:rPr>
              <w:t>orekta opisu, zmiana krotności z 0..1 na 1:</w:t>
            </w:r>
          </w:p>
          <w:p w:rsidR="00F82A44" w:rsidP="00F82A44" w:rsidRDefault="00F82A44" w14:paraId="4762C804" w14:textId="77777777">
            <w:pPr>
              <w:pStyle w:val="ListParagraph"/>
              <w:numPr>
                <w:ilvl w:val="0"/>
                <w:numId w:val="50"/>
              </w:numPr>
              <w:spacing w:line="288" w:lineRule="auto"/>
              <w:rPr>
                <w:rFonts w:eastAsia="Arial"/>
                <w:szCs w:val="22"/>
              </w:rPr>
            </w:pPr>
            <w:r w:rsidRPr="00F82A44">
              <w:rPr>
                <w:rFonts w:eastAsia="Arial"/>
                <w:szCs w:val="22"/>
              </w:rPr>
              <w:t>author, authorPerson, authorInstitution (autor dokumentu)</w:t>
            </w:r>
          </w:p>
          <w:p w:rsidRPr="00F82A44" w:rsidR="00F82A44" w:rsidP="00F82A44" w:rsidRDefault="00F82A44" w14:paraId="5046EAA2" w14:textId="33A00D95">
            <w:pPr>
              <w:pStyle w:val="ListParagraph"/>
              <w:numPr>
                <w:ilvl w:val="0"/>
                <w:numId w:val="50"/>
              </w:numPr>
              <w:spacing w:line="288" w:lineRule="auto"/>
              <w:rPr>
                <w:rFonts w:eastAsia="Arial"/>
                <w:szCs w:val="22"/>
              </w:rPr>
            </w:pPr>
            <w:r w:rsidRPr="00F82A44">
              <w:rPr>
                <w:rFonts w:eastAsia="Arial"/>
                <w:szCs w:val="22"/>
              </w:rPr>
              <w:t>author, authorInstitution (autor wysyłki).</w:t>
            </w:r>
          </w:p>
        </w:tc>
      </w:tr>
      <w:tr w:rsidR="00601BB1" w:rsidTr="53745EF2" w14:paraId="26DDC5C7" w14:textId="77777777">
        <w:trPr>
          <w:trHeight w:val="340"/>
          <w:ins w:author="Autor" w:id="969902838"/>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18" w:space="0"/>
              <w:right w:val="single" w:color="808080" w:themeColor="background1" w:themeShade="80" w:sz="4" w:space="0"/>
            </w:tcBorders>
            <w:tcMar/>
          </w:tcPr>
          <w:p w:rsidR="00601BB1" w:rsidP="00601BB1" w:rsidRDefault="00601BB1" w14:paraId="534C5DDA" w14:textId="5EDAE1B8">
            <w:pPr>
              <w:spacing w:line="288" w:lineRule="auto"/>
              <w:rPr>
                <w:ins w:author="Autor" w:id="14"/>
                <w:rFonts w:eastAsia="Calibri"/>
              </w:rPr>
            </w:pPr>
            <w:r w:rsidRPr="024DA4F7">
              <w:rPr>
                <w:rFonts w:eastAsia="Calibri"/>
              </w:rPr>
              <w:t>2021-08-23</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4" w:space="0"/>
            </w:tcBorders>
            <w:tcMar/>
          </w:tcPr>
          <w:p w:rsidR="00601BB1" w:rsidP="00601BB1" w:rsidRDefault="00601BB1" w14:paraId="33B95E4B" w14:textId="0BCAC98E">
            <w:pPr>
              <w:spacing w:line="288" w:lineRule="auto"/>
              <w:rPr>
                <w:ins w:author="Autor" w:id="15"/>
                <w:rFonts w:eastAsia="Calibri"/>
              </w:rPr>
            </w:pPr>
            <w:r w:rsidRPr="024DA4F7">
              <w:rPr>
                <w:rFonts w:eastAsia="Calibri"/>
              </w:rPr>
              <w:t>1.11</w:t>
            </w:r>
          </w:p>
        </w:tc>
        <w:tc>
          <w:tcPr>
            <w:tcW w:w="1141"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4" w:space="0"/>
            </w:tcBorders>
            <w:tcMar/>
          </w:tcPr>
          <w:p w:rsidR="00601BB1" w:rsidP="00601BB1" w:rsidRDefault="00601BB1" w14:paraId="696344E0" w14:textId="682695C2">
            <w:pPr>
              <w:spacing w:line="288" w:lineRule="auto"/>
              <w:rPr>
                <w:ins w:author="Autor" w:id="16"/>
                <w:rFonts w:eastAsia="Calibri"/>
              </w:rPr>
            </w:pPr>
            <w:r w:rsidRPr="024DA4F7">
              <w:rPr>
                <w:rFonts w:eastAsia="Calibri"/>
              </w:rPr>
              <w:t>CeZ</w:t>
            </w:r>
          </w:p>
        </w:tc>
        <w:tc>
          <w:tcPr>
            <w:tcW w:w="5479"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18" w:space="0"/>
            </w:tcBorders>
            <w:tcMar/>
          </w:tcPr>
          <w:p w:rsidR="00601BB1" w:rsidP="024DA4F7" w:rsidRDefault="00601BB1" w14:paraId="20563937" w14:textId="0F5E3725">
            <w:pPr>
              <w:spacing w:line="288" w:lineRule="auto"/>
              <w:rPr>
                <w:ins w:author="Autor" w:id="17"/>
                <w:rFonts w:eastAsia="Arial"/>
              </w:rPr>
            </w:pPr>
            <w:r w:rsidRPr="024DA4F7">
              <w:rPr>
                <w:rFonts w:eastAsia="Arial"/>
              </w:rPr>
              <w:t>Dodanie nowego atrybutu indeksu, umożliwiającego przekazanie informacji o placówce zlecającej realizację świadczenia.</w:t>
            </w:r>
          </w:p>
        </w:tc>
      </w:tr>
      <w:tr w:rsidR="189CE3B6" w:rsidTr="53745EF2" w14:paraId="352361D9" w14:textId="77777777">
        <w:trPr>
          <w:trHeight w:val="340"/>
          <w:ins w:author="Autor" w:id="198803124"/>
        </w:trPr>
        <w:tc>
          <w:tcPr>
            <w:tcW w:w="1389" w:type="dxa"/>
            <w:tcBorders>
              <w:top w:val="single" w:color="808080" w:themeColor="background1" w:themeShade="80" w:sz="4" w:space="0"/>
              <w:left w:val="single" w:color="808080" w:themeColor="background1" w:themeShade="80" w:sz="18" w:space="0"/>
              <w:bottom w:val="single" w:color="808080" w:themeColor="background1" w:themeShade="80" w:sz="18" w:space="0"/>
              <w:right w:val="single" w:color="808080" w:themeColor="background1" w:themeShade="80" w:sz="4" w:space="0"/>
            </w:tcBorders>
            <w:tcMar/>
          </w:tcPr>
          <w:p w:rsidR="61EA0444" w:rsidP="189CE3B6" w:rsidRDefault="61EA0444" w14:paraId="0FAC20EE" w14:textId="716CEF29">
            <w:pPr>
              <w:spacing w:line="288" w:lineRule="auto"/>
            </w:pPr>
            <w:r w:rsidR="080CE350">
              <w:rPr/>
              <w:t>2021-12-13</w:t>
            </w:r>
          </w:p>
        </w:tc>
        <w:tc>
          <w:tcPr>
            <w:tcW w:w="992"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4" w:space="0"/>
            </w:tcBorders>
            <w:tcMar/>
          </w:tcPr>
          <w:p w:rsidR="61EA0444" w:rsidP="189CE3B6" w:rsidRDefault="61EA0444" w14:paraId="49024C2E" w14:textId="7B4E2238">
            <w:pPr>
              <w:spacing w:line="288" w:lineRule="auto"/>
            </w:pPr>
            <w:r w:rsidR="080CE350">
              <w:rPr/>
              <w:t>1.12</w:t>
            </w:r>
          </w:p>
        </w:tc>
        <w:tc>
          <w:tcPr>
            <w:tcW w:w="1141"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4" w:space="0"/>
            </w:tcBorders>
            <w:tcMar/>
          </w:tcPr>
          <w:p w:rsidR="61EA0444" w:rsidP="189CE3B6" w:rsidRDefault="61EA0444" w14:paraId="5EE74A61" w14:textId="2974CB02">
            <w:pPr>
              <w:spacing w:line="288" w:lineRule="auto"/>
            </w:pPr>
            <w:r w:rsidR="080CE350">
              <w:rPr/>
              <w:t>CeZ</w:t>
            </w:r>
          </w:p>
        </w:tc>
        <w:tc>
          <w:tcPr>
            <w:tcW w:w="5479" w:type="dxa"/>
            <w:tcBorders>
              <w:top w:val="single" w:color="808080" w:themeColor="background1" w:themeShade="80" w:sz="4" w:space="0"/>
              <w:left w:val="single" w:color="808080" w:themeColor="background1" w:themeShade="80" w:sz="4" w:space="0"/>
              <w:bottom w:val="single" w:color="808080" w:themeColor="background1" w:themeShade="80" w:sz="18" w:space="0"/>
              <w:right w:val="single" w:color="808080" w:themeColor="background1" w:themeShade="80" w:sz="18" w:space="0"/>
            </w:tcBorders>
            <w:tcMar/>
          </w:tcPr>
          <w:p w:rsidR="61EA0444" w:rsidP="53745EF2" w:rsidRDefault="61EA0444" w14:paraId="3D10E295" w14:textId="09209DEE">
            <w:pPr>
              <w:spacing w:line="288" w:lineRule="auto"/>
              <w:rPr>
                <w:ins w:author="Autor" w:id="356302425"/>
                <w:lang w:val="en-GB"/>
              </w:rPr>
            </w:pPr>
            <w:ins w:author="Autor" w:id="1382119113">
              <w:r w:rsidR="080CE350">
                <w:t>Zmiana wymagalności dla</w:t>
              </w:r>
              <w:r w:rsidR="00175F2D">
                <w:t xml:space="preserve"> </w:t>
              </w:r>
              <w:r w:rsidRPr="53745EF2" w:rsidR="00175F2D">
                <w:rPr>
                  <w:sz w:val="20"/>
                  <w:szCs w:val="20"/>
                  <w:lang w:val="en-GB"/>
                </w:rPr>
                <w:t>healthcareFacilityTypeCode</w:t>
              </w:r>
              <w:r w:rsidRPr="53745EF2" w:rsidR="00175F2D">
                <w:rPr>
                  <w:sz w:val="20"/>
                  <w:szCs w:val="20"/>
                  <w:lang w:val="en-GB"/>
                </w:rPr>
                <w:t xml:space="preserve">” </w:t>
              </w:r>
              <w:r w:rsidRPr="53745EF2" w:rsidR="00175F2D">
                <w:rPr>
                  <w:sz w:val="20"/>
                  <w:szCs w:val="20"/>
                  <w:lang w:val="en-GB"/>
                </w:rPr>
                <w:t>oraz</w:t>
              </w:r>
              <w:r w:rsidRPr="53745EF2" w:rsidR="00175F2D">
                <w:rPr>
                  <w:sz w:val="20"/>
                  <w:szCs w:val="20"/>
                  <w:lang w:val="en-GB"/>
                </w:rPr>
                <w:t xml:space="preserve"> </w:t>
              </w:r>
              <w:r w:rsidRPr="53745EF2" w:rsidR="00175F2D">
                <w:rPr>
                  <w:sz w:val="20"/>
                  <w:szCs w:val="20"/>
                  <w:lang w:val="en-GB"/>
                </w:rPr>
                <w:t>practiceSettingCode</w:t>
              </w:r>
            </w:ins>
          </w:p>
          <w:p w:rsidR="61EA0444" w:rsidP="53745EF2" w:rsidRDefault="61EA0444" w14:paraId="1D55749F" w14:textId="78738482">
            <w:pPr>
              <w:pStyle w:val="Zawartotabeli"/>
              <w:spacing w:line="288" w:lineRule="auto"/>
              <w:rPr>
                <w:ins w:author="Autor" w:id="297302019"/>
                <w:rFonts w:ascii="Arial" w:hAnsi="Arial" w:eastAsia="Arial" w:cs="Arial"/>
                <w:sz w:val="22"/>
                <w:szCs w:val="22"/>
                <w:rPrChange w:author="Autor" w:id="821148131">
                  <w:rPr>
                    <w:ins w:author="Autor" w:id="155452248"/>
                    <w:sz w:val="20"/>
                    <w:szCs w:val="20"/>
                  </w:rPr>
                </w:rPrChange>
              </w:rPr>
              <w:pPrChange w:author="Autor">
                <w:pPr>
                  <w:pStyle w:val="Normal"/>
                  <w:spacing w:line="288" w:lineRule="auto"/>
                </w:pPr>
              </w:pPrChange>
            </w:pPr>
            <w:ins w:author="Autor" w:id="1828596511">
              <w:r w:rsidRPr="53745EF2" w:rsidR="447F3188">
                <w:rPr>
                  <w:rFonts w:ascii="Arial" w:hAnsi="Arial" w:eastAsia="Arial" w:cs="Arial"/>
                  <w:sz w:val="22"/>
                  <w:szCs w:val="22"/>
                  <w:lang w:val="en-GB"/>
                  <w:rPrChange w:author="Autor" w:id="766488127">
                    <w:rPr>
                      <w:sz w:val="20"/>
                      <w:szCs w:val="20"/>
                      <w:lang w:val="en-GB"/>
                    </w:rPr>
                  </w:rPrChange>
                </w:rPr>
                <w:t>Aktualizacja</w:t>
              </w:r>
              <w:r w:rsidRPr="53745EF2" w:rsidR="447F3188">
                <w:rPr>
                  <w:rFonts w:ascii="Arial" w:hAnsi="Arial" w:eastAsia="Arial" w:cs="Arial"/>
                  <w:sz w:val="22"/>
                  <w:szCs w:val="22"/>
                  <w:lang w:val="en-GB"/>
                  <w:rPrChange w:author="Autor" w:id="177171837">
                    <w:rPr>
                      <w:sz w:val="20"/>
                      <w:szCs w:val="20"/>
                      <w:lang w:val="en-GB"/>
                    </w:rPr>
                  </w:rPrChange>
                </w:rPr>
                <w:t xml:space="preserve"> </w:t>
              </w:r>
              <w:r w:rsidRPr="53745EF2" w:rsidR="447F3188">
                <w:rPr>
                  <w:rFonts w:ascii="Arial" w:hAnsi="Arial" w:eastAsia="Arial" w:cs="Arial"/>
                  <w:sz w:val="22"/>
                  <w:szCs w:val="22"/>
                  <w:lang w:val="en-GB"/>
                  <w:rPrChange w:author="Autor" w:id="345660352">
                    <w:rPr>
                      <w:sz w:val="20"/>
                      <w:szCs w:val="20"/>
                      <w:lang w:val="en-GB"/>
                    </w:rPr>
                  </w:rPrChange>
                </w:rPr>
                <w:t>opisu</w:t>
              </w:r>
              <w:r w:rsidRPr="53745EF2" w:rsidR="447F3188">
                <w:rPr>
                  <w:rFonts w:ascii="Arial" w:hAnsi="Arial" w:eastAsia="Arial" w:cs="Arial"/>
                  <w:sz w:val="22"/>
                  <w:szCs w:val="22"/>
                  <w:lang w:val="en-GB"/>
                  <w:rPrChange w:author="Autor" w:id="2091160408">
                    <w:rPr>
                      <w:sz w:val="20"/>
                      <w:szCs w:val="20"/>
                      <w:lang w:val="en-GB"/>
                    </w:rPr>
                  </w:rPrChange>
                </w:rPr>
                <w:t xml:space="preserve"> </w:t>
              </w:r>
              <w:r w:rsidRPr="53745EF2" w:rsidR="447F3188">
                <w:rPr>
                  <w:rFonts w:ascii="Arial" w:hAnsi="Arial" w:eastAsia="Arial" w:cs="Arial"/>
                  <w:sz w:val="22"/>
                  <w:szCs w:val="22"/>
                  <w:lang w:val="en-GB"/>
                  <w:rPrChange w:author="Autor" w:id="2093402272">
                    <w:rPr>
                      <w:sz w:val="20"/>
                      <w:szCs w:val="20"/>
                      <w:lang w:val="en-GB"/>
                    </w:rPr>
                  </w:rPrChange>
                </w:rPr>
                <w:t>atrybutu</w:t>
              </w:r>
              <w:r w:rsidRPr="53745EF2" w:rsidR="447F3188">
                <w:rPr>
                  <w:rFonts w:ascii="Arial" w:hAnsi="Arial" w:eastAsia="Arial" w:cs="Arial"/>
                  <w:sz w:val="22"/>
                  <w:szCs w:val="22"/>
                  <w:lang w:val="en-GB"/>
                  <w:rPrChange w:author="Autor" w:id="1300771510">
                    <w:rPr>
                      <w:sz w:val="20"/>
                      <w:szCs w:val="20"/>
                      <w:lang w:val="en-GB"/>
                    </w:rPr>
                  </w:rPrChange>
                </w:rPr>
                <w:t xml:space="preserve"> </w:t>
              </w:r>
              <w:r w:rsidRPr="53745EF2" w:rsidR="447F3188">
                <w:rPr>
                  <w:rFonts w:ascii="Arial" w:hAnsi="Arial" w:eastAsia="Arial" w:cs="Arial"/>
                  <w:sz w:val="22"/>
                  <w:szCs w:val="22"/>
                  <w:rPrChange w:author="Autor" w:id="2016095570">
                    <w:rPr>
                      <w:sz w:val="20"/>
                      <w:szCs w:val="20"/>
                    </w:rPr>
                  </w:rPrChange>
                </w:rPr>
                <w:t>sourcePatientId</w:t>
              </w:r>
              <w:r w:rsidRPr="53745EF2" w:rsidR="447F3188">
                <w:rPr>
                  <w:rFonts w:ascii="Arial" w:hAnsi="Arial" w:eastAsia="Arial" w:cs="Arial"/>
                  <w:sz w:val="22"/>
                  <w:szCs w:val="22"/>
                  <w:rPrChange w:author="Autor" w:id="1876438451">
                    <w:rPr>
                      <w:sz w:val="20"/>
                      <w:szCs w:val="20"/>
                    </w:rPr>
                  </w:rPrChange>
                </w:rPr>
                <w:t>"</w:t>
              </w:r>
            </w:ins>
          </w:p>
          <w:p w:rsidR="61EA0444" w:rsidP="53745EF2" w:rsidRDefault="61EA0444" w14:paraId="7B2A829D" w14:textId="36356030">
            <w:pPr>
              <w:pStyle w:val="Normal"/>
              <w:spacing w:line="288" w:lineRule="auto"/>
              <w:rPr>
                <w:sz w:val="20"/>
                <w:szCs w:val="20"/>
                <w:lang w:val="en-GB"/>
              </w:rPr>
            </w:pPr>
          </w:p>
        </w:tc>
      </w:tr>
    </w:tbl>
    <w:p w:rsidRPr="00845F69" w:rsidR="00FD1594" w:rsidP="00845F69" w:rsidRDefault="00FD1594" w14:paraId="21F3AE20" w14:textId="77777777"/>
    <w:tbl>
      <w:tblPr>
        <w:tblW w:w="9062" w:type="dxa"/>
        <w:tblInd w:w="-15" w:type="dxa"/>
        <w:tblBorders>
          <w:top w:val="single" w:color="7F7F7F" w:sz="12" w:space="0"/>
          <w:left w:val="single" w:color="7F7F7F" w:sz="12" w:space="0"/>
          <w:bottom w:val="single" w:color="7F7F7F" w:sz="12" w:space="0"/>
          <w:right w:val="single" w:color="7F7F7F" w:sz="12" w:space="0"/>
          <w:insideH w:val="single" w:color="7F7F7F" w:sz="4" w:space="0"/>
          <w:insideV w:val="single" w:color="7F7F7F" w:sz="4" w:space="0"/>
        </w:tblBorders>
        <w:tblLayout w:type="fixed"/>
        <w:tblLook w:val="04A0" w:firstRow="1" w:lastRow="0" w:firstColumn="1" w:lastColumn="0" w:noHBand="0" w:noVBand="1"/>
      </w:tblPr>
      <w:tblGrid>
        <w:gridCol w:w="1672"/>
        <w:gridCol w:w="7390"/>
      </w:tblGrid>
      <w:tr w:rsidRPr="00FD1594" w:rsidR="00E46697" w:rsidTr="00845F69" w14:paraId="65D80004" w14:textId="77777777">
        <w:trPr>
          <w:trHeight w:val="283"/>
          <w:tblHeader/>
        </w:trPr>
        <w:tc>
          <w:tcPr>
            <w:tcW w:w="9062" w:type="dxa"/>
            <w:gridSpan w:val="2"/>
            <w:shd w:val="clear" w:color="auto" w:fill="17365D"/>
          </w:tcPr>
          <w:p w:rsidRPr="00845F69" w:rsidR="00E46697" w:rsidP="00845F69" w:rsidRDefault="00E46697" w14:paraId="784ABA3F" w14:textId="77777777">
            <w:pPr>
              <w:pStyle w:val="Tabelanagwekdolewej"/>
            </w:pPr>
            <w:r w:rsidRPr="00845F69">
              <w:t>Dokumenty powiązane</w:t>
            </w:r>
          </w:p>
        </w:tc>
      </w:tr>
      <w:tr w:rsidRPr="00FD1594" w:rsidR="00835E48" w:rsidTr="00845F69" w14:paraId="18ABE47B" w14:textId="77777777">
        <w:trPr>
          <w:trHeight w:val="283"/>
        </w:trPr>
        <w:tc>
          <w:tcPr>
            <w:tcW w:w="1672" w:type="dxa"/>
            <w:shd w:val="clear" w:color="auto" w:fill="17365D"/>
          </w:tcPr>
          <w:p w:rsidRPr="00845F69" w:rsidR="00835E48" w:rsidP="00845F69" w:rsidRDefault="00835E48" w14:paraId="76BBFF15" w14:textId="77777777">
            <w:pPr>
              <w:pStyle w:val="Tabelanagwekdolewej"/>
            </w:pPr>
            <w:r w:rsidRPr="00845F69">
              <w:t>Nazwa pliku</w:t>
            </w:r>
          </w:p>
        </w:tc>
        <w:tc>
          <w:tcPr>
            <w:tcW w:w="7390" w:type="dxa"/>
            <w:shd w:val="clear" w:color="auto" w:fill="auto"/>
          </w:tcPr>
          <w:p w:rsidRPr="00845F69" w:rsidR="00835E48" w:rsidP="00845F69" w:rsidRDefault="001F69E6" w14:paraId="2535B6A0" w14:textId="12BD1F09">
            <w:pPr>
              <w:pStyle w:val="tabelanormalny"/>
              <w:spacing w:line="288" w:lineRule="auto"/>
              <w:rPr>
                <w:sz w:val="16"/>
              </w:rPr>
            </w:pPr>
            <w:r>
              <w:rPr>
                <w:sz w:val="16"/>
              </w:rPr>
              <w:t>-</w:t>
            </w:r>
          </w:p>
        </w:tc>
      </w:tr>
      <w:tr w:rsidRPr="00FD1594" w:rsidR="00835E48" w:rsidTr="00845F69" w14:paraId="577E88ED" w14:textId="77777777">
        <w:trPr>
          <w:trHeight w:val="283"/>
        </w:trPr>
        <w:tc>
          <w:tcPr>
            <w:tcW w:w="1672" w:type="dxa"/>
            <w:shd w:val="clear" w:color="auto" w:fill="17365D"/>
          </w:tcPr>
          <w:p w:rsidRPr="00845F69" w:rsidR="00835E48" w:rsidP="00845F69" w:rsidRDefault="00835E48" w14:paraId="1568F9AF" w14:textId="77777777">
            <w:pPr>
              <w:pStyle w:val="Tabelanagwekdolewej"/>
            </w:pPr>
            <w:r w:rsidRPr="00845F69">
              <w:t>Zakres</w:t>
            </w:r>
          </w:p>
        </w:tc>
        <w:tc>
          <w:tcPr>
            <w:tcW w:w="7390" w:type="dxa"/>
            <w:shd w:val="clear" w:color="auto" w:fill="auto"/>
          </w:tcPr>
          <w:p w:rsidRPr="00845F69" w:rsidR="00835E48" w:rsidP="001F69E6" w:rsidRDefault="001F69E6" w14:paraId="773F6E7C" w14:textId="0C882E2D">
            <w:pPr>
              <w:pStyle w:val="tabelanormalny"/>
              <w:spacing w:line="288" w:lineRule="auto"/>
              <w:rPr>
                <w:sz w:val="16"/>
              </w:rPr>
            </w:pPr>
            <w:r>
              <w:rPr>
                <w:sz w:val="16"/>
              </w:rPr>
              <w:t>-</w:t>
            </w:r>
          </w:p>
        </w:tc>
      </w:tr>
      <w:tr w:rsidRPr="00FD1594" w:rsidR="00195873" w:rsidTr="00845F69" w14:paraId="47F23D90" w14:textId="77777777">
        <w:trPr>
          <w:trHeight w:val="283"/>
        </w:trPr>
        <w:tc>
          <w:tcPr>
            <w:tcW w:w="1672" w:type="dxa"/>
            <w:shd w:val="clear" w:color="auto" w:fill="17365D"/>
          </w:tcPr>
          <w:p w:rsidRPr="00845F69" w:rsidR="00195873" w:rsidP="00845F69" w:rsidRDefault="00195873" w14:paraId="2C57CBEF" w14:textId="77777777">
            <w:pPr>
              <w:pStyle w:val="Tabelanagwekdolewej"/>
            </w:pPr>
            <w:r w:rsidRPr="00845F69">
              <w:t>Nazwa pliku</w:t>
            </w:r>
          </w:p>
        </w:tc>
        <w:tc>
          <w:tcPr>
            <w:tcW w:w="7390" w:type="dxa"/>
            <w:shd w:val="clear" w:color="auto" w:fill="auto"/>
          </w:tcPr>
          <w:p w:rsidRPr="00845F69" w:rsidR="00195873" w:rsidP="001F69E6" w:rsidRDefault="001F69E6" w14:paraId="3F374F83" w14:textId="2D148DFA">
            <w:pPr>
              <w:pStyle w:val="tabelanormalny"/>
              <w:spacing w:line="288" w:lineRule="auto"/>
              <w:rPr>
                <w:sz w:val="16"/>
              </w:rPr>
            </w:pPr>
            <w:r>
              <w:rPr>
                <w:sz w:val="16"/>
              </w:rPr>
              <w:t>-</w:t>
            </w:r>
          </w:p>
        </w:tc>
      </w:tr>
    </w:tbl>
    <w:p w:rsidRPr="007B3E49" w:rsidR="00E46697" w:rsidP="00911709" w:rsidRDefault="00E46697" w14:paraId="28076A48" w14:textId="77777777">
      <w:pPr>
        <w:pStyle w:val="spistreci-tytu"/>
        <w:spacing w:line="288" w:lineRule="auto"/>
      </w:pPr>
      <w:r w:rsidRPr="007B3E49">
        <w:t>Spis treści</w:t>
      </w:r>
    </w:p>
    <w:p w:rsidR="00F92F20" w:rsidRDefault="00E46697" w14:paraId="4D6D19F6" w14:textId="6E3678B8">
      <w:pPr>
        <w:pStyle w:val="TOC1"/>
        <w:rPr>
          <w:rFonts w:asciiTheme="minorHAnsi" w:hAnsiTheme="minorHAnsi" w:eastAsiaTheme="minorEastAsia" w:cstheme="minorBidi"/>
          <w:b w:val="0"/>
          <w:noProof/>
          <w:szCs w:val="22"/>
          <w:lang w:eastAsia="pl-PL"/>
        </w:rPr>
      </w:pPr>
      <w:r>
        <w:fldChar w:fldCharType="begin"/>
      </w:r>
      <w:r>
        <w:instrText xml:space="preserve"> TOC \o "1-3" \h \z \u </w:instrText>
      </w:r>
      <w:r>
        <w:fldChar w:fldCharType="separate"/>
      </w:r>
      <w:hyperlink w:history="1" w:anchor="_Toc44064959">
        <w:r w:rsidRPr="0092732D" w:rsidR="00F92F20">
          <w:rPr>
            <w:rStyle w:val="Hyperlink"/>
            <w:noProof/>
          </w:rPr>
          <w:t>1</w:t>
        </w:r>
        <w:r w:rsidR="00F92F20">
          <w:rPr>
            <w:rFonts w:asciiTheme="minorHAnsi" w:hAnsiTheme="minorHAnsi" w:eastAsiaTheme="minorEastAsia" w:cstheme="minorBidi"/>
            <w:b w:val="0"/>
            <w:noProof/>
            <w:szCs w:val="22"/>
            <w:lang w:eastAsia="pl-PL"/>
          </w:rPr>
          <w:tab/>
        </w:r>
        <w:r w:rsidRPr="0092732D" w:rsidR="00F92F20">
          <w:rPr>
            <w:rStyle w:val="Hyperlink"/>
            <w:noProof/>
          </w:rPr>
          <w:t>Wstęp</w:t>
        </w:r>
        <w:r w:rsidR="00F92F20">
          <w:rPr>
            <w:noProof/>
            <w:webHidden/>
          </w:rPr>
          <w:tab/>
        </w:r>
        <w:r w:rsidR="00F92F20">
          <w:rPr>
            <w:noProof/>
            <w:webHidden/>
          </w:rPr>
          <w:fldChar w:fldCharType="begin"/>
        </w:r>
        <w:r w:rsidR="00F92F20">
          <w:rPr>
            <w:noProof/>
            <w:webHidden/>
          </w:rPr>
          <w:instrText xml:space="preserve"> PAGEREF _Toc44064959 \h </w:instrText>
        </w:r>
        <w:r w:rsidR="00F92F20">
          <w:rPr>
            <w:noProof/>
            <w:webHidden/>
          </w:rPr>
        </w:r>
        <w:r w:rsidR="00F92F20">
          <w:rPr>
            <w:noProof/>
            <w:webHidden/>
          </w:rPr>
          <w:fldChar w:fldCharType="separate"/>
        </w:r>
        <w:r w:rsidR="00F92F20">
          <w:rPr>
            <w:noProof/>
            <w:webHidden/>
          </w:rPr>
          <w:t>6</w:t>
        </w:r>
        <w:r w:rsidR="00F92F20">
          <w:rPr>
            <w:noProof/>
            <w:webHidden/>
          </w:rPr>
          <w:fldChar w:fldCharType="end"/>
        </w:r>
      </w:hyperlink>
    </w:p>
    <w:p w:rsidR="00F92F20" w:rsidRDefault="006355EA" w14:paraId="6D89C383" w14:textId="5F0C4EBB">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0">
        <w:r w:rsidRPr="0092732D" w:rsidR="00F92F20">
          <w:rPr>
            <w:rStyle w:val="Hyperlink"/>
            <w:noProof/>
          </w:rPr>
          <w:t>1.1</w:t>
        </w:r>
        <w:r w:rsidR="00F92F20">
          <w:rPr>
            <w:rFonts w:asciiTheme="minorHAnsi" w:hAnsiTheme="minorHAnsi" w:eastAsiaTheme="minorEastAsia" w:cstheme="minorBidi"/>
            <w:noProof/>
            <w:szCs w:val="22"/>
            <w:lang w:eastAsia="pl-PL"/>
          </w:rPr>
          <w:tab/>
        </w:r>
        <w:r w:rsidRPr="0092732D" w:rsidR="00F92F20">
          <w:rPr>
            <w:rStyle w:val="Hyperlink"/>
            <w:noProof/>
          </w:rPr>
          <w:t>Cel i zakres dokumentu</w:t>
        </w:r>
        <w:r w:rsidR="00F92F20">
          <w:rPr>
            <w:noProof/>
            <w:webHidden/>
          </w:rPr>
          <w:tab/>
        </w:r>
        <w:r w:rsidR="00F92F20">
          <w:rPr>
            <w:noProof/>
            <w:webHidden/>
          </w:rPr>
          <w:fldChar w:fldCharType="begin"/>
        </w:r>
        <w:r w:rsidR="00F92F20">
          <w:rPr>
            <w:noProof/>
            <w:webHidden/>
          </w:rPr>
          <w:instrText xml:space="preserve"> PAGEREF _Toc44064960 \h </w:instrText>
        </w:r>
        <w:r w:rsidR="00F92F20">
          <w:rPr>
            <w:noProof/>
            <w:webHidden/>
          </w:rPr>
        </w:r>
        <w:r w:rsidR="00F92F20">
          <w:rPr>
            <w:noProof/>
            <w:webHidden/>
          </w:rPr>
          <w:fldChar w:fldCharType="separate"/>
        </w:r>
        <w:r w:rsidR="00F92F20">
          <w:rPr>
            <w:noProof/>
            <w:webHidden/>
          </w:rPr>
          <w:t>6</w:t>
        </w:r>
        <w:r w:rsidR="00F92F20">
          <w:rPr>
            <w:noProof/>
            <w:webHidden/>
          </w:rPr>
          <w:fldChar w:fldCharType="end"/>
        </w:r>
      </w:hyperlink>
    </w:p>
    <w:p w:rsidR="00F92F20" w:rsidRDefault="006355EA" w14:paraId="591E6DED" w14:textId="07A9DD59">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1">
        <w:r w:rsidRPr="0092732D" w:rsidR="00F92F20">
          <w:rPr>
            <w:rStyle w:val="Hyperlink"/>
            <w:noProof/>
          </w:rPr>
          <w:t>1.2</w:t>
        </w:r>
        <w:r w:rsidR="00F92F20">
          <w:rPr>
            <w:rFonts w:asciiTheme="minorHAnsi" w:hAnsiTheme="minorHAnsi" w:eastAsiaTheme="minorEastAsia" w:cstheme="minorBidi"/>
            <w:noProof/>
            <w:szCs w:val="22"/>
            <w:lang w:eastAsia="pl-PL"/>
          </w:rPr>
          <w:tab/>
        </w:r>
        <w:r w:rsidRPr="0092732D" w:rsidR="00F92F20">
          <w:rPr>
            <w:rStyle w:val="Hyperlink"/>
            <w:noProof/>
          </w:rPr>
          <w:t>Wykorzystywane skróty i terminy</w:t>
        </w:r>
        <w:r w:rsidR="00F92F20">
          <w:rPr>
            <w:noProof/>
            <w:webHidden/>
          </w:rPr>
          <w:tab/>
        </w:r>
        <w:r w:rsidR="00F92F20">
          <w:rPr>
            <w:noProof/>
            <w:webHidden/>
          </w:rPr>
          <w:fldChar w:fldCharType="begin"/>
        </w:r>
        <w:r w:rsidR="00F92F20">
          <w:rPr>
            <w:noProof/>
            <w:webHidden/>
          </w:rPr>
          <w:instrText xml:space="preserve"> PAGEREF _Toc44064961 \h </w:instrText>
        </w:r>
        <w:r w:rsidR="00F92F20">
          <w:rPr>
            <w:noProof/>
            <w:webHidden/>
          </w:rPr>
        </w:r>
        <w:r w:rsidR="00F92F20">
          <w:rPr>
            <w:noProof/>
            <w:webHidden/>
          </w:rPr>
          <w:fldChar w:fldCharType="separate"/>
        </w:r>
        <w:r w:rsidR="00F92F20">
          <w:rPr>
            <w:noProof/>
            <w:webHidden/>
          </w:rPr>
          <w:t>6</w:t>
        </w:r>
        <w:r w:rsidR="00F92F20">
          <w:rPr>
            <w:noProof/>
            <w:webHidden/>
          </w:rPr>
          <w:fldChar w:fldCharType="end"/>
        </w:r>
      </w:hyperlink>
    </w:p>
    <w:p w:rsidR="00F92F20" w:rsidRDefault="006355EA" w14:paraId="7F6C0851" w14:textId="68E98C2E">
      <w:pPr>
        <w:pStyle w:val="TOC1"/>
        <w:rPr>
          <w:rFonts w:asciiTheme="minorHAnsi" w:hAnsiTheme="minorHAnsi" w:eastAsiaTheme="minorEastAsia" w:cstheme="minorBidi"/>
          <w:b w:val="0"/>
          <w:noProof/>
          <w:szCs w:val="22"/>
          <w:lang w:eastAsia="pl-PL"/>
        </w:rPr>
      </w:pPr>
      <w:hyperlink w:history="1" w:anchor="_Toc44064962">
        <w:r w:rsidRPr="0092732D" w:rsidR="00F92F20">
          <w:rPr>
            <w:rStyle w:val="Hyperlink"/>
            <w:noProof/>
          </w:rPr>
          <w:t>2</w:t>
        </w:r>
        <w:r w:rsidR="00F92F20">
          <w:rPr>
            <w:rFonts w:asciiTheme="minorHAnsi" w:hAnsiTheme="minorHAnsi" w:eastAsiaTheme="minorEastAsia" w:cstheme="minorBidi"/>
            <w:b w:val="0"/>
            <w:noProof/>
            <w:szCs w:val="22"/>
            <w:lang w:eastAsia="pl-PL"/>
          </w:rPr>
          <w:tab/>
        </w:r>
        <w:r w:rsidRPr="0092732D" w:rsidR="00F92F20">
          <w:rPr>
            <w:rStyle w:val="Hyperlink"/>
            <w:noProof/>
          </w:rPr>
          <w:t>Podstawowe założenia</w:t>
        </w:r>
        <w:r w:rsidR="00F92F20">
          <w:rPr>
            <w:noProof/>
            <w:webHidden/>
          </w:rPr>
          <w:tab/>
        </w:r>
        <w:r w:rsidR="00F92F20">
          <w:rPr>
            <w:noProof/>
            <w:webHidden/>
          </w:rPr>
          <w:fldChar w:fldCharType="begin"/>
        </w:r>
        <w:r w:rsidR="00F92F20">
          <w:rPr>
            <w:noProof/>
            <w:webHidden/>
          </w:rPr>
          <w:instrText xml:space="preserve"> PAGEREF _Toc44064962 \h </w:instrText>
        </w:r>
        <w:r w:rsidR="00F92F20">
          <w:rPr>
            <w:noProof/>
            <w:webHidden/>
          </w:rPr>
        </w:r>
        <w:r w:rsidR="00F92F20">
          <w:rPr>
            <w:noProof/>
            <w:webHidden/>
          </w:rPr>
          <w:fldChar w:fldCharType="separate"/>
        </w:r>
        <w:r w:rsidR="00F92F20">
          <w:rPr>
            <w:noProof/>
            <w:webHidden/>
          </w:rPr>
          <w:t>8</w:t>
        </w:r>
        <w:r w:rsidR="00F92F20">
          <w:rPr>
            <w:noProof/>
            <w:webHidden/>
          </w:rPr>
          <w:fldChar w:fldCharType="end"/>
        </w:r>
      </w:hyperlink>
    </w:p>
    <w:p w:rsidR="00F92F20" w:rsidRDefault="006355EA" w14:paraId="6E8808DA" w14:textId="0FFF0AB0">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3">
        <w:r w:rsidRPr="0092732D" w:rsidR="00F92F20">
          <w:rPr>
            <w:rStyle w:val="Hyperlink"/>
            <w:noProof/>
          </w:rPr>
          <w:t>2.1</w:t>
        </w:r>
        <w:r w:rsidR="00F92F20">
          <w:rPr>
            <w:rFonts w:asciiTheme="minorHAnsi" w:hAnsiTheme="minorHAnsi" w:eastAsiaTheme="minorEastAsia" w:cstheme="minorBidi"/>
            <w:noProof/>
            <w:szCs w:val="22"/>
            <w:lang w:eastAsia="pl-PL"/>
          </w:rPr>
          <w:tab/>
        </w:r>
        <w:r w:rsidRPr="0092732D" w:rsidR="00F92F20">
          <w:rPr>
            <w:rStyle w:val="Hyperlink"/>
            <w:noProof/>
          </w:rPr>
          <w:t>Zakres informacyjny</w:t>
        </w:r>
        <w:r w:rsidR="00F92F20">
          <w:rPr>
            <w:noProof/>
            <w:webHidden/>
          </w:rPr>
          <w:tab/>
        </w:r>
        <w:r w:rsidR="00F92F20">
          <w:rPr>
            <w:noProof/>
            <w:webHidden/>
          </w:rPr>
          <w:fldChar w:fldCharType="begin"/>
        </w:r>
        <w:r w:rsidR="00F92F20">
          <w:rPr>
            <w:noProof/>
            <w:webHidden/>
          </w:rPr>
          <w:instrText xml:space="preserve"> PAGEREF _Toc44064963 \h </w:instrText>
        </w:r>
        <w:r w:rsidR="00F92F20">
          <w:rPr>
            <w:noProof/>
            <w:webHidden/>
          </w:rPr>
        </w:r>
        <w:r w:rsidR="00F92F20">
          <w:rPr>
            <w:noProof/>
            <w:webHidden/>
          </w:rPr>
          <w:fldChar w:fldCharType="separate"/>
        </w:r>
        <w:r w:rsidR="00F92F20">
          <w:rPr>
            <w:noProof/>
            <w:webHidden/>
          </w:rPr>
          <w:t>8</w:t>
        </w:r>
        <w:r w:rsidR="00F92F20">
          <w:rPr>
            <w:noProof/>
            <w:webHidden/>
          </w:rPr>
          <w:fldChar w:fldCharType="end"/>
        </w:r>
      </w:hyperlink>
    </w:p>
    <w:p w:rsidR="00F92F20" w:rsidRDefault="006355EA" w14:paraId="73C89618" w14:textId="705EF873">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4">
        <w:r w:rsidRPr="0092732D" w:rsidR="00F92F20">
          <w:rPr>
            <w:rStyle w:val="Hyperlink"/>
            <w:noProof/>
          </w:rPr>
          <w:t>2.2</w:t>
        </w:r>
        <w:r w:rsidR="00F92F20">
          <w:rPr>
            <w:rFonts w:asciiTheme="minorHAnsi" w:hAnsiTheme="minorHAnsi" w:eastAsiaTheme="minorEastAsia" w:cstheme="minorBidi"/>
            <w:noProof/>
            <w:szCs w:val="22"/>
            <w:lang w:eastAsia="pl-PL"/>
          </w:rPr>
          <w:tab/>
        </w:r>
        <w:r w:rsidRPr="0092732D" w:rsidR="00F92F20">
          <w:rPr>
            <w:rStyle w:val="Hyperlink"/>
            <w:noProof/>
          </w:rPr>
          <w:t>Identyfikowanie pacjentów/usługobiorców w komunikacie</w:t>
        </w:r>
        <w:r w:rsidR="00F92F20">
          <w:rPr>
            <w:noProof/>
            <w:webHidden/>
          </w:rPr>
          <w:tab/>
        </w:r>
        <w:r w:rsidR="00F92F20">
          <w:rPr>
            <w:noProof/>
            <w:webHidden/>
          </w:rPr>
          <w:fldChar w:fldCharType="begin"/>
        </w:r>
        <w:r w:rsidR="00F92F20">
          <w:rPr>
            <w:noProof/>
            <w:webHidden/>
          </w:rPr>
          <w:instrText xml:space="preserve"> PAGEREF _Toc44064964 \h </w:instrText>
        </w:r>
        <w:r w:rsidR="00F92F20">
          <w:rPr>
            <w:noProof/>
            <w:webHidden/>
          </w:rPr>
        </w:r>
        <w:r w:rsidR="00F92F20">
          <w:rPr>
            <w:noProof/>
            <w:webHidden/>
          </w:rPr>
          <w:fldChar w:fldCharType="separate"/>
        </w:r>
        <w:r w:rsidR="00F92F20">
          <w:rPr>
            <w:noProof/>
            <w:webHidden/>
          </w:rPr>
          <w:t>9</w:t>
        </w:r>
        <w:r w:rsidR="00F92F20">
          <w:rPr>
            <w:noProof/>
            <w:webHidden/>
          </w:rPr>
          <w:fldChar w:fldCharType="end"/>
        </w:r>
      </w:hyperlink>
    </w:p>
    <w:p w:rsidR="00F92F20" w:rsidRDefault="006355EA" w14:paraId="7132FD25" w14:textId="48270DEC">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5">
        <w:r w:rsidRPr="0092732D" w:rsidR="00F92F20">
          <w:rPr>
            <w:rStyle w:val="Hyperlink"/>
            <w:noProof/>
          </w:rPr>
          <w:t>2.3</w:t>
        </w:r>
        <w:r w:rsidR="00F92F20">
          <w:rPr>
            <w:rFonts w:asciiTheme="minorHAnsi" w:hAnsiTheme="minorHAnsi" w:eastAsiaTheme="minorEastAsia" w:cstheme="minorBidi"/>
            <w:noProof/>
            <w:szCs w:val="22"/>
            <w:lang w:eastAsia="pl-PL"/>
          </w:rPr>
          <w:tab/>
        </w:r>
        <w:r w:rsidRPr="0092732D" w:rsidR="00F92F20">
          <w:rPr>
            <w:rStyle w:val="Hyperlink"/>
            <w:noProof/>
          </w:rPr>
          <w:t>Wymagania na zawartość komunikatu</w:t>
        </w:r>
        <w:r w:rsidR="00F92F20">
          <w:rPr>
            <w:noProof/>
            <w:webHidden/>
          </w:rPr>
          <w:tab/>
        </w:r>
        <w:r w:rsidR="00F92F20">
          <w:rPr>
            <w:noProof/>
            <w:webHidden/>
          </w:rPr>
          <w:fldChar w:fldCharType="begin"/>
        </w:r>
        <w:r w:rsidR="00F92F20">
          <w:rPr>
            <w:noProof/>
            <w:webHidden/>
          </w:rPr>
          <w:instrText xml:space="preserve"> PAGEREF _Toc44064965 \h </w:instrText>
        </w:r>
        <w:r w:rsidR="00F92F20">
          <w:rPr>
            <w:noProof/>
            <w:webHidden/>
          </w:rPr>
        </w:r>
        <w:r w:rsidR="00F92F20">
          <w:rPr>
            <w:noProof/>
            <w:webHidden/>
          </w:rPr>
          <w:fldChar w:fldCharType="separate"/>
        </w:r>
        <w:r w:rsidR="00F92F20">
          <w:rPr>
            <w:noProof/>
            <w:webHidden/>
          </w:rPr>
          <w:t>10</w:t>
        </w:r>
        <w:r w:rsidR="00F92F20">
          <w:rPr>
            <w:noProof/>
            <w:webHidden/>
          </w:rPr>
          <w:fldChar w:fldCharType="end"/>
        </w:r>
      </w:hyperlink>
    </w:p>
    <w:p w:rsidR="00F92F20" w:rsidRDefault="006355EA" w14:paraId="4C2659F8" w14:textId="6B2FD07B">
      <w:pPr>
        <w:pStyle w:val="TOC1"/>
        <w:rPr>
          <w:rFonts w:asciiTheme="minorHAnsi" w:hAnsiTheme="minorHAnsi" w:eastAsiaTheme="minorEastAsia" w:cstheme="minorBidi"/>
          <w:b w:val="0"/>
          <w:noProof/>
          <w:szCs w:val="22"/>
          <w:lang w:eastAsia="pl-PL"/>
        </w:rPr>
      </w:pPr>
      <w:hyperlink w:history="1" w:anchor="_Toc44064966">
        <w:r w:rsidRPr="0092732D" w:rsidR="00F92F20">
          <w:rPr>
            <w:rStyle w:val="Hyperlink"/>
            <w:noProof/>
            <w:lang w:eastAsia="pl-PL"/>
          </w:rPr>
          <w:t>3</w:t>
        </w:r>
        <w:r w:rsidR="00F92F20">
          <w:rPr>
            <w:rFonts w:asciiTheme="minorHAnsi" w:hAnsiTheme="minorHAnsi" w:eastAsiaTheme="minorEastAsia" w:cstheme="minorBidi"/>
            <w:b w:val="0"/>
            <w:noProof/>
            <w:szCs w:val="22"/>
            <w:lang w:eastAsia="pl-PL"/>
          </w:rPr>
          <w:tab/>
        </w:r>
        <w:r w:rsidRPr="0092732D" w:rsidR="00F92F20">
          <w:rPr>
            <w:rStyle w:val="Hyperlink"/>
            <w:noProof/>
            <w:lang w:eastAsia="pl-PL"/>
          </w:rPr>
          <w:t>Katalog metadanych XDS.b</w:t>
        </w:r>
        <w:r w:rsidR="00F92F20">
          <w:rPr>
            <w:noProof/>
            <w:webHidden/>
          </w:rPr>
          <w:tab/>
        </w:r>
        <w:r w:rsidR="00F92F20">
          <w:rPr>
            <w:noProof/>
            <w:webHidden/>
          </w:rPr>
          <w:fldChar w:fldCharType="begin"/>
        </w:r>
        <w:r w:rsidR="00F92F20">
          <w:rPr>
            <w:noProof/>
            <w:webHidden/>
          </w:rPr>
          <w:instrText xml:space="preserve"> PAGEREF _Toc44064966 \h </w:instrText>
        </w:r>
        <w:r w:rsidR="00F92F20">
          <w:rPr>
            <w:noProof/>
            <w:webHidden/>
          </w:rPr>
        </w:r>
        <w:r w:rsidR="00F92F20">
          <w:rPr>
            <w:noProof/>
            <w:webHidden/>
          </w:rPr>
          <w:fldChar w:fldCharType="separate"/>
        </w:r>
        <w:r w:rsidR="00F92F20">
          <w:rPr>
            <w:noProof/>
            <w:webHidden/>
          </w:rPr>
          <w:t>13</w:t>
        </w:r>
        <w:r w:rsidR="00F92F20">
          <w:rPr>
            <w:noProof/>
            <w:webHidden/>
          </w:rPr>
          <w:fldChar w:fldCharType="end"/>
        </w:r>
      </w:hyperlink>
    </w:p>
    <w:p w:rsidR="00F92F20" w:rsidRDefault="006355EA" w14:paraId="76565DBA" w14:textId="38CB9168">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7">
        <w:r w:rsidRPr="0092732D" w:rsidR="00F92F20">
          <w:rPr>
            <w:rStyle w:val="Hyperlink"/>
            <w:noProof/>
          </w:rPr>
          <w:t>3.1</w:t>
        </w:r>
        <w:r w:rsidR="00F92F20">
          <w:rPr>
            <w:rFonts w:asciiTheme="minorHAnsi" w:hAnsiTheme="minorHAnsi" w:eastAsiaTheme="minorEastAsia" w:cstheme="minorBidi"/>
            <w:noProof/>
            <w:szCs w:val="22"/>
            <w:lang w:eastAsia="pl-PL"/>
          </w:rPr>
          <w:tab/>
        </w:r>
        <w:r w:rsidRPr="0092732D" w:rsidR="00F92F20">
          <w:rPr>
            <w:rStyle w:val="Hyperlink"/>
            <w:noProof/>
          </w:rPr>
          <w:t>Indeks Elektronicznego Dokumentu Medycznego</w:t>
        </w:r>
        <w:r w:rsidR="00F92F20">
          <w:rPr>
            <w:noProof/>
            <w:webHidden/>
          </w:rPr>
          <w:tab/>
        </w:r>
        <w:r w:rsidR="00F92F20">
          <w:rPr>
            <w:noProof/>
            <w:webHidden/>
          </w:rPr>
          <w:fldChar w:fldCharType="begin"/>
        </w:r>
        <w:r w:rsidR="00F92F20">
          <w:rPr>
            <w:noProof/>
            <w:webHidden/>
          </w:rPr>
          <w:instrText xml:space="preserve"> PAGEREF _Toc44064967 \h </w:instrText>
        </w:r>
        <w:r w:rsidR="00F92F20">
          <w:rPr>
            <w:noProof/>
            <w:webHidden/>
          </w:rPr>
        </w:r>
        <w:r w:rsidR="00F92F20">
          <w:rPr>
            <w:noProof/>
            <w:webHidden/>
          </w:rPr>
          <w:fldChar w:fldCharType="separate"/>
        </w:r>
        <w:r w:rsidR="00F92F20">
          <w:rPr>
            <w:noProof/>
            <w:webHidden/>
          </w:rPr>
          <w:t>13</w:t>
        </w:r>
        <w:r w:rsidR="00F92F20">
          <w:rPr>
            <w:noProof/>
            <w:webHidden/>
          </w:rPr>
          <w:fldChar w:fldCharType="end"/>
        </w:r>
      </w:hyperlink>
    </w:p>
    <w:p w:rsidR="00F92F20" w:rsidRDefault="006355EA" w14:paraId="6A569238" w14:textId="1C66E9F9">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8">
        <w:r w:rsidRPr="0092732D" w:rsidR="00F92F20">
          <w:rPr>
            <w:rStyle w:val="Hyperlink"/>
            <w:noProof/>
          </w:rPr>
          <w:t>3.2</w:t>
        </w:r>
        <w:r w:rsidR="00F92F20">
          <w:rPr>
            <w:rFonts w:asciiTheme="minorHAnsi" w:hAnsiTheme="minorHAnsi" w:eastAsiaTheme="minorEastAsia" w:cstheme="minorBidi"/>
            <w:noProof/>
            <w:szCs w:val="22"/>
            <w:lang w:eastAsia="pl-PL"/>
          </w:rPr>
          <w:tab/>
        </w:r>
        <w:r w:rsidRPr="0092732D" w:rsidR="00F92F20">
          <w:rPr>
            <w:rStyle w:val="Hyperlink"/>
            <w:noProof/>
          </w:rPr>
          <w:t>Folder</w:t>
        </w:r>
        <w:r w:rsidR="00F92F20">
          <w:rPr>
            <w:noProof/>
            <w:webHidden/>
          </w:rPr>
          <w:tab/>
        </w:r>
        <w:r w:rsidR="00F92F20">
          <w:rPr>
            <w:noProof/>
            <w:webHidden/>
          </w:rPr>
          <w:fldChar w:fldCharType="begin"/>
        </w:r>
        <w:r w:rsidR="00F92F20">
          <w:rPr>
            <w:noProof/>
            <w:webHidden/>
          </w:rPr>
          <w:instrText xml:space="preserve"> PAGEREF _Toc44064968 \h </w:instrText>
        </w:r>
        <w:r w:rsidR="00F92F20">
          <w:rPr>
            <w:noProof/>
            <w:webHidden/>
          </w:rPr>
        </w:r>
        <w:r w:rsidR="00F92F20">
          <w:rPr>
            <w:noProof/>
            <w:webHidden/>
          </w:rPr>
          <w:fldChar w:fldCharType="separate"/>
        </w:r>
        <w:r w:rsidR="00F92F20">
          <w:rPr>
            <w:noProof/>
            <w:webHidden/>
          </w:rPr>
          <w:t>15</w:t>
        </w:r>
        <w:r w:rsidR="00F92F20">
          <w:rPr>
            <w:noProof/>
            <w:webHidden/>
          </w:rPr>
          <w:fldChar w:fldCharType="end"/>
        </w:r>
      </w:hyperlink>
    </w:p>
    <w:p w:rsidR="00F92F20" w:rsidRDefault="006355EA" w14:paraId="16344CAE" w14:textId="33356B1F">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69">
        <w:r w:rsidRPr="0092732D" w:rsidR="00F92F20">
          <w:rPr>
            <w:rStyle w:val="Hyperlink"/>
            <w:noProof/>
          </w:rPr>
          <w:t>3.3</w:t>
        </w:r>
        <w:r w:rsidR="00F92F20">
          <w:rPr>
            <w:rFonts w:asciiTheme="minorHAnsi" w:hAnsiTheme="minorHAnsi" w:eastAsiaTheme="minorEastAsia" w:cstheme="minorBidi"/>
            <w:noProof/>
            <w:szCs w:val="22"/>
            <w:lang w:eastAsia="pl-PL"/>
          </w:rPr>
          <w:tab/>
        </w:r>
        <w:r w:rsidRPr="0092732D" w:rsidR="00F92F20">
          <w:rPr>
            <w:rStyle w:val="Hyperlink"/>
            <w:noProof/>
          </w:rPr>
          <w:t>Informacja o bieżącej wysyłce</w:t>
        </w:r>
        <w:r w:rsidR="00F92F20">
          <w:rPr>
            <w:noProof/>
            <w:webHidden/>
          </w:rPr>
          <w:tab/>
        </w:r>
        <w:r w:rsidR="00F92F20">
          <w:rPr>
            <w:noProof/>
            <w:webHidden/>
          </w:rPr>
          <w:fldChar w:fldCharType="begin"/>
        </w:r>
        <w:r w:rsidR="00F92F20">
          <w:rPr>
            <w:noProof/>
            <w:webHidden/>
          </w:rPr>
          <w:instrText xml:space="preserve"> PAGEREF _Toc44064969 \h </w:instrText>
        </w:r>
        <w:r w:rsidR="00F92F20">
          <w:rPr>
            <w:noProof/>
            <w:webHidden/>
          </w:rPr>
        </w:r>
        <w:r w:rsidR="00F92F20">
          <w:rPr>
            <w:noProof/>
            <w:webHidden/>
          </w:rPr>
          <w:fldChar w:fldCharType="separate"/>
        </w:r>
        <w:r w:rsidR="00F92F20">
          <w:rPr>
            <w:noProof/>
            <w:webHidden/>
          </w:rPr>
          <w:t>17</w:t>
        </w:r>
        <w:r w:rsidR="00F92F20">
          <w:rPr>
            <w:noProof/>
            <w:webHidden/>
          </w:rPr>
          <w:fldChar w:fldCharType="end"/>
        </w:r>
      </w:hyperlink>
    </w:p>
    <w:p w:rsidR="00F92F20" w:rsidRDefault="006355EA" w14:paraId="6F6E7CFC" w14:textId="7A46AB67">
      <w:pPr>
        <w:pStyle w:val="TOC1"/>
        <w:rPr>
          <w:rFonts w:asciiTheme="minorHAnsi" w:hAnsiTheme="minorHAnsi" w:eastAsiaTheme="minorEastAsia" w:cstheme="minorBidi"/>
          <w:b w:val="0"/>
          <w:noProof/>
          <w:szCs w:val="22"/>
          <w:lang w:eastAsia="pl-PL"/>
        </w:rPr>
      </w:pPr>
      <w:hyperlink w:history="1" w:anchor="_Toc44064970">
        <w:r w:rsidRPr="0092732D" w:rsidR="00F92F20">
          <w:rPr>
            <w:rStyle w:val="Hyperlink"/>
            <w:noProof/>
          </w:rPr>
          <w:t>4</w:t>
        </w:r>
        <w:r w:rsidR="00F92F20">
          <w:rPr>
            <w:rFonts w:asciiTheme="minorHAnsi" w:hAnsiTheme="minorHAnsi" w:eastAsiaTheme="minorEastAsia" w:cstheme="minorBidi"/>
            <w:b w:val="0"/>
            <w:noProof/>
            <w:szCs w:val="22"/>
            <w:lang w:eastAsia="pl-PL"/>
          </w:rPr>
          <w:tab/>
        </w:r>
        <w:r w:rsidRPr="0092732D" w:rsidR="00F92F20">
          <w:rPr>
            <w:rStyle w:val="Hyperlink"/>
            <w:noProof/>
          </w:rPr>
          <w:t>Model metadanych XDS.b</w:t>
        </w:r>
        <w:r w:rsidR="00F92F20">
          <w:rPr>
            <w:noProof/>
            <w:webHidden/>
          </w:rPr>
          <w:tab/>
        </w:r>
        <w:r w:rsidR="00F92F20">
          <w:rPr>
            <w:noProof/>
            <w:webHidden/>
          </w:rPr>
          <w:fldChar w:fldCharType="begin"/>
        </w:r>
        <w:r w:rsidR="00F92F20">
          <w:rPr>
            <w:noProof/>
            <w:webHidden/>
          </w:rPr>
          <w:instrText xml:space="preserve"> PAGEREF _Toc44064970 \h </w:instrText>
        </w:r>
        <w:r w:rsidR="00F92F20">
          <w:rPr>
            <w:noProof/>
            <w:webHidden/>
          </w:rPr>
        </w:r>
        <w:r w:rsidR="00F92F20">
          <w:rPr>
            <w:noProof/>
            <w:webHidden/>
          </w:rPr>
          <w:fldChar w:fldCharType="separate"/>
        </w:r>
        <w:r w:rsidR="00F92F20">
          <w:rPr>
            <w:noProof/>
            <w:webHidden/>
          </w:rPr>
          <w:t>19</w:t>
        </w:r>
        <w:r w:rsidR="00F92F20">
          <w:rPr>
            <w:noProof/>
            <w:webHidden/>
          </w:rPr>
          <w:fldChar w:fldCharType="end"/>
        </w:r>
      </w:hyperlink>
    </w:p>
    <w:p w:rsidR="00F92F20" w:rsidRDefault="006355EA" w14:paraId="7CBDBE36" w14:textId="2C702C5A">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71">
        <w:r w:rsidRPr="0092732D" w:rsidR="00F92F20">
          <w:rPr>
            <w:rStyle w:val="Hyperlink"/>
            <w:noProof/>
          </w:rPr>
          <w:t>4.1</w:t>
        </w:r>
        <w:r w:rsidR="00F92F20">
          <w:rPr>
            <w:rFonts w:asciiTheme="minorHAnsi" w:hAnsiTheme="minorHAnsi" w:eastAsiaTheme="minorEastAsia" w:cstheme="minorBidi"/>
            <w:noProof/>
            <w:szCs w:val="22"/>
            <w:lang w:eastAsia="pl-PL"/>
          </w:rPr>
          <w:tab/>
        </w:r>
        <w:r w:rsidRPr="0092732D" w:rsidR="00F92F20">
          <w:rPr>
            <w:rStyle w:val="Hyperlink"/>
            <w:noProof/>
          </w:rPr>
          <w:t>Budowa komunikatu metadanych</w:t>
        </w:r>
        <w:r w:rsidR="00F92F20">
          <w:rPr>
            <w:noProof/>
            <w:webHidden/>
          </w:rPr>
          <w:tab/>
        </w:r>
        <w:r w:rsidR="00F92F20">
          <w:rPr>
            <w:noProof/>
            <w:webHidden/>
          </w:rPr>
          <w:fldChar w:fldCharType="begin"/>
        </w:r>
        <w:r w:rsidR="00F92F20">
          <w:rPr>
            <w:noProof/>
            <w:webHidden/>
          </w:rPr>
          <w:instrText xml:space="preserve"> PAGEREF _Toc44064971 \h </w:instrText>
        </w:r>
        <w:r w:rsidR="00F92F20">
          <w:rPr>
            <w:noProof/>
            <w:webHidden/>
          </w:rPr>
        </w:r>
        <w:r w:rsidR="00F92F20">
          <w:rPr>
            <w:noProof/>
            <w:webHidden/>
          </w:rPr>
          <w:fldChar w:fldCharType="separate"/>
        </w:r>
        <w:r w:rsidR="00F92F20">
          <w:rPr>
            <w:noProof/>
            <w:webHidden/>
          </w:rPr>
          <w:t>19</w:t>
        </w:r>
        <w:r w:rsidR="00F92F20">
          <w:rPr>
            <w:noProof/>
            <w:webHidden/>
          </w:rPr>
          <w:fldChar w:fldCharType="end"/>
        </w:r>
      </w:hyperlink>
    </w:p>
    <w:p w:rsidR="00F92F20" w:rsidRDefault="006355EA" w14:paraId="163728C3" w14:textId="187AA6AC">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72">
        <w:r w:rsidRPr="0092732D" w:rsidR="00F92F20">
          <w:rPr>
            <w:rStyle w:val="Hyperlink"/>
            <w:noProof/>
          </w:rPr>
          <w:t>4.2</w:t>
        </w:r>
        <w:r w:rsidR="00F92F20">
          <w:rPr>
            <w:rFonts w:asciiTheme="minorHAnsi" w:hAnsiTheme="minorHAnsi" w:eastAsiaTheme="minorEastAsia" w:cstheme="minorBidi"/>
            <w:noProof/>
            <w:szCs w:val="22"/>
            <w:lang w:eastAsia="pl-PL"/>
          </w:rPr>
          <w:tab/>
        </w:r>
        <w:r w:rsidRPr="0092732D" w:rsidR="00F92F20">
          <w:rPr>
            <w:rStyle w:val="Hyperlink"/>
            <w:noProof/>
          </w:rPr>
          <w:t>Indeks Elektronicznego Dokumentu Medycznego</w:t>
        </w:r>
        <w:r w:rsidR="00F92F20">
          <w:rPr>
            <w:noProof/>
            <w:webHidden/>
          </w:rPr>
          <w:tab/>
        </w:r>
        <w:r w:rsidR="00F92F20">
          <w:rPr>
            <w:noProof/>
            <w:webHidden/>
          </w:rPr>
          <w:fldChar w:fldCharType="begin"/>
        </w:r>
        <w:r w:rsidR="00F92F20">
          <w:rPr>
            <w:noProof/>
            <w:webHidden/>
          </w:rPr>
          <w:instrText xml:space="preserve"> PAGEREF _Toc44064972 \h </w:instrText>
        </w:r>
        <w:r w:rsidR="00F92F20">
          <w:rPr>
            <w:noProof/>
            <w:webHidden/>
          </w:rPr>
        </w:r>
        <w:r w:rsidR="00F92F20">
          <w:rPr>
            <w:noProof/>
            <w:webHidden/>
          </w:rPr>
          <w:fldChar w:fldCharType="separate"/>
        </w:r>
        <w:r w:rsidR="00F92F20">
          <w:rPr>
            <w:noProof/>
            <w:webHidden/>
          </w:rPr>
          <w:t>20</w:t>
        </w:r>
        <w:r w:rsidR="00F92F20">
          <w:rPr>
            <w:noProof/>
            <w:webHidden/>
          </w:rPr>
          <w:fldChar w:fldCharType="end"/>
        </w:r>
      </w:hyperlink>
    </w:p>
    <w:p w:rsidR="00F92F20" w:rsidRDefault="006355EA" w14:paraId="5D238027" w14:textId="51897418">
      <w:pPr>
        <w:pStyle w:val="TOC3"/>
        <w:tabs>
          <w:tab w:val="left" w:pos="1760"/>
        </w:tabs>
        <w:rPr>
          <w:rFonts w:asciiTheme="minorHAnsi" w:hAnsiTheme="minorHAnsi" w:eastAsiaTheme="minorEastAsia" w:cstheme="minorBidi"/>
          <w:noProof/>
          <w:szCs w:val="22"/>
          <w:lang w:eastAsia="pl-PL"/>
        </w:rPr>
      </w:pPr>
      <w:hyperlink w:history="1" w:anchor="_Toc44064973">
        <w:r w:rsidRPr="0092732D" w:rsidR="00F92F20">
          <w:rPr>
            <w:rStyle w:val="Hyperlink"/>
            <w:noProof/>
            <w:snapToGrid w:val="0"/>
            <w:w w:val="0"/>
          </w:rPr>
          <w:t>4.2.1</w:t>
        </w:r>
        <w:r w:rsidR="00F92F20">
          <w:rPr>
            <w:rFonts w:asciiTheme="minorHAnsi" w:hAnsiTheme="minorHAnsi" w:eastAsiaTheme="minorEastAsia" w:cstheme="minorBidi"/>
            <w:noProof/>
            <w:szCs w:val="22"/>
            <w:lang w:eastAsia="pl-PL"/>
          </w:rPr>
          <w:tab/>
        </w:r>
        <w:r w:rsidRPr="0092732D" w:rsidR="00F92F20">
          <w:rPr>
            <w:rStyle w:val="Hyperlink"/>
            <w:noProof/>
          </w:rPr>
          <w:t>Element ExtrinsicObject dla Indeksu EDM</w:t>
        </w:r>
        <w:r w:rsidR="00F92F20">
          <w:rPr>
            <w:noProof/>
            <w:webHidden/>
          </w:rPr>
          <w:tab/>
        </w:r>
        <w:r w:rsidR="00F92F20">
          <w:rPr>
            <w:noProof/>
            <w:webHidden/>
          </w:rPr>
          <w:fldChar w:fldCharType="begin"/>
        </w:r>
        <w:r w:rsidR="00F92F20">
          <w:rPr>
            <w:noProof/>
            <w:webHidden/>
          </w:rPr>
          <w:instrText xml:space="preserve"> PAGEREF _Toc44064973 \h </w:instrText>
        </w:r>
        <w:r w:rsidR="00F92F20">
          <w:rPr>
            <w:noProof/>
            <w:webHidden/>
          </w:rPr>
        </w:r>
        <w:r w:rsidR="00F92F20">
          <w:rPr>
            <w:noProof/>
            <w:webHidden/>
          </w:rPr>
          <w:fldChar w:fldCharType="separate"/>
        </w:r>
        <w:r w:rsidR="00F92F20">
          <w:rPr>
            <w:noProof/>
            <w:webHidden/>
          </w:rPr>
          <w:t>21</w:t>
        </w:r>
        <w:r w:rsidR="00F92F20">
          <w:rPr>
            <w:noProof/>
            <w:webHidden/>
          </w:rPr>
          <w:fldChar w:fldCharType="end"/>
        </w:r>
      </w:hyperlink>
    </w:p>
    <w:p w:rsidR="00F92F20" w:rsidRDefault="006355EA" w14:paraId="35F844AA" w14:textId="72A924EC">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74">
        <w:r w:rsidRPr="0092732D" w:rsidR="00F92F20">
          <w:rPr>
            <w:rStyle w:val="Hyperlink"/>
            <w:noProof/>
          </w:rPr>
          <w:t>4.3</w:t>
        </w:r>
        <w:r w:rsidR="00F92F20">
          <w:rPr>
            <w:rFonts w:asciiTheme="minorHAnsi" w:hAnsiTheme="minorHAnsi" w:eastAsiaTheme="minorEastAsia" w:cstheme="minorBidi"/>
            <w:noProof/>
            <w:szCs w:val="22"/>
            <w:lang w:eastAsia="pl-PL"/>
          </w:rPr>
          <w:tab/>
        </w:r>
        <w:r w:rsidRPr="0092732D" w:rsidR="00F92F20">
          <w:rPr>
            <w:rStyle w:val="Hyperlink"/>
            <w:noProof/>
          </w:rPr>
          <w:t>Folder</w:t>
        </w:r>
        <w:r w:rsidR="00F92F20">
          <w:rPr>
            <w:noProof/>
            <w:webHidden/>
          </w:rPr>
          <w:tab/>
        </w:r>
        <w:r w:rsidR="00F92F20">
          <w:rPr>
            <w:noProof/>
            <w:webHidden/>
          </w:rPr>
          <w:fldChar w:fldCharType="begin"/>
        </w:r>
        <w:r w:rsidR="00F92F20">
          <w:rPr>
            <w:noProof/>
            <w:webHidden/>
          </w:rPr>
          <w:instrText xml:space="preserve"> PAGEREF _Toc44064974 \h </w:instrText>
        </w:r>
        <w:r w:rsidR="00F92F20">
          <w:rPr>
            <w:noProof/>
            <w:webHidden/>
          </w:rPr>
        </w:r>
        <w:r w:rsidR="00F92F20">
          <w:rPr>
            <w:noProof/>
            <w:webHidden/>
          </w:rPr>
          <w:fldChar w:fldCharType="separate"/>
        </w:r>
        <w:r w:rsidR="00F92F20">
          <w:rPr>
            <w:noProof/>
            <w:webHidden/>
          </w:rPr>
          <w:t>45</w:t>
        </w:r>
        <w:r w:rsidR="00F92F20">
          <w:rPr>
            <w:noProof/>
            <w:webHidden/>
          </w:rPr>
          <w:fldChar w:fldCharType="end"/>
        </w:r>
      </w:hyperlink>
    </w:p>
    <w:p w:rsidR="00F92F20" w:rsidRDefault="006355EA" w14:paraId="106F0833" w14:textId="5B85C6F5">
      <w:pPr>
        <w:pStyle w:val="TOC3"/>
        <w:tabs>
          <w:tab w:val="left" w:pos="1760"/>
        </w:tabs>
        <w:rPr>
          <w:rFonts w:asciiTheme="minorHAnsi" w:hAnsiTheme="minorHAnsi" w:eastAsiaTheme="minorEastAsia" w:cstheme="minorBidi"/>
          <w:noProof/>
          <w:szCs w:val="22"/>
          <w:lang w:eastAsia="pl-PL"/>
        </w:rPr>
      </w:pPr>
      <w:hyperlink w:history="1" w:anchor="_Toc44064975">
        <w:r w:rsidRPr="0092732D" w:rsidR="00F92F20">
          <w:rPr>
            <w:rStyle w:val="Hyperlink"/>
            <w:noProof/>
            <w:snapToGrid w:val="0"/>
            <w:w w:val="0"/>
          </w:rPr>
          <w:t>4.3.1</w:t>
        </w:r>
        <w:r w:rsidR="00F92F20">
          <w:rPr>
            <w:rFonts w:asciiTheme="minorHAnsi" w:hAnsiTheme="minorHAnsi" w:eastAsiaTheme="minorEastAsia" w:cstheme="minorBidi"/>
            <w:noProof/>
            <w:szCs w:val="22"/>
            <w:lang w:eastAsia="pl-PL"/>
          </w:rPr>
          <w:tab/>
        </w:r>
        <w:r w:rsidRPr="0092732D" w:rsidR="00F92F20">
          <w:rPr>
            <w:rStyle w:val="Hyperlink"/>
            <w:noProof/>
          </w:rPr>
          <w:t>Element RegistryPackage dla Folderu</w:t>
        </w:r>
        <w:r w:rsidR="00F92F20">
          <w:rPr>
            <w:noProof/>
            <w:webHidden/>
          </w:rPr>
          <w:tab/>
        </w:r>
        <w:r w:rsidR="00F92F20">
          <w:rPr>
            <w:noProof/>
            <w:webHidden/>
          </w:rPr>
          <w:fldChar w:fldCharType="begin"/>
        </w:r>
        <w:r w:rsidR="00F92F20">
          <w:rPr>
            <w:noProof/>
            <w:webHidden/>
          </w:rPr>
          <w:instrText xml:space="preserve"> PAGEREF _Toc44064975 \h </w:instrText>
        </w:r>
        <w:r w:rsidR="00F92F20">
          <w:rPr>
            <w:noProof/>
            <w:webHidden/>
          </w:rPr>
        </w:r>
        <w:r w:rsidR="00F92F20">
          <w:rPr>
            <w:noProof/>
            <w:webHidden/>
          </w:rPr>
          <w:fldChar w:fldCharType="separate"/>
        </w:r>
        <w:r w:rsidR="00F92F20">
          <w:rPr>
            <w:noProof/>
            <w:webHidden/>
          </w:rPr>
          <w:t>46</w:t>
        </w:r>
        <w:r w:rsidR="00F92F20">
          <w:rPr>
            <w:noProof/>
            <w:webHidden/>
          </w:rPr>
          <w:fldChar w:fldCharType="end"/>
        </w:r>
      </w:hyperlink>
    </w:p>
    <w:p w:rsidR="00F92F20" w:rsidRDefault="006355EA" w14:paraId="0E9A4939" w14:textId="6A10D67A">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76">
        <w:r w:rsidRPr="0092732D" w:rsidR="00F92F20">
          <w:rPr>
            <w:rStyle w:val="Hyperlink"/>
            <w:noProof/>
          </w:rPr>
          <w:t>4.4</w:t>
        </w:r>
        <w:r w:rsidR="00F92F20">
          <w:rPr>
            <w:rFonts w:asciiTheme="minorHAnsi" w:hAnsiTheme="minorHAnsi" w:eastAsiaTheme="minorEastAsia" w:cstheme="minorBidi"/>
            <w:noProof/>
            <w:szCs w:val="22"/>
            <w:lang w:eastAsia="pl-PL"/>
          </w:rPr>
          <w:tab/>
        </w:r>
        <w:r w:rsidRPr="0092732D" w:rsidR="00F92F20">
          <w:rPr>
            <w:rStyle w:val="Hyperlink"/>
            <w:noProof/>
          </w:rPr>
          <w:t>Wysyłka</w:t>
        </w:r>
        <w:r w:rsidR="00F92F20">
          <w:rPr>
            <w:noProof/>
            <w:webHidden/>
          </w:rPr>
          <w:tab/>
        </w:r>
        <w:r w:rsidR="00F92F20">
          <w:rPr>
            <w:noProof/>
            <w:webHidden/>
          </w:rPr>
          <w:fldChar w:fldCharType="begin"/>
        </w:r>
        <w:r w:rsidR="00F92F20">
          <w:rPr>
            <w:noProof/>
            <w:webHidden/>
          </w:rPr>
          <w:instrText xml:space="preserve"> PAGEREF _Toc44064976 \h </w:instrText>
        </w:r>
        <w:r w:rsidR="00F92F20">
          <w:rPr>
            <w:noProof/>
            <w:webHidden/>
          </w:rPr>
        </w:r>
        <w:r w:rsidR="00F92F20">
          <w:rPr>
            <w:noProof/>
            <w:webHidden/>
          </w:rPr>
          <w:fldChar w:fldCharType="separate"/>
        </w:r>
        <w:r w:rsidR="00F92F20">
          <w:rPr>
            <w:noProof/>
            <w:webHidden/>
          </w:rPr>
          <w:t>52</w:t>
        </w:r>
        <w:r w:rsidR="00F92F20">
          <w:rPr>
            <w:noProof/>
            <w:webHidden/>
          </w:rPr>
          <w:fldChar w:fldCharType="end"/>
        </w:r>
      </w:hyperlink>
    </w:p>
    <w:p w:rsidR="00F92F20" w:rsidRDefault="006355EA" w14:paraId="4FF7C821" w14:textId="38BB7B76">
      <w:pPr>
        <w:pStyle w:val="TOC3"/>
        <w:tabs>
          <w:tab w:val="left" w:pos="1760"/>
        </w:tabs>
        <w:rPr>
          <w:rFonts w:asciiTheme="minorHAnsi" w:hAnsiTheme="minorHAnsi" w:eastAsiaTheme="minorEastAsia" w:cstheme="minorBidi"/>
          <w:noProof/>
          <w:szCs w:val="22"/>
          <w:lang w:eastAsia="pl-PL"/>
        </w:rPr>
      </w:pPr>
      <w:hyperlink w:history="1" w:anchor="_Toc44064977">
        <w:r w:rsidRPr="0092732D" w:rsidR="00F92F20">
          <w:rPr>
            <w:rStyle w:val="Hyperlink"/>
            <w:noProof/>
            <w:snapToGrid w:val="0"/>
            <w:w w:val="0"/>
            <w:lang w:val="en-US"/>
          </w:rPr>
          <w:t>4.4.1</w:t>
        </w:r>
        <w:r w:rsidR="00F92F20">
          <w:rPr>
            <w:rFonts w:asciiTheme="minorHAnsi" w:hAnsiTheme="minorHAnsi" w:eastAsiaTheme="minorEastAsia" w:cstheme="minorBidi"/>
            <w:noProof/>
            <w:szCs w:val="22"/>
            <w:lang w:eastAsia="pl-PL"/>
          </w:rPr>
          <w:tab/>
        </w:r>
        <w:r w:rsidRPr="0092732D" w:rsidR="00F92F20">
          <w:rPr>
            <w:rStyle w:val="Hyperlink"/>
            <w:noProof/>
            <w:lang w:val="en-US"/>
          </w:rPr>
          <w:t>Element RegistryPackage dla Submission Set</w:t>
        </w:r>
        <w:r w:rsidR="00F92F20">
          <w:rPr>
            <w:noProof/>
            <w:webHidden/>
          </w:rPr>
          <w:tab/>
        </w:r>
        <w:r w:rsidR="00F92F20">
          <w:rPr>
            <w:noProof/>
            <w:webHidden/>
          </w:rPr>
          <w:fldChar w:fldCharType="begin"/>
        </w:r>
        <w:r w:rsidR="00F92F20">
          <w:rPr>
            <w:noProof/>
            <w:webHidden/>
          </w:rPr>
          <w:instrText xml:space="preserve"> PAGEREF _Toc44064977 \h </w:instrText>
        </w:r>
        <w:r w:rsidR="00F92F20">
          <w:rPr>
            <w:noProof/>
            <w:webHidden/>
          </w:rPr>
        </w:r>
        <w:r w:rsidR="00F92F20">
          <w:rPr>
            <w:noProof/>
            <w:webHidden/>
          </w:rPr>
          <w:fldChar w:fldCharType="separate"/>
        </w:r>
        <w:r w:rsidR="00F92F20">
          <w:rPr>
            <w:noProof/>
            <w:webHidden/>
          </w:rPr>
          <w:t>52</w:t>
        </w:r>
        <w:r w:rsidR="00F92F20">
          <w:rPr>
            <w:noProof/>
            <w:webHidden/>
          </w:rPr>
          <w:fldChar w:fldCharType="end"/>
        </w:r>
      </w:hyperlink>
    </w:p>
    <w:p w:rsidR="00F92F20" w:rsidRDefault="006355EA" w14:paraId="6FC56B35" w14:textId="17102639">
      <w:pPr>
        <w:pStyle w:val="TOC2"/>
        <w:tabs>
          <w:tab w:val="left" w:pos="1474"/>
          <w:tab w:val="right" w:leader="dot" w:pos="9062"/>
        </w:tabs>
        <w:rPr>
          <w:rFonts w:asciiTheme="minorHAnsi" w:hAnsiTheme="minorHAnsi" w:eastAsiaTheme="minorEastAsia" w:cstheme="minorBidi"/>
          <w:noProof/>
          <w:szCs w:val="22"/>
          <w:lang w:eastAsia="pl-PL"/>
        </w:rPr>
      </w:pPr>
      <w:hyperlink w:history="1" w:anchor="_Toc44064978">
        <w:r w:rsidRPr="0092732D" w:rsidR="00F92F20">
          <w:rPr>
            <w:rStyle w:val="Hyperlink"/>
            <w:noProof/>
          </w:rPr>
          <w:t>4.5</w:t>
        </w:r>
        <w:r w:rsidR="00F92F20">
          <w:rPr>
            <w:rFonts w:asciiTheme="minorHAnsi" w:hAnsiTheme="minorHAnsi" w:eastAsiaTheme="minorEastAsia" w:cstheme="minorBidi"/>
            <w:noProof/>
            <w:szCs w:val="22"/>
            <w:lang w:eastAsia="pl-PL"/>
          </w:rPr>
          <w:tab/>
        </w:r>
        <w:r w:rsidRPr="0092732D" w:rsidR="00F92F20">
          <w:rPr>
            <w:rStyle w:val="Hyperlink"/>
            <w:noProof/>
          </w:rPr>
          <w:t>Powiązania między encjami</w:t>
        </w:r>
        <w:r w:rsidR="00F92F20">
          <w:rPr>
            <w:noProof/>
            <w:webHidden/>
          </w:rPr>
          <w:tab/>
        </w:r>
        <w:r w:rsidR="00F92F20">
          <w:rPr>
            <w:noProof/>
            <w:webHidden/>
          </w:rPr>
          <w:fldChar w:fldCharType="begin"/>
        </w:r>
        <w:r w:rsidR="00F92F20">
          <w:rPr>
            <w:noProof/>
            <w:webHidden/>
          </w:rPr>
          <w:instrText xml:space="preserve"> PAGEREF _Toc44064978 \h </w:instrText>
        </w:r>
        <w:r w:rsidR="00F92F20">
          <w:rPr>
            <w:noProof/>
            <w:webHidden/>
          </w:rPr>
        </w:r>
        <w:r w:rsidR="00F92F20">
          <w:rPr>
            <w:noProof/>
            <w:webHidden/>
          </w:rPr>
          <w:fldChar w:fldCharType="separate"/>
        </w:r>
        <w:r w:rsidR="00F92F20">
          <w:rPr>
            <w:noProof/>
            <w:webHidden/>
          </w:rPr>
          <w:t>61</w:t>
        </w:r>
        <w:r w:rsidR="00F92F20">
          <w:rPr>
            <w:noProof/>
            <w:webHidden/>
          </w:rPr>
          <w:fldChar w:fldCharType="end"/>
        </w:r>
      </w:hyperlink>
    </w:p>
    <w:p w:rsidR="00F92F20" w:rsidRDefault="006355EA" w14:paraId="03AECC90" w14:textId="31411A5C">
      <w:pPr>
        <w:pStyle w:val="TOC3"/>
        <w:tabs>
          <w:tab w:val="left" w:pos="1760"/>
        </w:tabs>
        <w:rPr>
          <w:rFonts w:asciiTheme="minorHAnsi" w:hAnsiTheme="minorHAnsi" w:eastAsiaTheme="minorEastAsia" w:cstheme="minorBidi"/>
          <w:noProof/>
          <w:szCs w:val="22"/>
          <w:lang w:eastAsia="pl-PL"/>
        </w:rPr>
      </w:pPr>
      <w:hyperlink w:history="1" w:anchor="_Toc44064979">
        <w:r w:rsidRPr="0092732D" w:rsidR="00F92F20">
          <w:rPr>
            <w:rStyle w:val="Hyperlink"/>
            <w:noProof/>
            <w:snapToGrid w:val="0"/>
            <w:w w:val="0"/>
          </w:rPr>
          <w:t>4.5.1</w:t>
        </w:r>
        <w:r w:rsidR="00F92F20">
          <w:rPr>
            <w:rFonts w:asciiTheme="minorHAnsi" w:hAnsiTheme="minorHAnsi" w:eastAsiaTheme="minorEastAsia" w:cstheme="minorBidi"/>
            <w:noProof/>
            <w:szCs w:val="22"/>
            <w:lang w:eastAsia="pl-PL"/>
          </w:rPr>
          <w:tab/>
        </w:r>
        <w:r w:rsidRPr="0092732D" w:rsidR="00F92F20">
          <w:rPr>
            <w:rStyle w:val="Hyperlink"/>
            <w:noProof/>
          </w:rPr>
          <w:t>Element Association typu HasMember na potrzeby relacji między encjami</w:t>
        </w:r>
        <w:r w:rsidR="00F92F20">
          <w:rPr>
            <w:noProof/>
            <w:webHidden/>
          </w:rPr>
          <w:tab/>
        </w:r>
        <w:r w:rsidR="00F92F20">
          <w:rPr>
            <w:noProof/>
            <w:webHidden/>
          </w:rPr>
          <w:fldChar w:fldCharType="begin"/>
        </w:r>
        <w:r w:rsidR="00F92F20">
          <w:rPr>
            <w:noProof/>
            <w:webHidden/>
          </w:rPr>
          <w:instrText xml:space="preserve"> PAGEREF _Toc44064979 \h </w:instrText>
        </w:r>
        <w:r w:rsidR="00F92F20">
          <w:rPr>
            <w:noProof/>
            <w:webHidden/>
          </w:rPr>
        </w:r>
        <w:r w:rsidR="00F92F20">
          <w:rPr>
            <w:noProof/>
            <w:webHidden/>
          </w:rPr>
          <w:fldChar w:fldCharType="separate"/>
        </w:r>
        <w:r w:rsidR="00F92F20">
          <w:rPr>
            <w:noProof/>
            <w:webHidden/>
          </w:rPr>
          <w:t>62</w:t>
        </w:r>
        <w:r w:rsidR="00F92F20">
          <w:rPr>
            <w:noProof/>
            <w:webHidden/>
          </w:rPr>
          <w:fldChar w:fldCharType="end"/>
        </w:r>
      </w:hyperlink>
    </w:p>
    <w:p w:rsidR="00F92F20" w:rsidRDefault="006355EA" w14:paraId="63EA70F9" w14:textId="1CB835B6">
      <w:pPr>
        <w:pStyle w:val="TOC3"/>
        <w:tabs>
          <w:tab w:val="left" w:pos="1760"/>
        </w:tabs>
        <w:rPr>
          <w:rFonts w:asciiTheme="minorHAnsi" w:hAnsiTheme="minorHAnsi" w:eastAsiaTheme="minorEastAsia" w:cstheme="minorBidi"/>
          <w:noProof/>
          <w:szCs w:val="22"/>
          <w:lang w:eastAsia="pl-PL"/>
        </w:rPr>
      </w:pPr>
      <w:hyperlink w:history="1" w:anchor="_Toc44064980">
        <w:r w:rsidRPr="0092732D" w:rsidR="00F92F20">
          <w:rPr>
            <w:rStyle w:val="Hyperlink"/>
            <w:noProof/>
            <w:snapToGrid w:val="0"/>
            <w:w w:val="0"/>
          </w:rPr>
          <w:t>4.5.2</w:t>
        </w:r>
        <w:r w:rsidR="00F92F20">
          <w:rPr>
            <w:rFonts w:asciiTheme="minorHAnsi" w:hAnsiTheme="minorHAnsi" w:eastAsiaTheme="minorEastAsia" w:cstheme="minorBidi"/>
            <w:noProof/>
            <w:szCs w:val="22"/>
            <w:lang w:eastAsia="pl-PL"/>
          </w:rPr>
          <w:tab/>
        </w:r>
        <w:r w:rsidRPr="0092732D" w:rsidR="00F92F20">
          <w:rPr>
            <w:rStyle w:val="Hyperlink"/>
            <w:noProof/>
          </w:rPr>
          <w:t>Element Association na potrzeby wskazania relacji pomiędzy dokumentami</w:t>
        </w:r>
        <w:r w:rsidR="00F92F20">
          <w:rPr>
            <w:noProof/>
            <w:webHidden/>
          </w:rPr>
          <w:tab/>
        </w:r>
        <w:r w:rsidR="00F92F20">
          <w:rPr>
            <w:noProof/>
            <w:webHidden/>
          </w:rPr>
          <w:fldChar w:fldCharType="begin"/>
        </w:r>
        <w:r w:rsidR="00F92F20">
          <w:rPr>
            <w:noProof/>
            <w:webHidden/>
          </w:rPr>
          <w:instrText xml:space="preserve"> PAGEREF _Toc44064980 \h </w:instrText>
        </w:r>
        <w:r w:rsidR="00F92F20">
          <w:rPr>
            <w:noProof/>
            <w:webHidden/>
          </w:rPr>
        </w:r>
        <w:r w:rsidR="00F92F20">
          <w:rPr>
            <w:noProof/>
            <w:webHidden/>
          </w:rPr>
          <w:fldChar w:fldCharType="separate"/>
        </w:r>
        <w:r w:rsidR="00F92F20">
          <w:rPr>
            <w:noProof/>
            <w:webHidden/>
          </w:rPr>
          <w:t>64</w:t>
        </w:r>
        <w:r w:rsidR="00F92F20">
          <w:rPr>
            <w:noProof/>
            <w:webHidden/>
          </w:rPr>
          <w:fldChar w:fldCharType="end"/>
        </w:r>
      </w:hyperlink>
    </w:p>
    <w:p w:rsidR="003464AC" w:rsidP="000A3E8C" w:rsidRDefault="00E46697" w14:paraId="520BEAFA" w14:textId="5755E891">
      <w:pPr>
        <w:pStyle w:val="Heading1"/>
        <w:spacing w:line="360" w:lineRule="auto"/>
      </w:pPr>
      <w:r>
        <w:fldChar w:fldCharType="end"/>
      </w:r>
      <w:bookmarkStart w:name="_Toc487461976" w:id="23"/>
      <w:bookmarkStart w:name="_Toc501107016" w:id="24"/>
      <w:r w:rsidRPr="003464AC" w:rsidR="003464AC">
        <w:t xml:space="preserve"> </w:t>
      </w:r>
      <w:bookmarkStart w:name="_Toc1402452" w:id="25"/>
      <w:bookmarkStart w:name="_Toc44064959" w:id="26"/>
      <w:r w:rsidR="003464AC">
        <w:t>Wstęp</w:t>
      </w:r>
      <w:bookmarkEnd w:id="23"/>
      <w:bookmarkEnd w:id="24"/>
      <w:bookmarkEnd w:id="25"/>
      <w:bookmarkEnd w:id="26"/>
    </w:p>
    <w:p w:rsidR="00E46697" w:rsidP="000A3E8C" w:rsidRDefault="00E46697" w14:paraId="4432CEFE" w14:textId="77777777">
      <w:pPr>
        <w:pStyle w:val="Heading2"/>
      </w:pPr>
      <w:bookmarkStart w:name="_Toc487461977" w:id="27"/>
      <w:bookmarkStart w:name="_Toc501107017" w:id="28"/>
      <w:bookmarkStart w:name="_Toc1402453" w:id="29"/>
      <w:bookmarkStart w:name="_Toc44064960" w:id="30"/>
      <w:r>
        <w:t>Cel i zakres dokumentu</w:t>
      </w:r>
      <w:bookmarkEnd w:id="27"/>
      <w:bookmarkEnd w:id="28"/>
      <w:bookmarkEnd w:id="29"/>
      <w:bookmarkEnd w:id="30"/>
    </w:p>
    <w:p w:rsidRPr="00C93E94" w:rsidR="004347F1" w:rsidP="00FA0AD4" w:rsidRDefault="00FA0AD4" w14:paraId="58F69D84" w14:textId="5F135D70">
      <w:pPr>
        <w:spacing w:line="288" w:lineRule="auto"/>
      </w:pPr>
      <w:r>
        <w:t>Celem dokumentu jest zaprezentowanie pełnej listy metadanych XDS obsługiwanych na środowisku integracyjnym system</w:t>
      </w:r>
      <w:r w:rsidR="009D30BA">
        <w:t>u</w:t>
      </w:r>
      <w:r>
        <w:t xml:space="preserve"> P1. Dla każdej metadanej wyjaśnion</w:t>
      </w:r>
      <w:r w:rsidR="009D30BA">
        <w:t>o</w:t>
      </w:r>
      <w:r>
        <w:t xml:space="preserve"> je</w:t>
      </w:r>
      <w:r w:rsidR="009D30BA">
        <w:t>j</w:t>
      </w:r>
      <w:r>
        <w:t xml:space="preserve"> znaczenie, a w przypadku złożonych struktur zaprezentowano dodatkowe wyjaśnienia i przykłady</w:t>
      </w:r>
    </w:p>
    <w:p w:rsidRPr="00C93E94" w:rsidR="00E46697" w:rsidP="000A3E8C" w:rsidRDefault="00E46697" w14:paraId="20656843" w14:textId="41719605">
      <w:pPr>
        <w:pStyle w:val="Heading2"/>
      </w:pPr>
      <w:bookmarkStart w:name="_Toc487461978" w:id="31"/>
      <w:bookmarkStart w:name="_Toc501107018" w:id="32"/>
      <w:bookmarkStart w:name="_Toc1402454" w:id="33"/>
      <w:bookmarkStart w:name="_Toc44064961" w:id="34"/>
      <w:r w:rsidRPr="00C93E94">
        <w:t>Wykorzystywane skróty i terminy</w:t>
      </w:r>
      <w:bookmarkEnd w:id="31"/>
      <w:bookmarkEnd w:id="32"/>
      <w:bookmarkEnd w:id="33"/>
      <w:bookmarkEnd w:id="34"/>
    </w:p>
    <w:tbl>
      <w:tblPr>
        <w:tblW w:w="8941" w:type="dxa"/>
        <w:tblInd w:w="108" w:type="dxa"/>
        <w:tblBorders>
          <w:top w:val="single" w:color="7F7F7F" w:sz="18" w:space="0"/>
          <w:left w:val="single" w:color="7F7F7F" w:sz="18" w:space="0"/>
          <w:bottom w:val="single" w:color="7F7F7F" w:sz="18" w:space="0"/>
          <w:right w:val="single" w:color="7F7F7F" w:sz="18" w:space="0"/>
          <w:insideH w:val="single" w:color="7F7F7F" w:sz="4" w:space="0"/>
          <w:insideV w:val="single" w:color="7F7F7F" w:sz="4" w:space="0"/>
        </w:tblBorders>
        <w:tblLook w:val="04A0" w:firstRow="1" w:lastRow="0" w:firstColumn="1" w:lastColumn="0" w:noHBand="0" w:noVBand="1"/>
      </w:tblPr>
      <w:tblGrid>
        <w:gridCol w:w="578"/>
        <w:gridCol w:w="2693"/>
        <w:gridCol w:w="5670"/>
      </w:tblGrid>
      <w:tr w:rsidRPr="00C93E94" w:rsidR="00E46697" w:rsidTr="00C93E94" w14:paraId="2EC00D40" w14:textId="77777777">
        <w:trPr>
          <w:cantSplit/>
          <w:tblHeader/>
        </w:trPr>
        <w:tc>
          <w:tcPr>
            <w:tcW w:w="578" w:type="dxa"/>
            <w:shd w:val="clear" w:color="auto" w:fill="17365D"/>
          </w:tcPr>
          <w:p w:rsidRPr="00C93E94" w:rsidR="00E46697" w:rsidP="00845F69" w:rsidRDefault="00E46697" w14:paraId="6D5D910E" w14:textId="77777777">
            <w:pPr>
              <w:pStyle w:val="Tabelanagwekdolewej"/>
            </w:pPr>
            <w:r w:rsidRPr="00C93E94">
              <w:t>Lp.</w:t>
            </w:r>
          </w:p>
        </w:tc>
        <w:tc>
          <w:tcPr>
            <w:tcW w:w="2693" w:type="dxa"/>
            <w:shd w:val="clear" w:color="auto" w:fill="17365D"/>
          </w:tcPr>
          <w:p w:rsidRPr="00C93E94" w:rsidR="00E46697" w:rsidP="00845F69" w:rsidRDefault="00E46697" w14:paraId="3992ACB3" w14:textId="77777777">
            <w:pPr>
              <w:pStyle w:val="Tabelanagwekdolewej"/>
            </w:pPr>
            <w:r w:rsidRPr="00C93E94">
              <w:t>Skrót / termin</w:t>
            </w:r>
          </w:p>
        </w:tc>
        <w:tc>
          <w:tcPr>
            <w:tcW w:w="5670" w:type="dxa"/>
            <w:shd w:val="clear" w:color="auto" w:fill="17365D"/>
          </w:tcPr>
          <w:p w:rsidRPr="00C93E94" w:rsidR="00E46697" w:rsidP="00845F69" w:rsidRDefault="00E46697" w14:paraId="4AF832C2" w14:textId="77777777">
            <w:pPr>
              <w:pStyle w:val="Tabelanagwekdolewej"/>
            </w:pPr>
            <w:r w:rsidRPr="00C93E94">
              <w:t>Wyjaśnienie skrótu / terminu</w:t>
            </w:r>
          </w:p>
        </w:tc>
      </w:tr>
      <w:tr w:rsidRPr="00C93E94" w:rsidR="00E46697" w:rsidTr="00C93E94" w14:paraId="6D21194A" w14:textId="77777777">
        <w:trPr>
          <w:cantSplit/>
        </w:trPr>
        <w:tc>
          <w:tcPr>
            <w:tcW w:w="578" w:type="dxa"/>
          </w:tcPr>
          <w:p w:rsidRPr="00C93E94" w:rsidR="00E46697" w:rsidP="00294A5E" w:rsidRDefault="00E46697" w14:paraId="394F5A43" w14:textId="77777777">
            <w:pPr>
              <w:pStyle w:val="tabelanormalny"/>
              <w:numPr>
                <w:ilvl w:val="0"/>
                <w:numId w:val="16"/>
              </w:numPr>
              <w:spacing w:line="288" w:lineRule="auto"/>
            </w:pPr>
          </w:p>
        </w:tc>
        <w:tc>
          <w:tcPr>
            <w:tcW w:w="2693" w:type="dxa"/>
          </w:tcPr>
          <w:p w:rsidRPr="00C93E94" w:rsidR="00E46697" w:rsidP="00845F69" w:rsidRDefault="00265E0E" w14:paraId="34467D4E" w14:textId="1C5BC9B2">
            <w:pPr>
              <w:pStyle w:val="tabelanormalny"/>
              <w:spacing w:line="288" w:lineRule="auto"/>
            </w:pPr>
            <w:r w:rsidRPr="00265E0E">
              <w:t>Affinity Domain (AD)</w:t>
            </w:r>
          </w:p>
        </w:tc>
        <w:tc>
          <w:tcPr>
            <w:tcW w:w="5670" w:type="dxa"/>
          </w:tcPr>
          <w:p w:rsidRPr="00C93E94" w:rsidR="00E46697" w:rsidP="00845F69" w:rsidRDefault="00265E0E" w14:paraId="0F41DF52" w14:textId="144B5000">
            <w:pPr>
              <w:pStyle w:val="tabelanormalny"/>
              <w:spacing w:line="288" w:lineRule="auto"/>
            </w:pPr>
            <w:r>
              <w:t>Grupa usługodawców, która przyjęła stosowanie wspólnego zbioru polityk i wspólnej infrastruktury. Na poziomie lokalnym może to być np. jeden wielooddziałowy szpital lub grupa usługodawców w jednej miejscowości. Na poziomie regionalnym - platforma regionalna. Na poziomie krajowym - usługodawcy korzystający z polityk i infrastruktury P1.</w:t>
            </w:r>
          </w:p>
        </w:tc>
      </w:tr>
      <w:tr w:rsidRPr="00C93E94" w:rsidR="00265E0E" w:rsidTr="00C93E94" w14:paraId="5258C96C" w14:textId="77777777">
        <w:trPr>
          <w:cantSplit/>
        </w:trPr>
        <w:tc>
          <w:tcPr>
            <w:tcW w:w="578" w:type="dxa"/>
          </w:tcPr>
          <w:p w:rsidRPr="00C93E94" w:rsidR="00265E0E" w:rsidP="00294A5E" w:rsidRDefault="00265E0E" w14:paraId="4677A76C" w14:textId="77777777">
            <w:pPr>
              <w:pStyle w:val="tabelanormalny"/>
              <w:numPr>
                <w:ilvl w:val="0"/>
                <w:numId w:val="16"/>
              </w:numPr>
              <w:spacing w:line="288" w:lineRule="auto"/>
            </w:pPr>
          </w:p>
        </w:tc>
        <w:tc>
          <w:tcPr>
            <w:tcW w:w="2693" w:type="dxa"/>
          </w:tcPr>
          <w:p w:rsidRPr="00265E0E" w:rsidR="00265E0E" w:rsidP="00845F69" w:rsidRDefault="00265E0E" w14:paraId="775EC6E1" w14:textId="19AC1AF5">
            <w:pPr>
              <w:pStyle w:val="tabelanormalny"/>
              <w:spacing w:line="288" w:lineRule="auto"/>
            </w:pPr>
            <w:r w:rsidRPr="00265E0E">
              <w:t>Indeks dokumentu medycznego</w:t>
            </w:r>
          </w:p>
        </w:tc>
        <w:tc>
          <w:tcPr>
            <w:tcW w:w="5670" w:type="dxa"/>
          </w:tcPr>
          <w:p w:rsidR="00265E0E" w:rsidP="00845F69" w:rsidRDefault="00265E0E" w14:paraId="0A008E1E" w14:textId="0FA5D27E">
            <w:pPr>
              <w:pStyle w:val="tabelanormalny"/>
              <w:spacing w:line="288" w:lineRule="auto"/>
            </w:pPr>
            <w:r w:rsidRPr="00265E0E">
              <w:t>Zbiór (encja) metadanych IHE XDS.b (Document Entry) dotyczący instancji jednego dokumentu medycznego, przechowywany w kontekście innych encji w Rejestrze XDS.b. (Poszukuje się alternatywy dla nazwy indeks, np. Wpis Dokumentu, o ile nazwa indeks nie jest jednoznaczna).</w:t>
            </w:r>
          </w:p>
        </w:tc>
      </w:tr>
      <w:tr w:rsidRPr="00C93E94" w:rsidR="00265E0E" w:rsidTr="00C93E94" w14:paraId="4D9BD8D6" w14:textId="77777777">
        <w:trPr>
          <w:cantSplit/>
        </w:trPr>
        <w:tc>
          <w:tcPr>
            <w:tcW w:w="578" w:type="dxa"/>
          </w:tcPr>
          <w:p w:rsidRPr="00C93E94" w:rsidR="00265E0E" w:rsidP="00294A5E" w:rsidRDefault="00265E0E" w14:paraId="4FF777FB" w14:textId="77777777">
            <w:pPr>
              <w:pStyle w:val="tabelanormalny"/>
              <w:numPr>
                <w:ilvl w:val="0"/>
                <w:numId w:val="16"/>
              </w:numPr>
              <w:spacing w:line="288" w:lineRule="auto"/>
            </w:pPr>
          </w:p>
        </w:tc>
        <w:tc>
          <w:tcPr>
            <w:tcW w:w="2693" w:type="dxa"/>
          </w:tcPr>
          <w:p w:rsidRPr="00265E0E" w:rsidR="00265E0E" w:rsidP="00845F69" w:rsidRDefault="00265E0E" w14:paraId="63C2B804" w14:textId="21AE2412">
            <w:pPr>
              <w:pStyle w:val="tabelanormalny"/>
              <w:spacing w:line="288" w:lineRule="auto"/>
            </w:pPr>
            <w:r w:rsidRPr="00265E0E">
              <w:t>Informacja o wysyłce</w:t>
            </w:r>
          </w:p>
        </w:tc>
        <w:tc>
          <w:tcPr>
            <w:tcW w:w="5670" w:type="dxa"/>
          </w:tcPr>
          <w:p w:rsidRPr="00265E0E" w:rsidR="00265E0E" w:rsidP="00845F69" w:rsidRDefault="00265E0E" w14:paraId="401A5781" w14:textId="5D89345F">
            <w:pPr>
              <w:pStyle w:val="tabelanormalny"/>
              <w:spacing w:line="288" w:lineRule="auto"/>
            </w:pPr>
            <w:r w:rsidRPr="00265E0E">
              <w:t>Zbiór (encja) metadanych IHE XDS.b (Submission Set) dotyczący operacji zapisania indeksów dokumentów medycznych i/lub folderów w Rejestrze XDS.b. Informacja o wysyłce to m.in. dane osoby i usługodawcy wysyłającego indeksy do Rejestru XDS.b, czas wysyłki, identyfikator źródłowego systemu usługodawcy i identyfikator pacjenta, którego zbiór indeksów dotyczy.</w:t>
            </w:r>
          </w:p>
        </w:tc>
      </w:tr>
      <w:tr w:rsidRPr="00C93E94" w:rsidR="00265E0E" w:rsidTr="00C93E94" w14:paraId="13180041" w14:textId="77777777">
        <w:trPr>
          <w:cantSplit/>
        </w:trPr>
        <w:tc>
          <w:tcPr>
            <w:tcW w:w="578" w:type="dxa"/>
          </w:tcPr>
          <w:p w:rsidRPr="00C93E94" w:rsidR="00265E0E" w:rsidP="00294A5E" w:rsidRDefault="00265E0E" w14:paraId="2ADDA192" w14:textId="77777777">
            <w:pPr>
              <w:pStyle w:val="tabelanormalny"/>
              <w:numPr>
                <w:ilvl w:val="0"/>
                <w:numId w:val="16"/>
              </w:numPr>
              <w:spacing w:line="288" w:lineRule="auto"/>
            </w:pPr>
          </w:p>
        </w:tc>
        <w:tc>
          <w:tcPr>
            <w:tcW w:w="2693" w:type="dxa"/>
          </w:tcPr>
          <w:p w:rsidRPr="00265E0E" w:rsidR="00265E0E" w:rsidP="00845F69" w:rsidRDefault="00265E0E" w14:paraId="138C308A" w14:textId="28FDC89C">
            <w:pPr>
              <w:pStyle w:val="tabelanormalny"/>
              <w:spacing w:line="288" w:lineRule="auto"/>
            </w:pPr>
            <w:r w:rsidRPr="00265E0E">
              <w:t>Żądanie wysyłki</w:t>
            </w:r>
          </w:p>
        </w:tc>
        <w:tc>
          <w:tcPr>
            <w:tcW w:w="5670" w:type="dxa"/>
          </w:tcPr>
          <w:p w:rsidRPr="00265E0E" w:rsidR="00265E0E" w:rsidP="00845F69" w:rsidRDefault="00265E0E" w14:paraId="042ED117" w14:textId="1F2C67A9">
            <w:pPr>
              <w:pStyle w:val="tabelanormalny"/>
              <w:spacing w:line="288" w:lineRule="auto"/>
            </w:pPr>
            <w:r w:rsidRPr="00265E0E">
              <w:t>Komunikat IHE XDS.b (Submission Request) zawierający indeksy dokumentów medycznych, informację o wysyłce, opcjonalne foldery oraz asocjacje (relacje np. 'należy do' pomiędzy indeksem a folderem) pomiędzy tymi trzema rodzajami encji.</w:t>
            </w:r>
          </w:p>
        </w:tc>
      </w:tr>
      <w:tr w:rsidRPr="00C93E94" w:rsidR="00265E0E" w:rsidTr="00C93E94" w14:paraId="00EBA474" w14:textId="77777777">
        <w:trPr>
          <w:cantSplit/>
        </w:trPr>
        <w:tc>
          <w:tcPr>
            <w:tcW w:w="578" w:type="dxa"/>
          </w:tcPr>
          <w:p w:rsidRPr="00C93E94" w:rsidR="00265E0E" w:rsidP="00294A5E" w:rsidRDefault="00265E0E" w14:paraId="5BE23D03" w14:textId="77777777">
            <w:pPr>
              <w:pStyle w:val="tabelanormalny"/>
              <w:numPr>
                <w:ilvl w:val="0"/>
                <w:numId w:val="16"/>
              </w:numPr>
              <w:spacing w:line="288" w:lineRule="auto"/>
            </w:pPr>
          </w:p>
        </w:tc>
        <w:tc>
          <w:tcPr>
            <w:tcW w:w="2693" w:type="dxa"/>
          </w:tcPr>
          <w:p w:rsidRPr="00265E0E" w:rsidR="00265E0E" w:rsidP="00845F69" w:rsidRDefault="00265E0E" w14:paraId="114B82AC" w14:textId="00DA0572">
            <w:pPr>
              <w:pStyle w:val="tabelanormalny"/>
              <w:spacing w:line="288" w:lineRule="auto"/>
            </w:pPr>
            <w:r w:rsidRPr="00265E0E">
              <w:t>Rejestr XDS.b</w:t>
            </w:r>
          </w:p>
        </w:tc>
        <w:tc>
          <w:tcPr>
            <w:tcW w:w="5670" w:type="dxa"/>
          </w:tcPr>
          <w:p w:rsidRPr="00265E0E" w:rsidR="00265E0E" w:rsidP="00265E0E" w:rsidRDefault="00265E0E" w14:paraId="18E0BE27" w14:textId="2A1A96DB">
            <w:pPr>
              <w:pStyle w:val="tabelanormalny"/>
              <w:spacing w:line="288" w:lineRule="auto"/>
            </w:pPr>
            <w:r w:rsidRPr="00265E0E">
              <w:t>Miejsce przechowywania Indeksów Dokumentów Medycznych, informacji o wysyłce, folderach i asocjacjach pomiędzy tymi encjami. Rejestr XDS.b umożliwia wyszukiwanie indeksów przy zastosowaniu predefiniowanych zapytań. Dane Rejestru XDS.b chronione są mechanizmem kontroli dostępu, wyk</w:t>
            </w:r>
            <w:r>
              <w:t>orzystującym np. zgody pacjenta.</w:t>
            </w:r>
          </w:p>
        </w:tc>
      </w:tr>
      <w:tr w:rsidRPr="00C93E94" w:rsidR="00265E0E" w:rsidTr="00C93E94" w14:paraId="14D7017A" w14:textId="77777777">
        <w:trPr>
          <w:cantSplit/>
        </w:trPr>
        <w:tc>
          <w:tcPr>
            <w:tcW w:w="578" w:type="dxa"/>
          </w:tcPr>
          <w:p w:rsidRPr="00C93E94" w:rsidR="00265E0E" w:rsidP="00294A5E" w:rsidRDefault="00265E0E" w14:paraId="2D98EE34" w14:textId="77777777">
            <w:pPr>
              <w:pStyle w:val="tabelanormalny"/>
              <w:numPr>
                <w:ilvl w:val="0"/>
                <w:numId w:val="16"/>
              </w:numPr>
              <w:spacing w:line="288" w:lineRule="auto"/>
            </w:pPr>
          </w:p>
        </w:tc>
        <w:tc>
          <w:tcPr>
            <w:tcW w:w="2693" w:type="dxa"/>
          </w:tcPr>
          <w:p w:rsidRPr="00265E0E" w:rsidR="00265E0E" w:rsidP="00845F69" w:rsidRDefault="00265E0E" w14:paraId="5EF70C7E" w14:textId="5F78B3F7">
            <w:pPr>
              <w:pStyle w:val="tabelanormalny"/>
              <w:spacing w:line="288" w:lineRule="auto"/>
            </w:pPr>
            <w:r w:rsidRPr="00265E0E">
              <w:t>Repozytorium XDS.b</w:t>
            </w:r>
          </w:p>
        </w:tc>
        <w:tc>
          <w:tcPr>
            <w:tcW w:w="5670" w:type="dxa"/>
          </w:tcPr>
          <w:p w:rsidRPr="00265E0E" w:rsidR="00265E0E" w:rsidP="00265E0E" w:rsidRDefault="00265E0E" w14:paraId="46A7222D" w14:textId="4842BC1F">
            <w:pPr>
              <w:pStyle w:val="tabelanormalny"/>
              <w:spacing w:line="288" w:lineRule="auto"/>
            </w:pPr>
            <w:r w:rsidRPr="00265E0E">
              <w:t>Miejsce przechowywania dokumentów medycznych. Operacja przekazania dokumentów medycznych do Repozytorium XDS.b zawiera treść tych dokumentów i całą treść komunikatu żądania wysyłki. Po zapisaniu dokumentów medycznych w Repozytorium XDS.b treść komunikatu żądania wysyłki przekazywana jest do Rejestru XDS.b celem 'zaindeksowania' tych dokumentów w rejestrze.</w:t>
            </w:r>
          </w:p>
        </w:tc>
      </w:tr>
    </w:tbl>
    <w:p w:rsidRPr="00C93E94" w:rsidR="00E46697" w:rsidP="00911709" w:rsidRDefault="00E46697" w14:paraId="4DDE5F67" w14:textId="77777777">
      <w:pPr>
        <w:spacing w:line="288" w:lineRule="auto"/>
      </w:pPr>
    </w:p>
    <w:p w:rsidR="00265E0E" w:rsidP="00911709" w:rsidRDefault="00265E0E" w14:paraId="36CEE6D1" w14:textId="24471A2A">
      <w:pPr>
        <w:pStyle w:val="Heading1"/>
        <w:spacing w:line="288" w:lineRule="auto"/>
      </w:pPr>
      <w:bookmarkStart w:name="_Toc44064962" w:id="35"/>
      <w:r>
        <w:t>Podstawowe założenia</w:t>
      </w:r>
      <w:bookmarkEnd w:id="35"/>
    </w:p>
    <w:p w:rsidR="00E46697" w:rsidP="000A3E8C" w:rsidRDefault="00265E0E" w14:paraId="66FED638" w14:textId="294AD4B5">
      <w:pPr>
        <w:pStyle w:val="Heading2"/>
      </w:pPr>
      <w:bookmarkStart w:name="_Toc44064963" w:id="36"/>
      <w:r>
        <w:t>Zakres informacyjny</w:t>
      </w:r>
      <w:bookmarkEnd w:id="36"/>
    </w:p>
    <w:p w:rsidR="00265E0E" w:rsidP="00265E0E" w:rsidRDefault="00265E0E" w14:paraId="0667ECD4" w14:textId="77777777">
      <w:r>
        <w:t>Komunikat żądania wysyłki (Submission Request) dotyczy zawsze jednego pacjenta i umożliwia przesłanie informacji o trzech obszarach (encjach):</w:t>
      </w:r>
    </w:p>
    <w:p w:rsidR="00265E0E" w:rsidP="00265E0E" w:rsidRDefault="00265E0E" w14:paraId="5BF52607" w14:textId="03C58C84">
      <w:pPr>
        <w:pStyle w:val="ListParagraph"/>
        <w:numPr>
          <w:ilvl w:val="1"/>
          <w:numId w:val="32"/>
        </w:numPr>
      </w:pPr>
      <w:r>
        <w:t>indeksy dokumentów medycznych (informacja o instancjach dokumentów, XDSDocumentEntry), przy czym informacje te nie są wymagane, tzn. liczność indeksów może wynosić zero jeżeli w ramach komunikatu nie rejestrujemy żadnych dokumentów, ewentualnie również zero gdy komunikat jest modyfikacją folderu bez modyfikowania indeksów;</w:t>
      </w:r>
    </w:p>
    <w:p w:rsidR="00265E0E" w:rsidP="00265E0E" w:rsidRDefault="00265E0E" w14:paraId="66C0D067" w14:textId="7BC2CCA9">
      <w:pPr>
        <w:pStyle w:val="ListParagraph"/>
        <w:numPr>
          <w:ilvl w:val="1"/>
          <w:numId w:val="32"/>
        </w:numPr>
      </w:pPr>
      <w:r>
        <w:t>informacja o folderach (XDSFolder), przy czym zastosowanie folderów jest opcjonalne i powinno mieć uzasadnienie praktyczne (patrz opis zastosowania Folderów w dalszej części dokumentu. Celem niniejszego opracowania jest miedzy innymi uzgodnienie czy w krajowym katalogu metadanych XDS stosowane będą  foldery);</w:t>
      </w:r>
    </w:p>
    <w:p w:rsidR="00265E0E" w:rsidP="00265E0E" w:rsidRDefault="00265E0E" w14:paraId="0E07F4E9" w14:textId="676E4E8E">
      <w:pPr>
        <w:pStyle w:val="ListParagraph"/>
        <w:numPr>
          <w:ilvl w:val="1"/>
          <w:numId w:val="32"/>
        </w:numPr>
      </w:pPr>
      <w:r>
        <w:t>informacja o bieżącym komunikacie (tzw. informacja o wysyłce, XDSSubmissionSet), przy czym informacja ta nie może być modyfikowana i zawsze jest wymagana;</w:t>
      </w:r>
    </w:p>
    <w:p w:rsidR="00265E0E" w:rsidP="00265E0E" w:rsidRDefault="00265E0E" w14:paraId="7FB3FF0B" w14:textId="77DF3677">
      <w:r>
        <w:t>oraz powiązań (relacji) pomiędzy nimi (SS-FD, SS-HM, FD-DE, SS-DE i Relationship). Obrazuje to poniższy diagram, opisany w dalszej części dokumentu:</w:t>
      </w:r>
    </w:p>
    <w:p w:rsidR="00265E0E" w:rsidP="00265E0E" w:rsidRDefault="00265E0E" w14:paraId="4939765B" w14:textId="61460E66">
      <w:pPr>
        <w:jc w:val="center"/>
      </w:pPr>
      <w:r>
        <w:rPr>
          <w:noProof/>
          <w:lang w:eastAsia="pl-PL"/>
        </w:rPr>
        <w:drawing>
          <wp:inline distT="0" distB="0" distL="0" distR="0" wp14:anchorId="109B2C88" wp14:editId="6C42D5F4">
            <wp:extent cx="4381500" cy="2131328"/>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395571" cy="2138173"/>
                    </a:xfrm>
                    <a:prstGeom prst="rect">
                      <a:avLst/>
                    </a:prstGeom>
                    <a:noFill/>
                    <a:ln w="9525">
                      <a:noFill/>
                      <a:miter lim="800000"/>
                      <a:headEnd/>
                      <a:tailEnd/>
                    </a:ln>
                  </pic:spPr>
                </pic:pic>
              </a:graphicData>
            </a:graphic>
          </wp:inline>
        </w:drawing>
      </w:r>
    </w:p>
    <w:p w:rsidR="00265E0E" w:rsidP="000A3E8C" w:rsidRDefault="00265E0E" w14:paraId="57A3475B" w14:textId="70F2E5EB">
      <w:pPr>
        <w:pStyle w:val="Heading2"/>
      </w:pPr>
      <w:bookmarkStart w:name="_Toc44064964" w:id="37"/>
      <w:r w:rsidRPr="00265E0E">
        <w:t>Identyfikowanie pacjentów/usługobiorców w komunikacie</w:t>
      </w:r>
      <w:bookmarkEnd w:id="37"/>
    </w:p>
    <w:p w:rsidR="009E1831" w:rsidP="009E1831" w:rsidRDefault="009E1831" w14:paraId="0153DD63" w14:textId="05BFDA90">
      <w:pPr>
        <w:pStyle w:val="ListParagraph"/>
        <w:numPr>
          <w:ilvl w:val="0"/>
          <w:numId w:val="33"/>
        </w:numPr>
        <w:rPr>
          <w:lang w:eastAsia="pl-PL"/>
        </w:rPr>
      </w:pPr>
      <w:r>
        <w:rPr>
          <w:lang w:eastAsia="pl-PL"/>
        </w:rPr>
        <w:t>Komunikat dotyczy wyłącznie jednego pacjenta. W przypadku modyfikacji danych pacjenta w komunikacie muszą pojawić się wyłącznie dane pacjenta, któremu przypisuje się dokumenty medyczne, których indeksy również znajdują się w komunikacie. Dane wszystkich encji muszą zawierać te same dane pacjenta.</w:t>
      </w:r>
    </w:p>
    <w:p w:rsidR="009E1831" w:rsidP="009E1831" w:rsidRDefault="009E1831" w14:paraId="141CA3A4" w14:textId="77777777">
      <w:pPr>
        <w:pStyle w:val="ListParagraph"/>
        <w:numPr>
          <w:ilvl w:val="0"/>
          <w:numId w:val="33"/>
        </w:numPr>
        <w:rPr>
          <w:lang w:eastAsia="pl-PL"/>
        </w:rPr>
      </w:pPr>
      <w:r>
        <w:rPr>
          <w:lang w:eastAsia="pl-PL"/>
        </w:rPr>
        <w:t>Do identyfikowania pacjenta stosuje się tzw. główny identyfikator pacjenta, występujący w komunikacie w postaci identyfikatora zewnętrznego, transportowanego elementem standardu ebXML – rim:ExternalIdentifier „patientId”. Identyfikator ten należy rozumieć jako odpowiednik identyfikatora XAD-PID (XDS Affinity Domain Patient ID, czyli jednoznaczny, globalny w ramach komunikujących się ze sobą instytucji, identyfikator pacjenta) profilu IHE XDS.b. Zawartość tego elementu jest w komunikacie wymagana, o ile pacjent został jednoznacznie zidentyfikowany. Lista typów identyfikatorów uznawanych przez P1 za główne identyfikatory pacjentów znajduje się w dokumencie rejestracji drzewa ISO OID:</w:t>
      </w:r>
    </w:p>
    <w:p w:rsidR="009E1831" w:rsidP="009E1831" w:rsidRDefault="009E1831" w14:paraId="4113DE46" w14:textId="77777777">
      <w:pPr>
        <w:pStyle w:val="ListParagraph"/>
        <w:numPr>
          <w:ilvl w:val="1"/>
          <w:numId w:val="33"/>
        </w:numPr>
        <w:rPr>
          <w:lang w:eastAsia="pl-PL"/>
        </w:rPr>
      </w:pPr>
      <w:r>
        <w:rPr>
          <w:lang w:eastAsia="pl-PL"/>
        </w:rPr>
        <w:t>numery PESEL, a jeżeli pacjent nie posiada, to:</w:t>
      </w:r>
    </w:p>
    <w:p w:rsidR="009E1831" w:rsidP="009E1831" w:rsidRDefault="009E1831" w14:paraId="371F2894" w14:textId="77777777">
      <w:pPr>
        <w:pStyle w:val="ListParagraph"/>
        <w:numPr>
          <w:ilvl w:val="1"/>
          <w:numId w:val="33"/>
        </w:numPr>
        <w:rPr>
          <w:lang w:eastAsia="pl-PL"/>
        </w:rPr>
      </w:pPr>
      <w:r>
        <w:rPr>
          <w:lang w:eastAsia="pl-PL"/>
        </w:rPr>
        <w:t>identyfikatory osób w wybranych krajach pochodzenia, tj. odpowiednik polskiego numeru PESEL, a jeżeli pacjent nie posiada, to:</w:t>
      </w:r>
    </w:p>
    <w:p w:rsidR="009E1831" w:rsidP="009E1831" w:rsidRDefault="009E1831" w14:paraId="57577396" w14:textId="77777777">
      <w:pPr>
        <w:pStyle w:val="ListParagraph"/>
        <w:numPr>
          <w:ilvl w:val="1"/>
          <w:numId w:val="33"/>
        </w:numPr>
        <w:rPr>
          <w:lang w:eastAsia="pl-PL"/>
        </w:rPr>
      </w:pPr>
      <w:r>
        <w:rPr>
          <w:lang w:eastAsia="pl-PL"/>
        </w:rPr>
        <w:t>numery dowodów osobistych wybranych krajów (poza polskim dowodem osobistym, który zastąpiony jest numerem PESEL), a jeżeli pacjent nie posiada lub nie pochodzi z tych krajów, to:</w:t>
      </w:r>
    </w:p>
    <w:p w:rsidR="009E1831" w:rsidP="009E1831" w:rsidRDefault="009E1831" w14:paraId="2C0BD094" w14:textId="77777777">
      <w:pPr>
        <w:pStyle w:val="ListParagraph"/>
        <w:numPr>
          <w:ilvl w:val="1"/>
          <w:numId w:val="33"/>
        </w:numPr>
        <w:rPr>
          <w:lang w:eastAsia="pl-PL"/>
        </w:rPr>
      </w:pPr>
      <w:r>
        <w:rPr>
          <w:lang w:eastAsia="pl-PL"/>
        </w:rPr>
        <w:t>numery praw jazdy wybranych krajów (poza polskim prawem jazdy), a jeżeli pacjent nie posiada lub nie pochodzi z tych krajów, to:</w:t>
      </w:r>
    </w:p>
    <w:p w:rsidR="009E1831" w:rsidP="009E1831" w:rsidRDefault="009E1831" w14:paraId="593475D6" w14:textId="77777777">
      <w:pPr>
        <w:pStyle w:val="ListParagraph"/>
        <w:numPr>
          <w:ilvl w:val="1"/>
          <w:numId w:val="33"/>
        </w:numPr>
        <w:rPr>
          <w:lang w:eastAsia="pl-PL"/>
        </w:rPr>
      </w:pPr>
      <w:r>
        <w:rPr>
          <w:lang w:eastAsia="pl-PL"/>
        </w:rPr>
        <w:t>numery ubezpieczenia społecznego wybranych krajów, a jeżeli pacjent nie posiada lub nie pochodzi z tych krajów, to:numery książeczek żeglarskich wybranych krajów, poza polską książeczką żeglarską, a jeżeli pacjent nie posiada lub nie pochodzi z tych krajów, to:</w:t>
      </w:r>
    </w:p>
    <w:p w:rsidR="009E1831" w:rsidP="009E1831" w:rsidRDefault="009E1831" w14:paraId="443DD247" w14:textId="77777777">
      <w:pPr>
        <w:pStyle w:val="ListParagraph"/>
        <w:numPr>
          <w:ilvl w:val="1"/>
          <w:numId w:val="33"/>
        </w:numPr>
        <w:rPr>
          <w:lang w:eastAsia="pl-PL"/>
        </w:rPr>
      </w:pPr>
      <w:r>
        <w:rPr>
          <w:lang w:eastAsia="pl-PL"/>
        </w:rPr>
        <w:t>numery paszportów.</w:t>
      </w:r>
    </w:p>
    <w:p w:rsidR="009E1831" w:rsidP="009E1831" w:rsidRDefault="009E1831" w14:paraId="5BEE104F" w14:textId="77777777">
      <w:pPr>
        <w:pStyle w:val="ListParagraph"/>
        <w:numPr>
          <w:ilvl w:val="0"/>
          <w:numId w:val="33"/>
        </w:numPr>
        <w:rPr>
          <w:lang w:eastAsia="pl-PL"/>
        </w:rPr>
      </w:pPr>
      <w:r w:rsidRPr="440DA955">
        <w:rPr>
          <w:lang w:eastAsia="pl-PL"/>
        </w:rPr>
        <w:t>Dodatkowo, jako element wspomagający identyfikowanie pacjenta, stosuje się tzw. lokalny w systemie usługodawcy identyfikator pacjenta, występujący w komunikacie w postaci atrybutu transportowanego elementem Slot „sourcePatientId”.</w:t>
      </w:r>
    </w:p>
    <w:p w:rsidR="4AB0198A" w:rsidP="0761B10F" w:rsidRDefault="4AB0198A" w14:paraId="5BBC6DC4" w14:textId="1395E8E3">
      <w:pPr>
        <w:pStyle w:val="ListParagraph"/>
        <w:numPr>
          <w:ilvl w:val="0"/>
          <w:numId w:val="33"/>
        </w:numPr>
        <w:rPr>
          <w:rFonts w:eastAsia="Calibri" w:cs="Calibri"/>
        </w:rPr>
      </w:pPr>
      <w:r>
        <w:t>W przypadku noworodka, identyfikowany jest on poprzez wskazanie identyfikatora matki wraz z informacją o dacie urodzenia noworodka oraz numerem kolejnego urodzenia z ciąży mnogiej. W przypadku kiedy identyfikator matki jest nieznany, identyfikatorem noworodka jest numer wg formatu: XXXXX-RRRR-NW, gdzie XXXXX - kolejny unikalny numer osoby w ramach kodu identyfikatora i roku RRRR – rok.</w:t>
      </w:r>
    </w:p>
    <w:p w:rsidR="009E1831" w:rsidP="5A5E97AF" w:rsidRDefault="4AB0198A" w14:paraId="26C93924" w14:textId="6ECE90D8">
      <w:pPr>
        <w:pStyle w:val="ListParagraph"/>
        <w:numPr>
          <w:ilvl w:val="0"/>
          <w:numId w:val="33"/>
        </w:numPr>
        <w:rPr>
          <w:rFonts w:eastAsia="Calibri" w:cs="Calibri"/>
          <w:sz w:val="20"/>
          <w:szCs w:val="20"/>
          <w:lang w:eastAsia="pl-PL"/>
        </w:rPr>
      </w:pPr>
      <w:r>
        <w:t xml:space="preserve">W przypadku pacjentów niezidentyfikowanych, zidentyfikowanych niejednoznacznie (tj. na podstawie dokumentu tożsamości nieobsługiwanego w P1) lub nieposiadających głównego identyfikatora, w elemencie „patientId” należy podać </w:t>
      </w:r>
      <w:r w:rsidRPr="3714AD0A">
        <w:rPr>
          <w:rFonts w:ascii="Segoe UI" w:hAnsi="Segoe UI" w:eastAsia="Segoe UI" w:cs="Segoe UI"/>
          <w:color w:val="333333"/>
          <w:sz w:val="20"/>
          <w:szCs w:val="20"/>
        </w:rPr>
        <w:t xml:space="preserve">identyfikator osoby w postaci XXXXX-RRRR-NN, gdzie XXXXX oznacza kolejny numer przypisany do konkretnej osoby, a RRRR rok. </w:t>
      </w:r>
      <w:r>
        <w:t>.</w:t>
      </w:r>
    </w:p>
    <w:p w:rsidR="009E1831" w:rsidP="009E1831" w:rsidRDefault="009E1831" w14:paraId="05CE3A7C" w14:textId="77777777">
      <w:pPr>
        <w:pStyle w:val="ListParagraph"/>
        <w:numPr>
          <w:ilvl w:val="0"/>
          <w:numId w:val="33"/>
        </w:numPr>
        <w:rPr>
          <w:lang w:eastAsia="pl-PL"/>
        </w:rPr>
      </w:pPr>
      <w:r w:rsidRPr="3714AD0A">
        <w:rPr>
          <w:lang w:eastAsia="pl-PL"/>
        </w:rPr>
        <w:t>W ramach jednego komunikatu wszystkie wystąpienia atrybutu „patientId”, tj. globalnego identyfikatora pacjenta, muszą mieć tę samą wartość.</w:t>
      </w:r>
    </w:p>
    <w:p w:rsidR="009E1831" w:rsidP="009E1831" w:rsidRDefault="009E1831" w14:paraId="34D7C8A3" w14:textId="77777777">
      <w:pPr>
        <w:pStyle w:val="ListParagraph"/>
        <w:numPr>
          <w:ilvl w:val="0"/>
          <w:numId w:val="33"/>
        </w:numPr>
        <w:rPr>
          <w:lang w:eastAsia="pl-PL"/>
        </w:rPr>
      </w:pPr>
      <w:r w:rsidRPr="3714AD0A">
        <w:rPr>
          <w:lang w:eastAsia="pl-PL"/>
        </w:rPr>
        <w:t>W ramach jednego komunikatu wszystkie wystąpienia atrybutu „sourcePatientId”, tj. lokalnego identyfikatora w systemie usługodawcy, muszą mieć tę samą wartość.</w:t>
      </w:r>
    </w:p>
    <w:p w:rsidR="009E1831" w:rsidP="009E1831" w:rsidRDefault="009E1831" w14:paraId="316B661A" w14:textId="29B8E28B">
      <w:pPr>
        <w:pStyle w:val="ListParagraph"/>
        <w:numPr>
          <w:ilvl w:val="0"/>
          <w:numId w:val="33"/>
        </w:numPr>
        <w:rPr>
          <w:lang w:eastAsia="pl-PL"/>
        </w:rPr>
      </w:pPr>
      <w:r w:rsidRPr="3714AD0A">
        <w:rPr>
          <w:lang w:eastAsia="pl-PL"/>
        </w:rPr>
        <w:t>Nie jest konieczne, by identyfikatory pacjenta występujące w indeksie występowały także w dokumencie medycznym wskazanym indeksem, i odwrotnie, nie wszystkie identyfikatory pacjenta występujące w dokumencie medycznym muszą pojawić się w indeksie. Standard IHE XDS dopuszcza niezależne od zawartości dokumentów zarządzanie identyfikatorami pacjentów w rejestrze tych dokumentów.</w:t>
      </w:r>
    </w:p>
    <w:p w:rsidR="009E1831" w:rsidP="000A3E8C" w:rsidRDefault="009E1831" w14:paraId="08B3DA97" w14:textId="09917FEF">
      <w:pPr>
        <w:pStyle w:val="Heading2"/>
      </w:pPr>
      <w:bookmarkStart w:name="_Toc44064965" w:id="38"/>
      <w:r w:rsidRPr="009E1831">
        <w:t>Wymagania na zawartość komunikatu</w:t>
      </w:r>
      <w:bookmarkEnd w:id="38"/>
    </w:p>
    <w:p w:rsidR="009E1831" w:rsidP="009E1831" w:rsidRDefault="009E1831" w14:paraId="70F36682" w14:textId="5A197BDA">
      <w:pPr>
        <w:pStyle w:val="ListParagraph"/>
        <w:numPr>
          <w:ilvl w:val="0"/>
          <w:numId w:val="35"/>
        </w:numPr>
        <w:rPr>
          <w:lang w:eastAsia="pl-PL"/>
        </w:rPr>
      </w:pPr>
      <w:r>
        <w:rPr>
          <w:lang w:eastAsia="pl-PL"/>
        </w:rPr>
        <w:t>Komunikat posiada dowolną granularność, tj. każdy dokument medyczny może być rejestrowany oddzielnym komunikatem, alternatywnie wiele dokumentów medycznych można rejestrować jednym komunikatem. Ze względu na fakt, że każdy komunikat konsumuje konkretne zasoby (czas, operacja przesyłki, miejsce przechowywania) i istnieje redundancja informacji o wysyłce i folderach, zaleca się optymalizację poprzez wysyłkę możliwie wszystkich indeksów dokumentów medycznych pacjenta, pochodzących np. z dwóch następujących po sobie wizyt u tego samego usługodawcy, jednym komunikatem.</w:t>
      </w:r>
    </w:p>
    <w:p w:rsidR="009E1831" w:rsidP="009E1831" w:rsidRDefault="009E1831" w14:paraId="44B08515" w14:textId="2D998694">
      <w:pPr>
        <w:pStyle w:val="ListParagraph"/>
        <w:numPr>
          <w:ilvl w:val="0"/>
          <w:numId w:val="35"/>
        </w:numPr>
        <w:rPr>
          <w:lang w:eastAsia="pl-PL"/>
        </w:rPr>
      </w:pPr>
      <w:r>
        <w:rPr>
          <w:lang w:eastAsia="pl-PL"/>
        </w:rPr>
        <w:t>Mechanizm folderów (w przypadku jego zastosowania) będzie obsługiwany przez System P1, w tym pacjent będzie mógł udostępnić dokumenty medyczne poprzez wskazanie konkretnego folderu  (patrz opis zastosowania Folderów w dalszej części dokumentu, celem niniejszego opracowania jest miedzy innymi uzgodnienie czy stosowane będą foldery);.</w:t>
      </w:r>
    </w:p>
    <w:p w:rsidR="009E1831" w:rsidP="009E1831" w:rsidRDefault="009E1831" w14:paraId="2AFCB678" w14:textId="77777777">
      <w:pPr>
        <w:pStyle w:val="ListParagraph"/>
        <w:numPr>
          <w:ilvl w:val="0"/>
          <w:numId w:val="35"/>
        </w:numPr>
        <w:rPr>
          <w:lang w:eastAsia="pl-PL"/>
        </w:rPr>
      </w:pPr>
      <w:r>
        <w:rPr>
          <w:lang w:eastAsia="pl-PL"/>
        </w:rPr>
        <w:t>Stosuje się następujące zasady transportowania poszczególnych informacji, wynikające ze stosowania standardu ebXML do komunikowania informacji standardu IHE XDS:</w:t>
      </w:r>
    </w:p>
    <w:p w:rsidR="009E1831" w:rsidP="009E1831" w:rsidRDefault="009E1831" w14:paraId="6789D3C8" w14:textId="77777777">
      <w:pPr>
        <w:pStyle w:val="ListParagraph"/>
        <w:numPr>
          <w:ilvl w:val="1"/>
          <w:numId w:val="35"/>
        </w:numPr>
        <w:rPr>
          <w:lang w:val="en-US" w:eastAsia="pl-PL"/>
        </w:rPr>
      </w:pPr>
      <w:r w:rsidRPr="009E1831">
        <w:rPr>
          <w:lang w:val="en-US" w:eastAsia="pl-PL"/>
        </w:rPr>
        <w:t>XDSSubmissionSet transportowany jest elementem rim:RegistryPackage</w:t>
      </w:r>
    </w:p>
    <w:p w:rsidRPr="009E1831" w:rsidR="009E1831" w:rsidP="009E1831" w:rsidRDefault="009E1831" w14:paraId="5A8B1140" w14:textId="77777777">
      <w:pPr>
        <w:pStyle w:val="ListParagraph"/>
        <w:numPr>
          <w:ilvl w:val="1"/>
          <w:numId w:val="35"/>
        </w:numPr>
        <w:rPr>
          <w:lang w:val="en-US" w:eastAsia="pl-PL"/>
        </w:rPr>
      </w:pPr>
      <w:r>
        <w:rPr>
          <w:lang w:eastAsia="pl-PL"/>
        </w:rPr>
        <w:t>XDSFolder transportowany jest elementem rim:RegistryPackage</w:t>
      </w:r>
    </w:p>
    <w:p w:rsidR="009E1831" w:rsidP="009E1831" w:rsidRDefault="009E1831" w14:paraId="64D616F3" w14:textId="77777777">
      <w:pPr>
        <w:pStyle w:val="ListParagraph"/>
        <w:numPr>
          <w:ilvl w:val="1"/>
          <w:numId w:val="35"/>
        </w:numPr>
        <w:rPr>
          <w:lang w:val="en-US" w:eastAsia="pl-PL"/>
        </w:rPr>
      </w:pPr>
      <w:r w:rsidRPr="009E1831">
        <w:rPr>
          <w:lang w:val="en-US" w:eastAsia="pl-PL"/>
        </w:rPr>
        <w:t>XDSDocumentEntry transportowany jest elementem rim:ExtrinsicObject</w:t>
      </w:r>
    </w:p>
    <w:p w:rsidR="009E1831" w:rsidP="009E1831" w:rsidRDefault="009E1831" w14:paraId="5FA28C54" w14:textId="77777777">
      <w:pPr>
        <w:pStyle w:val="ListParagraph"/>
        <w:numPr>
          <w:ilvl w:val="1"/>
          <w:numId w:val="35"/>
        </w:numPr>
        <w:rPr>
          <w:lang w:eastAsia="pl-PL"/>
        </w:rPr>
      </w:pPr>
      <w:r>
        <w:rPr>
          <w:lang w:eastAsia="pl-PL"/>
        </w:rPr>
        <w:t>powiązanie XDSAssociation między dwoma elementami transportowane jest elementem rim:Association.</w:t>
      </w:r>
    </w:p>
    <w:p w:rsidR="009E1831" w:rsidP="009E1831" w:rsidRDefault="009E1831" w14:paraId="7FD669EF" w14:textId="77777777">
      <w:pPr>
        <w:pStyle w:val="ListParagraph"/>
        <w:numPr>
          <w:ilvl w:val="0"/>
          <w:numId w:val="35"/>
        </w:numPr>
        <w:rPr>
          <w:lang w:eastAsia="pl-PL"/>
        </w:rPr>
      </w:pPr>
      <w:r>
        <w:rPr>
          <w:lang w:eastAsia="pl-PL"/>
        </w:rPr>
        <w:t>Wymagane jest umieszczenie w komunikacie wszystkich powiązań pomiędzy głównymi elementami komunikatu. Stosowany w tym celu mechanizm asocjacji musi zawierać elementy asocjacji następujących typów:</w:t>
      </w:r>
    </w:p>
    <w:p w:rsidR="009E1831" w:rsidP="009E1831" w:rsidRDefault="009E1831" w14:paraId="0C74B779" w14:textId="77777777">
      <w:pPr>
        <w:pStyle w:val="ListParagraph"/>
        <w:numPr>
          <w:ilvl w:val="1"/>
          <w:numId w:val="35"/>
        </w:numPr>
        <w:rPr>
          <w:lang w:eastAsia="pl-PL"/>
        </w:rPr>
      </w:pPr>
      <w:r>
        <w:rPr>
          <w:lang w:eastAsia="pl-PL"/>
        </w:rPr>
        <w:t>HasMember między XDSSubmissionSet a każdym z XDSDocumentEntry (w skrócie SS-&gt;DE)</w:t>
      </w:r>
    </w:p>
    <w:p w:rsidR="009E1831" w:rsidP="009E1831" w:rsidRDefault="009E1831" w14:paraId="3F5FBD07" w14:textId="77777777">
      <w:pPr>
        <w:pStyle w:val="ListParagraph"/>
        <w:numPr>
          <w:ilvl w:val="1"/>
          <w:numId w:val="35"/>
        </w:numPr>
        <w:rPr>
          <w:lang w:eastAsia="pl-PL"/>
        </w:rPr>
      </w:pPr>
      <w:r>
        <w:rPr>
          <w:lang w:eastAsia="pl-PL"/>
        </w:rPr>
        <w:t>HasMember między XDSSubmissionSet a każdym z XDSFolder (w skrócie SS-&gt;FD)</w:t>
      </w:r>
    </w:p>
    <w:p w:rsidR="009E1831" w:rsidP="009E1831" w:rsidRDefault="009E1831" w14:paraId="388107CE" w14:textId="77777777">
      <w:pPr>
        <w:pStyle w:val="ListParagraph"/>
        <w:numPr>
          <w:ilvl w:val="1"/>
          <w:numId w:val="35"/>
        </w:numPr>
        <w:rPr>
          <w:lang w:eastAsia="pl-PL"/>
        </w:rPr>
      </w:pPr>
      <w:r>
        <w:rPr>
          <w:lang w:eastAsia="pl-PL"/>
        </w:rPr>
        <w:t>HasMember między XDSFolder a każdym z XDSDocumentEntry (w skrócie FD-&gt;DE)</w:t>
      </w:r>
    </w:p>
    <w:p w:rsidR="009E1831" w:rsidP="009E1831" w:rsidRDefault="009E1831" w14:paraId="39AFCFDA" w14:textId="77777777">
      <w:pPr>
        <w:pStyle w:val="ListParagraph"/>
        <w:numPr>
          <w:ilvl w:val="1"/>
          <w:numId w:val="35"/>
        </w:numPr>
        <w:rPr>
          <w:lang w:eastAsia="pl-PL"/>
        </w:rPr>
      </w:pPr>
      <w:r>
        <w:rPr>
          <w:lang w:eastAsia="pl-PL"/>
        </w:rPr>
        <w:t>HasMember między XDSSubmissionSet a każdą asocjacją relacji XDSFolder –&gt; XDSDocumentEntry (w skrócie SS-&gt;HM). Zastosowanie tego typu asocjacji umożliwi spełnienie wymagania, by każda encja komunikatu związana była z elementem wysyłki XDSSubmissionSet, co umożliwi np. natychmiastowe odszukanie całej zawartości wysyłki. Dla przykładu, komunikat o trzech indeksach dokumentów medycznych przypisanych do jednego folderu zawierał będzie dziesięć asocjacji typu HasMember: jedną SS-&gt;FD, trzy SS-&gt;DE, trzy FD-&gt;DE i trzy SS-&gt;HM.</w:t>
      </w:r>
    </w:p>
    <w:p w:rsidR="009E1831" w:rsidP="009E1831" w:rsidRDefault="009E1831" w14:paraId="5F9B63AA" w14:textId="77777777">
      <w:pPr>
        <w:pStyle w:val="ListParagraph"/>
        <w:numPr>
          <w:ilvl w:val="0"/>
          <w:numId w:val="35"/>
        </w:numPr>
        <w:rPr>
          <w:lang w:eastAsia="pl-PL"/>
        </w:rPr>
      </w:pPr>
      <w:r>
        <w:rPr>
          <w:lang w:eastAsia="pl-PL"/>
        </w:rPr>
        <w:t>Każdy komunikat żądania wysyłki (Submission Request) w trybie przekazania informacji zawiera:</w:t>
      </w:r>
    </w:p>
    <w:p w:rsidR="009E1831" w:rsidP="009E1831" w:rsidRDefault="009E1831" w14:paraId="3EF93681" w14:textId="77777777">
      <w:pPr>
        <w:pStyle w:val="ListParagraph"/>
        <w:numPr>
          <w:ilvl w:val="1"/>
          <w:numId w:val="35"/>
        </w:numPr>
        <w:rPr>
          <w:lang w:eastAsia="pl-PL"/>
        </w:rPr>
      </w:pPr>
      <w:r>
        <w:rPr>
          <w:lang w:eastAsia="pl-PL"/>
        </w:rPr>
        <w:t>jedną encję informacji o bieżącej wysyłce (XDSSubmissionSet)</w:t>
      </w:r>
    </w:p>
    <w:p w:rsidR="009E1831" w:rsidP="009E1831" w:rsidRDefault="009E1831" w14:paraId="69CF2102" w14:textId="77777777">
      <w:pPr>
        <w:pStyle w:val="ListParagraph"/>
        <w:numPr>
          <w:ilvl w:val="1"/>
          <w:numId w:val="35"/>
        </w:numPr>
        <w:rPr>
          <w:lang w:eastAsia="pl-PL"/>
        </w:rPr>
      </w:pPr>
      <w:r>
        <w:rPr>
          <w:lang w:eastAsia="pl-PL"/>
        </w:rPr>
        <w:t>przynajmniej jedną encję ze wszystkich poniższych:</w:t>
      </w:r>
    </w:p>
    <w:p w:rsidR="009E1831" w:rsidP="009E1831" w:rsidRDefault="009E1831" w14:paraId="098FBA71" w14:textId="77777777">
      <w:pPr>
        <w:pStyle w:val="ListParagraph"/>
        <w:numPr>
          <w:ilvl w:val="2"/>
          <w:numId w:val="35"/>
        </w:numPr>
        <w:rPr>
          <w:lang w:eastAsia="pl-PL"/>
        </w:rPr>
      </w:pPr>
      <w:r>
        <w:rPr>
          <w:lang w:eastAsia="pl-PL"/>
        </w:rPr>
        <w:t>zero lub więcej indeksów dokumentów medycznych (XDSDocumentEntry)</w:t>
      </w:r>
    </w:p>
    <w:p w:rsidR="009E1831" w:rsidP="009E1831" w:rsidRDefault="009E1831" w14:paraId="43B115B5" w14:textId="77777777">
      <w:pPr>
        <w:pStyle w:val="ListParagraph"/>
        <w:numPr>
          <w:ilvl w:val="2"/>
          <w:numId w:val="35"/>
        </w:numPr>
        <w:rPr>
          <w:lang w:eastAsia="pl-PL"/>
        </w:rPr>
      </w:pPr>
      <w:r>
        <w:rPr>
          <w:lang w:eastAsia="pl-PL"/>
        </w:rPr>
        <w:t>zero lub więcej folderów (XDSFolder)</w:t>
      </w:r>
    </w:p>
    <w:p w:rsidR="009E1831" w:rsidP="009E1831" w:rsidRDefault="009E1831" w14:paraId="4112ADC2" w14:textId="77777777">
      <w:pPr>
        <w:pStyle w:val="ListParagraph"/>
        <w:numPr>
          <w:ilvl w:val="2"/>
          <w:numId w:val="35"/>
        </w:numPr>
        <w:rPr>
          <w:lang w:eastAsia="pl-PL"/>
        </w:rPr>
      </w:pPr>
      <w:r>
        <w:rPr>
          <w:lang w:eastAsia="pl-PL"/>
        </w:rPr>
        <w:t>zero lub więcej powiązań FD-DE (XDSAssociation), w tym przypadku komunikat przypina indeks dokumentu do folderu, tworząc nowe powiązanie</w:t>
      </w:r>
    </w:p>
    <w:p w:rsidR="009E1831" w:rsidP="009E1831" w:rsidRDefault="009E1831" w14:paraId="4050666C" w14:textId="77777777">
      <w:pPr>
        <w:pStyle w:val="ListParagraph"/>
        <w:numPr>
          <w:ilvl w:val="1"/>
          <w:numId w:val="35"/>
        </w:numPr>
        <w:rPr>
          <w:lang w:eastAsia="pl-PL"/>
        </w:rPr>
      </w:pPr>
      <w:r>
        <w:rPr>
          <w:lang w:eastAsia="pl-PL"/>
        </w:rPr>
        <w:t>dla każdej z powyższych encji wymagane jest jedno powiązanie z encją informacji o bieżącej wysyłce (poprzez XDSAssociation)</w:t>
      </w:r>
    </w:p>
    <w:p w:rsidR="009E1831" w:rsidP="009E1831" w:rsidRDefault="009E1831" w14:paraId="091D9F4C" w14:textId="77777777">
      <w:pPr>
        <w:pStyle w:val="ListParagraph"/>
        <w:numPr>
          <w:ilvl w:val="1"/>
          <w:numId w:val="35"/>
        </w:numPr>
        <w:rPr>
          <w:lang w:eastAsia="pl-PL"/>
        </w:rPr>
      </w:pPr>
      <w:r>
        <w:rPr>
          <w:lang w:eastAsia="pl-PL"/>
        </w:rPr>
        <w:t>zero lub więcej powiązań pomiędzy indeksami (XDSAssociation).</w:t>
      </w:r>
    </w:p>
    <w:p w:rsidR="009E1831" w:rsidP="009E1831" w:rsidRDefault="009E1831" w14:paraId="101E5946" w14:textId="107F9256">
      <w:pPr>
        <w:pStyle w:val="ListParagraph"/>
        <w:numPr>
          <w:ilvl w:val="0"/>
          <w:numId w:val="35"/>
        </w:numPr>
        <w:rPr>
          <w:lang w:eastAsia="pl-PL"/>
        </w:rPr>
      </w:pPr>
      <w:r w:rsidRPr="009E1831">
        <w:rPr>
          <w:lang w:eastAsia="pl-PL"/>
        </w:rPr>
        <w:t>W komunikacie każda z encji i powiązań powinna posiadać identyfikator zwany entryUUID, zapisywany w domyślnym atrybucie identyfikatora XML o nazwie id. Identyfikator ten nie jest identyfikatorem dokumentu lub folderu, gdyż na te potrzeby stosuje się inny atrybut o nazwie uniqueId. Identyfikator entryUUID identyfikuje (odróżnia) encje w samym komunikacie i jest zastępowany identyfikatorem encji UUID w Rejestrze XDS.b po zapisaniu. Z tego powodu zalecane jest stosowanie wartości symbolicznych (krótkich tekstów) dla tych identyfikatorów w komunikacie bez zapewniania globalnej ich unikalności. Stosowanie atrybutu id dla elementów innych niż encje i powiązania elementów typu rim:Classification i rim:ExternalIdentifier jest dopuszczalne, lecz nie wymagane, a dodatkowo wartości te są usuwane przez rejestr P1 po wykorzystaniu treści komunikatu do zapisu.</w:t>
      </w:r>
    </w:p>
    <w:p w:rsidR="009E1831" w:rsidP="009E1831" w:rsidRDefault="009E1831" w14:paraId="5D678EE8" w14:textId="77777777">
      <w:pPr>
        <w:pStyle w:val="Heading1"/>
        <w:rPr>
          <w:lang w:eastAsia="pl-PL"/>
        </w:rPr>
      </w:pPr>
      <w:bookmarkStart w:name="_Toc44064966" w:id="39"/>
      <w:r>
        <w:rPr>
          <w:lang w:eastAsia="pl-PL"/>
        </w:rPr>
        <w:t>Katalog metadanych XDS.b</w:t>
      </w:r>
      <w:bookmarkEnd w:id="39"/>
    </w:p>
    <w:p w:rsidR="009E1831" w:rsidP="009E1831" w:rsidRDefault="009E1831" w14:paraId="68E24C05" w14:textId="77777777">
      <w:pPr>
        <w:rPr>
          <w:lang w:eastAsia="pl-PL"/>
        </w:rPr>
      </w:pPr>
      <w:r>
        <w:rPr>
          <w:lang w:eastAsia="pl-PL"/>
        </w:rPr>
        <w:t>Katalog medatanych XDS.b to zestawienie informacji przekazywanych i przechowywanych w Rejestrze XDS, wynikające wprost z definicji profilu IHE XDS.b. W kolejnych punktach przedstawiono kompletny katalog w podziale na trzy encje XDS.b: indeks dokumentu medycznego, folder i informację o wysyłce.</w:t>
      </w:r>
    </w:p>
    <w:p w:rsidR="009E1831" w:rsidP="000A3E8C" w:rsidRDefault="009E1831" w14:paraId="4C8B51AE" w14:textId="77777777">
      <w:pPr>
        <w:pStyle w:val="Heading2"/>
      </w:pPr>
      <w:bookmarkStart w:name="_Toc44064967" w:id="40"/>
      <w:r>
        <w:t>Indeks Elektronicznego Dokumentu Medycznego</w:t>
      </w:r>
      <w:bookmarkEnd w:id="40"/>
    </w:p>
    <w:p w:rsidR="009E1831" w:rsidP="009E1831" w:rsidRDefault="009E1831" w14:paraId="17C94F57" w14:textId="77777777">
      <w:pPr>
        <w:rPr>
          <w:lang w:eastAsia="pl-PL"/>
        </w:rPr>
      </w:pPr>
      <w:r>
        <w:rPr>
          <w:lang w:eastAsia="pl-PL"/>
        </w:rPr>
        <w:t>Indeks dokumentu medycznego ma za zadanie informowanie o istnieniu dokumentu i jego lokalizacji w repozytorium wykorzystywanym przez usługodawcę. Podstawowe dane, pochodzące wyłącznie bezpośrednio z dokumentu (przynajmniej dla dokumentów zgodnych z PIK HL7 CDA, nie licząc informacji o repozytorium), służą wyszukiwaniu dokumentów. Dane te, poza wskazaniem usługobiorcy, usługodawcy i lokalizacji dokumentu, obejmują przede wszystkim typ dokumentu wg LOINC i drugi typ P1 dokumentu, datę jego wystawienia, a także procedury medyczne, w wyniku wykonania których dokument powstał.</w:t>
      </w:r>
    </w:p>
    <w:p w:rsidR="009E1831" w:rsidP="009E1831" w:rsidRDefault="009E1831" w14:paraId="53E6D23B" w14:textId="1623752F">
      <w:pPr>
        <w:rPr>
          <w:lang w:eastAsia="pl-PL"/>
        </w:rPr>
      </w:pPr>
      <w:r>
        <w:rPr>
          <w:lang w:eastAsia="pl-PL"/>
        </w:rPr>
        <w:t>W dalszej części opracowania wskazano źródło poszczególnych informacji w treści dokumentu medycznego zgodnego z PIK HL7 CDA. Nie oznacza to, że P1 umożliwia indeksowanie wyłącznie dokumentów medycznych zgodnych z PIK HL7 CDA, indeks dokumentu niezgodnego z tym standardem może być tworzony na podstawie danych przechowywanych w systemie usługodawcy.</w:t>
      </w:r>
    </w:p>
    <w:tbl>
      <w:tblPr>
        <w:tblW w:w="492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5" w:type="dxa"/>
          <w:left w:w="55" w:type="dxa"/>
          <w:bottom w:w="55" w:type="dxa"/>
          <w:right w:w="55" w:type="dxa"/>
        </w:tblCellMar>
        <w:tblLook w:val="0000" w:firstRow="0" w:lastRow="0" w:firstColumn="0" w:lastColumn="0" w:noHBand="0" w:noVBand="0"/>
      </w:tblPr>
      <w:tblGrid>
        <w:gridCol w:w="2832"/>
        <w:gridCol w:w="2267"/>
        <w:gridCol w:w="3827"/>
      </w:tblGrid>
      <w:tr w:rsidR="002315EB" w:rsidTr="002315EB" w14:paraId="414C18CA" w14:textId="77777777">
        <w:trPr>
          <w:cantSplit/>
          <w:tblHeader/>
        </w:trPr>
        <w:tc>
          <w:tcPr>
            <w:tcW w:w="1586" w:type="pct"/>
          </w:tcPr>
          <w:p w:rsidR="002315EB" w:rsidP="00601BB1" w:rsidRDefault="002315EB" w14:paraId="6FB9D572" w14:textId="77777777">
            <w:pPr>
              <w:pStyle w:val="Nagwektabeli"/>
              <w:snapToGrid w:val="0"/>
              <w:rPr>
                <w:i w:val="0"/>
                <w:iCs w:val="0"/>
              </w:rPr>
            </w:pPr>
            <w:r>
              <w:rPr>
                <w:i w:val="0"/>
                <w:iCs w:val="0"/>
                <w:sz w:val="22"/>
                <w:szCs w:val="22"/>
              </w:rPr>
              <w:t>Informacja</w:t>
            </w:r>
          </w:p>
        </w:tc>
        <w:tc>
          <w:tcPr>
            <w:tcW w:w="1270" w:type="pct"/>
          </w:tcPr>
          <w:p w:rsidR="002315EB" w:rsidP="00601BB1" w:rsidRDefault="002315EB" w14:paraId="4195E5F1" w14:textId="77777777">
            <w:pPr>
              <w:pStyle w:val="Nagwektabeli"/>
              <w:snapToGrid w:val="0"/>
              <w:rPr>
                <w:i w:val="0"/>
                <w:iCs w:val="0"/>
              </w:rPr>
            </w:pPr>
            <w:r>
              <w:rPr>
                <w:i w:val="0"/>
                <w:iCs w:val="0"/>
                <w:sz w:val="22"/>
                <w:szCs w:val="22"/>
              </w:rPr>
              <w:t>Pochodzenie</w:t>
            </w:r>
          </w:p>
        </w:tc>
        <w:tc>
          <w:tcPr>
            <w:tcW w:w="2144" w:type="pct"/>
          </w:tcPr>
          <w:p w:rsidR="002315EB" w:rsidP="00601BB1" w:rsidRDefault="002315EB" w14:paraId="2EA3143C" w14:textId="77777777">
            <w:pPr>
              <w:pStyle w:val="Nagwektabeli"/>
              <w:snapToGrid w:val="0"/>
              <w:rPr>
                <w:i w:val="0"/>
                <w:iCs w:val="0"/>
                <w:sz w:val="22"/>
                <w:szCs w:val="22"/>
              </w:rPr>
            </w:pPr>
            <w:r>
              <w:rPr>
                <w:i w:val="0"/>
                <w:iCs w:val="0"/>
                <w:sz w:val="22"/>
                <w:szCs w:val="22"/>
              </w:rPr>
              <w:t>Obecność w komunikacie</w:t>
            </w:r>
          </w:p>
        </w:tc>
      </w:tr>
      <w:tr w:rsidR="002315EB" w:rsidTr="002315EB" w14:paraId="21B95077" w14:textId="77777777">
        <w:trPr>
          <w:cantSplit/>
        </w:trPr>
        <w:tc>
          <w:tcPr>
            <w:tcW w:w="1586" w:type="pct"/>
          </w:tcPr>
          <w:p w:rsidRPr="004C57CB" w:rsidR="002315EB" w:rsidP="00601BB1" w:rsidRDefault="002315EB" w14:paraId="1F5FD2CE" w14:textId="77777777">
            <w:pPr>
              <w:pStyle w:val="Zawartotabeli"/>
              <w:snapToGrid w:val="0"/>
              <w:rPr>
                <w:sz w:val="20"/>
                <w:szCs w:val="20"/>
              </w:rPr>
            </w:pPr>
            <w:r>
              <w:rPr>
                <w:sz w:val="20"/>
                <w:szCs w:val="20"/>
              </w:rPr>
              <w:t>I</w:t>
            </w:r>
            <w:r w:rsidRPr="004C57CB">
              <w:rPr>
                <w:sz w:val="20"/>
                <w:szCs w:val="20"/>
              </w:rPr>
              <w:t>dentyfikator dokumentu</w:t>
            </w:r>
          </w:p>
        </w:tc>
        <w:tc>
          <w:tcPr>
            <w:tcW w:w="1270" w:type="pct"/>
          </w:tcPr>
          <w:p w:rsidRPr="004C57CB" w:rsidR="002315EB" w:rsidP="00601BB1" w:rsidRDefault="002315EB" w14:paraId="00463615" w14:textId="77777777">
            <w:pPr>
              <w:pStyle w:val="Zawartotabeli"/>
              <w:snapToGrid w:val="0"/>
              <w:rPr>
                <w:sz w:val="20"/>
                <w:szCs w:val="20"/>
              </w:rPr>
            </w:pPr>
            <w:r w:rsidRPr="004C57CB">
              <w:rPr>
                <w:sz w:val="20"/>
                <w:szCs w:val="20"/>
              </w:rPr>
              <w:t>Zawartość dokumentu/system usługodawcy</w:t>
            </w:r>
          </w:p>
        </w:tc>
        <w:tc>
          <w:tcPr>
            <w:tcW w:w="2144" w:type="pct"/>
          </w:tcPr>
          <w:p w:rsidR="002315EB" w:rsidP="00601BB1" w:rsidRDefault="002315EB" w14:paraId="20957BC1" w14:textId="77777777">
            <w:pPr>
              <w:pStyle w:val="Zawartotabeli"/>
              <w:snapToGrid w:val="0"/>
              <w:rPr>
                <w:sz w:val="20"/>
                <w:szCs w:val="20"/>
              </w:rPr>
            </w:pPr>
            <w:r>
              <w:rPr>
                <w:sz w:val="20"/>
                <w:szCs w:val="20"/>
              </w:rPr>
              <w:t>ExternalIdentifier</w:t>
            </w:r>
            <w:r w:rsidRPr="001935D6">
              <w:rPr>
                <w:sz w:val="20"/>
                <w:szCs w:val="20"/>
              </w:rPr>
              <w:t xml:space="preserve"> </w:t>
            </w:r>
            <w:r>
              <w:rPr>
                <w:sz w:val="20"/>
                <w:szCs w:val="20"/>
              </w:rPr>
              <w:t>„uniqueId”</w:t>
            </w:r>
          </w:p>
        </w:tc>
      </w:tr>
      <w:tr w:rsidRPr="006C4EF5" w:rsidR="002315EB" w:rsidTr="002315EB" w14:paraId="08F2A916" w14:textId="77777777">
        <w:trPr>
          <w:cantSplit/>
        </w:trPr>
        <w:tc>
          <w:tcPr>
            <w:tcW w:w="1586" w:type="pct"/>
          </w:tcPr>
          <w:p w:rsidR="002315EB" w:rsidP="00601BB1" w:rsidRDefault="002315EB" w14:paraId="58DB053B" w14:textId="26DE1506">
            <w:pPr>
              <w:pStyle w:val="Zawartotabeli"/>
              <w:snapToGrid w:val="0"/>
              <w:rPr>
                <w:sz w:val="20"/>
                <w:szCs w:val="20"/>
              </w:rPr>
            </w:pPr>
            <w:r>
              <w:rPr>
                <w:sz w:val="20"/>
                <w:szCs w:val="20"/>
              </w:rPr>
              <w:t>Identyfikator zdarzenia medycznego</w:t>
            </w:r>
          </w:p>
        </w:tc>
        <w:tc>
          <w:tcPr>
            <w:tcW w:w="1270" w:type="pct"/>
          </w:tcPr>
          <w:p w:rsidRPr="004C57CB" w:rsidR="002315EB" w:rsidP="00601BB1" w:rsidRDefault="002315EB" w14:paraId="65647EAD" w14:textId="20BD11BD">
            <w:pPr>
              <w:pStyle w:val="Zawartotabeli"/>
              <w:snapToGrid w:val="0"/>
              <w:rPr>
                <w:sz w:val="20"/>
                <w:szCs w:val="20"/>
              </w:rPr>
            </w:pPr>
            <w:r>
              <w:rPr>
                <w:sz w:val="20"/>
                <w:szCs w:val="20"/>
              </w:rPr>
              <w:t>System usługodawcy</w:t>
            </w:r>
          </w:p>
        </w:tc>
        <w:tc>
          <w:tcPr>
            <w:tcW w:w="2144" w:type="pct"/>
          </w:tcPr>
          <w:p w:rsidRPr="002315EB" w:rsidR="002315EB" w:rsidP="00601BB1" w:rsidRDefault="002315EB" w14:paraId="5B5C8F4F" w14:textId="40224225">
            <w:pPr>
              <w:pStyle w:val="Zawartotabeli"/>
              <w:snapToGrid w:val="0"/>
              <w:rPr>
                <w:sz w:val="20"/>
                <w:szCs w:val="20"/>
                <w:lang w:val="en-US"/>
              </w:rPr>
            </w:pPr>
            <w:r w:rsidRPr="002315EB">
              <w:rPr>
                <w:sz w:val="20"/>
                <w:szCs w:val="20"/>
                <w:lang w:val="en-US"/>
              </w:rPr>
              <w:t>Slot name=”</w:t>
            </w:r>
            <w:r w:rsidRPr="002315EB">
              <w:rPr>
                <w:lang w:val="en-US"/>
              </w:rPr>
              <w:t xml:space="preserve"> </w:t>
            </w:r>
            <w:r w:rsidRPr="002315EB">
              <w:rPr>
                <w:sz w:val="20"/>
                <w:szCs w:val="20"/>
                <w:lang w:val="en-US"/>
              </w:rPr>
              <w:t>urn:extpl:SlotName:MedicalEventId</w:t>
            </w:r>
            <w:r>
              <w:rPr>
                <w:sz w:val="20"/>
                <w:szCs w:val="20"/>
                <w:lang w:val="en-US"/>
              </w:rPr>
              <w:t>”</w:t>
            </w:r>
          </w:p>
        </w:tc>
      </w:tr>
      <w:tr w:rsidR="002315EB" w:rsidTr="002315EB" w14:paraId="77E38A2C" w14:textId="77777777">
        <w:trPr>
          <w:cantSplit/>
        </w:trPr>
        <w:tc>
          <w:tcPr>
            <w:tcW w:w="1586" w:type="pct"/>
          </w:tcPr>
          <w:p w:rsidRPr="004C57CB" w:rsidR="002315EB" w:rsidP="00601BB1" w:rsidRDefault="002315EB" w14:paraId="5D50B3AE" w14:textId="77777777">
            <w:pPr>
              <w:pStyle w:val="Zawartotabeli"/>
              <w:snapToGrid w:val="0"/>
              <w:rPr>
                <w:sz w:val="20"/>
                <w:szCs w:val="20"/>
              </w:rPr>
            </w:pPr>
            <w:r>
              <w:rPr>
                <w:sz w:val="20"/>
                <w:szCs w:val="20"/>
              </w:rPr>
              <w:t>D</w:t>
            </w:r>
            <w:r w:rsidRPr="004C57CB">
              <w:rPr>
                <w:sz w:val="20"/>
                <w:szCs w:val="20"/>
              </w:rPr>
              <w:t>ata wystawienia dokumentu</w:t>
            </w:r>
          </w:p>
        </w:tc>
        <w:tc>
          <w:tcPr>
            <w:tcW w:w="1270" w:type="pct"/>
          </w:tcPr>
          <w:p w:rsidRPr="004C57CB" w:rsidR="002315EB" w:rsidP="00601BB1" w:rsidRDefault="002315EB" w14:paraId="25E9FCA1" w14:textId="77777777">
            <w:pPr>
              <w:pStyle w:val="Zawartotabeli"/>
              <w:snapToGrid w:val="0"/>
              <w:rPr>
                <w:sz w:val="20"/>
                <w:szCs w:val="20"/>
              </w:rPr>
            </w:pPr>
            <w:r w:rsidRPr="004C57CB">
              <w:rPr>
                <w:sz w:val="20"/>
                <w:szCs w:val="20"/>
              </w:rPr>
              <w:t>Zawartość dokumentu/system usługodawcy</w:t>
            </w:r>
          </w:p>
        </w:tc>
        <w:tc>
          <w:tcPr>
            <w:tcW w:w="2144" w:type="pct"/>
          </w:tcPr>
          <w:p w:rsidR="002315EB" w:rsidP="00601BB1" w:rsidRDefault="002315EB" w14:paraId="1C8D6835" w14:textId="77777777">
            <w:pPr>
              <w:pStyle w:val="Zawartotabeli"/>
              <w:snapToGrid w:val="0"/>
              <w:rPr>
                <w:sz w:val="20"/>
                <w:szCs w:val="20"/>
              </w:rPr>
            </w:pPr>
            <w:r w:rsidRPr="001935D6">
              <w:rPr>
                <w:sz w:val="20"/>
                <w:szCs w:val="20"/>
              </w:rPr>
              <w:t>Slot name="creationTime"</w:t>
            </w:r>
          </w:p>
        </w:tc>
      </w:tr>
      <w:tr w:rsidR="002315EB" w:rsidTr="002315EB" w14:paraId="576D4252" w14:textId="77777777">
        <w:trPr>
          <w:cantSplit/>
        </w:trPr>
        <w:tc>
          <w:tcPr>
            <w:tcW w:w="1586" w:type="pct"/>
          </w:tcPr>
          <w:p w:rsidRPr="004C57CB" w:rsidR="002315EB" w:rsidP="00601BB1" w:rsidRDefault="002315EB" w14:paraId="6F38C0C7" w14:textId="77777777">
            <w:pPr>
              <w:pStyle w:val="Zawartotabeli"/>
              <w:snapToGrid w:val="0"/>
              <w:rPr>
                <w:sz w:val="20"/>
                <w:szCs w:val="20"/>
              </w:rPr>
            </w:pPr>
            <w:r>
              <w:rPr>
                <w:sz w:val="20"/>
                <w:szCs w:val="20"/>
              </w:rPr>
              <w:t>T</w:t>
            </w:r>
            <w:r w:rsidRPr="004C57CB">
              <w:rPr>
                <w:sz w:val="20"/>
                <w:szCs w:val="20"/>
              </w:rPr>
              <w:t>yp dokumentu wg LOINC</w:t>
            </w:r>
          </w:p>
        </w:tc>
        <w:tc>
          <w:tcPr>
            <w:tcW w:w="1270" w:type="pct"/>
          </w:tcPr>
          <w:p w:rsidRPr="004C57CB" w:rsidR="002315EB" w:rsidP="00601BB1" w:rsidRDefault="002315EB" w14:paraId="4CDB72E3" w14:textId="77777777">
            <w:pPr>
              <w:pStyle w:val="Zawartotabeli"/>
              <w:snapToGrid w:val="0"/>
              <w:rPr>
                <w:sz w:val="20"/>
                <w:szCs w:val="20"/>
              </w:rPr>
            </w:pPr>
            <w:r w:rsidRPr="004C57CB">
              <w:rPr>
                <w:sz w:val="20"/>
                <w:szCs w:val="20"/>
              </w:rPr>
              <w:t>Zawartość dokumentu/system usługodawcy</w:t>
            </w:r>
          </w:p>
        </w:tc>
        <w:tc>
          <w:tcPr>
            <w:tcW w:w="2144" w:type="pct"/>
          </w:tcPr>
          <w:p w:rsidRPr="006A3253" w:rsidR="002315EB" w:rsidP="00601BB1" w:rsidRDefault="002315EB" w14:paraId="19D33A38" w14:textId="77777777">
            <w:pPr>
              <w:pStyle w:val="Zawartotabeli"/>
              <w:snapToGrid w:val="0"/>
              <w:rPr>
                <w:sz w:val="20"/>
                <w:szCs w:val="20"/>
              </w:rPr>
            </w:pPr>
            <w:r w:rsidRPr="006A3253">
              <w:rPr>
                <w:sz w:val="20"/>
                <w:szCs w:val="20"/>
              </w:rPr>
              <w:t xml:space="preserve">Classification </w:t>
            </w:r>
            <w:r>
              <w:rPr>
                <w:sz w:val="20"/>
                <w:szCs w:val="20"/>
              </w:rPr>
              <w:t>"type</w:t>
            </w:r>
            <w:r w:rsidRPr="006A3253">
              <w:rPr>
                <w:sz w:val="20"/>
                <w:szCs w:val="20"/>
              </w:rPr>
              <w:t>Code"</w:t>
            </w:r>
          </w:p>
        </w:tc>
      </w:tr>
      <w:tr w:rsidR="002315EB" w:rsidTr="002315EB" w14:paraId="317D5AD3" w14:textId="77777777">
        <w:trPr>
          <w:cantSplit/>
        </w:trPr>
        <w:tc>
          <w:tcPr>
            <w:tcW w:w="1586" w:type="pct"/>
          </w:tcPr>
          <w:p w:rsidRPr="004C57CB" w:rsidR="002315EB" w:rsidP="00601BB1" w:rsidRDefault="002315EB" w14:paraId="159624AD" w14:textId="77777777">
            <w:pPr>
              <w:pStyle w:val="Zawartotabeli"/>
              <w:snapToGrid w:val="0"/>
              <w:rPr>
                <w:sz w:val="20"/>
                <w:szCs w:val="20"/>
              </w:rPr>
            </w:pPr>
            <w:r>
              <w:rPr>
                <w:sz w:val="20"/>
                <w:szCs w:val="20"/>
              </w:rPr>
              <w:t>Typ dokumentu wg P1</w:t>
            </w:r>
          </w:p>
        </w:tc>
        <w:tc>
          <w:tcPr>
            <w:tcW w:w="1270" w:type="pct"/>
          </w:tcPr>
          <w:p w:rsidRPr="004C57CB" w:rsidR="002315EB" w:rsidP="00601BB1" w:rsidRDefault="002315EB" w14:paraId="5A8B8F01" w14:textId="77777777">
            <w:pPr>
              <w:pStyle w:val="Zawartotabeli"/>
              <w:snapToGrid w:val="0"/>
              <w:rPr>
                <w:sz w:val="20"/>
                <w:szCs w:val="20"/>
              </w:rPr>
            </w:pPr>
            <w:r w:rsidRPr="004C57CB">
              <w:rPr>
                <w:sz w:val="20"/>
                <w:szCs w:val="20"/>
              </w:rPr>
              <w:t>Zawartość dokumentu/system usługodawcy</w:t>
            </w:r>
          </w:p>
        </w:tc>
        <w:tc>
          <w:tcPr>
            <w:tcW w:w="2144" w:type="pct"/>
          </w:tcPr>
          <w:p w:rsidR="002315EB" w:rsidP="00601BB1" w:rsidRDefault="002315EB" w14:paraId="36FA0ACE" w14:textId="77777777">
            <w:pPr>
              <w:pStyle w:val="Zawartotabeli"/>
              <w:snapToGrid w:val="0"/>
              <w:rPr>
                <w:sz w:val="20"/>
                <w:szCs w:val="20"/>
              </w:rPr>
            </w:pPr>
            <w:r>
              <w:rPr>
                <w:sz w:val="20"/>
                <w:szCs w:val="20"/>
              </w:rPr>
              <w:t>Classification</w:t>
            </w:r>
            <w:r w:rsidRPr="001935D6">
              <w:rPr>
                <w:sz w:val="20"/>
                <w:szCs w:val="20"/>
              </w:rPr>
              <w:t xml:space="preserve"> "</w:t>
            </w:r>
            <w:r>
              <w:rPr>
                <w:sz w:val="20"/>
                <w:szCs w:val="20"/>
              </w:rPr>
              <w:t>classCode</w:t>
            </w:r>
            <w:r w:rsidRPr="001935D6">
              <w:rPr>
                <w:sz w:val="20"/>
                <w:szCs w:val="20"/>
              </w:rPr>
              <w:t>"</w:t>
            </w:r>
          </w:p>
        </w:tc>
      </w:tr>
      <w:tr w:rsidRPr="006C4EF5" w:rsidR="002315EB" w:rsidTr="002315EB" w14:paraId="7C418ED1" w14:textId="77777777">
        <w:trPr>
          <w:cantSplit/>
        </w:trPr>
        <w:tc>
          <w:tcPr>
            <w:tcW w:w="1586" w:type="pct"/>
          </w:tcPr>
          <w:p w:rsidRPr="004C57CB" w:rsidR="002315EB" w:rsidP="00601BB1" w:rsidRDefault="002315EB" w14:paraId="31123043" w14:textId="77777777">
            <w:pPr>
              <w:pStyle w:val="Zawartotabeli"/>
              <w:snapToGrid w:val="0"/>
              <w:rPr>
                <w:sz w:val="20"/>
                <w:szCs w:val="20"/>
              </w:rPr>
            </w:pPr>
            <w:r>
              <w:rPr>
                <w:sz w:val="20"/>
                <w:szCs w:val="20"/>
              </w:rPr>
              <w:t>J</w:t>
            </w:r>
            <w:r w:rsidRPr="004C57CB">
              <w:rPr>
                <w:sz w:val="20"/>
                <w:szCs w:val="20"/>
              </w:rPr>
              <w:t>ęzyk</w:t>
            </w:r>
            <w:r>
              <w:rPr>
                <w:sz w:val="20"/>
                <w:szCs w:val="20"/>
              </w:rPr>
              <w:t>,</w:t>
            </w:r>
            <w:r w:rsidRPr="004C57CB">
              <w:rPr>
                <w:sz w:val="20"/>
                <w:szCs w:val="20"/>
              </w:rPr>
              <w:t xml:space="preserve"> poziom poufności</w:t>
            </w:r>
            <w:r>
              <w:rPr>
                <w:sz w:val="20"/>
                <w:szCs w:val="20"/>
              </w:rPr>
              <w:t xml:space="preserve">, format i nazwa pliku </w:t>
            </w:r>
            <w:r w:rsidRPr="004C57CB">
              <w:rPr>
                <w:sz w:val="20"/>
                <w:szCs w:val="20"/>
              </w:rPr>
              <w:t>dokumentu</w:t>
            </w:r>
          </w:p>
        </w:tc>
        <w:tc>
          <w:tcPr>
            <w:tcW w:w="1270" w:type="pct"/>
          </w:tcPr>
          <w:p w:rsidRPr="004C57CB" w:rsidR="002315EB" w:rsidP="00601BB1" w:rsidRDefault="002315EB" w14:paraId="1BA6C963" w14:textId="77777777">
            <w:pPr>
              <w:pStyle w:val="Zawartotabeli"/>
              <w:snapToGrid w:val="0"/>
              <w:rPr>
                <w:sz w:val="20"/>
                <w:szCs w:val="20"/>
              </w:rPr>
            </w:pPr>
            <w:r w:rsidRPr="004C57CB">
              <w:rPr>
                <w:sz w:val="20"/>
                <w:szCs w:val="20"/>
              </w:rPr>
              <w:t>Zawartość dokumentu/system usługodawcy</w:t>
            </w:r>
          </w:p>
        </w:tc>
        <w:tc>
          <w:tcPr>
            <w:tcW w:w="2144" w:type="pct"/>
          </w:tcPr>
          <w:p w:rsidRPr="00296EFB" w:rsidR="002315EB" w:rsidP="00601BB1" w:rsidRDefault="002315EB" w14:paraId="68889FAC" w14:textId="77777777">
            <w:pPr>
              <w:pStyle w:val="Zawartotabeli"/>
              <w:snapToGrid w:val="0"/>
              <w:rPr>
                <w:sz w:val="20"/>
                <w:szCs w:val="20"/>
                <w:lang w:val="en-GB"/>
              </w:rPr>
            </w:pPr>
            <w:r w:rsidRPr="00296EFB">
              <w:rPr>
                <w:sz w:val="20"/>
                <w:szCs w:val="20"/>
                <w:lang w:val="en-GB"/>
              </w:rPr>
              <w:t>Slot name="languageCode"</w:t>
            </w:r>
          </w:p>
          <w:p w:rsidR="002315EB" w:rsidP="00601BB1" w:rsidRDefault="002315EB" w14:paraId="5C6278FA" w14:textId="77777777">
            <w:pPr>
              <w:pStyle w:val="Zawartotabeli"/>
              <w:snapToGrid w:val="0"/>
              <w:rPr>
                <w:sz w:val="20"/>
                <w:szCs w:val="20"/>
                <w:lang w:val="en-GB"/>
              </w:rPr>
            </w:pPr>
            <w:r w:rsidRPr="00296EFB">
              <w:rPr>
                <w:sz w:val="20"/>
                <w:szCs w:val="20"/>
                <w:lang w:val="en-GB"/>
              </w:rPr>
              <w:t>Classification "confidentialityCode"</w:t>
            </w:r>
          </w:p>
          <w:p w:rsidR="002315EB" w:rsidP="00601BB1" w:rsidRDefault="002315EB" w14:paraId="48C7F373" w14:textId="77777777">
            <w:pPr>
              <w:pStyle w:val="Zawartotabeli"/>
              <w:snapToGrid w:val="0"/>
              <w:rPr>
                <w:sz w:val="20"/>
                <w:szCs w:val="20"/>
                <w:lang w:val="en-GB"/>
              </w:rPr>
            </w:pPr>
            <w:r>
              <w:rPr>
                <w:sz w:val="20"/>
                <w:szCs w:val="20"/>
                <w:lang w:val="en-GB"/>
              </w:rPr>
              <w:t>Classification “formatCode”</w:t>
            </w:r>
          </w:p>
          <w:p w:rsidRPr="00296EFB" w:rsidR="002315EB" w:rsidP="00601BB1" w:rsidRDefault="002315EB" w14:paraId="39D35A72" w14:textId="77777777">
            <w:pPr>
              <w:pStyle w:val="Zawartotabeli"/>
              <w:snapToGrid w:val="0"/>
              <w:rPr>
                <w:sz w:val="20"/>
                <w:szCs w:val="20"/>
                <w:lang w:val="en-GB"/>
              </w:rPr>
            </w:pPr>
            <w:r>
              <w:rPr>
                <w:sz w:val="20"/>
                <w:szCs w:val="20"/>
                <w:lang w:val="en-GB"/>
              </w:rPr>
              <w:t>Slot name="URI"</w:t>
            </w:r>
          </w:p>
        </w:tc>
      </w:tr>
      <w:tr w:rsidR="002315EB" w:rsidTr="002315EB" w14:paraId="3E7832F8" w14:textId="77777777">
        <w:trPr>
          <w:cantSplit/>
        </w:trPr>
        <w:tc>
          <w:tcPr>
            <w:tcW w:w="1586" w:type="pct"/>
          </w:tcPr>
          <w:p w:rsidRPr="004C57CB" w:rsidR="002315EB" w:rsidP="00601BB1" w:rsidRDefault="002315EB" w14:paraId="7A10EC19" w14:textId="77777777">
            <w:pPr>
              <w:pStyle w:val="Zawartotabeli"/>
              <w:snapToGrid w:val="0"/>
              <w:rPr>
                <w:sz w:val="20"/>
                <w:szCs w:val="20"/>
              </w:rPr>
            </w:pPr>
            <w:r>
              <w:rPr>
                <w:sz w:val="20"/>
                <w:szCs w:val="20"/>
              </w:rPr>
              <w:t>D</w:t>
            </w:r>
            <w:r w:rsidRPr="004C57CB">
              <w:rPr>
                <w:sz w:val="20"/>
                <w:szCs w:val="20"/>
              </w:rPr>
              <w:t>ane usługobiorcy, którego dotyczy dokument</w:t>
            </w:r>
          </w:p>
        </w:tc>
        <w:tc>
          <w:tcPr>
            <w:tcW w:w="1270" w:type="pct"/>
          </w:tcPr>
          <w:p w:rsidRPr="004C57CB" w:rsidR="002315EB" w:rsidP="00601BB1" w:rsidRDefault="002315EB" w14:paraId="52AE1810" w14:textId="77777777">
            <w:pPr>
              <w:pStyle w:val="Zawartotabeli"/>
              <w:snapToGrid w:val="0"/>
              <w:rPr>
                <w:sz w:val="20"/>
                <w:szCs w:val="20"/>
              </w:rPr>
            </w:pPr>
            <w:r w:rsidRPr="004C57CB">
              <w:rPr>
                <w:sz w:val="20"/>
                <w:szCs w:val="20"/>
              </w:rPr>
              <w:t>Zawartość dokumentu/system usługodawcy</w:t>
            </w:r>
          </w:p>
        </w:tc>
        <w:tc>
          <w:tcPr>
            <w:tcW w:w="2144" w:type="pct"/>
          </w:tcPr>
          <w:p w:rsidRPr="00296EFB" w:rsidR="002315EB" w:rsidP="00601BB1" w:rsidRDefault="002315EB" w14:paraId="7BDE06EF" w14:textId="77777777">
            <w:pPr>
              <w:pStyle w:val="Zawartotabeli"/>
              <w:snapToGrid w:val="0"/>
              <w:rPr>
                <w:sz w:val="20"/>
                <w:szCs w:val="20"/>
                <w:lang w:val="en-GB"/>
              </w:rPr>
            </w:pPr>
            <w:r w:rsidRPr="00296EFB">
              <w:rPr>
                <w:sz w:val="20"/>
                <w:szCs w:val="20"/>
                <w:lang w:val="en-GB"/>
              </w:rPr>
              <w:t>ExternalIdentifier „patientId”</w:t>
            </w:r>
          </w:p>
          <w:p w:rsidRPr="00296EFB" w:rsidR="002315EB" w:rsidP="00601BB1" w:rsidRDefault="002315EB" w14:paraId="0FBCF8F6" w14:textId="77777777">
            <w:pPr>
              <w:pStyle w:val="Zawartotabeli"/>
              <w:snapToGrid w:val="0"/>
              <w:rPr>
                <w:sz w:val="20"/>
                <w:szCs w:val="20"/>
                <w:lang w:val="en-GB"/>
              </w:rPr>
            </w:pPr>
            <w:r w:rsidRPr="00296EFB">
              <w:rPr>
                <w:sz w:val="20"/>
                <w:szCs w:val="20"/>
                <w:lang w:val="en-GB"/>
              </w:rPr>
              <w:t>Slot name="sourcePatientId"</w:t>
            </w:r>
          </w:p>
          <w:p w:rsidRPr="004C57CB" w:rsidR="002315EB" w:rsidP="00601BB1" w:rsidRDefault="002315EB" w14:paraId="5FA7ABD7" w14:textId="77777777">
            <w:pPr>
              <w:pStyle w:val="Zawartotabeli"/>
              <w:snapToGrid w:val="0"/>
              <w:rPr>
                <w:sz w:val="20"/>
                <w:szCs w:val="20"/>
              </w:rPr>
            </w:pPr>
            <w:r w:rsidRPr="001935D6">
              <w:rPr>
                <w:sz w:val="20"/>
                <w:szCs w:val="20"/>
              </w:rPr>
              <w:t>Slot name="</w:t>
            </w:r>
            <w:r>
              <w:rPr>
                <w:sz w:val="20"/>
                <w:szCs w:val="20"/>
              </w:rPr>
              <w:t>sourcePatientInfo”</w:t>
            </w:r>
          </w:p>
        </w:tc>
      </w:tr>
      <w:tr w:rsidRPr="00632B8B" w:rsidR="002315EB" w:rsidTr="002315EB" w14:paraId="2823B626" w14:textId="77777777">
        <w:trPr>
          <w:cantSplit/>
        </w:trPr>
        <w:tc>
          <w:tcPr>
            <w:tcW w:w="1586" w:type="pct"/>
          </w:tcPr>
          <w:p w:rsidRPr="004C57CB" w:rsidR="002315EB" w:rsidP="00601BB1" w:rsidRDefault="002315EB" w14:paraId="24482219" w14:textId="77777777">
            <w:pPr>
              <w:pStyle w:val="Zawartotabeli"/>
              <w:snapToGrid w:val="0"/>
              <w:rPr>
                <w:sz w:val="20"/>
                <w:szCs w:val="20"/>
              </w:rPr>
            </w:pPr>
            <w:r>
              <w:rPr>
                <w:sz w:val="20"/>
                <w:szCs w:val="20"/>
              </w:rPr>
              <w:t>D</w:t>
            </w:r>
            <w:r w:rsidRPr="004C57CB">
              <w:rPr>
                <w:sz w:val="20"/>
                <w:szCs w:val="20"/>
              </w:rPr>
              <w:t>ane usługodawcy wystawiającego dokument</w:t>
            </w:r>
            <w:r>
              <w:rPr>
                <w:sz w:val="20"/>
                <w:szCs w:val="20"/>
              </w:rPr>
              <w:t xml:space="preserve"> (faktycznie miejsca udzielania świadczeń)</w:t>
            </w:r>
          </w:p>
        </w:tc>
        <w:tc>
          <w:tcPr>
            <w:tcW w:w="1270" w:type="pct"/>
          </w:tcPr>
          <w:p w:rsidRPr="004C57CB" w:rsidR="002315EB" w:rsidP="00601BB1" w:rsidRDefault="002315EB" w14:paraId="7D45B5CC" w14:textId="77777777">
            <w:pPr>
              <w:pStyle w:val="Zawartotabeli"/>
              <w:snapToGrid w:val="0"/>
              <w:rPr>
                <w:sz w:val="20"/>
                <w:szCs w:val="20"/>
              </w:rPr>
            </w:pPr>
            <w:r w:rsidRPr="004C57CB">
              <w:rPr>
                <w:sz w:val="20"/>
                <w:szCs w:val="20"/>
              </w:rPr>
              <w:t>Zawartość dokumentu/system usługodawcy</w:t>
            </w:r>
          </w:p>
        </w:tc>
        <w:tc>
          <w:tcPr>
            <w:tcW w:w="2144" w:type="pct"/>
          </w:tcPr>
          <w:p w:rsidRPr="00632B8B" w:rsidR="002315EB" w:rsidP="00601BB1" w:rsidRDefault="002315EB" w14:paraId="765C594E" w14:textId="77777777">
            <w:pPr>
              <w:pStyle w:val="Zawartotabeli"/>
              <w:snapToGrid w:val="0"/>
              <w:rPr>
                <w:sz w:val="20"/>
                <w:szCs w:val="20"/>
                <w:lang w:val="en-GB"/>
              </w:rPr>
            </w:pPr>
            <w:r w:rsidRPr="00632B8B">
              <w:rPr>
                <w:sz w:val="20"/>
                <w:szCs w:val="20"/>
                <w:lang w:val="en-GB"/>
              </w:rPr>
              <w:t>Slot name=”authorInstitution”</w:t>
            </w:r>
          </w:p>
          <w:p w:rsidRPr="00632B8B" w:rsidR="002315EB" w:rsidP="00601BB1" w:rsidRDefault="002315EB" w14:paraId="4FDAEB76" w14:textId="77777777">
            <w:pPr>
              <w:pStyle w:val="Zawartotabeli"/>
              <w:snapToGrid w:val="0"/>
              <w:rPr>
                <w:sz w:val="20"/>
                <w:szCs w:val="20"/>
                <w:lang w:val="en-GB"/>
              </w:rPr>
            </w:pPr>
            <w:r w:rsidRPr="00632B8B">
              <w:rPr>
                <w:sz w:val="20"/>
                <w:szCs w:val="20"/>
                <w:lang w:val="en-GB"/>
              </w:rPr>
              <w:t>Classification “</w:t>
            </w:r>
            <w:r>
              <w:rPr>
                <w:sz w:val="20"/>
                <w:szCs w:val="20"/>
                <w:lang w:val="en-GB"/>
              </w:rPr>
              <w:t xml:space="preserve"> healthcareFacilityTypeCode</w:t>
            </w:r>
            <w:r w:rsidRPr="00632B8B">
              <w:rPr>
                <w:sz w:val="20"/>
                <w:szCs w:val="20"/>
                <w:lang w:val="en-GB"/>
              </w:rPr>
              <w:t>”</w:t>
            </w:r>
          </w:p>
          <w:p w:rsidRPr="00632B8B" w:rsidR="002315EB" w:rsidP="00601BB1" w:rsidRDefault="002315EB" w14:paraId="1C87FDE3" w14:textId="77777777">
            <w:pPr>
              <w:pStyle w:val="Zawartotabeli"/>
              <w:snapToGrid w:val="0"/>
              <w:rPr>
                <w:sz w:val="20"/>
                <w:szCs w:val="20"/>
                <w:lang w:val="en-GB"/>
              </w:rPr>
            </w:pPr>
            <w:r>
              <w:rPr>
                <w:sz w:val="20"/>
                <w:szCs w:val="20"/>
                <w:lang w:val="en-GB"/>
              </w:rPr>
              <w:t>Classification “practiceSettingCode”</w:t>
            </w:r>
          </w:p>
        </w:tc>
      </w:tr>
      <w:tr w:rsidRPr="006C4EF5" w:rsidR="002315EB" w:rsidTr="002315EB" w14:paraId="4336FB7E" w14:textId="77777777">
        <w:trPr>
          <w:cantSplit/>
        </w:trPr>
        <w:tc>
          <w:tcPr>
            <w:tcW w:w="1586" w:type="pct"/>
          </w:tcPr>
          <w:p w:rsidRPr="004C57CB" w:rsidR="002315EB" w:rsidP="00601BB1" w:rsidRDefault="002315EB" w14:paraId="7D0F8A9F" w14:textId="77777777">
            <w:pPr>
              <w:pStyle w:val="Zawartotabeli"/>
              <w:snapToGrid w:val="0"/>
              <w:rPr>
                <w:sz w:val="20"/>
                <w:szCs w:val="20"/>
              </w:rPr>
            </w:pPr>
            <w:r>
              <w:rPr>
                <w:sz w:val="20"/>
                <w:szCs w:val="20"/>
              </w:rPr>
              <w:t>W</w:t>
            </w:r>
            <w:r w:rsidRPr="004C57CB">
              <w:rPr>
                <w:sz w:val="20"/>
                <w:szCs w:val="20"/>
              </w:rPr>
              <w:t>skazanie osoby wystawcy dokumentu, tj. pracownika medycznego usługodawcy</w:t>
            </w:r>
          </w:p>
        </w:tc>
        <w:tc>
          <w:tcPr>
            <w:tcW w:w="1270" w:type="pct"/>
          </w:tcPr>
          <w:p w:rsidRPr="004C57CB" w:rsidR="002315EB" w:rsidP="00601BB1" w:rsidRDefault="002315EB" w14:paraId="0C9B51B2" w14:textId="77777777">
            <w:pPr>
              <w:pStyle w:val="Zawartotabeli"/>
              <w:snapToGrid w:val="0"/>
              <w:rPr>
                <w:sz w:val="20"/>
                <w:szCs w:val="20"/>
              </w:rPr>
            </w:pPr>
            <w:r w:rsidRPr="004C57CB">
              <w:rPr>
                <w:sz w:val="20"/>
                <w:szCs w:val="20"/>
              </w:rPr>
              <w:t>Zawartość dokumentu/system usługodawcy</w:t>
            </w:r>
          </w:p>
        </w:tc>
        <w:tc>
          <w:tcPr>
            <w:tcW w:w="2144" w:type="pct"/>
          </w:tcPr>
          <w:p w:rsidRPr="00296EFB" w:rsidR="002315EB" w:rsidP="00601BB1" w:rsidRDefault="002315EB" w14:paraId="3D99BFE1" w14:textId="77777777">
            <w:pPr>
              <w:pStyle w:val="Zawartotabeli"/>
              <w:snapToGrid w:val="0"/>
              <w:rPr>
                <w:sz w:val="20"/>
                <w:szCs w:val="20"/>
                <w:lang w:val="en-GB"/>
              </w:rPr>
            </w:pPr>
            <w:r w:rsidRPr="00296EFB">
              <w:rPr>
                <w:sz w:val="20"/>
                <w:szCs w:val="20"/>
                <w:lang w:val="en-GB"/>
              </w:rPr>
              <w:t>Slot name="legalAuthenticator"</w:t>
            </w:r>
          </w:p>
          <w:p w:rsidRPr="00296EFB" w:rsidR="002315EB" w:rsidP="00601BB1" w:rsidRDefault="002315EB" w14:paraId="4E62E6A4" w14:textId="77777777">
            <w:pPr>
              <w:pStyle w:val="Zawartotabeli"/>
              <w:snapToGrid w:val="0"/>
              <w:rPr>
                <w:sz w:val="20"/>
                <w:szCs w:val="20"/>
                <w:lang w:val="en-GB"/>
              </w:rPr>
            </w:pPr>
            <w:r w:rsidRPr="00296EFB">
              <w:rPr>
                <w:sz w:val="20"/>
                <w:szCs w:val="20"/>
                <w:lang w:val="en-GB"/>
              </w:rPr>
              <w:t>Classification „author”</w:t>
            </w:r>
          </w:p>
        </w:tc>
      </w:tr>
      <w:tr w:rsidR="002315EB" w:rsidTr="002315EB" w14:paraId="4E058DF8" w14:textId="77777777">
        <w:trPr>
          <w:cantSplit/>
        </w:trPr>
        <w:tc>
          <w:tcPr>
            <w:tcW w:w="1586" w:type="pct"/>
          </w:tcPr>
          <w:p w:rsidRPr="004C57CB" w:rsidR="002315EB" w:rsidP="00601BB1" w:rsidRDefault="002315EB" w14:paraId="2F5AE96A" w14:textId="77777777">
            <w:pPr>
              <w:pStyle w:val="Zawartotabeli"/>
              <w:snapToGrid w:val="0"/>
              <w:rPr>
                <w:sz w:val="20"/>
                <w:szCs w:val="20"/>
              </w:rPr>
            </w:pPr>
            <w:r>
              <w:rPr>
                <w:sz w:val="20"/>
                <w:szCs w:val="20"/>
              </w:rPr>
              <w:t>Wskazanie</w:t>
            </w:r>
            <w:r w:rsidRPr="004C57CB">
              <w:rPr>
                <w:sz w:val="20"/>
                <w:szCs w:val="20"/>
              </w:rPr>
              <w:t xml:space="preserve"> </w:t>
            </w:r>
            <w:r>
              <w:rPr>
                <w:sz w:val="20"/>
                <w:szCs w:val="20"/>
              </w:rPr>
              <w:t>repozytorium</w:t>
            </w:r>
            <w:r w:rsidRPr="004C57CB">
              <w:rPr>
                <w:sz w:val="20"/>
                <w:szCs w:val="20"/>
              </w:rPr>
              <w:t xml:space="preserve"> dokumentu</w:t>
            </w:r>
          </w:p>
        </w:tc>
        <w:tc>
          <w:tcPr>
            <w:tcW w:w="1270" w:type="pct"/>
          </w:tcPr>
          <w:p w:rsidRPr="004C57CB" w:rsidR="002315EB" w:rsidP="00601BB1" w:rsidRDefault="002315EB" w14:paraId="5B290CE4" w14:textId="77777777">
            <w:pPr>
              <w:pStyle w:val="Zawartotabeli"/>
              <w:snapToGrid w:val="0"/>
              <w:rPr>
                <w:sz w:val="20"/>
                <w:szCs w:val="20"/>
              </w:rPr>
            </w:pPr>
            <w:r>
              <w:rPr>
                <w:sz w:val="20"/>
                <w:szCs w:val="20"/>
              </w:rPr>
              <w:t>S</w:t>
            </w:r>
            <w:r w:rsidRPr="004C57CB">
              <w:rPr>
                <w:sz w:val="20"/>
                <w:szCs w:val="20"/>
              </w:rPr>
              <w:t>ystem usługodawcy</w:t>
            </w:r>
          </w:p>
        </w:tc>
        <w:tc>
          <w:tcPr>
            <w:tcW w:w="2144" w:type="pct"/>
          </w:tcPr>
          <w:p w:rsidR="002315EB" w:rsidP="00601BB1" w:rsidRDefault="002315EB" w14:paraId="50E0756C" w14:textId="77777777">
            <w:pPr>
              <w:pStyle w:val="Zawartotabeli"/>
              <w:snapToGrid w:val="0"/>
              <w:rPr>
                <w:sz w:val="20"/>
                <w:szCs w:val="20"/>
              </w:rPr>
            </w:pPr>
            <w:r>
              <w:rPr>
                <w:sz w:val="20"/>
                <w:szCs w:val="20"/>
              </w:rPr>
              <w:t>Slot</w:t>
            </w:r>
            <w:r w:rsidRPr="001935D6">
              <w:rPr>
                <w:sz w:val="20"/>
                <w:szCs w:val="20"/>
              </w:rPr>
              <w:t xml:space="preserve"> </w:t>
            </w:r>
            <w:r>
              <w:rPr>
                <w:sz w:val="20"/>
                <w:szCs w:val="20"/>
              </w:rPr>
              <w:t>name</w:t>
            </w:r>
            <w:r w:rsidRPr="001935D6">
              <w:rPr>
                <w:sz w:val="20"/>
                <w:szCs w:val="20"/>
              </w:rPr>
              <w:t>="</w:t>
            </w:r>
            <w:r>
              <w:rPr>
                <w:sz w:val="20"/>
                <w:szCs w:val="20"/>
              </w:rPr>
              <w:t>repositoryUniqueId</w:t>
            </w:r>
            <w:r w:rsidRPr="001935D6">
              <w:rPr>
                <w:sz w:val="20"/>
                <w:szCs w:val="20"/>
              </w:rPr>
              <w:t>"</w:t>
            </w:r>
          </w:p>
        </w:tc>
      </w:tr>
      <w:tr w:rsidRPr="00C802A6" w:rsidR="002315EB" w:rsidTr="002315EB" w14:paraId="490D23A4" w14:textId="77777777">
        <w:trPr>
          <w:cantSplit/>
        </w:trPr>
        <w:tc>
          <w:tcPr>
            <w:tcW w:w="1586" w:type="pct"/>
          </w:tcPr>
          <w:p w:rsidRPr="0007734F" w:rsidR="002315EB" w:rsidP="00601BB1" w:rsidRDefault="002315EB" w14:paraId="462445D9" w14:textId="77777777">
            <w:pPr>
              <w:pStyle w:val="Zawartotabeli"/>
              <w:snapToGrid w:val="0"/>
              <w:rPr>
                <w:sz w:val="20"/>
                <w:szCs w:val="20"/>
              </w:rPr>
            </w:pPr>
            <w:r w:rsidRPr="0007734F">
              <w:rPr>
                <w:sz w:val="20"/>
                <w:szCs w:val="20"/>
              </w:rPr>
              <w:t>Daty rozpoczęcia i zakończenia procedur, oraz lista procedur udokumentowanych opisywanym dokumentem</w:t>
            </w:r>
          </w:p>
        </w:tc>
        <w:tc>
          <w:tcPr>
            <w:tcW w:w="1270" w:type="pct"/>
          </w:tcPr>
          <w:p w:rsidRPr="004C57CB" w:rsidR="002315EB" w:rsidP="00601BB1" w:rsidRDefault="002315EB" w14:paraId="0D511085" w14:textId="77777777">
            <w:pPr>
              <w:pStyle w:val="Zawartotabeli"/>
              <w:snapToGrid w:val="0"/>
              <w:rPr>
                <w:sz w:val="20"/>
                <w:szCs w:val="20"/>
              </w:rPr>
            </w:pPr>
            <w:r w:rsidRPr="004C57CB">
              <w:rPr>
                <w:sz w:val="20"/>
                <w:szCs w:val="20"/>
              </w:rPr>
              <w:t>Zawartość dokumentu/system usługodawcy</w:t>
            </w:r>
          </w:p>
        </w:tc>
        <w:tc>
          <w:tcPr>
            <w:tcW w:w="2144" w:type="pct"/>
          </w:tcPr>
          <w:p w:rsidRPr="00296EFB" w:rsidR="002315EB" w:rsidP="00601BB1" w:rsidRDefault="002315EB" w14:paraId="79F36C65" w14:textId="77777777">
            <w:pPr>
              <w:pStyle w:val="Zawartotabeli"/>
              <w:snapToGrid w:val="0"/>
              <w:rPr>
                <w:sz w:val="20"/>
                <w:szCs w:val="20"/>
                <w:lang w:val="en-GB"/>
              </w:rPr>
            </w:pPr>
            <w:r w:rsidRPr="00296EFB">
              <w:rPr>
                <w:sz w:val="20"/>
                <w:szCs w:val="20"/>
                <w:lang w:val="en-GB"/>
              </w:rPr>
              <w:t>Slot name="serviceStartTime"</w:t>
            </w:r>
          </w:p>
          <w:p w:rsidRPr="00296EFB" w:rsidR="002315EB" w:rsidP="00601BB1" w:rsidRDefault="002315EB" w14:paraId="0A9253BC" w14:textId="77777777">
            <w:pPr>
              <w:pStyle w:val="Zawartotabeli"/>
              <w:snapToGrid w:val="0"/>
              <w:rPr>
                <w:sz w:val="20"/>
                <w:szCs w:val="20"/>
                <w:lang w:val="en-GB"/>
              </w:rPr>
            </w:pPr>
            <w:r w:rsidRPr="00296EFB">
              <w:rPr>
                <w:sz w:val="20"/>
                <w:szCs w:val="20"/>
                <w:lang w:val="en-GB"/>
              </w:rPr>
              <w:t>Slot name="serviceStopTime"</w:t>
            </w:r>
          </w:p>
          <w:p w:rsidRPr="004C57CB" w:rsidR="002315EB" w:rsidP="00601BB1" w:rsidRDefault="002315EB" w14:paraId="2AA2FC49" w14:textId="77777777">
            <w:pPr>
              <w:pStyle w:val="Zawartotabeli"/>
              <w:snapToGrid w:val="0"/>
              <w:rPr>
                <w:sz w:val="20"/>
                <w:szCs w:val="20"/>
              </w:rPr>
            </w:pPr>
            <w:r w:rsidRPr="004C57CB">
              <w:rPr>
                <w:sz w:val="20"/>
                <w:szCs w:val="20"/>
              </w:rPr>
              <w:t>Classification "eventCodeList"</w:t>
            </w:r>
          </w:p>
          <w:p w:rsidRPr="004C57CB" w:rsidR="002315EB" w:rsidP="00601BB1" w:rsidRDefault="002315EB" w14:paraId="49B53DB5" w14:textId="77777777">
            <w:pPr>
              <w:pStyle w:val="Zawartotabeli"/>
              <w:snapToGrid w:val="0"/>
              <w:rPr>
                <w:sz w:val="20"/>
                <w:szCs w:val="20"/>
              </w:rPr>
            </w:pPr>
          </w:p>
        </w:tc>
      </w:tr>
      <w:tr w:rsidRPr="00F571E5" w:rsidR="002315EB" w:rsidTr="002315EB" w14:paraId="248C60CD" w14:textId="77777777">
        <w:trPr>
          <w:cantSplit/>
        </w:trPr>
        <w:tc>
          <w:tcPr>
            <w:tcW w:w="1586" w:type="pct"/>
          </w:tcPr>
          <w:p w:rsidR="002315EB" w:rsidP="00601BB1" w:rsidRDefault="002315EB" w14:paraId="181D3115" w14:textId="77777777">
            <w:pPr>
              <w:pStyle w:val="Zawartotabeli"/>
              <w:snapToGrid w:val="0"/>
              <w:rPr>
                <w:b/>
                <w:bCs/>
                <w:smallCaps/>
                <w:color w:val="17365D"/>
                <w:kern w:val="32"/>
                <w:sz w:val="20"/>
                <w:szCs w:val="20"/>
              </w:rPr>
            </w:pPr>
            <w:r>
              <w:rPr>
                <w:sz w:val="20"/>
                <w:szCs w:val="20"/>
              </w:rPr>
              <w:t>R</w:t>
            </w:r>
            <w:r w:rsidRPr="004C57CB">
              <w:rPr>
                <w:sz w:val="20"/>
                <w:szCs w:val="20"/>
              </w:rPr>
              <w:t>ozmiar</w:t>
            </w:r>
            <w:r>
              <w:rPr>
                <w:sz w:val="20"/>
                <w:szCs w:val="20"/>
              </w:rPr>
              <w:t xml:space="preserve"> i status dostępności dokumentu</w:t>
            </w:r>
            <w:r w:rsidRPr="004C57CB">
              <w:rPr>
                <w:sz w:val="20"/>
                <w:szCs w:val="20"/>
              </w:rPr>
              <w:t xml:space="preserve"> (informacyjnie</w:t>
            </w:r>
            <w:r>
              <w:rPr>
                <w:sz w:val="20"/>
                <w:szCs w:val="20"/>
              </w:rPr>
              <w:t xml:space="preserve"> na potrzeby udostępniania</w:t>
            </w:r>
            <w:r w:rsidRPr="004C57CB">
              <w:rPr>
                <w:sz w:val="20"/>
                <w:szCs w:val="20"/>
              </w:rPr>
              <w:t xml:space="preserve">) </w:t>
            </w:r>
            <w:r>
              <w:rPr>
                <w:sz w:val="20"/>
                <w:szCs w:val="20"/>
              </w:rPr>
              <w:t xml:space="preserve">oraz </w:t>
            </w:r>
            <w:r w:rsidRPr="004C57CB">
              <w:rPr>
                <w:sz w:val="20"/>
                <w:szCs w:val="20"/>
              </w:rPr>
              <w:t xml:space="preserve"> skrót z dokumentu (na potrzeby wykrywania duplikatów</w:t>
            </w:r>
            <w:r>
              <w:rPr>
                <w:sz w:val="20"/>
                <w:szCs w:val="20"/>
              </w:rPr>
              <w:t xml:space="preserve"> i udostępniania</w:t>
            </w:r>
            <w:r w:rsidRPr="004C57CB">
              <w:rPr>
                <w:sz w:val="20"/>
                <w:szCs w:val="20"/>
              </w:rPr>
              <w:t>)</w:t>
            </w:r>
          </w:p>
        </w:tc>
        <w:tc>
          <w:tcPr>
            <w:tcW w:w="1270" w:type="pct"/>
          </w:tcPr>
          <w:p w:rsidRPr="004C57CB" w:rsidR="002315EB" w:rsidP="00601BB1" w:rsidRDefault="002315EB" w14:paraId="57EA0B68" w14:textId="77777777">
            <w:pPr>
              <w:pStyle w:val="Zawartotabeli"/>
              <w:snapToGrid w:val="0"/>
              <w:rPr>
                <w:sz w:val="20"/>
                <w:szCs w:val="20"/>
              </w:rPr>
            </w:pPr>
            <w:r w:rsidRPr="004C57CB">
              <w:rPr>
                <w:sz w:val="20"/>
                <w:szCs w:val="20"/>
              </w:rPr>
              <w:t>Plik dokumentu</w:t>
            </w:r>
            <w:r>
              <w:rPr>
                <w:sz w:val="20"/>
                <w:szCs w:val="20"/>
              </w:rPr>
              <w:t>/system usługodawcy</w:t>
            </w:r>
          </w:p>
        </w:tc>
        <w:tc>
          <w:tcPr>
            <w:tcW w:w="2144" w:type="pct"/>
          </w:tcPr>
          <w:p w:rsidRPr="00296EFB" w:rsidR="002315EB" w:rsidP="00601BB1" w:rsidRDefault="002315EB" w14:paraId="48C47BF5" w14:textId="77777777">
            <w:pPr>
              <w:pStyle w:val="Zawartotabeli"/>
              <w:snapToGrid w:val="0"/>
              <w:rPr>
                <w:sz w:val="20"/>
                <w:szCs w:val="20"/>
                <w:lang w:val="en-GB"/>
              </w:rPr>
            </w:pPr>
            <w:r w:rsidRPr="00296EFB">
              <w:rPr>
                <w:sz w:val="20"/>
                <w:szCs w:val="20"/>
                <w:lang w:val="en-GB"/>
              </w:rPr>
              <w:t>Slot name=”size”</w:t>
            </w:r>
          </w:p>
          <w:p w:rsidR="002315EB" w:rsidP="00601BB1" w:rsidRDefault="002315EB" w14:paraId="34D4446A" w14:textId="77777777">
            <w:pPr>
              <w:pStyle w:val="Zawartotabeli"/>
              <w:snapToGrid w:val="0"/>
              <w:rPr>
                <w:sz w:val="20"/>
                <w:szCs w:val="20"/>
                <w:lang w:val="en-GB"/>
              </w:rPr>
            </w:pPr>
            <w:r w:rsidRPr="00296EFB">
              <w:rPr>
                <w:sz w:val="20"/>
                <w:szCs w:val="20"/>
                <w:lang w:val="en-GB"/>
              </w:rPr>
              <w:t>Slot name=”hash”</w:t>
            </w:r>
          </w:p>
          <w:p w:rsidRPr="00296EFB" w:rsidR="002315EB" w:rsidP="00601BB1" w:rsidRDefault="002315EB" w14:paraId="4E516B40" w14:textId="77777777">
            <w:pPr>
              <w:pStyle w:val="Zawartotabeli"/>
              <w:snapToGrid w:val="0"/>
              <w:rPr>
                <w:sz w:val="20"/>
                <w:szCs w:val="20"/>
                <w:lang w:val="en-GB"/>
              </w:rPr>
            </w:pPr>
            <w:r>
              <w:rPr>
                <w:sz w:val="20"/>
                <w:szCs w:val="20"/>
                <w:lang w:val="en-GB"/>
              </w:rPr>
              <w:t>Slot name=”documentAvailability”</w:t>
            </w:r>
          </w:p>
        </w:tc>
      </w:tr>
      <w:tr w:rsidRPr="00F571E5" w:rsidR="002315EB" w:rsidTr="002315EB" w14:paraId="15C94670" w14:textId="77777777">
        <w:trPr>
          <w:cantSplit/>
        </w:trPr>
        <w:tc>
          <w:tcPr>
            <w:tcW w:w="1586" w:type="pct"/>
          </w:tcPr>
          <w:p w:rsidR="002315EB" w:rsidP="00601BB1" w:rsidRDefault="002315EB" w14:paraId="386A5730" w14:textId="77777777">
            <w:pPr>
              <w:pStyle w:val="Zawartotabeli"/>
              <w:snapToGrid w:val="0"/>
              <w:rPr>
                <w:sz w:val="20"/>
                <w:szCs w:val="20"/>
              </w:rPr>
            </w:pPr>
            <w:r>
              <w:rPr>
                <w:sz w:val="20"/>
                <w:szCs w:val="20"/>
              </w:rPr>
              <w:t>Identyfikator domeny XDS</w:t>
            </w:r>
          </w:p>
        </w:tc>
        <w:tc>
          <w:tcPr>
            <w:tcW w:w="1270" w:type="pct"/>
          </w:tcPr>
          <w:p w:rsidRPr="004C57CB" w:rsidR="002315EB" w:rsidP="00601BB1" w:rsidRDefault="002315EB" w14:paraId="21EBA145" w14:textId="77777777">
            <w:pPr>
              <w:pStyle w:val="Zawartotabeli"/>
              <w:snapToGrid w:val="0"/>
              <w:rPr>
                <w:sz w:val="20"/>
                <w:szCs w:val="20"/>
              </w:rPr>
            </w:pPr>
            <w:r w:rsidRPr="004C57CB">
              <w:rPr>
                <w:sz w:val="20"/>
                <w:szCs w:val="20"/>
              </w:rPr>
              <w:t>System usługodawcy</w:t>
            </w:r>
            <w:r>
              <w:rPr>
                <w:sz w:val="20"/>
                <w:szCs w:val="20"/>
              </w:rPr>
              <w:t>, dotyczy stałego identyfikatora Krajowej Domeny XDS, dla której P1 pełni funkcję Rejestru XDS</w:t>
            </w:r>
          </w:p>
        </w:tc>
        <w:tc>
          <w:tcPr>
            <w:tcW w:w="2144" w:type="pct"/>
          </w:tcPr>
          <w:p w:rsidRPr="00296EFB" w:rsidR="002315EB" w:rsidP="00601BB1" w:rsidRDefault="002315EB" w14:paraId="67968DC2" w14:textId="77777777">
            <w:pPr>
              <w:pStyle w:val="Zawartotabeli"/>
              <w:snapToGrid w:val="0"/>
              <w:rPr>
                <w:sz w:val="20"/>
                <w:szCs w:val="20"/>
                <w:lang w:val="en-GB"/>
              </w:rPr>
            </w:pPr>
            <w:r w:rsidRPr="00DC7B40">
              <w:rPr>
                <w:sz w:val="20"/>
                <w:szCs w:val="20"/>
              </w:rPr>
              <w:t>Atrybut "home" elementu RegistryPackage</w:t>
            </w:r>
          </w:p>
        </w:tc>
      </w:tr>
      <w:tr w:rsidR="002315EB" w:rsidTr="002315EB" w14:paraId="2E9881A4" w14:textId="77777777">
        <w:trPr>
          <w:cantSplit/>
        </w:trPr>
        <w:tc>
          <w:tcPr>
            <w:tcW w:w="1586" w:type="pct"/>
          </w:tcPr>
          <w:p w:rsidRPr="004C57CB" w:rsidR="002315EB" w:rsidP="00601BB1" w:rsidRDefault="002315EB" w14:paraId="659FECEF" w14:textId="77777777">
            <w:pPr>
              <w:pStyle w:val="Zawartotabeli"/>
              <w:snapToGrid w:val="0"/>
              <w:rPr>
                <w:sz w:val="20"/>
                <w:szCs w:val="20"/>
              </w:rPr>
            </w:pPr>
            <w:r>
              <w:rPr>
                <w:sz w:val="20"/>
                <w:szCs w:val="20"/>
              </w:rPr>
              <w:t>I</w:t>
            </w:r>
            <w:r w:rsidRPr="004C57CB">
              <w:rPr>
                <w:sz w:val="20"/>
                <w:szCs w:val="20"/>
              </w:rPr>
              <w:t xml:space="preserve">nformacje o autorze </w:t>
            </w:r>
            <w:r>
              <w:rPr>
                <w:sz w:val="20"/>
                <w:szCs w:val="20"/>
              </w:rPr>
              <w:t>modyfikacji</w:t>
            </w:r>
            <w:r w:rsidRPr="004C57CB">
              <w:rPr>
                <w:sz w:val="20"/>
                <w:szCs w:val="20"/>
              </w:rPr>
              <w:t>, je</w:t>
            </w:r>
            <w:r>
              <w:rPr>
                <w:sz w:val="20"/>
                <w:szCs w:val="20"/>
              </w:rPr>
              <w:t>że</w:t>
            </w:r>
            <w:r w:rsidRPr="004C57CB">
              <w:rPr>
                <w:sz w:val="20"/>
                <w:szCs w:val="20"/>
              </w:rPr>
              <w:t xml:space="preserve">li informacja dotyczy </w:t>
            </w:r>
            <w:r>
              <w:rPr>
                <w:sz w:val="20"/>
                <w:szCs w:val="20"/>
              </w:rPr>
              <w:t>modyfikacji</w:t>
            </w:r>
            <w:r w:rsidRPr="004C57CB">
              <w:rPr>
                <w:sz w:val="20"/>
                <w:szCs w:val="20"/>
              </w:rPr>
              <w:t xml:space="preserve"> </w:t>
            </w:r>
            <w:r>
              <w:rPr>
                <w:sz w:val="20"/>
                <w:szCs w:val="20"/>
              </w:rPr>
              <w:t>indeksu</w:t>
            </w:r>
          </w:p>
        </w:tc>
        <w:tc>
          <w:tcPr>
            <w:tcW w:w="1270" w:type="pct"/>
          </w:tcPr>
          <w:p w:rsidRPr="004C57CB" w:rsidR="002315EB" w:rsidP="00601BB1" w:rsidRDefault="002315EB" w14:paraId="27C7B7CF" w14:textId="77777777">
            <w:pPr>
              <w:pStyle w:val="Zawartotabeli"/>
              <w:snapToGrid w:val="0"/>
              <w:rPr>
                <w:sz w:val="20"/>
                <w:szCs w:val="20"/>
              </w:rPr>
            </w:pPr>
            <w:r w:rsidRPr="004C57CB">
              <w:rPr>
                <w:sz w:val="20"/>
                <w:szCs w:val="20"/>
              </w:rPr>
              <w:t>System usługodawcy</w:t>
            </w:r>
          </w:p>
        </w:tc>
        <w:tc>
          <w:tcPr>
            <w:tcW w:w="2144" w:type="pct"/>
          </w:tcPr>
          <w:p w:rsidRPr="004C57CB" w:rsidR="002315EB" w:rsidP="00601BB1" w:rsidRDefault="002315EB" w14:paraId="33E335ED" w14:textId="77777777">
            <w:pPr>
              <w:pStyle w:val="Zawartotabeli"/>
              <w:snapToGrid w:val="0"/>
              <w:rPr>
                <w:sz w:val="20"/>
                <w:szCs w:val="20"/>
              </w:rPr>
            </w:pPr>
            <w:r w:rsidRPr="00A95DE6">
              <w:rPr>
                <w:sz w:val="20"/>
                <w:szCs w:val="20"/>
              </w:rPr>
              <w:t>Wyłącznie w elemencie bieżącej wysyłki SubmissionSet</w:t>
            </w:r>
          </w:p>
        </w:tc>
      </w:tr>
      <w:tr w:rsidRPr="006C4EF5" w:rsidR="002A5F09" w:rsidTr="002315EB" w14:paraId="6B0B9391" w14:textId="77777777">
        <w:trPr>
          <w:cantSplit/>
        </w:trPr>
        <w:tc>
          <w:tcPr>
            <w:tcW w:w="1586" w:type="pct"/>
          </w:tcPr>
          <w:p w:rsidR="002A5F09" w:rsidP="00601BB1" w:rsidRDefault="002A5F09" w14:paraId="7A0509AA" w14:textId="51495B07">
            <w:pPr>
              <w:pStyle w:val="Zawartotabeli"/>
              <w:snapToGrid w:val="0"/>
              <w:rPr>
                <w:sz w:val="20"/>
                <w:szCs w:val="20"/>
              </w:rPr>
            </w:pPr>
            <w:r>
              <w:rPr>
                <w:sz w:val="20"/>
                <w:szCs w:val="20"/>
              </w:rPr>
              <w:t>Kategoria brakowania dokumentu</w:t>
            </w:r>
          </w:p>
        </w:tc>
        <w:tc>
          <w:tcPr>
            <w:tcW w:w="1270" w:type="pct"/>
          </w:tcPr>
          <w:p w:rsidRPr="004C57CB" w:rsidR="002A5F09" w:rsidP="002A5F09" w:rsidRDefault="002A5F09" w14:paraId="2E50A7E2" w14:textId="0BE93EB0">
            <w:pPr>
              <w:pStyle w:val="Zawartotabeli"/>
              <w:snapToGrid w:val="0"/>
              <w:rPr>
                <w:sz w:val="20"/>
                <w:szCs w:val="20"/>
              </w:rPr>
            </w:pPr>
            <w:r>
              <w:rPr>
                <w:sz w:val="20"/>
                <w:szCs w:val="20"/>
              </w:rPr>
              <w:t>Plik dokumentu/system usługodawcy</w:t>
            </w:r>
          </w:p>
        </w:tc>
        <w:tc>
          <w:tcPr>
            <w:tcW w:w="2144" w:type="pct"/>
          </w:tcPr>
          <w:p w:rsidRPr="002A5F09" w:rsidR="002A5F09" w:rsidP="00601BB1" w:rsidRDefault="002A5F09" w14:paraId="67455CF2" w14:textId="2492CE08">
            <w:pPr>
              <w:pStyle w:val="Zawartotabeli"/>
              <w:snapToGrid w:val="0"/>
              <w:rPr>
                <w:sz w:val="20"/>
                <w:szCs w:val="20"/>
                <w:lang w:val="en-US"/>
              </w:rPr>
            </w:pPr>
            <w:r w:rsidRPr="002A5F09">
              <w:rPr>
                <w:sz w:val="20"/>
                <w:szCs w:val="20"/>
                <w:lang w:val="en-US"/>
              </w:rPr>
              <w:t>Slot name=</w:t>
            </w:r>
            <w:r w:rsidRPr="002A5F09">
              <w:rPr>
                <w:lang w:val="en-US"/>
              </w:rPr>
              <w:t xml:space="preserve"> </w:t>
            </w:r>
            <w:r>
              <w:rPr>
                <w:lang w:val="en-US"/>
              </w:rPr>
              <w:t>“</w:t>
            </w:r>
            <w:r w:rsidRPr="002A5F09">
              <w:rPr>
                <w:sz w:val="20"/>
                <w:szCs w:val="20"/>
                <w:lang w:val="en-US"/>
              </w:rPr>
              <w:t>urn:extpl:SlotName:StorageCategory</w:t>
            </w:r>
            <w:r>
              <w:rPr>
                <w:sz w:val="20"/>
                <w:szCs w:val="20"/>
                <w:lang w:val="en-US"/>
              </w:rPr>
              <w:t>”</w:t>
            </w:r>
          </w:p>
        </w:tc>
      </w:tr>
      <w:tr w:rsidRPr="006C4EF5" w:rsidR="00794C85" w:rsidTr="002315EB" w14:paraId="3672F2E0" w14:textId="77777777">
        <w:trPr>
          <w:cantSplit/>
          <w:ins w:author="Autor" w:id="41"/>
        </w:trPr>
        <w:tc>
          <w:tcPr>
            <w:tcW w:w="1586" w:type="pct"/>
          </w:tcPr>
          <w:p w:rsidR="00794C85" w:rsidP="00601BB1" w:rsidRDefault="00794C85" w14:paraId="5DBFE88D" w14:textId="2295B9B2">
            <w:pPr>
              <w:pStyle w:val="Zawartotabeli"/>
              <w:snapToGrid w:val="0"/>
              <w:rPr>
                <w:ins w:author="Autor" w:id="42"/>
                <w:sz w:val="20"/>
                <w:szCs w:val="20"/>
              </w:rPr>
            </w:pPr>
            <w:ins w:author="Autor" w:id="43">
              <w:r>
                <w:rPr>
                  <w:sz w:val="20"/>
                  <w:szCs w:val="20"/>
                </w:rPr>
                <w:t>Placówka wystawiająca zlecenie/skierowanie</w:t>
              </w:r>
            </w:ins>
          </w:p>
        </w:tc>
        <w:tc>
          <w:tcPr>
            <w:tcW w:w="1270" w:type="pct"/>
          </w:tcPr>
          <w:p w:rsidR="00794C85" w:rsidP="002A5F09" w:rsidRDefault="00794C85" w14:paraId="264963A8" w14:textId="025D494D">
            <w:pPr>
              <w:pStyle w:val="Zawartotabeli"/>
              <w:snapToGrid w:val="0"/>
              <w:rPr>
                <w:ins w:author="Autor" w:id="44"/>
                <w:sz w:val="20"/>
                <w:szCs w:val="20"/>
              </w:rPr>
            </w:pPr>
            <w:ins w:author="Autor" w:id="45">
              <w:r>
                <w:rPr>
                  <w:sz w:val="20"/>
                  <w:szCs w:val="20"/>
                </w:rPr>
                <w:t>System usługodawcy</w:t>
              </w:r>
            </w:ins>
          </w:p>
        </w:tc>
        <w:tc>
          <w:tcPr>
            <w:tcW w:w="2144" w:type="pct"/>
          </w:tcPr>
          <w:p w:rsidRPr="002A5F09" w:rsidR="00794C85" w:rsidP="00794C85" w:rsidRDefault="00794C85" w14:paraId="6880F63A" w14:textId="4DCEE6C2">
            <w:pPr>
              <w:pStyle w:val="Zawartotabeli"/>
              <w:snapToGrid w:val="0"/>
              <w:rPr>
                <w:ins w:author="Autor" w:id="46"/>
                <w:sz w:val="20"/>
                <w:szCs w:val="20"/>
                <w:lang w:val="en-US"/>
              </w:rPr>
            </w:pPr>
            <w:ins w:author="Autor" w:id="47">
              <w:r w:rsidRPr="002A5F09">
                <w:rPr>
                  <w:sz w:val="20"/>
                  <w:szCs w:val="20"/>
                  <w:lang w:val="en-US"/>
                </w:rPr>
                <w:t>Slot name=</w:t>
              </w:r>
              <w:r w:rsidRPr="002A5F09">
                <w:rPr>
                  <w:lang w:val="en-US"/>
                </w:rPr>
                <w:t xml:space="preserve"> </w:t>
              </w:r>
              <w:r>
                <w:rPr>
                  <w:lang w:val="en-US"/>
                </w:rPr>
                <w:t>“</w:t>
              </w:r>
              <w:r w:rsidRPr="002A5F09">
                <w:rPr>
                  <w:sz w:val="20"/>
                  <w:szCs w:val="20"/>
                  <w:lang w:val="en-US"/>
                </w:rPr>
                <w:t>urn:extpl:SlotName:</w:t>
              </w:r>
              <w:r>
                <w:rPr>
                  <w:sz w:val="20"/>
                  <w:szCs w:val="20"/>
                  <w:lang w:val="en-US"/>
                </w:rPr>
                <w:t>RequesterLocation”</w:t>
              </w:r>
            </w:ins>
          </w:p>
        </w:tc>
      </w:tr>
    </w:tbl>
    <w:p w:rsidR="002315EB" w:rsidP="000A3E8C" w:rsidRDefault="002315EB" w14:paraId="695354C1" w14:textId="4456C602">
      <w:pPr>
        <w:pStyle w:val="Heading2"/>
      </w:pPr>
      <w:bookmarkStart w:name="_Toc44064968" w:id="48"/>
      <w:r>
        <w:t>Folder</w:t>
      </w:r>
      <w:bookmarkEnd w:id="48"/>
    </w:p>
    <w:p w:rsidR="002315EB" w:rsidP="002315EB" w:rsidRDefault="002315EB" w14:paraId="5B7902E6" w14:textId="77777777">
      <w:pPr>
        <w:rPr>
          <w:lang w:eastAsia="pl-PL"/>
        </w:rPr>
      </w:pPr>
      <w:r>
        <w:rPr>
          <w:lang w:eastAsia="pl-PL"/>
        </w:rPr>
        <w:t>Jedynym celem stosowania folderów jest zbieranie dokumentów medycznych w jeden łatwy do udostępnienia zbiór, opisany dodatkowo dedykowanymi metadanymi umożliwiającymi wyszukiwanie folderów. W niniejszym dokumencie nie definiuje się żadnych konkretnych zastosowań folderów w polskim systemie ochrony zdrowia, pozostawiając ich zastosowanie zupełnie opcjonalnym. Co więcej, ponieważ zastosowanie folderu jako dodatkowego bytu w domenie XDS komplikuje (wzbogaca) model danych, każde wykorzystanie folderów powinno być uzasadnione praktycznie. Należy utworzyć na szczeblu krajowym wytyczne dotyczące stosowania folderów XDS, obligujące pracowników medycznych rejestrujących w P1 dokumenty medyczne do ich stosowania. Najgorszym przypadkiem wdrożenia byłoby wykorzystanie folderów tylko przez część środowiska, co oznaczałoby, że nie wszystkie dokumenty medyczne kwalifikujące się do przypisania do konkretnego folderu zostałyby do niego przypisane, a więc udostępnienie folderu byłoby tylko częściowym udostępnieniem dokumentacji medycznej istotnej z punktu widzenia powodów istnienia tego folderu.</w:t>
      </w:r>
    </w:p>
    <w:p w:rsidR="002315EB" w:rsidP="002315EB" w:rsidRDefault="002315EB" w14:paraId="4C7106F9" w14:textId="77777777">
      <w:pPr>
        <w:rPr>
          <w:lang w:eastAsia="pl-PL"/>
        </w:rPr>
      </w:pPr>
      <w:r>
        <w:rPr>
          <w:lang w:eastAsia="pl-PL"/>
        </w:rPr>
        <w:t>Jednym z przykładów zastosowania folderów może być agregacja dokumentów mających związek z konkretnym rozpoznaniem ICD-10. Lekarz onkolog może mieć udostępniony przez pacjenta folder, a więc całą dokumentację medyczną pacjenta przypisaną do tego folderu, o konkretnym rozpoznaniu np. choroby nowotworowej krwi, będąc jednocześnie zobowiązanym (mimo opcjonalnego użycia folderów) do przypisywania wytworzonych przez siebie dokumentów medycznych mających związek z tą chorobą pacjenta do tegoż folderu.</w:t>
      </w:r>
    </w:p>
    <w:p w:rsidR="002315EB" w:rsidP="002315EB" w:rsidRDefault="002315EB" w14:paraId="4FF71311" w14:textId="211278B3">
      <w:pPr>
        <w:rPr>
          <w:lang w:eastAsia="pl-PL"/>
        </w:rPr>
      </w:pPr>
      <w:r>
        <w:rPr>
          <w:lang w:eastAsia="pl-PL"/>
        </w:rPr>
        <w:t>Istotny jest fakt, że inaczej niż w przypadku katalogów w systemach operacyjnych komputerów, indeks dokumentu medycznego może być przypisany do wielu folderów XDS. W powyższym przypadku mimo braku dostępu lekarza onkologa do dokumentów medycznych pacjenta związanych z jego chorobą psychiczną, jeżeli lekarz psychiatra dojdzie do wniosku, że np. stosowana farmakologia może mieć wpływ na leczenie onkologiczne pacjenta, powinien przypiąć stosowne dokumenty medyczne nie tylko do folderu z rozpoznaniem choroby psychicznej pacjenta, ale także folderu 'onkologicznego'. Będzie to możliwe wyłącznie, jeżeli lekarz psychiatra będzie posiadał dostęp do folderu 'onkologicznego' pacjenta.</w:t>
      </w:r>
    </w:p>
    <w:tbl>
      <w:tblPr>
        <w:tblW w:w="476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5" w:type="dxa"/>
          <w:left w:w="55" w:type="dxa"/>
          <w:bottom w:w="55" w:type="dxa"/>
          <w:right w:w="55" w:type="dxa"/>
        </w:tblCellMar>
        <w:tblLook w:val="0000" w:firstRow="0" w:lastRow="0" w:firstColumn="0" w:lastColumn="0" w:noHBand="0" w:noVBand="0"/>
      </w:tblPr>
      <w:tblGrid>
        <w:gridCol w:w="1510"/>
        <w:gridCol w:w="3872"/>
        <w:gridCol w:w="3260"/>
      </w:tblGrid>
      <w:tr w:rsidR="002A5F09" w:rsidTr="002A5F09" w14:paraId="3DF7529C" w14:textId="77777777">
        <w:trPr>
          <w:cantSplit/>
          <w:tblHeader/>
        </w:trPr>
        <w:tc>
          <w:tcPr>
            <w:tcW w:w="874" w:type="pct"/>
          </w:tcPr>
          <w:p w:rsidR="002A5F09" w:rsidP="00601BB1" w:rsidRDefault="002A5F09" w14:paraId="55185D31" w14:textId="77777777">
            <w:pPr>
              <w:pStyle w:val="Nagwektabeli"/>
              <w:snapToGrid w:val="0"/>
              <w:rPr>
                <w:i w:val="0"/>
                <w:iCs w:val="0"/>
              </w:rPr>
            </w:pPr>
            <w:r>
              <w:rPr>
                <w:i w:val="0"/>
                <w:iCs w:val="0"/>
              </w:rPr>
              <w:t>Informacja</w:t>
            </w:r>
          </w:p>
        </w:tc>
        <w:tc>
          <w:tcPr>
            <w:tcW w:w="2240" w:type="pct"/>
          </w:tcPr>
          <w:p w:rsidR="002A5F09" w:rsidP="00601BB1" w:rsidRDefault="002A5F09" w14:paraId="1FC2004E" w14:textId="77777777">
            <w:pPr>
              <w:pStyle w:val="Nagwektabeli"/>
              <w:snapToGrid w:val="0"/>
              <w:rPr>
                <w:i w:val="0"/>
                <w:iCs w:val="0"/>
              </w:rPr>
            </w:pPr>
            <w:r>
              <w:rPr>
                <w:i w:val="0"/>
                <w:iCs w:val="0"/>
                <w:sz w:val="22"/>
                <w:szCs w:val="22"/>
              </w:rPr>
              <w:t>Pochodzenie</w:t>
            </w:r>
          </w:p>
        </w:tc>
        <w:tc>
          <w:tcPr>
            <w:tcW w:w="1886" w:type="pct"/>
          </w:tcPr>
          <w:p w:rsidR="002A5F09" w:rsidP="00601BB1" w:rsidRDefault="002A5F09" w14:paraId="7092774A" w14:textId="77777777">
            <w:pPr>
              <w:pStyle w:val="Nagwektabeli"/>
              <w:snapToGrid w:val="0"/>
              <w:rPr>
                <w:i w:val="0"/>
                <w:iCs w:val="0"/>
                <w:sz w:val="22"/>
                <w:szCs w:val="22"/>
              </w:rPr>
            </w:pPr>
            <w:r>
              <w:rPr>
                <w:i w:val="0"/>
                <w:iCs w:val="0"/>
                <w:sz w:val="22"/>
                <w:szCs w:val="22"/>
              </w:rPr>
              <w:t>Obecność w komunikacie</w:t>
            </w:r>
          </w:p>
        </w:tc>
      </w:tr>
      <w:tr w:rsidR="002A5F09" w:rsidTr="002A5F09" w14:paraId="449C9E74" w14:textId="77777777">
        <w:trPr>
          <w:cantSplit/>
        </w:trPr>
        <w:tc>
          <w:tcPr>
            <w:tcW w:w="874" w:type="pct"/>
          </w:tcPr>
          <w:p w:rsidR="002A5F09" w:rsidP="00601BB1" w:rsidRDefault="002A5F09" w14:paraId="542906E8" w14:textId="77777777">
            <w:pPr>
              <w:pStyle w:val="Zawartotabeli"/>
              <w:snapToGrid w:val="0"/>
              <w:rPr>
                <w:sz w:val="20"/>
                <w:szCs w:val="20"/>
              </w:rPr>
            </w:pPr>
            <w:r>
              <w:rPr>
                <w:sz w:val="20"/>
                <w:szCs w:val="20"/>
              </w:rPr>
              <w:t>I</w:t>
            </w:r>
            <w:r w:rsidRPr="004C57CB">
              <w:rPr>
                <w:sz w:val="20"/>
                <w:szCs w:val="20"/>
              </w:rPr>
              <w:t xml:space="preserve">dentyfikator </w:t>
            </w:r>
            <w:r>
              <w:rPr>
                <w:sz w:val="20"/>
                <w:szCs w:val="20"/>
              </w:rPr>
              <w:t>folderu</w:t>
            </w:r>
          </w:p>
        </w:tc>
        <w:tc>
          <w:tcPr>
            <w:tcW w:w="2240" w:type="pct"/>
          </w:tcPr>
          <w:p w:rsidRPr="004C57CB" w:rsidR="002A5F09" w:rsidP="00601BB1" w:rsidRDefault="002A5F09" w14:paraId="67E80B3A" w14:textId="77777777">
            <w:pPr>
              <w:pStyle w:val="Zawartotabeli"/>
              <w:snapToGrid w:val="0"/>
              <w:rPr>
                <w:sz w:val="20"/>
                <w:szCs w:val="20"/>
              </w:rPr>
            </w:pPr>
            <w:r w:rsidRPr="004C57CB">
              <w:rPr>
                <w:sz w:val="20"/>
                <w:szCs w:val="20"/>
              </w:rPr>
              <w:t>System usługodawcy - nadawany przy generowaniu komunikatu</w:t>
            </w:r>
            <w:r>
              <w:rPr>
                <w:sz w:val="20"/>
                <w:szCs w:val="20"/>
              </w:rPr>
              <w:t xml:space="preserve"> z nowym folderem</w:t>
            </w:r>
          </w:p>
        </w:tc>
        <w:tc>
          <w:tcPr>
            <w:tcW w:w="1886" w:type="pct"/>
          </w:tcPr>
          <w:p w:rsidRPr="004F64B9" w:rsidR="002A5F09" w:rsidP="00601BB1" w:rsidRDefault="002A5F09" w14:paraId="4C03B0A6" w14:textId="77777777">
            <w:pPr>
              <w:pStyle w:val="Zawartotabeli"/>
              <w:snapToGrid w:val="0"/>
              <w:rPr>
                <w:sz w:val="20"/>
                <w:szCs w:val="20"/>
              </w:rPr>
            </w:pPr>
            <w:r w:rsidRPr="004C4CD6">
              <w:rPr>
                <w:sz w:val="20"/>
                <w:szCs w:val="20"/>
              </w:rPr>
              <w:t>ExternalIdentifier „uniqueId”</w:t>
            </w:r>
          </w:p>
        </w:tc>
      </w:tr>
      <w:tr w:rsidRPr="00966E33" w:rsidR="002A5F09" w:rsidTr="002A5F09" w14:paraId="5B2DDFDA" w14:textId="77777777">
        <w:trPr>
          <w:cantSplit/>
        </w:trPr>
        <w:tc>
          <w:tcPr>
            <w:tcW w:w="874" w:type="pct"/>
          </w:tcPr>
          <w:p w:rsidR="002A5F09" w:rsidP="00601BB1" w:rsidRDefault="002A5F09" w14:paraId="4777B34A" w14:textId="77777777">
            <w:pPr>
              <w:pStyle w:val="Zawartotabeli"/>
              <w:snapToGrid w:val="0"/>
              <w:rPr>
                <w:sz w:val="20"/>
                <w:szCs w:val="20"/>
              </w:rPr>
            </w:pPr>
            <w:r>
              <w:rPr>
                <w:sz w:val="20"/>
                <w:szCs w:val="20"/>
              </w:rPr>
              <w:t>D</w:t>
            </w:r>
            <w:r w:rsidRPr="004C57CB">
              <w:rPr>
                <w:sz w:val="20"/>
                <w:szCs w:val="20"/>
              </w:rPr>
              <w:t>at</w:t>
            </w:r>
            <w:r>
              <w:rPr>
                <w:sz w:val="20"/>
                <w:szCs w:val="20"/>
              </w:rPr>
              <w:t>a aktualizacji folderu</w:t>
            </w:r>
          </w:p>
        </w:tc>
        <w:tc>
          <w:tcPr>
            <w:tcW w:w="2240" w:type="pct"/>
          </w:tcPr>
          <w:p w:rsidR="002A5F09" w:rsidP="00601BB1" w:rsidRDefault="002A5F09" w14:paraId="082796B2" w14:textId="77777777">
            <w:pPr>
              <w:pStyle w:val="Zawartotabeli"/>
              <w:snapToGrid w:val="0"/>
              <w:rPr>
                <w:sz w:val="20"/>
                <w:szCs w:val="20"/>
              </w:rPr>
            </w:pPr>
            <w:r>
              <w:rPr>
                <w:sz w:val="20"/>
                <w:szCs w:val="20"/>
              </w:rPr>
              <w:t>Rejestr przechowujący folder</w:t>
            </w:r>
          </w:p>
        </w:tc>
        <w:tc>
          <w:tcPr>
            <w:tcW w:w="1886" w:type="pct"/>
          </w:tcPr>
          <w:p w:rsidRPr="00296EFB" w:rsidR="002A5F09" w:rsidP="00601BB1" w:rsidRDefault="002A5F09" w14:paraId="71CCDC57" w14:textId="77777777">
            <w:pPr>
              <w:pStyle w:val="Zawartotabeli"/>
              <w:snapToGrid w:val="0"/>
              <w:rPr>
                <w:sz w:val="20"/>
                <w:szCs w:val="20"/>
                <w:lang w:val="en-GB"/>
              </w:rPr>
            </w:pPr>
            <w:r w:rsidRPr="00296EFB">
              <w:rPr>
                <w:sz w:val="20"/>
                <w:szCs w:val="20"/>
                <w:lang w:val="en-GB"/>
              </w:rPr>
              <w:t>Slot name="</w:t>
            </w:r>
            <w:r>
              <w:rPr>
                <w:sz w:val="20"/>
                <w:szCs w:val="20"/>
                <w:lang w:val="en-GB"/>
              </w:rPr>
              <w:t>lastUpdateTime</w:t>
            </w:r>
            <w:r w:rsidRPr="00296EFB">
              <w:rPr>
                <w:sz w:val="20"/>
                <w:szCs w:val="20"/>
                <w:lang w:val="en-GB"/>
              </w:rPr>
              <w:t>"</w:t>
            </w:r>
          </w:p>
        </w:tc>
      </w:tr>
      <w:tr w:rsidRPr="00966E33" w:rsidR="002A5F09" w:rsidTr="002A5F09" w14:paraId="5955A4CA" w14:textId="77777777">
        <w:trPr>
          <w:cantSplit/>
        </w:trPr>
        <w:tc>
          <w:tcPr>
            <w:tcW w:w="874" w:type="pct"/>
          </w:tcPr>
          <w:p w:rsidRPr="004C57CB" w:rsidR="002A5F09" w:rsidP="00601BB1" w:rsidRDefault="002A5F09" w14:paraId="09F19DEB" w14:textId="77777777">
            <w:pPr>
              <w:pStyle w:val="Zawartotabeli"/>
              <w:snapToGrid w:val="0"/>
              <w:rPr>
                <w:sz w:val="20"/>
                <w:szCs w:val="20"/>
              </w:rPr>
            </w:pPr>
            <w:r>
              <w:rPr>
                <w:sz w:val="20"/>
                <w:szCs w:val="20"/>
              </w:rPr>
              <w:t>Nazwa folderu</w:t>
            </w:r>
          </w:p>
        </w:tc>
        <w:tc>
          <w:tcPr>
            <w:tcW w:w="2240" w:type="pct"/>
          </w:tcPr>
          <w:p w:rsidR="002A5F09" w:rsidP="00601BB1" w:rsidRDefault="002A5F09" w14:paraId="69EEC903" w14:textId="77777777">
            <w:pPr>
              <w:pStyle w:val="Zawartotabeli"/>
              <w:snapToGrid w:val="0"/>
              <w:rPr>
                <w:sz w:val="20"/>
                <w:szCs w:val="20"/>
              </w:rPr>
            </w:pPr>
            <w:r w:rsidRPr="004C57CB">
              <w:rPr>
                <w:sz w:val="20"/>
                <w:szCs w:val="20"/>
              </w:rPr>
              <w:t>System usługodawcy</w:t>
            </w:r>
            <w:r>
              <w:rPr>
                <w:sz w:val="20"/>
                <w:szCs w:val="20"/>
              </w:rPr>
              <w:t xml:space="preserve"> tworzącego folder</w:t>
            </w:r>
          </w:p>
        </w:tc>
        <w:tc>
          <w:tcPr>
            <w:tcW w:w="1886" w:type="pct"/>
          </w:tcPr>
          <w:p w:rsidRPr="00296EFB" w:rsidR="002A5F09" w:rsidP="00601BB1" w:rsidRDefault="002A5F09" w14:paraId="08A266FD" w14:textId="77777777">
            <w:pPr>
              <w:pStyle w:val="Zawartotabeli"/>
              <w:snapToGrid w:val="0"/>
              <w:rPr>
                <w:sz w:val="20"/>
                <w:szCs w:val="20"/>
                <w:lang w:val="en-GB"/>
              </w:rPr>
            </w:pPr>
            <w:r>
              <w:rPr>
                <w:sz w:val="20"/>
                <w:szCs w:val="20"/>
                <w:lang w:val="en-GB"/>
              </w:rPr>
              <w:t>Name</w:t>
            </w:r>
          </w:p>
        </w:tc>
      </w:tr>
      <w:tr w:rsidR="002A5F09" w:rsidTr="002A5F09" w14:paraId="38AB53E4" w14:textId="77777777">
        <w:trPr>
          <w:cantSplit/>
        </w:trPr>
        <w:tc>
          <w:tcPr>
            <w:tcW w:w="874" w:type="pct"/>
          </w:tcPr>
          <w:p w:rsidR="002A5F09" w:rsidP="00601BB1" w:rsidRDefault="002A5F09" w14:paraId="459FD204" w14:textId="77777777">
            <w:pPr>
              <w:pStyle w:val="Zawartotabeli"/>
              <w:snapToGrid w:val="0"/>
              <w:rPr>
                <w:sz w:val="20"/>
                <w:szCs w:val="20"/>
              </w:rPr>
            </w:pPr>
            <w:r>
              <w:rPr>
                <w:sz w:val="20"/>
                <w:szCs w:val="20"/>
              </w:rPr>
              <w:t>Lista kodów określających t</w:t>
            </w:r>
            <w:r w:rsidRPr="004C57CB">
              <w:rPr>
                <w:sz w:val="20"/>
                <w:szCs w:val="20"/>
              </w:rPr>
              <w:t>yp</w:t>
            </w:r>
            <w:r>
              <w:rPr>
                <w:sz w:val="20"/>
                <w:szCs w:val="20"/>
              </w:rPr>
              <w:t xml:space="preserve"> folderu, a dokładnie rodzaj aktywności medycznej, z którą związana jest zawartość folderu</w:t>
            </w:r>
          </w:p>
        </w:tc>
        <w:tc>
          <w:tcPr>
            <w:tcW w:w="2240" w:type="pct"/>
          </w:tcPr>
          <w:p w:rsidRPr="004C57CB" w:rsidR="002A5F09" w:rsidP="00601BB1" w:rsidRDefault="002A5F09" w14:paraId="471C5AB1" w14:textId="77777777">
            <w:pPr>
              <w:pStyle w:val="Zawartotabeli"/>
              <w:snapToGrid w:val="0"/>
              <w:rPr>
                <w:sz w:val="20"/>
                <w:szCs w:val="20"/>
              </w:rPr>
            </w:pPr>
            <w:r w:rsidRPr="004C57CB">
              <w:rPr>
                <w:sz w:val="20"/>
                <w:szCs w:val="20"/>
              </w:rPr>
              <w:t>System usługodawcy</w:t>
            </w:r>
          </w:p>
        </w:tc>
        <w:tc>
          <w:tcPr>
            <w:tcW w:w="1886" w:type="pct"/>
          </w:tcPr>
          <w:p w:rsidR="002A5F09" w:rsidP="00601BB1" w:rsidRDefault="002A5F09" w14:paraId="25D0070D" w14:textId="77777777">
            <w:pPr>
              <w:pStyle w:val="Zawartotabeli"/>
              <w:snapToGrid w:val="0"/>
              <w:rPr>
                <w:sz w:val="20"/>
                <w:szCs w:val="20"/>
              </w:rPr>
            </w:pPr>
            <w:r w:rsidRPr="006A3253">
              <w:rPr>
                <w:sz w:val="20"/>
                <w:szCs w:val="20"/>
              </w:rPr>
              <w:t xml:space="preserve">Classification </w:t>
            </w:r>
            <w:r>
              <w:rPr>
                <w:sz w:val="20"/>
                <w:szCs w:val="20"/>
              </w:rPr>
              <w:t>"codeList</w:t>
            </w:r>
            <w:r w:rsidRPr="006A3253">
              <w:rPr>
                <w:sz w:val="20"/>
                <w:szCs w:val="20"/>
              </w:rPr>
              <w:t>"</w:t>
            </w:r>
          </w:p>
        </w:tc>
      </w:tr>
      <w:tr w:rsidR="002A5F09" w:rsidTr="002A5F09" w14:paraId="6096F6E6" w14:textId="77777777">
        <w:trPr>
          <w:cantSplit/>
        </w:trPr>
        <w:tc>
          <w:tcPr>
            <w:tcW w:w="874" w:type="pct"/>
          </w:tcPr>
          <w:p w:rsidRPr="004C57CB" w:rsidR="002A5F09" w:rsidP="00601BB1" w:rsidRDefault="002A5F09" w14:paraId="1FBE2753" w14:textId="77777777">
            <w:pPr>
              <w:pStyle w:val="Zawartotabeli"/>
              <w:snapToGrid w:val="0"/>
              <w:rPr>
                <w:sz w:val="20"/>
                <w:szCs w:val="20"/>
              </w:rPr>
            </w:pPr>
            <w:r>
              <w:rPr>
                <w:sz w:val="20"/>
                <w:szCs w:val="20"/>
              </w:rPr>
              <w:t>Komentarz</w:t>
            </w:r>
          </w:p>
        </w:tc>
        <w:tc>
          <w:tcPr>
            <w:tcW w:w="2240" w:type="pct"/>
          </w:tcPr>
          <w:p w:rsidRPr="004C57CB" w:rsidR="002A5F09" w:rsidP="00601BB1" w:rsidRDefault="002A5F09" w14:paraId="1803177B" w14:textId="77777777">
            <w:pPr>
              <w:pStyle w:val="Zawartotabeli"/>
              <w:snapToGrid w:val="0"/>
              <w:rPr>
                <w:sz w:val="20"/>
                <w:szCs w:val="20"/>
              </w:rPr>
            </w:pPr>
            <w:r>
              <w:rPr>
                <w:sz w:val="20"/>
                <w:szCs w:val="20"/>
              </w:rPr>
              <w:t>System usługodawcy, komentarz może być nadany przy tworzeniu folderu, ale też przy jego modyfikacji</w:t>
            </w:r>
          </w:p>
        </w:tc>
        <w:tc>
          <w:tcPr>
            <w:tcW w:w="1886" w:type="pct"/>
          </w:tcPr>
          <w:p w:rsidRPr="004C57CB" w:rsidR="002A5F09" w:rsidP="00601BB1" w:rsidRDefault="002A5F09" w14:paraId="49A8822E" w14:textId="77777777">
            <w:pPr>
              <w:pStyle w:val="Zawartotabeli"/>
              <w:snapToGrid w:val="0"/>
              <w:rPr>
                <w:sz w:val="20"/>
                <w:szCs w:val="20"/>
              </w:rPr>
            </w:pPr>
            <w:r>
              <w:rPr>
                <w:sz w:val="20"/>
                <w:szCs w:val="20"/>
              </w:rPr>
              <w:t>Description</w:t>
            </w:r>
          </w:p>
        </w:tc>
      </w:tr>
      <w:tr w:rsidRPr="009E06E2" w:rsidR="002A5F09" w:rsidTr="002A5F09" w14:paraId="2BB3DB9A" w14:textId="77777777">
        <w:trPr>
          <w:cantSplit/>
        </w:trPr>
        <w:tc>
          <w:tcPr>
            <w:tcW w:w="874" w:type="pct"/>
          </w:tcPr>
          <w:p w:rsidRPr="004C57CB" w:rsidR="002A5F09" w:rsidP="00601BB1" w:rsidRDefault="002A5F09" w14:paraId="1A8ACDBE" w14:textId="77777777">
            <w:pPr>
              <w:pStyle w:val="Zawartotabeli"/>
              <w:snapToGrid w:val="0"/>
              <w:rPr>
                <w:sz w:val="20"/>
                <w:szCs w:val="20"/>
              </w:rPr>
            </w:pPr>
            <w:r>
              <w:rPr>
                <w:sz w:val="20"/>
                <w:szCs w:val="20"/>
              </w:rPr>
              <w:t>Identyfikator</w:t>
            </w:r>
            <w:r w:rsidRPr="004C57CB">
              <w:rPr>
                <w:sz w:val="20"/>
                <w:szCs w:val="20"/>
              </w:rPr>
              <w:t xml:space="preserve"> usługobiorcy</w:t>
            </w:r>
          </w:p>
        </w:tc>
        <w:tc>
          <w:tcPr>
            <w:tcW w:w="2240" w:type="pct"/>
          </w:tcPr>
          <w:p w:rsidRPr="004C57CB" w:rsidR="002A5F09" w:rsidP="00601BB1" w:rsidRDefault="002A5F09" w14:paraId="5AF659E4" w14:textId="77777777">
            <w:pPr>
              <w:pStyle w:val="Zawartotabeli"/>
              <w:snapToGrid w:val="0"/>
              <w:rPr>
                <w:sz w:val="20"/>
                <w:szCs w:val="20"/>
              </w:rPr>
            </w:pPr>
            <w:r>
              <w:rPr>
                <w:sz w:val="20"/>
                <w:szCs w:val="20"/>
              </w:rPr>
              <w:t>System usługodawcy, w folderze nie podaje się innych danych pacjenta poza identyfikatorem, dodatkowo identyfikator pacjenta w każdym z indeksów przypiętych do folderu musi być identyczny z identyfikatorem pacjenta w folderze</w:t>
            </w:r>
          </w:p>
        </w:tc>
        <w:tc>
          <w:tcPr>
            <w:tcW w:w="1886" w:type="pct"/>
          </w:tcPr>
          <w:p w:rsidR="002A5F09" w:rsidP="00601BB1" w:rsidRDefault="002A5F09" w14:paraId="37E372B2" w14:textId="77777777">
            <w:pPr>
              <w:pStyle w:val="Zawartotabeli"/>
              <w:snapToGrid w:val="0"/>
              <w:rPr>
                <w:sz w:val="20"/>
                <w:szCs w:val="20"/>
                <w:lang w:val="en-GB"/>
              </w:rPr>
            </w:pPr>
            <w:r w:rsidRPr="00296EFB">
              <w:rPr>
                <w:sz w:val="20"/>
                <w:szCs w:val="20"/>
                <w:lang w:val="en-GB"/>
              </w:rPr>
              <w:t>ExternalIdentifier „patientId”</w:t>
            </w:r>
          </w:p>
        </w:tc>
      </w:tr>
      <w:tr w:rsidR="002A5F09" w:rsidTr="002A5F09" w14:paraId="48CB6D89" w14:textId="77777777">
        <w:trPr>
          <w:cantSplit/>
        </w:trPr>
        <w:tc>
          <w:tcPr>
            <w:tcW w:w="874" w:type="pct"/>
          </w:tcPr>
          <w:p w:rsidRPr="004C57CB" w:rsidR="002A5F09" w:rsidP="00601BB1" w:rsidRDefault="002A5F09" w14:paraId="2DFC5A9E" w14:textId="77777777">
            <w:pPr>
              <w:pStyle w:val="Zawartotabeli"/>
              <w:snapToGrid w:val="0"/>
              <w:rPr>
                <w:sz w:val="20"/>
                <w:szCs w:val="20"/>
              </w:rPr>
            </w:pPr>
            <w:r>
              <w:rPr>
                <w:sz w:val="20"/>
                <w:szCs w:val="20"/>
              </w:rPr>
              <w:t>Identyfikator domeny XDS</w:t>
            </w:r>
          </w:p>
        </w:tc>
        <w:tc>
          <w:tcPr>
            <w:tcW w:w="2240" w:type="pct"/>
          </w:tcPr>
          <w:p w:rsidR="002A5F09" w:rsidP="00601BB1" w:rsidRDefault="002A5F09" w14:paraId="72BD4D8C" w14:textId="77777777">
            <w:pPr>
              <w:pStyle w:val="Zawartotabeli"/>
              <w:snapToGrid w:val="0"/>
              <w:rPr>
                <w:sz w:val="20"/>
                <w:szCs w:val="20"/>
              </w:rPr>
            </w:pPr>
            <w:r w:rsidRPr="004C57CB">
              <w:rPr>
                <w:sz w:val="20"/>
                <w:szCs w:val="20"/>
              </w:rPr>
              <w:t>System usługodawcy</w:t>
            </w:r>
            <w:r>
              <w:rPr>
                <w:sz w:val="20"/>
                <w:szCs w:val="20"/>
              </w:rPr>
              <w:t>, dotyczy stałego identyfikatora Krajowej Domeny XDS, dla której P1 pełni funkcję Rejestru XDS</w:t>
            </w:r>
          </w:p>
        </w:tc>
        <w:tc>
          <w:tcPr>
            <w:tcW w:w="1886" w:type="pct"/>
          </w:tcPr>
          <w:p w:rsidRPr="00A53D35" w:rsidR="002A5F09" w:rsidP="00601BB1" w:rsidRDefault="002A5F09" w14:paraId="6354D710" w14:textId="77777777">
            <w:pPr>
              <w:pStyle w:val="Zawartotabeli"/>
              <w:snapToGrid w:val="0"/>
              <w:rPr>
                <w:sz w:val="20"/>
                <w:szCs w:val="20"/>
              </w:rPr>
            </w:pPr>
            <w:r>
              <w:rPr>
                <w:sz w:val="20"/>
                <w:szCs w:val="20"/>
              </w:rPr>
              <w:t>Atrybut "home" elementu RegistryPackage</w:t>
            </w:r>
          </w:p>
        </w:tc>
      </w:tr>
      <w:tr w:rsidR="002A5F09" w:rsidTr="002A5F09" w14:paraId="615D621B" w14:textId="77777777">
        <w:trPr>
          <w:cantSplit/>
        </w:trPr>
        <w:tc>
          <w:tcPr>
            <w:tcW w:w="874" w:type="pct"/>
          </w:tcPr>
          <w:p w:rsidR="002A5F09" w:rsidP="00601BB1" w:rsidRDefault="002A5F09" w14:paraId="3F35E9C0" w14:textId="77777777">
            <w:pPr>
              <w:pStyle w:val="Zawartotabeli"/>
              <w:snapToGrid w:val="0"/>
              <w:rPr>
                <w:sz w:val="20"/>
                <w:szCs w:val="20"/>
              </w:rPr>
            </w:pPr>
            <w:r>
              <w:rPr>
                <w:sz w:val="20"/>
                <w:szCs w:val="20"/>
              </w:rPr>
              <w:t>I</w:t>
            </w:r>
            <w:r w:rsidRPr="004C57CB">
              <w:rPr>
                <w:sz w:val="20"/>
                <w:szCs w:val="20"/>
              </w:rPr>
              <w:t xml:space="preserve">nformacje o autorze </w:t>
            </w:r>
            <w:r>
              <w:rPr>
                <w:sz w:val="20"/>
                <w:szCs w:val="20"/>
              </w:rPr>
              <w:t>modyfikacji</w:t>
            </w:r>
            <w:r w:rsidRPr="004C57CB">
              <w:rPr>
                <w:sz w:val="20"/>
                <w:szCs w:val="20"/>
              </w:rPr>
              <w:t>, je</w:t>
            </w:r>
            <w:r>
              <w:rPr>
                <w:sz w:val="20"/>
                <w:szCs w:val="20"/>
              </w:rPr>
              <w:t>że</w:t>
            </w:r>
            <w:r w:rsidRPr="004C57CB">
              <w:rPr>
                <w:sz w:val="20"/>
                <w:szCs w:val="20"/>
              </w:rPr>
              <w:t xml:space="preserve">li </w:t>
            </w:r>
            <w:r>
              <w:rPr>
                <w:sz w:val="20"/>
                <w:szCs w:val="20"/>
              </w:rPr>
              <w:t>komunikat</w:t>
            </w:r>
            <w:r w:rsidRPr="004C57CB">
              <w:rPr>
                <w:sz w:val="20"/>
                <w:szCs w:val="20"/>
              </w:rPr>
              <w:t xml:space="preserve"> dotyczy </w:t>
            </w:r>
            <w:r>
              <w:rPr>
                <w:sz w:val="20"/>
                <w:szCs w:val="20"/>
              </w:rPr>
              <w:t>modyfikacji</w:t>
            </w:r>
            <w:r w:rsidRPr="004C57CB">
              <w:rPr>
                <w:sz w:val="20"/>
                <w:szCs w:val="20"/>
              </w:rPr>
              <w:t xml:space="preserve"> </w:t>
            </w:r>
            <w:r>
              <w:rPr>
                <w:sz w:val="20"/>
                <w:szCs w:val="20"/>
              </w:rPr>
              <w:t>metadanych folderu</w:t>
            </w:r>
          </w:p>
        </w:tc>
        <w:tc>
          <w:tcPr>
            <w:tcW w:w="2240" w:type="pct"/>
          </w:tcPr>
          <w:p w:rsidRPr="004C57CB" w:rsidR="002A5F09" w:rsidP="00601BB1" w:rsidRDefault="002A5F09" w14:paraId="6BBC6BF5" w14:textId="77777777">
            <w:pPr>
              <w:pStyle w:val="Zawartotabeli"/>
              <w:snapToGrid w:val="0"/>
              <w:rPr>
                <w:sz w:val="20"/>
                <w:szCs w:val="20"/>
              </w:rPr>
            </w:pPr>
            <w:r w:rsidRPr="004C57CB">
              <w:rPr>
                <w:sz w:val="20"/>
                <w:szCs w:val="20"/>
              </w:rPr>
              <w:t>System usługodawcy</w:t>
            </w:r>
          </w:p>
        </w:tc>
        <w:tc>
          <w:tcPr>
            <w:tcW w:w="1886" w:type="pct"/>
          </w:tcPr>
          <w:p w:rsidRPr="00A67331" w:rsidR="002A5F09" w:rsidP="00601BB1" w:rsidRDefault="002A5F09" w14:paraId="36868307" w14:textId="77777777">
            <w:pPr>
              <w:pStyle w:val="Zawartotabeli"/>
              <w:snapToGrid w:val="0"/>
              <w:rPr>
                <w:sz w:val="20"/>
                <w:szCs w:val="20"/>
              </w:rPr>
            </w:pPr>
            <w:r w:rsidRPr="00A95DE6">
              <w:rPr>
                <w:sz w:val="20"/>
                <w:szCs w:val="20"/>
              </w:rPr>
              <w:t>Wyłącznie w elemencie bieżącej wysyłki SubmissionSet</w:t>
            </w:r>
          </w:p>
        </w:tc>
      </w:tr>
    </w:tbl>
    <w:p w:rsidR="002A5F09" w:rsidP="000A3E8C" w:rsidRDefault="002A5F09" w14:paraId="4C20F0DF" w14:textId="77777777">
      <w:pPr>
        <w:pStyle w:val="Heading2"/>
      </w:pPr>
      <w:bookmarkStart w:name="_Toc44064969" w:id="49"/>
      <w:r>
        <w:t>Informacja o bieżącej wysyłce</w:t>
      </w:r>
      <w:bookmarkEnd w:id="49"/>
    </w:p>
    <w:p w:rsidR="002A5F09" w:rsidP="002A5F09" w:rsidRDefault="002A5F09" w14:paraId="5CAD1BE1" w14:textId="6D43E21E">
      <w:pPr>
        <w:rPr>
          <w:lang w:eastAsia="pl-PL"/>
        </w:rPr>
      </w:pPr>
      <w:r>
        <w:rPr>
          <w:lang w:eastAsia="pl-PL"/>
        </w:rPr>
        <w:t>Informacja o bieżącej wysyłce ma za zadanie wskazać źródło i czas wysyłki oraz osobę odpowiedzialną za wysłanie danych, przy czym jeżeli wysyłka jest modyfikacją danych wysłanych uprzednio, osoba odpowiedzialna za wysyłkę uznawana jest za autora modyfikacji (nie zmienia to autorstwa poszczególnych dokumentów o ile autor modyfikacji nie wprowadzi takich zmian w danych indeksów tych dokumentów medycznych).</w:t>
      </w:r>
    </w:p>
    <w:tbl>
      <w:tblPr>
        <w:tblW w:w="492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5" w:type="dxa"/>
          <w:left w:w="55" w:type="dxa"/>
          <w:bottom w:w="55" w:type="dxa"/>
          <w:right w:w="55" w:type="dxa"/>
        </w:tblCellMar>
        <w:tblLook w:val="0000" w:firstRow="0" w:lastRow="0" w:firstColumn="0" w:lastColumn="0" w:noHBand="0" w:noVBand="0"/>
      </w:tblPr>
      <w:tblGrid>
        <w:gridCol w:w="1768"/>
        <w:gridCol w:w="3190"/>
        <w:gridCol w:w="3968"/>
      </w:tblGrid>
      <w:tr w:rsidR="002A5F09" w:rsidTr="002A5F09" w14:paraId="3B1768E5" w14:textId="77777777">
        <w:trPr>
          <w:cantSplit/>
          <w:tblHeader/>
        </w:trPr>
        <w:tc>
          <w:tcPr>
            <w:tcW w:w="990" w:type="pct"/>
          </w:tcPr>
          <w:p w:rsidR="002A5F09" w:rsidP="00601BB1" w:rsidRDefault="002A5F09" w14:paraId="724FB92D" w14:textId="77777777">
            <w:pPr>
              <w:pStyle w:val="Nagwektabeli"/>
              <w:snapToGrid w:val="0"/>
              <w:rPr>
                <w:i w:val="0"/>
                <w:iCs w:val="0"/>
              </w:rPr>
            </w:pPr>
            <w:r>
              <w:rPr>
                <w:i w:val="0"/>
                <w:iCs w:val="0"/>
                <w:sz w:val="22"/>
                <w:szCs w:val="22"/>
              </w:rPr>
              <w:t>Informacja</w:t>
            </w:r>
          </w:p>
        </w:tc>
        <w:tc>
          <w:tcPr>
            <w:tcW w:w="1787" w:type="pct"/>
          </w:tcPr>
          <w:p w:rsidR="002A5F09" w:rsidP="00601BB1" w:rsidRDefault="002A5F09" w14:paraId="03C60D5B" w14:textId="77777777">
            <w:pPr>
              <w:pStyle w:val="Nagwektabeli"/>
              <w:snapToGrid w:val="0"/>
              <w:rPr>
                <w:i w:val="0"/>
                <w:iCs w:val="0"/>
              </w:rPr>
            </w:pPr>
            <w:r>
              <w:rPr>
                <w:i w:val="0"/>
                <w:iCs w:val="0"/>
              </w:rPr>
              <w:t>Pochodzenie</w:t>
            </w:r>
          </w:p>
        </w:tc>
        <w:tc>
          <w:tcPr>
            <w:tcW w:w="2223" w:type="pct"/>
          </w:tcPr>
          <w:p w:rsidR="002A5F09" w:rsidP="00601BB1" w:rsidRDefault="002A5F09" w14:paraId="5FFAFF0C" w14:textId="77777777">
            <w:pPr>
              <w:pStyle w:val="Nagwektabeli"/>
              <w:snapToGrid w:val="0"/>
              <w:rPr>
                <w:i w:val="0"/>
                <w:iCs w:val="0"/>
              </w:rPr>
            </w:pPr>
            <w:r>
              <w:rPr>
                <w:i w:val="0"/>
                <w:iCs w:val="0"/>
              </w:rPr>
              <w:t>Obecność w komunikacie</w:t>
            </w:r>
          </w:p>
        </w:tc>
      </w:tr>
      <w:tr w:rsidR="002A5F09" w:rsidTr="002A5F09" w14:paraId="675B1F8F" w14:textId="77777777">
        <w:trPr>
          <w:cantSplit/>
        </w:trPr>
        <w:tc>
          <w:tcPr>
            <w:tcW w:w="990" w:type="pct"/>
          </w:tcPr>
          <w:p w:rsidR="002A5F09" w:rsidP="00601BB1" w:rsidRDefault="002A5F09" w14:paraId="0C1FE47F" w14:textId="77777777">
            <w:pPr>
              <w:pStyle w:val="Zawartotabeli"/>
              <w:snapToGrid w:val="0"/>
              <w:rPr>
                <w:sz w:val="20"/>
                <w:szCs w:val="20"/>
              </w:rPr>
            </w:pPr>
            <w:r>
              <w:rPr>
                <w:sz w:val="20"/>
                <w:szCs w:val="20"/>
              </w:rPr>
              <w:t>Identyfikator wysyłki</w:t>
            </w:r>
          </w:p>
        </w:tc>
        <w:tc>
          <w:tcPr>
            <w:tcW w:w="1787" w:type="pct"/>
          </w:tcPr>
          <w:p w:rsidRPr="004C57CB" w:rsidR="002A5F09" w:rsidP="00601BB1" w:rsidRDefault="002A5F09" w14:paraId="5AF3075D" w14:textId="77777777">
            <w:pPr>
              <w:pStyle w:val="Zawartotabeli"/>
              <w:snapToGrid w:val="0"/>
              <w:rPr>
                <w:sz w:val="20"/>
                <w:szCs w:val="20"/>
              </w:rPr>
            </w:pPr>
            <w:r w:rsidRPr="004C57CB">
              <w:rPr>
                <w:sz w:val="20"/>
                <w:szCs w:val="20"/>
              </w:rPr>
              <w:t>System usługodawcy</w:t>
            </w:r>
          </w:p>
        </w:tc>
        <w:tc>
          <w:tcPr>
            <w:tcW w:w="2223" w:type="pct"/>
          </w:tcPr>
          <w:p w:rsidRPr="004C4CD6" w:rsidR="002A5F09" w:rsidP="00601BB1" w:rsidRDefault="002A5F09" w14:paraId="386E736C" w14:textId="77777777">
            <w:pPr>
              <w:pStyle w:val="Zawartotabeli"/>
              <w:snapToGrid w:val="0"/>
              <w:rPr>
                <w:sz w:val="20"/>
                <w:szCs w:val="20"/>
              </w:rPr>
            </w:pPr>
            <w:r w:rsidRPr="004C4CD6">
              <w:rPr>
                <w:sz w:val="20"/>
                <w:szCs w:val="20"/>
              </w:rPr>
              <w:t>ExternalIdentifier „uniqueId”</w:t>
            </w:r>
          </w:p>
          <w:p w:rsidRPr="004C4CD6" w:rsidR="002A5F09" w:rsidP="00601BB1" w:rsidRDefault="002A5F09" w14:paraId="004EBAA6" w14:textId="77777777">
            <w:pPr>
              <w:pStyle w:val="Zawartotabeli"/>
              <w:snapToGrid w:val="0"/>
              <w:rPr>
                <w:sz w:val="20"/>
                <w:szCs w:val="20"/>
              </w:rPr>
            </w:pPr>
          </w:p>
        </w:tc>
      </w:tr>
      <w:tr w:rsidR="002A5F09" w:rsidTr="002A5F09" w14:paraId="728144DB" w14:textId="77777777">
        <w:trPr>
          <w:cantSplit/>
        </w:trPr>
        <w:tc>
          <w:tcPr>
            <w:tcW w:w="990" w:type="pct"/>
          </w:tcPr>
          <w:p w:rsidR="002A5F09" w:rsidP="00601BB1" w:rsidRDefault="002A5F09" w14:paraId="2DD6A611" w14:textId="77777777">
            <w:pPr>
              <w:pStyle w:val="Zawartotabeli"/>
              <w:snapToGrid w:val="0"/>
              <w:rPr>
                <w:sz w:val="20"/>
                <w:szCs w:val="20"/>
              </w:rPr>
            </w:pPr>
            <w:r>
              <w:rPr>
                <w:sz w:val="20"/>
                <w:szCs w:val="20"/>
              </w:rPr>
              <w:t>Typ zawartości wysyłki/typ operacji wysyłającej dane</w:t>
            </w:r>
          </w:p>
        </w:tc>
        <w:tc>
          <w:tcPr>
            <w:tcW w:w="1787" w:type="pct"/>
          </w:tcPr>
          <w:p w:rsidRPr="0007734F" w:rsidR="002A5F09" w:rsidP="00601BB1" w:rsidRDefault="002A5F09" w14:paraId="04BB1EDA" w14:textId="77777777">
            <w:pPr>
              <w:pStyle w:val="Zawartotabeli"/>
              <w:snapToGrid w:val="0"/>
              <w:rPr>
                <w:sz w:val="20"/>
                <w:szCs w:val="20"/>
              </w:rPr>
            </w:pPr>
            <w:r w:rsidRPr="0007734F">
              <w:rPr>
                <w:sz w:val="20"/>
                <w:szCs w:val="20"/>
              </w:rPr>
              <w:t>Słownik typów operacji</w:t>
            </w:r>
          </w:p>
        </w:tc>
        <w:tc>
          <w:tcPr>
            <w:tcW w:w="2223" w:type="pct"/>
          </w:tcPr>
          <w:p w:rsidRPr="006A3253" w:rsidR="002A5F09" w:rsidP="00601BB1" w:rsidRDefault="002A5F09" w14:paraId="199B365D" w14:textId="77777777">
            <w:pPr>
              <w:pStyle w:val="Zawartotabeli"/>
              <w:snapToGrid w:val="0"/>
              <w:rPr>
                <w:sz w:val="20"/>
                <w:szCs w:val="20"/>
              </w:rPr>
            </w:pPr>
            <w:r w:rsidRPr="006A3253">
              <w:rPr>
                <w:sz w:val="20"/>
                <w:szCs w:val="20"/>
              </w:rPr>
              <w:t xml:space="preserve">Classification </w:t>
            </w:r>
            <w:r>
              <w:rPr>
                <w:sz w:val="20"/>
                <w:szCs w:val="20"/>
              </w:rPr>
              <w:t>"contentType</w:t>
            </w:r>
            <w:r w:rsidRPr="006A3253">
              <w:rPr>
                <w:sz w:val="20"/>
                <w:szCs w:val="20"/>
              </w:rPr>
              <w:t>Code"</w:t>
            </w:r>
          </w:p>
        </w:tc>
      </w:tr>
      <w:tr w:rsidR="002A5F09" w:rsidTr="002A5F09" w14:paraId="4C6D8DF1" w14:textId="77777777">
        <w:trPr>
          <w:cantSplit/>
        </w:trPr>
        <w:tc>
          <w:tcPr>
            <w:tcW w:w="990" w:type="pct"/>
          </w:tcPr>
          <w:p w:rsidRPr="004C57CB" w:rsidR="002A5F09" w:rsidP="00601BB1" w:rsidRDefault="002A5F09" w14:paraId="643B72CD" w14:textId="77777777">
            <w:pPr>
              <w:pStyle w:val="Zawartotabeli"/>
              <w:snapToGrid w:val="0"/>
              <w:rPr>
                <w:sz w:val="20"/>
                <w:szCs w:val="20"/>
              </w:rPr>
            </w:pPr>
            <w:r>
              <w:rPr>
                <w:sz w:val="20"/>
                <w:szCs w:val="20"/>
              </w:rPr>
              <w:t>Identyfikator pacjenta</w:t>
            </w:r>
          </w:p>
        </w:tc>
        <w:tc>
          <w:tcPr>
            <w:tcW w:w="1787" w:type="pct"/>
          </w:tcPr>
          <w:p w:rsidRPr="004C57CB" w:rsidR="002A5F09" w:rsidP="00601BB1" w:rsidRDefault="002A5F09" w14:paraId="1A3DA363" w14:textId="77777777">
            <w:pPr>
              <w:pStyle w:val="Zawartotabeli"/>
              <w:snapToGrid w:val="0"/>
              <w:rPr>
                <w:sz w:val="20"/>
                <w:szCs w:val="20"/>
              </w:rPr>
            </w:pPr>
            <w:r w:rsidRPr="004C57CB">
              <w:rPr>
                <w:sz w:val="20"/>
                <w:szCs w:val="20"/>
              </w:rPr>
              <w:t>Identyfikator identyczny jak w indeksach</w:t>
            </w:r>
          </w:p>
        </w:tc>
        <w:tc>
          <w:tcPr>
            <w:tcW w:w="2223" w:type="pct"/>
          </w:tcPr>
          <w:p w:rsidRPr="001935D6" w:rsidR="002A5F09" w:rsidP="00601BB1" w:rsidRDefault="002A5F09" w14:paraId="49B1C0E4" w14:textId="77777777">
            <w:pPr>
              <w:pStyle w:val="Zawartotabeli"/>
              <w:snapToGrid w:val="0"/>
              <w:rPr>
                <w:sz w:val="20"/>
                <w:szCs w:val="20"/>
              </w:rPr>
            </w:pPr>
            <w:r>
              <w:rPr>
                <w:sz w:val="20"/>
                <w:szCs w:val="20"/>
              </w:rPr>
              <w:t>ExternalIdentifier „patientId”</w:t>
            </w:r>
          </w:p>
          <w:p w:rsidR="002A5F09" w:rsidP="00601BB1" w:rsidRDefault="002A5F09" w14:paraId="4341BFF2" w14:textId="77777777">
            <w:pPr>
              <w:pStyle w:val="Zawartotabeli"/>
              <w:snapToGrid w:val="0"/>
              <w:rPr>
                <w:sz w:val="20"/>
                <w:szCs w:val="20"/>
              </w:rPr>
            </w:pPr>
          </w:p>
        </w:tc>
      </w:tr>
      <w:tr w:rsidR="002A5F09" w:rsidTr="002A5F09" w14:paraId="69AA8647" w14:textId="77777777">
        <w:trPr>
          <w:cantSplit/>
        </w:trPr>
        <w:tc>
          <w:tcPr>
            <w:tcW w:w="990" w:type="pct"/>
          </w:tcPr>
          <w:p w:rsidRPr="004C57CB" w:rsidR="002A5F09" w:rsidP="00601BB1" w:rsidRDefault="002A5F09" w14:paraId="21EB2707" w14:textId="77777777">
            <w:pPr>
              <w:pStyle w:val="Zawartotabeli"/>
              <w:snapToGrid w:val="0"/>
              <w:rPr>
                <w:sz w:val="20"/>
                <w:szCs w:val="20"/>
              </w:rPr>
            </w:pPr>
            <w:r w:rsidRPr="004C57CB">
              <w:rPr>
                <w:sz w:val="20"/>
                <w:szCs w:val="20"/>
              </w:rPr>
              <w:t>Czas wysyłki</w:t>
            </w:r>
          </w:p>
        </w:tc>
        <w:tc>
          <w:tcPr>
            <w:tcW w:w="1787" w:type="pct"/>
          </w:tcPr>
          <w:p w:rsidRPr="004C57CB" w:rsidR="002A5F09" w:rsidP="00601BB1" w:rsidRDefault="002A5F09" w14:paraId="5071AB0E" w14:textId="77777777">
            <w:pPr>
              <w:pStyle w:val="Zawartotabeli"/>
              <w:snapToGrid w:val="0"/>
              <w:rPr>
                <w:sz w:val="20"/>
                <w:szCs w:val="20"/>
              </w:rPr>
            </w:pPr>
            <w:r w:rsidRPr="004C57CB">
              <w:rPr>
                <w:sz w:val="20"/>
                <w:szCs w:val="20"/>
              </w:rPr>
              <w:t>System usługodawcy</w:t>
            </w:r>
          </w:p>
        </w:tc>
        <w:tc>
          <w:tcPr>
            <w:tcW w:w="2223" w:type="pct"/>
          </w:tcPr>
          <w:p w:rsidRPr="005B7E49" w:rsidR="002A5F09" w:rsidP="00601BB1" w:rsidRDefault="002A5F09" w14:paraId="33BC2435" w14:textId="77777777">
            <w:pPr>
              <w:pStyle w:val="Zawartotabeli"/>
              <w:snapToGrid w:val="0"/>
              <w:rPr>
                <w:sz w:val="20"/>
                <w:szCs w:val="20"/>
              </w:rPr>
            </w:pPr>
            <w:r w:rsidRPr="005B7E49">
              <w:rPr>
                <w:sz w:val="20"/>
                <w:szCs w:val="20"/>
              </w:rPr>
              <w:t>Slot name="</w:t>
            </w:r>
            <w:r>
              <w:rPr>
                <w:sz w:val="20"/>
                <w:szCs w:val="20"/>
              </w:rPr>
              <w:t>submissionTime</w:t>
            </w:r>
            <w:r w:rsidRPr="005B7E49">
              <w:rPr>
                <w:sz w:val="20"/>
                <w:szCs w:val="20"/>
              </w:rPr>
              <w:t>"</w:t>
            </w:r>
          </w:p>
          <w:p w:rsidRPr="005B7E49" w:rsidR="002A5F09" w:rsidP="00601BB1" w:rsidRDefault="002A5F09" w14:paraId="53C5E337" w14:textId="77777777">
            <w:pPr>
              <w:pStyle w:val="Zawartotabeli"/>
              <w:snapToGrid w:val="0"/>
              <w:rPr>
                <w:sz w:val="20"/>
                <w:szCs w:val="20"/>
              </w:rPr>
            </w:pPr>
          </w:p>
        </w:tc>
      </w:tr>
      <w:tr w:rsidR="002A5F09" w:rsidTr="002A5F09" w14:paraId="18569A16" w14:textId="77777777">
        <w:trPr>
          <w:cantSplit/>
        </w:trPr>
        <w:tc>
          <w:tcPr>
            <w:tcW w:w="990" w:type="pct"/>
          </w:tcPr>
          <w:p w:rsidRPr="004C57CB" w:rsidR="002A5F09" w:rsidP="00601BB1" w:rsidRDefault="002A5F09" w14:paraId="4DEE2EB4" w14:textId="77777777">
            <w:pPr>
              <w:pStyle w:val="Zawartotabeli"/>
              <w:snapToGrid w:val="0"/>
              <w:rPr>
                <w:sz w:val="20"/>
                <w:szCs w:val="20"/>
              </w:rPr>
            </w:pPr>
            <w:r w:rsidRPr="004C57CB">
              <w:rPr>
                <w:sz w:val="20"/>
                <w:szCs w:val="20"/>
              </w:rPr>
              <w:t>Identyfikator źródła wysyłki</w:t>
            </w:r>
          </w:p>
        </w:tc>
        <w:tc>
          <w:tcPr>
            <w:tcW w:w="1787" w:type="pct"/>
          </w:tcPr>
          <w:p w:rsidRPr="004C57CB" w:rsidR="002A5F09" w:rsidP="00601BB1" w:rsidRDefault="002A5F09" w14:paraId="3D305E96" w14:textId="77777777">
            <w:pPr>
              <w:pStyle w:val="Zawartotabeli"/>
              <w:snapToGrid w:val="0"/>
              <w:rPr>
                <w:sz w:val="20"/>
                <w:szCs w:val="20"/>
              </w:rPr>
            </w:pPr>
            <w:r w:rsidRPr="004C57CB">
              <w:rPr>
                <w:sz w:val="20"/>
                <w:szCs w:val="20"/>
              </w:rPr>
              <w:t>System usługodawcy – OID przyjęty przez usługodawcę w ramach własnego węzł</w:t>
            </w:r>
            <w:r>
              <w:rPr>
                <w:sz w:val="20"/>
                <w:szCs w:val="20"/>
              </w:rPr>
              <w:t>a</w:t>
            </w:r>
          </w:p>
        </w:tc>
        <w:tc>
          <w:tcPr>
            <w:tcW w:w="2223" w:type="pct"/>
          </w:tcPr>
          <w:p w:rsidRPr="004C57CB" w:rsidR="002A5F09" w:rsidP="00601BB1" w:rsidRDefault="002A5F09" w14:paraId="03A97E15" w14:textId="77777777">
            <w:pPr>
              <w:pStyle w:val="Zawartotabeli"/>
              <w:snapToGrid w:val="0"/>
              <w:rPr>
                <w:sz w:val="20"/>
                <w:szCs w:val="20"/>
              </w:rPr>
            </w:pPr>
            <w:r w:rsidRPr="004C57CB">
              <w:rPr>
                <w:sz w:val="20"/>
                <w:szCs w:val="20"/>
              </w:rPr>
              <w:t>ExternalIdentifier “sourceId”</w:t>
            </w:r>
          </w:p>
        </w:tc>
      </w:tr>
      <w:tr w:rsidR="002A5F09" w:rsidTr="002A5F09" w14:paraId="0EFB9246" w14:textId="77777777">
        <w:trPr>
          <w:cantSplit/>
        </w:trPr>
        <w:tc>
          <w:tcPr>
            <w:tcW w:w="990" w:type="pct"/>
          </w:tcPr>
          <w:p w:rsidRPr="004C57CB" w:rsidR="002A5F09" w:rsidP="00601BB1" w:rsidRDefault="002A5F09" w14:paraId="4D620925" w14:textId="77777777">
            <w:pPr>
              <w:pStyle w:val="Zawartotabeli"/>
              <w:snapToGrid w:val="0"/>
              <w:rPr>
                <w:sz w:val="20"/>
                <w:szCs w:val="20"/>
              </w:rPr>
            </w:pPr>
            <w:r>
              <w:rPr>
                <w:sz w:val="20"/>
                <w:szCs w:val="20"/>
              </w:rPr>
              <w:t>Identyfikator domeny XDS</w:t>
            </w:r>
          </w:p>
        </w:tc>
        <w:tc>
          <w:tcPr>
            <w:tcW w:w="1787" w:type="pct"/>
          </w:tcPr>
          <w:p w:rsidR="002A5F09" w:rsidP="00601BB1" w:rsidRDefault="002A5F09" w14:paraId="0673718C" w14:textId="77777777">
            <w:pPr>
              <w:pStyle w:val="Zawartotabeli"/>
              <w:snapToGrid w:val="0"/>
              <w:rPr>
                <w:sz w:val="20"/>
                <w:szCs w:val="20"/>
              </w:rPr>
            </w:pPr>
            <w:r w:rsidRPr="004C57CB">
              <w:rPr>
                <w:sz w:val="20"/>
                <w:szCs w:val="20"/>
              </w:rPr>
              <w:t>System usługodawcy</w:t>
            </w:r>
            <w:r>
              <w:rPr>
                <w:sz w:val="20"/>
                <w:szCs w:val="20"/>
              </w:rPr>
              <w:t>, dotyczy stałego identyfikatora Krajowej Domeny XDS, dla której P1 pełni funkcję Rejestru XDS</w:t>
            </w:r>
          </w:p>
        </w:tc>
        <w:tc>
          <w:tcPr>
            <w:tcW w:w="2223" w:type="pct"/>
          </w:tcPr>
          <w:p w:rsidR="002A5F09" w:rsidP="00601BB1" w:rsidRDefault="002A5F09" w14:paraId="15D7B305" w14:textId="77777777">
            <w:pPr>
              <w:pStyle w:val="Zawartotabeli"/>
              <w:snapToGrid w:val="0"/>
              <w:rPr>
                <w:sz w:val="20"/>
                <w:szCs w:val="20"/>
              </w:rPr>
            </w:pPr>
            <w:r w:rsidRPr="00DC7B40">
              <w:rPr>
                <w:sz w:val="20"/>
                <w:szCs w:val="20"/>
              </w:rPr>
              <w:t xml:space="preserve">Atrybut "home" elementu </w:t>
            </w:r>
            <w:r>
              <w:rPr>
                <w:sz w:val="20"/>
                <w:szCs w:val="20"/>
              </w:rPr>
              <w:t>ExtrinsicObject</w:t>
            </w:r>
          </w:p>
        </w:tc>
      </w:tr>
      <w:tr w:rsidR="002A5F09" w:rsidTr="002A5F09" w14:paraId="13C8E281" w14:textId="77777777">
        <w:trPr>
          <w:cantSplit/>
        </w:trPr>
        <w:tc>
          <w:tcPr>
            <w:tcW w:w="990" w:type="pct"/>
          </w:tcPr>
          <w:p w:rsidRPr="004C57CB" w:rsidR="002A5F09" w:rsidP="00601BB1" w:rsidRDefault="002A5F09" w14:paraId="64273788" w14:textId="77777777">
            <w:pPr>
              <w:pStyle w:val="Zawartotabeli"/>
              <w:snapToGrid w:val="0"/>
              <w:rPr>
                <w:sz w:val="20"/>
                <w:szCs w:val="20"/>
              </w:rPr>
            </w:pPr>
            <w:r w:rsidRPr="004C57CB">
              <w:rPr>
                <w:sz w:val="20"/>
                <w:szCs w:val="20"/>
              </w:rPr>
              <w:t>Autor wysyłki/</w:t>
            </w:r>
            <w:r>
              <w:rPr>
                <w:sz w:val="20"/>
                <w:szCs w:val="20"/>
              </w:rPr>
              <w:t>modyfikacji</w:t>
            </w:r>
          </w:p>
        </w:tc>
        <w:tc>
          <w:tcPr>
            <w:tcW w:w="1787" w:type="pct"/>
          </w:tcPr>
          <w:p w:rsidRPr="004C57CB" w:rsidR="002A5F09" w:rsidP="00601BB1" w:rsidRDefault="002A5F09" w14:paraId="07D677F4" w14:textId="77777777">
            <w:pPr>
              <w:pStyle w:val="Zawartotabeli"/>
              <w:snapToGrid w:val="0"/>
              <w:rPr>
                <w:sz w:val="20"/>
                <w:szCs w:val="20"/>
              </w:rPr>
            </w:pPr>
            <w:r w:rsidRPr="004C57CB">
              <w:rPr>
                <w:sz w:val="20"/>
                <w:szCs w:val="20"/>
              </w:rPr>
              <w:t xml:space="preserve">System usługodawcy – zakłada się, że osoba wykonująca wysyłkę </w:t>
            </w:r>
            <w:r>
              <w:rPr>
                <w:sz w:val="20"/>
                <w:szCs w:val="20"/>
              </w:rPr>
              <w:t xml:space="preserve">modyfikacji </w:t>
            </w:r>
            <w:r w:rsidRPr="004C57CB">
              <w:rPr>
                <w:sz w:val="20"/>
                <w:szCs w:val="20"/>
              </w:rPr>
              <w:t>odp</w:t>
            </w:r>
            <w:r>
              <w:rPr>
                <w:sz w:val="20"/>
                <w:szCs w:val="20"/>
              </w:rPr>
              <w:t>owiedzialna jest za dane modyfikacji</w:t>
            </w:r>
            <w:r w:rsidRPr="004C57CB">
              <w:rPr>
                <w:sz w:val="20"/>
                <w:szCs w:val="20"/>
              </w:rPr>
              <w:t>.</w:t>
            </w:r>
          </w:p>
        </w:tc>
        <w:tc>
          <w:tcPr>
            <w:tcW w:w="2223" w:type="pct"/>
          </w:tcPr>
          <w:p w:rsidR="002A5F09" w:rsidP="00601BB1" w:rsidRDefault="002A5F09" w14:paraId="49C48902" w14:textId="77777777">
            <w:pPr>
              <w:pStyle w:val="Zawartotabeli"/>
              <w:snapToGrid w:val="0"/>
              <w:rPr>
                <w:sz w:val="20"/>
                <w:szCs w:val="20"/>
              </w:rPr>
            </w:pPr>
            <w:r w:rsidRPr="004C57CB">
              <w:rPr>
                <w:sz w:val="20"/>
                <w:szCs w:val="20"/>
              </w:rPr>
              <w:t>Classification „author”</w:t>
            </w:r>
          </w:p>
        </w:tc>
      </w:tr>
      <w:tr w:rsidRPr="00966E33" w:rsidR="002A5F09" w:rsidTr="002A5F09" w14:paraId="7094E690" w14:textId="77777777">
        <w:trPr>
          <w:cantSplit/>
        </w:trPr>
        <w:tc>
          <w:tcPr>
            <w:tcW w:w="990" w:type="pct"/>
          </w:tcPr>
          <w:p w:rsidRPr="004C57CB" w:rsidR="002A5F09" w:rsidP="00601BB1" w:rsidRDefault="002A5F09" w14:paraId="1CA61B00" w14:textId="77777777">
            <w:pPr>
              <w:pStyle w:val="Zawartotabeli"/>
              <w:snapToGrid w:val="0"/>
              <w:rPr>
                <w:sz w:val="20"/>
                <w:szCs w:val="20"/>
              </w:rPr>
            </w:pPr>
            <w:r>
              <w:rPr>
                <w:sz w:val="20"/>
                <w:szCs w:val="20"/>
              </w:rPr>
              <w:t>Powód modyfikacji</w:t>
            </w:r>
          </w:p>
        </w:tc>
        <w:tc>
          <w:tcPr>
            <w:tcW w:w="1787" w:type="pct"/>
          </w:tcPr>
          <w:p w:rsidRPr="004C57CB" w:rsidR="002A5F09" w:rsidP="00601BB1" w:rsidRDefault="002A5F09" w14:paraId="169434E6" w14:textId="77777777">
            <w:pPr>
              <w:pStyle w:val="Zawartotabeli"/>
              <w:snapToGrid w:val="0"/>
              <w:rPr>
                <w:sz w:val="20"/>
                <w:szCs w:val="20"/>
              </w:rPr>
            </w:pPr>
            <w:r>
              <w:rPr>
                <w:sz w:val="20"/>
                <w:szCs w:val="20"/>
              </w:rPr>
              <w:t>System usługodawcy – osoba wykonująca wysyłkę modyfikacji będzie mogła podać słowny powód tej modyfikacji.</w:t>
            </w:r>
          </w:p>
        </w:tc>
        <w:tc>
          <w:tcPr>
            <w:tcW w:w="2223" w:type="pct"/>
          </w:tcPr>
          <w:p w:rsidRPr="00B620CA" w:rsidR="002A5F09" w:rsidP="00601BB1" w:rsidRDefault="002A5F09" w14:paraId="4EBE2B6D" w14:textId="77777777">
            <w:pPr>
              <w:pStyle w:val="Zawartotabeli"/>
              <w:snapToGrid w:val="0"/>
              <w:rPr>
                <w:sz w:val="20"/>
                <w:szCs w:val="20"/>
              </w:rPr>
            </w:pPr>
            <w:r w:rsidRPr="00B620CA">
              <w:rPr>
                <w:sz w:val="20"/>
                <w:szCs w:val="20"/>
              </w:rPr>
              <w:t>Polskie rozszerzenie zapisywane zgodnie ze standardem: Slot name=”urn:extpl:SlotName:UpdateReason”</w:t>
            </w:r>
          </w:p>
        </w:tc>
      </w:tr>
    </w:tbl>
    <w:p w:rsidR="002A5F09" w:rsidP="002A5F09" w:rsidRDefault="002A5F09" w14:paraId="195D8312" w14:textId="77777777">
      <w:pPr>
        <w:pStyle w:val="Heading1"/>
      </w:pPr>
      <w:bookmarkStart w:name="_Toc44064970" w:id="50"/>
      <w:r>
        <w:t>Model metadanych XDS.b</w:t>
      </w:r>
      <w:bookmarkEnd w:id="50"/>
    </w:p>
    <w:p w:rsidR="002A5F09" w:rsidP="002A5F09" w:rsidRDefault="002A5F09" w14:paraId="3379F9B8" w14:textId="77777777">
      <w:pPr>
        <w:rPr>
          <w:lang w:eastAsia="pl-PL"/>
        </w:rPr>
      </w:pPr>
      <w:r>
        <w:rPr>
          <w:lang w:eastAsia="pl-PL"/>
        </w:rPr>
        <w:t>W niniejszym rozdziale zaprezentowano model techniczny katalogu metadanych XDS.b, wynikający ze stosowania profilu IHE XDS.b, wraz z dopuszczanymi przez profil lokalnymi rozszerzeniami. Sposób zaprezentowania katalogu w postaci struktury komunikatu żądania wysyłki (Submission Request) wynika z zapisu tych metadanych w Rejestrze XDS.b zbudowanym przy wykorzystaniu standardu rejestru ebXML w sposób odzwierciedlający treść tego komunikatu.</w:t>
      </w:r>
    </w:p>
    <w:p w:rsidR="002A5F09" w:rsidP="002A5F09" w:rsidRDefault="002A5F09" w14:paraId="60469581" w14:textId="1ADB9E79">
      <w:pPr>
        <w:rPr>
          <w:lang w:eastAsia="pl-PL"/>
        </w:rPr>
      </w:pPr>
      <w:r>
        <w:rPr>
          <w:lang w:eastAsia="pl-PL"/>
        </w:rPr>
        <w:t>Katalog uwzględnia dodatkowo metadane, które nie są przekazywane do Rejestru XDS.b w komunikacie żądania wysyłki, a jedynie generowane w Rejestrze przy zapisie metadanych i przekazywane wraz z nimi w odpowiedzi na operację wyszukiwania. Przypadki tych metadanych zostały odpowiednio opisane w tabelach. W opracowaniu pominięto elementy, które nie są planowane do wykorzystania: limitedMetadata, intendedRecipient i referenceIdList (w dalszej części prac standaryzacyjnych do rozważenia zapisanie id skierowania, na podstawie którego powstał zaindeksowany dokument, w referenceIdList).</w:t>
      </w:r>
    </w:p>
    <w:p w:rsidR="002A5F09" w:rsidP="000A3E8C" w:rsidRDefault="002A5F09" w14:paraId="65C34D69" w14:textId="77777777">
      <w:pPr>
        <w:pStyle w:val="Heading2"/>
      </w:pPr>
      <w:bookmarkStart w:name="_Toc44064971" w:id="51"/>
      <w:r>
        <w:t>Budowa komunikatu metadanych</w:t>
      </w:r>
      <w:bookmarkEnd w:id="51"/>
    </w:p>
    <w:p w:rsidR="002A5F09" w:rsidP="002A5F09" w:rsidRDefault="002A5F09" w14:paraId="765B4791" w14:textId="39DDF6F5">
      <w:pPr>
        <w:rPr>
          <w:lang w:eastAsia="pl-PL"/>
        </w:rPr>
      </w:pPr>
      <w:r>
        <w:rPr>
          <w:lang w:eastAsia="pl-PL"/>
        </w:rPr>
        <w:t>Komunikat rozpoczyna element RegistryObjectList, zawierający listę elementów standardu ebXML, na którym bazuje profil IHE XDS.b. W poniższej tabeli podkreślono element górnego poziomu, pozostałe elementy z tabeli zawarte są bezpośrednio w tym elemencie.</w:t>
      </w:r>
    </w:p>
    <w:p w:rsidR="002A5F09" w:rsidRDefault="002A5F09" w14:paraId="1357E661" w14:textId="6047FE36">
      <w:pPr>
        <w:spacing w:before="0" w:after="0" w:line="240" w:lineRule="auto"/>
        <w:jc w:val="left"/>
        <w:rPr>
          <w:lang w:eastAsia="pl-PL"/>
        </w:rPr>
      </w:pPr>
      <w:r>
        <w:rPr>
          <w:lang w:eastAsia="pl-PL"/>
        </w:rPr>
        <w:br w:type="page"/>
      </w:r>
    </w:p>
    <w:p w:rsidR="002A5F09" w:rsidP="002A5F09" w:rsidRDefault="002A5F09" w14:paraId="4592D2D2" w14:textId="77777777">
      <w:pPr>
        <w:rPr>
          <w:lang w:eastAsia="pl-PL"/>
        </w:rPr>
        <w:sectPr w:rsidR="002A5F09" w:rsidSect="002A5F09">
          <w:headerReference w:type="default" r:id="rId12"/>
          <w:footerReference w:type="default" r:id="rId13"/>
          <w:headerReference w:type="first" r:id="rId14"/>
          <w:footerReference w:type="first" r:id="rId15"/>
          <w:pgSz w:w="11906" w:h="16838" w:orient="portrait"/>
          <w:pgMar w:top="1417" w:right="1417" w:bottom="1417" w:left="1417" w:header="708" w:footer="0" w:gutter="0"/>
          <w:cols w:space="708"/>
          <w:titlePg/>
          <w:docGrid w:linePitch="360"/>
        </w:sectPr>
      </w:pPr>
    </w:p>
    <w:tbl>
      <w:tblPr>
        <w:tblW w:w="0" w:type="auto"/>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2077"/>
        <w:gridCol w:w="1559"/>
        <w:gridCol w:w="1134"/>
        <w:gridCol w:w="8505"/>
      </w:tblGrid>
      <w:tr w:rsidR="002A5F09" w:rsidTr="00601BB1" w14:paraId="50680156" w14:textId="77777777">
        <w:trPr>
          <w:cantSplit/>
          <w:tblHeader/>
        </w:trPr>
        <w:tc>
          <w:tcPr>
            <w:tcW w:w="2077" w:type="dxa"/>
          </w:tcPr>
          <w:p w:rsidR="002A5F09" w:rsidP="00601BB1" w:rsidRDefault="002A5F09" w14:paraId="0A2DF78A" w14:textId="77777777">
            <w:pPr>
              <w:pStyle w:val="Nagwektabeli"/>
              <w:snapToGrid w:val="0"/>
              <w:rPr>
                <w:i w:val="0"/>
                <w:iCs w:val="0"/>
              </w:rPr>
            </w:pPr>
            <w:r>
              <w:rPr>
                <w:i w:val="0"/>
                <w:iCs w:val="0"/>
                <w:sz w:val="22"/>
                <w:szCs w:val="22"/>
              </w:rPr>
              <w:t>Element</w:t>
            </w:r>
          </w:p>
        </w:tc>
        <w:tc>
          <w:tcPr>
            <w:tcW w:w="1559" w:type="dxa"/>
          </w:tcPr>
          <w:p w:rsidR="002A5F09" w:rsidP="00601BB1" w:rsidRDefault="002A5F09" w14:paraId="207E1F15" w14:textId="77777777">
            <w:pPr>
              <w:pStyle w:val="Nagwektabeli"/>
              <w:snapToGrid w:val="0"/>
              <w:rPr>
                <w:i w:val="0"/>
                <w:iCs w:val="0"/>
                <w:sz w:val="22"/>
                <w:szCs w:val="22"/>
              </w:rPr>
            </w:pPr>
            <w:r>
              <w:rPr>
                <w:i w:val="0"/>
                <w:iCs w:val="0"/>
                <w:sz w:val="22"/>
                <w:szCs w:val="22"/>
              </w:rPr>
              <w:t>Wyróżnik typu</w:t>
            </w:r>
          </w:p>
        </w:tc>
        <w:tc>
          <w:tcPr>
            <w:tcW w:w="1134" w:type="dxa"/>
          </w:tcPr>
          <w:p w:rsidR="002A5F09" w:rsidP="00601BB1" w:rsidRDefault="002A5F09" w14:paraId="217B3A14" w14:textId="77777777">
            <w:pPr>
              <w:pStyle w:val="Nagwektabeli"/>
              <w:snapToGrid w:val="0"/>
              <w:rPr>
                <w:i w:val="0"/>
                <w:iCs w:val="0"/>
              </w:rPr>
            </w:pPr>
            <w:r>
              <w:rPr>
                <w:i w:val="0"/>
                <w:iCs w:val="0"/>
                <w:sz w:val="22"/>
                <w:szCs w:val="22"/>
              </w:rPr>
              <w:t>Krotność</w:t>
            </w:r>
          </w:p>
        </w:tc>
        <w:tc>
          <w:tcPr>
            <w:tcW w:w="8505" w:type="dxa"/>
          </w:tcPr>
          <w:p w:rsidR="002A5F09" w:rsidP="00601BB1" w:rsidRDefault="002A5F09" w14:paraId="0F6FD5C1" w14:textId="77777777">
            <w:pPr>
              <w:pStyle w:val="Nagwektabeli"/>
              <w:snapToGrid w:val="0"/>
              <w:rPr>
                <w:i w:val="0"/>
                <w:iCs w:val="0"/>
              </w:rPr>
            </w:pPr>
            <w:r>
              <w:rPr>
                <w:i w:val="0"/>
                <w:iCs w:val="0"/>
                <w:sz w:val="22"/>
                <w:szCs w:val="22"/>
              </w:rPr>
              <w:t>Opis elementu</w:t>
            </w:r>
          </w:p>
        </w:tc>
      </w:tr>
      <w:tr w:rsidR="002A5F09" w:rsidTr="00601BB1" w14:paraId="3FB9C19B" w14:textId="77777777">
        <w:trPr>
          <w:cantSplit/>
        </w:trPr>
        <w:tc>
          <w:tcPr>
            <w:tcW w:w="2077" w:type="dxa"/>
          </w:tcPr>
          <w:p w:rsidRPr="001B4D6B" w:rsidR="002A5F09" w:rsidP="00601BB1" w:rsidRDefault="002A5F09" w14:paraId="4108313C" w14:textId="77777777">
            <w:pPr>
              <w:pStyle w:val="Zawartotabeli"/>
              <w:snapToGrid w:val="0"/>
              <w:rPr>
                <w:sz w:val="20"/>
                <w:szCs w:val="20"/>
                <w:u w:val="single"/>
              </w:rPr>
            </w:pPr>
            <w:bookmarkStart w:name="OLE_LINK51" w:id="52"/>
            <w:r w:rsidRPr="001B4D6B">
              <w:rPr>
                <w:sz w:val="20"/>
                <w:szCs w:val="20"/>
                <w:u w:val="single"/>
              </w:rPr>
              <w:t>RegistryObjectList</w:t>
            </w:r>
          </w:p>
        </w:tc>
        <w:tc>
          <w:tcPr>
            <w:tcW w:w="1559" w:type="dxa"/>
          </w:tcPr>
          <w:p w:rsidRPr="001B4D6B" w:rsidR="002A5F09" w:rsidP="00601BB1" w:rsidRDefault="002A5F09" w14:paraId="7255A156" w14:textId="77777777">
            <w:pPr>
              <w:pStyle w:val="Zawartotabeli"/>
              <w:snapToGrid w:val="0"/>
              <w:rPr>
                <w:sz w:val="20"/>
                <w:szCs w:val="20"/>
              </w:rPr>
            </w:pPr>
            <w:r w:rsidRPr="001B4D6B">
              <w:rPr>
                <w:sz w:val="20"/>
                <w:szCs w:val="20"/>
              </w:rPr>
              <w:t>-</w:t>
            </w:r>
          </w:p>
        </w:tc>
        <w:tc>
          <w:tcPr>
            <w:tcW w:w="1134" w:type="dxa"/>
          </w:tcPr>
          <w:p w:rsidRPr="001B4D6B" w:rsidR="002A5F09" w:rsidP="00601BB1" w:rsidRDefault="002A5F09" w14:paraId="5A1B5893" w14:textId="77777777">
            <w:pPr>
              <w:pStyle w:val="Zawartotabeli"/>
              <w:snapToGrid w:val="0"/>
              <w:jc w:val="center"/>
              <w:rPr>
                <w:sz w:val="20"/>
                <w:szCs w:val="20"/>
              </w:rPr>
            </w:pPr>
            <w:r w:rsidRPr="001B4D6B">
              <w:rPr>
                <w:sz w:val="20"/>
                <w:szCs w:val="20"/>
              </w:rPr>
              <w:t>1</w:t>
            </w:r>
          </w:p>
        </w:tc>
        <w:tc>
          <w:tcPr>
            <w:tcW w:w="8505" w:type="dxa"/>
          </w:tcPr>
          <w:p w:rsidRPr="001B4D6B" w:rsidR="002A5F09" w:rsidP="00601BB1" w:rsidRDefault="002A5F09" w14:paraId="6621F4D0" w14:textId="77777777">
            <w:pPr>
              <w:pStyle w:val="Zawartotabeli"/>
              <w:snapToGrid w:val="0"/>
              <w:rPr>
                <w:sz w:val="20"/>
                <w:szCs w:val="20"/>
              </w:rPr>
            </w:pPr>
            <w:r w:rsidRPr="001B4D6B">
              <w:rPr>
                <w:sz w:val="20"/>
                <w:szCs w:val="20"/>
              </w:rPr>
              <w:t>Główny element komunikatu wymiany danych obejmujący wszystkie inne elementy zawierające poszczególne grupy informacji.</w:t>
            </w:r>
          </w:p>
        </w:tc>
      </w:tr>
      <w:tr w:rsidR="002A5F09" w:rsidTr="00601BB1" w14:paraId="58B0B803" w14:textId="77777777">
        <w:trPr>
          <w:cantSplit/>
        </w:trPr>
        <w:tc>
          <w:tcPr>
            <w:tcW w:w="2077" w:type="dxa"/>
          </w:tcPr>
          <w:p w:rsidRPr="001B4D6B" w:rsidR="002A5F09" w:rsidP="00601BB1" w:rsidRDefault="002A5F09" w14:paraId="54451C51" w14:textId="77777777">
            <w:pPr>
              <w:pStyle w:val="Zawartotabeli"/>
              <w:snapToGrid w:val="0"/>
              <w:rPr>
                <w:sz w:val="20"/>
                <w:szCs w:val="20"/>
              </w:rPr>
            </w:pPr>
            <w:r w:rsidRPr="001B4D6B">
              <w:rPr>
                <w:sz w:val="20"/>
                <w:szCs w:val="20"/>
              </w:rPr>
              <w:t>ExtrinsicObject</w:t>
            </w:r>
          </w:p>
        </w:tc>
        <w:tc>
          <w:tcPr>
            <w:tcW w:w="1559" w:type="dxa"/>
          </w:tcPr>
          <w:p w:rsidRPr="001B4D6B" w:rsidR="002A5F09" w:rsidP="00601BB1" w:rsidRDefault="002A5F09" w14:paraId="7A5C346D" w14:textId="77777777">
            <w:pPr>
              <w:pStyle w:val="Zawartotabeli"/>
              <w:snapToGrid w:val="0"/>
              <w:rPr>
                <w:sz w:val="20"/>
                <w:szCs w:val="20"/>
              </w:rPr>
            </w:pPr>
            <w:r w:rsidRPr="001B4D6B">
              <w:rPr>
                <w:sz w:val="20"/>
                <w:szCs w:val="20"/>
              </w:rPr>
              <w:t>objectType</w:t>
            </w:r>
          </w:p>
        </w:tc>
        <w:tc>
          <w:tcPr>
            <w:tcW w:w="1134" w:type="dxa"/>
          </w:tcPr>
          <w:p w:rsidRPr="001B4D6B" w:rsidR="002A5F09" w:rsidP="00601BB1" w:rsidRDefault="002A5F09" w14:paraId="3E54341B" w14:textId="77777777">
            <w:pPr>
              <w:pStyle w:val="Zawartotabeli"/>
              <w:snapToGrid w:val="0"/>
              <w:jc w:val="center"/>
              <w:rPr>
                <w:sz w:val="20"/>
                <w:szCs w:val="20"/>
              </w:rPr>
            </w:pPr>
            <w:r w:rsidRPr="001B4D6B">
              <w:rPr>
                <w:sz w:val="20"/>
                <w:szCs w:val="20"/>
              </w:rPr>
              <w:t>0..*</w:t>
            </w:r>
          </w:p>
        </w:tc>
        <w:tc>
          <w:tcPr>
            <w:tcW w:w="8505" w:type="dxa"/>
          </w:tcPr>
          <w:p w:rsidRPr="001B4D6B" w:rsidR="002A5F09" w:rsidP="00601BB1" w:rsidRDefault="002A5F09" w14:paraId="3F5FC90C" w14:textId="77777777">
            <w:pPr>
              <w:pStyle w:val="Zawartotabeli"/>
              <w:snapToGrid w:val="0"/>
              <w:rPr>
                <w:sz w:val="20"/>
                <w:szCs w:val="20"/>
              </w:rPr>
            </w:pPr>
            <w:r w:rsidRPr="001B4D6B">
              <w:rPr>
                <w:sz w:val="20"/>
                <w:szCs w:val="20"/>
              </w:rPr>
              <w:t>Jedno wystąpienie elementu zawiera pojedynczy zestaw danych XDSDocumentEntry, czyli indeks jednego dokumentu medycznego.</w:t>
            </w:r>
          </w:p>
        </w:tc>
      </w:tr>
      <w:tr w:rsidR="002A5F09" w:rsidTr="00601BB1" w14:paraId="629C9838" w14:textId="77777777">
        <w:trPr>
          <w:cantSplit/>
        </w:trPr>
        <w:tc>
          <w:tcPr>
            <w:tcW w:w="2077" w:type="dxa"/>
          </w:tcPr>
          <w:p w:rsidRPr="001B4D6B" w:rsidR="002A5F09" w:rsidP="00601BB1" w:rsidRDefault="002A5F09" w14:paraId="0E901F16" w14:textId="77777777">
            <w:pPr>
              <w:pStyle w:val="Zawartotabeli"/>
              <w:snapToGrid w:val="0"/>
              <w:rPr>
                <w:sz w:val="20"/>
                <w:szCs w:val="20"/>
              </w:rPr>
            </w:pPr>
            <w:bookmarkStart w:name="OLE_LINK28" w:id="53"/>
            <w:bookmarkEnd w:id="52"/>
            <w:r w:rsidRPr="001B4D6B">
              <w:rPr>
                <w:sz w:val="20"/>
                <w:szCs w:val="20"/>
              </w:rPr>
              <w:t>RegistryPackage</w:t>
            </w:r>
          </w:p>
        </w:tc>
        <w:tc>
          <w:tcPr>
            <w:tcW w:w="1559" w:type="dxa"/>
          </w:tcPr>
          <w:p w:rsidRPr="001B4D6B" w:rsidR="002A5F09" w:rsidP="00601BB1" w:rsidRDefault="002A5F09" w14:paraId="4A055A38" w14:textId="77777777">
            <w:pPr>
              <w:pStyle w:val="Zawartotabeli"/>
              <w:snapToGrid w:val="0"/>
              <w:rPr>
                <w:sz w:val="20"/>
                <w:szCs w:val="20"/>
              </w:rPr>
            </w:pPr>
            <w:r w:rsidRPr="001B4D6B">
              <w:rPr>
                <w:sz w:val="20"/>
                <w:szCs w:val="20"/>
              </w:rPr>
              <w:t>Classification</w:t>
            </w:r>
          </w:p>
        </w:tc>
        <w:tc>
          <w:tcPr>
            <w:tcW w:w="1134" w:type="dxa"/>
          </w:tcPr>
          <w:p w:rsidR="002A5F09" w:rsidP="00601BB1" w:rsidRDefault="002A5F09" w14:paraId="4A62FE45" w14:textId="77777777">
            <w:pPr>
              <w:pStyle w:val="Zawartotabeli"/>
              <w:snapToGrid w:val="0"/>
              <w:jc w:val="center"/>
              <w:rPr>
                <w:sz w:val="20"/>
                <w:szCs w:val="20"/>
              </w:rPr>
            </w:pPr>
            <w:r>
              <w:rPr>
                <w:sz w:val="20"/>
                <w:szCs w:val="20"/>
              </w:rPr>
              <w:t>1</w:t>
            </w:r>
            <w:r w:rsidRPr="001B4D6B">
              <w:rPr>
                <w:sz w:val="20"/>
                <w:szCs w:val="20"/>
              </w:rPr>
              <w:t>..*</w:t>
            </w:r>
          </w:p>
        </w:tc>
        <w:tc>
          <w:tcPr>
            <w:tcW w:w="8505" w:type="dxa"/>
          </w:tcPr>
          <w:p w:rsidR="002A5F09" w:rsidP="00601BB1" w:rsidRDefault="002A5F09" w14:paraId="52C1746F" w14:textId="77777777">
            <w:pPr>
              <w:pStyle w:val="Zawartotabeli"/>
              <w:snapToGrid w:val="0"/>
              <w:rPr>
                <w:sz w:val="20"/>
                <w:szCs w:val="20"/>
              </w:rPr>
            </w:pPr>
            <w:r w:rsidRPr="001B4D6B">
              <w:rPr>
                <w:sz w:val="20"/>
                <w:szCs w:val="20"/>
              </w:rPr>
              <w:t xml:space="preserve">Element umożliwiający </w:t>
            </w:r>
            <w:r>
              <w:rPr>
                <w:sz w:val="20"/>
                <w:szCs w:val="20"/>
              </w:rPr>
              <w:t>przekazanie obowiązkowej informacji o wysyłce XDSSubmissionSet, a także folderów XDSFolder.</w:t>
            </w:r>
          </w:p>
        </w:tc>
      </w:tr>
      <w:bookmarkEnd w:id="53"/>
      <w:tr w:rsidR="002A5F09" w:rsidTr="00601BB1" w14:paraId="3A2F5FCE" w14:textId="77777777">
        <w:trPr>
          <w:cantSplit/>
        </w:trPr>
        <w:tc>
          <w:tcPr>
            <w:tcW w:w="2077" w:type="dxa"/>
          </w:tcPr>
          <w:p w:rsidRPr="001B4D6B" w:rsidR="002A5F09" w:rsidP="00601BB1" w:rsidRDefault="002A5F09" w14:paraId="2C888AA4" w14:textId="77777777">
            <w:pPr>
              <w:pStyle w:val="Zawartotabeli"/>
              <w:snapToGrid w:val="0"/>
              <w:rPr>
                <w:sz w:val="20"/>
                <w:szCs w:val="20"/>
              </w:rPr>
            </w:pPr>
            <w:r w:rsidRPr="001B4D6B">
              <w:rPr>
                <w:sz w:val="20"/>
                <w:szCs w:val="20"/>
              </w:rPr>
              <w:t>Association</w:t>
            </w:r>
          </w:p>
        </w:tc>
        <w:tc>
          <w:tcPr>
            <w:tcW w:w="1559" w:type="dxa"/>
          </w:tcPr>
          <w:p w:rsidRPr="001B4D6B" w:rsidR="002A5F09" w:rsidP="00601BB1" w:rsidRDefault="002A5F09" w14:paraId="0D3B7772" w14:textId="77777777">
            <w:pPr>
              <w:pStyle w:val="Zawartotabeli"/>
              <w:snapToGrid w:val="0"/>
              <w:rPr>
                <w:sz w:val="20"/>
                <w:szCs w:val="20"/>
              </w:rPr>
            </w:pPr>
            <w:r w:rsidRPr="001B4D6B">
              <w:rPr>
                <w:sz w:val="20"/>
                <w:szCs w:val="20"/>
              </w:rPr>
              <w:t>-</w:t>
            </w:r>
          </w:p>
        </w:tc>
        <w:tc>
          <w:tcPr>
            <w:tcW w:w="1134" w:type="dxa"/>
          </w:tcPr>
          <w:p w:rsidRPr="001B4D6B" w:rsidR="002A5F09" w:rsidP="00601BB1" w:rsidRDefault="002A5F09" w14:paraId="3D61F6ED" w14:textId="77777777">
            <w:pPr>
              <w:pStyle w:val="Zawartotabeli"/>
              <w:snapToGrid w:val="0"/>
              <w:jc w:val="center"/>
              <w:rPr>
                <w:sz w:val="20"/>
                <w:szCs w:val="20"/>
              </w:rPr>
            </w:pPr>
            <w:r>
              <w:rPr>
                <w:sz w:val="20"/>
                <w:szCs w:val="20"/>
              </w:rPr>
              <w:t>1</w:t>
            </w:r>
            <w:r w:rsidRPr="001B4D6B">
              <w:rPr>
                <w:sz w:val="20"/>
                <w:szCs w:val="20"/>
              </w:rPr>
              <w:t>..*</w:t>
            </w:r>
          </w:p>
        </w:tc>
        <w:tc>
          <w:tcPr>
            <w:tcW w:w="8505" w:type="dxa"/>
          </w:tcPr>
          <w:p w:rsidR="002A5F09" w:rsidP="00601BB1" w:rsidRDefault="002A5F09" w14:paraId="724AC9DF" w14:textId="77777777">
            <w:pPr>
              <w:pStyle w:val="Zawartotabeli"/>
              <w:snapToGrid w:val="0"/>
              <w:rPr>
                <w:sz w:val="20"/>
                <w:szCs w:val="20"/>
              </w:rPr>
            </w:pPr>
            <w:r w:rsidRPr="001B4D6B">
              <w:rPr>
                <w:sz w:val="20"/>
                <w:szCs w:val="20"/>
              </w:rPr>
              <w:t xml:space="preserve">Element umożliwiający tworzenie </w:t>
            </w:r>
            <w:r>
              <w:rPr>
                <w:sz w:val="20"/>
                <w:szCs w:val="20"/>
              </w:rPr>
              <w:t>powiązań (</w:t>
            </w:r>
            <w:r w:rsidRPr="001B4D6B">
              <w:rPr>
                <w:sz w:val="20"/>
                <w:szCs w:val="20"/>
              </w:rPr>
              <w:t>relacji zawierania</w:t>
            </w:r>
            <w:r>
              <w:rPr>
                <w:sz w:val="20"/>
                <w:szCs w:val="20"/>
              </w:rPr>
              <w:t>)</w:t>
            </w:r>
            <w:r w:rsidRPr="001B4D6B">
              <w:rPr>
                <w:sz w:val="20"/>
                <w:szCs w:val="20"/>
              </w:rPr>
              <w:t xml:space="preserve"> przez element RegistryPackage (pakiet wysyłki, folder) poszczególnych elementów ExtrinsicObject (</w:t>
            </w:r>
            <w:r>
              <w:rPr>
                <w:sz w:val="20"/>
                <w:szCs w:val="20"/>
              </w:rPr>
              <w:t>indeksów</w:t>
            </w:r>
            <w:r w:rsidRPr="001B4D6B">
              <w:rPr>
                <w:sz w:val="20"/>
                <w:szCs w:val="20"/>
              </w:rPr>
              <w:t xml:space="preserve"> dokument</w:t>
            </w:r>
            <w:r>
              <w:rPr>
                <w:sz w:val="20"/>
                <w:szCs w:val="20"/>
              </w:rPr>
              <w:t>ów medycznych</w:t>
            </w:r>
            <w:r w:rsidRPr="001B4D6B">
              <w:rPr>
                <w:sz w:val="20"/>
                <w:szCs w:val="20"/>
              </w:rPr>
              <w:t>), innych elementów RegistryPackage (XDSSubmissionSet zawiera</w:t>
            </w:r>
            <w:r>
              <w:rPr>
                <w:sz w:val="20"/>
                <w:szCs w:val="20"/>
              </w:rPr>
              <w:t xml:space="preserve"> Folder</w:t>
            </w:r>
            <w:r w:rsidRPr="001B4D6B">
              <w:rPr>
                <w:sz w:val="20"/>
                <w:szCs w:val="20"/>
              </w:rPr>
              <w:t xml:space="preserve">) oraz innych elementów Association (XDSSubmissionSet zawiera asocjację między </w:t>
            </w:r>
            <w:r>
              <w:rPr>
                <w:sz w:val="20"/>
                <w:szCs w:val="20"/>
              </w:rPr>
              <w:t>Folder</w:t>
            </w:r>
            <w:r w:rsidRPr="001B4D6B">
              <w:rPr>
                <w:sz w:val="20"/>
                <w:szCs w:val="20"/>
              </w:rPr>
              <w:t xml:space="preserve"> a XDSDocumentEntry).</w:t>
            </w:r>
            <w:r>
              <w:rPr>
                <w:sz w:val="20"/>
                <w:szCs w:val="20"/>
              </w:rPr>
              <w:t xml:space="preserve"> Element ten służy również do definiowania relacji między zaindeksowanymi dokumentami medycznymi.</w:t>
            </w:r>
          </w:p>
        </w:tc>
      </w:tr>
    </w:tbl>
    <w:p w:rsidR="002A5F09" w:rsidP="002A5F09" w:rsidRDefault="002A5F09" w14:paraId="44F056B4" w14:textId="09EC16E4">
      <w:pPr>
        <w:rPr>
          <w:lang w:eastAsia="pl-PL"/>
        </w:rPr>
      </w:pPr>
      <w:r w:rsidRPr="002A5F09">
        <w:rPr>
          <w:lang w:eastAsia="pl-PL"/>
        </w:rPr>
        <w:t>W kolejnych podrozdziałach przedstawiona zostanie struktura poszczególnych elementów poziomu 1.</w:t>
      </w:r>
    </w:p>
    <w:p w:rsidR="002A5F09" w:rsidP="002A5F09" w:rsidRDefault="002A5F09" w14:paraId="3C9A9D7F" w14:textId="77777777">
      <w:pPr>
        <w:rPr>
          <w:lang w:eastAsia="pl-PL"/>
        </w:rPr>
      </w:pPr>
    </w:p>
    <w:p w:rsidR="002A5F09" w:rsidP="000A3E8C" w:rsidRDefault="002A5F09" w14:paraId="1298D8EC" w14:textId="77777777">
      <w:pPr>
        <w:pStyle w:val="Heading2"/>
      </w:pPr>
      <w:bookmarkStart w:name="_Toc44064972" w:id="54"/>
      <w:r>
        <w:t>Indeks Elektronicznego Dokumentu Medycznego</w:t>
      </w:r>
      <w:bookmarkEnd w:id="54"/>
    </w:p>
    <w:p w:rsidR="002A5F09" w:rsidP="002A5F09" w:rsidRDefault="002A5F09" w14:paraId="0CC689AA" w14:textId="77777777">
      <w:pPr>
        <w:rPr>
          <w:lang w:eastAsia="pl-PL"/>
        </w:rPr>
      </w:pPr>
      <w:r>
        <w:rPr>
          <w:lang w:eastAsia="pl-PL"/>
        </w:rPr>
        <w:t>W miejscu tym przedstawiono zbiór metadanych dokumentu medycznego zgodny z profilem IHE XDS.b.</w:t>
      </w:r>
    </w:p>
    <w:p w:rsidR="002A5F09" w:rsidP="002A5F09" w:rsidRDefault="002A5F09" w14:paraId="379BED84" w14:textId="77777777">
      <w:pPr>
        <w:pStyle w:val="Heading3"/>
      </w:pPr>
      <w:bookmarkStart w:name="_Toc44064973" w:id="55"/>
      <w:r>
        <w:t>Element ExtrinsicObject dla Indeksu EDM</w:t>
      </w:r>
      <w:bookmarkEnd w:id="55"/>
    </w:p>
    <w:p w:rsidR="002A5F09" w:rsidP="002A5F09" w:rsidRDefault="002A5F09" w14:paraId="73F3A19D" w14:textId="23919887">
      <w:pPr>
        <w:rPr>
          <w:lang w:eastAsia="pl-PL"/>
        </w:rPr>
      </w:pPr>
      <w:r>
        <w:rPr>
          <w:lang w:eastAsia="pl-PL"/>
        </w:rPr>
        <w:t>Pojedyncza instancja elementu ExtrinsicObject opisuje jeden faktycznie istniejący dokument medyczny. Dane te, tworzące zawartość Rejestru XDS, należy de facto traktować jako podstawowe zasoby wyszukiwarki dokumentów medycznych.</w:t>
      </w:r>
    </w:p>
    <w:p w:rsidR="002A5F09" w:rsidP="002A5F09" w:rsidRDefault="002A5F09" w14:paraId="23952DCA" w14:textId="475083E3">
      <w:pPr>
        <w:rPr>
          <w:lang w:eastAsia="pl-PL"/>
        </w:rPr>
      </w:pPr>
    </w:p>
    <w:tbl>
      <w:tblPr>
        <w:tblW w:w="14034"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55" w:type="dxa"/>
          <w:left w:w="55" w:type="dxa"/>
          <w:bottom w:w="55" w:type="dxa"/>
          <w:right w:w="55" w:type="dxa"/>
        </w:tblCellMar>
        <w:tblLook w:val="0000" w:firstRow="0" w:lastRow="0" w:firstColumn="0" w:lastColumn="0" w:noHBand="0" w:noVBand="0"/>
      </w:tblPr>
      <w:tblGrid>
        <w:gridCol w:w="1560"/>
        <w:gridCol w:w="1275"/>
        <w:gridCol w:w="567"/>
        <w:gridCol w:w="851"/>
        <w:gridCol w:w="3827"/>
        <w:gridCol w:w="5954"/>
      </w:tblGrid>
      <w:tr w:rsidR="002A5F09" w:rsidTr="53745EF2" w14:paraId="62CC14D7" w14:textId="77777777">
        <w:trPr>
          <w:cantSplit/>
        </w:trPr>
        <w:tc>
          <w:tcPr>
            <w:tcW w:w="1560" w:type="dxa"/>
            <w:tcBorders>
              <w:bottom w:val="single" w:color="auto" w:sz="4" w:space="0"/>
            </w:tcBorders>
            <w:shd w:val="clear" w:color="auto" w:fill="FFFFFF" w:themeFill="background1"/>
            <w:tcMar/>
          </w:tcPr>
          <w:p w:rsidR="002A5F09" w:rsidP="00601BB1" w:rsidRDefault="002A5F09" w14:paraId="379D7507" w14:textId="77777777">
            <w:pPr>
              <w:pStyle w:val="Nagwektabeli"/>
              <w:keepNext/>
              <w:snapToGrid w:val="0"/>
              <w:rPr>
                <w:i w:val="0"/>
                <w:iCs w:val="0"/>
                <w:sz w:val="20"/>
                <w:szCs w:val="20"/>
              </w:rPr>
            </w:pPr>
            <w:r>
              <w:rPr>
                <w:i w:val="0"/>
                <w:iCs w:val="0"/>
                <w:sz w:val="20"/>
                <w:szCs w:val="20"/>
              </w:rPr>
              <w:t>Element i wyróżnik typu</w:t>
            </w:r>
          </w:p>
        </w:tc>
        <w:tc>
          <w:tcPr>
            <w:tcW w:w="1275" w:type="dxa"/>
            <w:shd w:val="clear" w:color="auto" w:fill="FFFFFF" w:themeFill="background1"/>
            <w:tcMar/>
          </w:tcPr>
          <w:p w:rsidR="002A5F09" w:rsidP="00601BB1" w:rsidRDefault="002A5F09" w14:paraId="2E9F54E0" w14:textId="77777777">
            <w:pPr>
              <w:pStyle w:val="Nagwektabeli"/>
              <w:keepNext/>
              <w:snapToGrid w:val="0"/>
              <w:rPr>
                <w:i w:val="0"/>
                <w:iCs w:val="0"/>
                <w:sz w:val="20"/>
                <w:szCs w:val="20"/>
              </w:rPr>
            </w:pPr>
            <w:r>
              <w:rPr>
                <w:i w:val="0"/>
                <w:iCs w:val="0"/>
                <w:sz w:val="20"/>
                <w:szCs w:val="20"/>
              </w:rPr>
              <w:t>Atrybut lub element podrzędny</w:t>
            </w:r>
          </w:p>
        </w:tc>
        <w:tc>
          <w:tcPr>
            <w:tcW w:w="567" w:type="dxa"/>
            <w:shd w:val="clear" w:color="auto" w:fill="FFFFFF" w:themeFill="background1"/>
            <w:tcMar/>
          </w:tcPr>
          <w:p w:rsidR="002A5F09" w:rsidP="00601BB1" w:rsidRDefault="002A5F09" w14:paraId="3187EC38" w14:textId="77777777">
            <w:pPr>
              <w:pStyle w:val="Nagwektabeli"/>
              <w:keepNext/>
              <w:snapToGrid w:val="0"/>
              <w:rPr>
                <w:i w:val="0"/>
                <w:iCs w:val="0"/>
                <w:sz w:val="20"/>
                <w:szCs w:val="20"/>
              </w:rPr>
            </w:pPr>
            <w:r>
              <w:rPr>
                <w:i w:val="0"/>
                <w:iCs w:val="0"/>
                <w:sz w:val="20"/>
                <w:szCs w:val="20"/>
              </w:rPr>
              <w:t>Krot</w:t>
            </w:r>
            <w:r>
              <w:rPr>
                <w:i w:val="0"/>
                <w:iCs w:val="0"/>
                <w:sz w:val="20"/>
                <w:szCs w:val="20"/>
              </w:rPr>
              <w:softHyphen/>
              <w:t>ność</w:t>
            </w:r>
          </w:p>
        </w:tc>
        <w:tc>
          <w:tcPr>
            <w:tcW w:w="851" w:type="dxa"/>
            <w:shd w:val="clear" w:color="auto" w:fill="FFFFFF" w:themeFill="background1"/>
            <w:tcMar/>
          </w:tcPr>
          <w:p w:rsidR="002A5F09" w:rsidP="00601BB1" w:rsidRDefault="002A5F09" w14:paraId="467DE7D3" w14:textId="77777777">
            <w:pPr>
              <w:pStyle w:val="Nagwektabeli"/>
              <w:keepNext/>
              <w:snapToGrid w:val="0"/>
              <w:rPr>
                <w:i w:val="0"/>
                <w:iCs w:val="0"/>
                <w:sz w:val="20"/>
                <w:szCs w:val="20"/>
              </w:rPr>
            </w:pPr>
            <w:r>
              <w:rPr>
                <w:i w:val="0"/>
                <w:iCs w:val="0"/>
                <w:sz w:val="20"/>
                <w:szCs w:val="20"/>
              </w:rPr>
              <w:t>Pochodzenie</w:t>
            </w:r>
          </w:p>
        </w:tc>
        <w:tc>
          <w:tcPr>
            <w:tcW w:w="3827" w:type="dxa"/>
            <w:shd w:val="clear" w:color="auto" w:fill="FFFFFF" w:themeFill="background1"/>
            <w:tcMar/>
          </w:tcPr>
          <w:p w:rsidR="002A5F09" w:rsidP="00601BB1" w:rsidRDefault="002A5F09" w14:paraId="67336E6E" w14:textId="77777777">
            <w:pPr>
              <w:pStyle w:val="Nagwektabeli"/>
              <w:keepNext/>
              <w:snapToGrid w:val="0"/>
              <w:rPr>
                <w:i w:val="0"/>
                <w:iCs w:val="0"/>
                <w:sz w:val="20"/>
                <w:szCs w:val="20"/>
              </w:rPr>
            </w:pPr>
            <w:r>
              <w:rPr>
                <w:i w:val="0"/>
                <w:iCs w:val="0"/>
                <w:sz w:val="20"/>
                <w:szCs w:val="20"/>
              </w:rPr>
              <w:t>Opis</w:t>
            </w:r>
          </w:p>
        </w:tc>
        <w:tc>
          <w:tcPr>
            <w:tcW w:w="5954" w:type="dxa"/>
            <w:shd w:val="clear" w:color="auto" w:fill="FFFFFF" w:themeFill="background1"/>
            <w:tcMar/>
          </w:tcPr>
          <w:p w:rsidR="002A5F09" w:rsidP="00601BB1" w:rsidRDefault="002A5F09" w14:paraId="3B205790" w14:textId="77777777">
            <w:pPr>
              <w:pStyle w:val="Nagwektabeli"/>
              <w:keepNext/>
              <w:snapToGrid w:val="0"/>
              <w:rPr>
                <w:i w:val="0"/>
                <w:iCs w:val="0"/>
                <w:sz w:val="20"/>
                <w:szCs w:val="20"/>
              </w:rPr>
            </w:pPr>
            <w:r>
              <w:rPr>
                <w:i w:val="0"/>
                <w:iCs w:val="0"/>
                <w:sz w:val="20"/>
                <w:szCs w:val="20"/>
              </w:rPr>
              <w:t>Dodatkowe wyjaśnienia, ograniczenia i zależności</w:t>
            </w:r>
          </w:p>
        </w:tc>
      </w:tr>
      <w:tr w:rsidR="002A5F09" w:rsidTr="53745EF2" w14:paraId="7B8D569B" w14:textId="77777777">
        <w:tc>
          <w:tcPr>
            <w:tcW w:w="1560" w:type="dxa"/>
            <w:vMerge w:val="restart"/>
            <w:shd w:val="clear" w:color="auto" w:fill="FFFFFF" w:themeFill="background1"/>
            <w:tcMar/>
          </w:tcPr>
          <w:p w:rsidRPr="00580E83" w:rsidR="002A5F09" w:rsidP="00601BB1" w:rsidRDefault="002A5F09" w14:paraId="4A485AAA" w14:textId="77777777">
            <w:pPr>
              <w:pStyle w:val="Zawartotabeli"/>
              <w:snapToGrid w:val="0"/>
              <w:rPr>
                <w:sz w:val="20"/>
                <w:szCs w:val="20"/>
                <w:u w:val="single"/>
              </w:rPr>
            </w:pPr>
            <w:r w:rsidRPr="00580E83">
              <w:rPr>
                <w:sz w:val="20"/>
                <w:szCs w:val="20"/>
                <w:u w:val="single"/>
              </w:rPr>
              <w:t>ExtrinsicObject</w:t>
            </w:r>
          </w:p>
        </w:tc>
        <w:tc>
          <w:tcPr>
            <w:tcW w:w="1275" w:type="dxa"/>
            <w:shd w:val="clear" w:color="auto" w:fill="FFFFFF" w:themeFill="background1"/>
            <w:tcMar/>
          </w:tcPr>
          <w:p w:rsidR="002A5F09" w:rsidP="00601BB1" w:rsidRDefault="002A5F09" w14:paraId="54CB0E70"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0CF5C0FF" w14:textId="77777777">
            <w:pPr>
              <w:pStyle w:val="Zawartotabeli"/>
              <w:snapToGrid w:val="0"/>
              <w:jc w:val="center"/>
              <w:rPr>
                <w:sz w:val="20"/>
                <w:szCs w:val="20"/>
              </w:rPr>
            </w:pPr>
            <w:r>
              <w:rPr>
                <w:sz w:val="20"/>
                <w:szCs w:val="20"/>
              </w:rPr>
              <w:t>0..*</w:t>
            </w:r>
          </w:p>
        </w:tc>
        <w:tc>
          <w:tcPr>
            <w:tcW w:w="851" w:type="dxa"/>
            <w:shd w:val="clear" w:color="auto" w:fill="FFFFFF" w:themeFill="background1"/>
            <w:tcMar/>
          </w:tcPr>
          <w:p w:rsidR="002A5F09" w:rsidP="00601BB1" w:rsidRDefault="002A5F09" w14:paraId="4AF9B61A" w14:textId="77777777">
            <w:pPr>
              <w:pStyle w:val="Zawartotabeli"/>
              <w:snapToGrid w:val="0"/>
              <w:rPr>
                <w:sz w:val="20"/>
                <w:szCs w:val="20"/>
              </w:rPr>
            </w:pPr>
            <w:r>
              <w:rPr>
                <w:sz w:val="20"/>
                <w:szCs w:val="20"/>
              </w:rPr>
              <w:t>ebXML</w:t>
            </w:r>
          </w:p>
        </w:tc>
        <w:tc>
          <w:tcPr>
            <w:tcW w:w="3827" w:type="dxa"/>
            <w:shd w:val="clear" w:color="auto" w:fill="FFFFFF" w:themeFill="background1"/>
            <w:tcMar/>
          </w:tcPr>
          <w:p w:rsidR="002A5F09" w:rsidP="00601BB1" w:rsidRDefault="002A5F09" w14:paraId="68CBD783" w14:textId="77777777">
            <w:pPr>
              <w:pStyle w:val="Zawartotabeli"/>
              <w:snapToGrid w:val="0"/>
              <w:rPr>
                <w:sz w:val="20"/>
                <w:szCs w:val="20"/>
              </w:rPr>
            </w:pPr>
            <w:r w:rsidRPr="00375C75">
              <w:rPr>
                <w:sz w:val="20"/>
                <w:szCs w:val="20"/>
              </w:rPr>
              <w:t>Główny element indeksu dokument</w:t>
            </w:r>
            <w:r>
              <w:rPr>
                <w:sz w:val="20"/>
                <w:szCs w:val="20"/>
              </w:rPr>
              <w:t>u</w:t>
            </w:r>
            <w:r w:rsidRPr="00375C75">
              <w:rPr>
                <w:sz w:val="20"/>
                <w:szCs w:val="20"/>
              </w:rPr>
              <w:t xml:space="preserve"> medyczne</w:t>
            </w:r>
            <w:r>
              <w:rPr>
                <w:sz w:val="20"/>
                <w:szCs w:val="20"/>
              </w:rPr>
              <w:t>go</w:t>
            </w:r>
          </w:p>
        </w:tc>
        <w:tc>
          <w:tcPr>
            <w:tcW w:w="5954" w:type="dxa"/>
            <w:shd w:val="clear" w:color="auto" w:fill="FFFFFF" w:themeFill="background1"/>
            <w:tcMar/>
          </w:tcPr>
          <w:p w:rsidR="002A5F09" w:rsidP="00601BB1" w:rsidRDefault="002A5F09" w14:paraId="6F17B526" w14:textId="77777777">
            <w:pPr>
              <w:pStyle w:val="Zawartotabeli"/>
              <w:snapToGrid w:val="0"/>
              <w:rPr>
                <w:sz w:val="20"/>
                <w:szCs w:val="20"/>
              </w:rPr>
            </w:pPr>
            <w:r>
              <w:rPr>
                <w:sz w:val="20"/>
                <w:szCs w:val="20"/>
              </w:rPr>
              <w:t>W ramach jednej instancji elementu ebXML ExtrinsicObject zawarta jest informacja o jednym elemencie XDS DocumentEntry, czyli w polskiej nomenklaturze kompletny indeks jednego dokumentu medycznego.</w:t>
            </w:r>
          </w:p>
        </w:tc>
      </w:tr>
      <w:tr w:rsidR="002A5F09" w:rsidTr="53745EF2" w14:paraId="06DC07AC" w14:textId="77777777">
        <w:trPr>
          <w:cantSplit/>
        </w:trPr>
        <w:tc>
          <w:tcPr>
            <w:tcW w:w="1560" w:type="dxa"/>
            <w:vMerge/>
            <w:tcMar/>
          </w:tcPr>
          <w:p w:rsidR="002A5F09" w:rsidP="00601BB1" w:rsidRDefault="002A5F09" w14:paraId="78407669" w14:textId="77777777">
            <w:pPr>
              <w:pStyle w:val="Zawartotabeli"/>
              <w:snapToGrid w:val="0"/>
              <w:rPr>
                <w:sz w:val="20"/>
                <w:szCs w:val="20"/>
              </w:rPr>
            </w:pPr>
          </w:p>
        </w:tc>
        <w:tc>
          <w:tcPr>
            <w:tcW w:w="1275" w:type="dxa"/>
            <w:tcBorders>
              <w:bottom w:val="single" w:color="auto" w:sz="4" w:space="0"/>
            </w:tcBorders>
            <w:shd w:val="clear" w:color="auto" w:fill="FFFFFF" w:themeFill="background1"/>
            <w:tcMar/>
          </w:tcPr>
          <w:p w:rsidR="002A5F09" w:rsidP="00601BB1" w:rsidRDefault="002A5F09" w14:paraId="5C0B8EF5" w14:textId="77777777">
            <w:pPr>
              <w:pStyle w:val="Zawartotabeli"/>
              <w:snapToGrid w:val="0"/>
              <w:rPr>
                <w:sz w:val="20"/>
                <w:szCs w:val="20"/>
              </w:rPr>
            </w:pPr>
            <w:r>
              <w:rPr>
                <w:sz w:val="20"/>
                <w:szCs w:val="20"/>
              </w:rPr>
              <w:t>id</w:t>
            </w:r>
          </w:p>
        </w:tc>
        <w:tc>
          <w:tcPr>
            <w:tcW w:w="567" w:type="dxa"/>
            <w:tcBorders>
              <w:bottom w:val="single" w:color="auto" w:sz="4" w:space="0"/>
            </w:tcBorders>
            <w:shd w:val="clear" w:color="auto" w:fill="FFFFFF" w:themeFill="background1"/>
            <w:tcMar/>
          </w:tcPr>
          <w:p w:rsidR="002A5F09" w:rsidP="00601BB1" w:rsidRDefault="002A5F09" w14:paraId="42782DBD" w14:textId="77777777">
            <w:pPr>
              <w:pStyle w:val="Zawartotabeli"/>
              <w:snapToGrid w:val="0"/>
              <w:jc w:val="center"/>
              <w:rPr>
                <w:sz w:val="20"/>
                <w:szCs w:val="20"/>
              </w:rPr>
            </w:pPr>
            <w:r>
              <w:rPr>
                <w:sz w:val="20"/>
                <w:szCs w:val="20"/>
              </w:rPr>
              <w:t>1</w:t>
            </w:r>
          </w:p>
        </w:tc>
        <w:tc>
          <w:tcPr>
            <w:tcW w:w="851" w:type="dxa"/>
            <w:tcBorders>
              <w:bottom w:val="single" w:color="auto" w:sz="4" w:space="0"/>
            </w:tcBorders>
            <w:shd w:val="clear" w:color="auto" w:fill="FFFFFF" w:themeFill="background1"/>
            <w:tcMar/>
          </w:tcPr>
          <w:p w:rsidR="002A5F09" w:rsidP="00601BB1" w:rsidRDefault="002A5F09" w14:paraId="177F723F" w14:textId="77777777">
            <w:pPr>
              <w:pStyle w:val="Zawartotabeli"/>
              <w:snapToGrid w:val="0"/>
              <w:rPr>
                <w:sz w:val="20"/>
                <w:szCs w:val="20"/>
              </w:rPr>
            </w:pPr>
            <w:r>
              <w:rPr>
                <w:sz w:val="20"/>
                <w:szCs w:val="20"/>
              </w:rPr>
              <w:t>ebXML</w:t>
            </w:r>
          </w:p>
        </w:tc>
        <w:tc>
          <w:tcPr>
            <w:tcW w:w="3827" w:type="dxa"/>
            <w:tcBorders>
              <w:bottom w:val="single" w:color="auto" w:sz="4" w:space="0"/>
            </w:tcBorders>
            <w:shd w:val="clear" w:color="auto" w:fill="FFFFFF" w:themeFill="background1"/>
            <w:tcMar/>
          </w:tcPr>
          <w:p w:rsidR="002A5F09" w:rsidP="00601BB1" w:rsidRDefault="002A5F09" w14:paraId="0F4E9269" w14:textId="77777777">
            <w:pPr>
              <w:pStyle w:val="Zawartotabeli"/>
              <w:snapToGrid w:val="0"/>
              <w:rPr>
                <w:sz w:val="20"/>
                <w:szCs w:val="20"/>
              </w:rPr>
            </w:pPr>
            <w:r w:rsidRPr="00375C75">
              <w:rPr>
                <w:sz w:val="20"/>
                <w:szCs w:val="20"/>
              </w:rPr>
              <w:t xml:space="preserve">Identyfikator </w:t>
            </w:r>
            <w:r>
              <w:rPr>
                <w:sz w:val="20"/>
                <w:szCs w:val="20"/>
              </w:rPr>
              <w:t>indeksu</w:t>
            </w:r>
            <w:r w:rsidRPr="00375C75">
              <w:rPr>
                <w:sz w:val="20"/>
                <w:szCs w:val="20"/>
              </w:rPr>
              <w:t xml:space="preserve"> w rejestrze</w:t>
            </w:r>
          </w:p>
        </w:tc>
        <w:tc>
          <w:tcPr>
            <w:tcW w:w="5954" w:type="dxa"/>
            <w:tcBorders>
              <w:bottom w:val="single" w:color="auto" w:sz="4" w:space="0"/>
            </w:tcBorders>
            <w:shd w:val="clear" w:color="auto" w:fill="FFFFFF" w:themeFill="background1"/>
            <w:tcMar/>
          </w:tcPr>
          <w:p w:rsidR="002A5F09" w:rsidP="00601BB1" w:rsidRDefault="002A5F09" w14:paraId="54539079" w14:textId="77777777">
            <w:pPr>
              <w:pStyle w:val="Zawartotabeli"/>
              <w:snapToGrid w:val="0"/>
              <w:rPr>
                <w:sz w:val="20"/>
                <w:szCs w:val="20"/>
              </w:rPr>
            </w:pPr>
            <w:r>
              <w:rPr>
                <w:sz w:val="20"/>
                <w:szCs w:val="20"/>
              </w:rPr>
              <w:t>Identyfikator wpisu w Rejestrze XDS, z</w:t>
            </w:r>
            <w:r w:rsidRPr="00884F1C">
              <w:rPr>
                <w:sz w:val="20"/>
                <w:szCs w:val="20"/>
              </w:rPr>
              <w:t>wany</w:t>
            </w:r>
            <w:r>
              <w:rPr>
                <w:sz w:val="20"/>
                <w:szCs w:val="20"/>
              </w:rPr>
              <w:t xml:space="preserve"> również</w:t>
            </w:r>
            <w:r w:rsidRPr="00884F1C">
              <w:rPr>
                <w:sz w:val="20"/>
                <w:szCs w:val="20"/>
              </w:rPr>
              <w:t xml:space="preserve"> </w:t>
            </w:r>
            <w:r w:rsidRPr="00EC5091">
              <w:rPr>
                <w:sz w:val="20"/>
                <w:szCs w:val="20"/>
              </w:rPr>
              <w:t>"entryUUID"</w:t>
            </w:r>
            <w:r>
              <w:rPr>
                <w:sz w:val="20"/>
                <w:szCs w:val="20"/>
              </w:rPr>
              <w:t xml:space="preserve"> </w:t>
            </w:r>
            <w:r w:rsidRPr="00884F1C">
              <w:rPr>
                <w:sz w:val="20"/>
                <w:szCs w:val="20"/>
              </w:rPr>
              <w:t>w profilu IHE XDS.b</w:t>
            </w:r>
            <w:r>
              <w:rPr>
                <w:sz w:val="20"/>
                <w:szCs w:val="20"/>
              </w:rPr>
              <w:t>.</w:t>
            </w:r>
          </w:p>
          <w:p w:rsidR="002A5F09" w:rsidP="00601BB1" w:rsidRDefault="002A5F09" w14:paraId="24DA52FE" w14:textId="77777777">
            <w:pPr>
              <w:pStyle w:val="Zawartotabeli"/>
              <w:snapToGrid w:val="0"/>
              <w:rPr>
                <w:sz w:val="20"/>
                <w:szCs w:val="20"/>
              </w:rPr>
            </w:pPr>
            <w:r>
              <w:rPr>
                <w:sz w:val="20"/>
                <w:szCs w:val="20"/>
              </w:rPr>
              <w:t>W postaci docelowej jest to UUID nadawany przez rejestr przy zapisie.</w:t>
            </w:r>
          </w:p>
          <w:p w:rsidR="002A5F09" w:rsidP="00601BB1" w:rsidRDefault="002A5F09" w14:paraId="66AE965D" w14:textId="77777777">
            <w:pPr>
              <w:pStyle w:val="Zawartotabeli"/>
              <w:snapToGrid w:val="0"/>
              <w:rPr>
                <w:sz w:val="20"/>
                <w:szCs w:val="20"/>
              </w:rPr>
            </w:pPr>
            <w:r>
              <w:rPr>
                <w:sz w:val="20"/>
                <w:szCs w:val="20"/>
              </w:rPr>
              <w:t>Do rejestru przesyłany w dowolnej postaci tekstowej, unikalnej w ramach komunikatu, np. Dokument01 dla pierwszego ExtrinsicObject w komunikacie, Dokument02 dla drugiego, itd.</w:t>
            </w:r>
          </w:p>
          <w:p w:rsidR="002A5F09" w:rsidP="00601BB1" w:rsidRDefault="002A5F09" w14:paraId="52CB618C" w14:textId="77777777">
            <w:pPr>
              <w:pStyle w:val="Zawartotabeli"/>
              <w:snapToGrid w:val="0"/>
              <w:rPr>
                <w:sz w:val="20"/>
                <w:szCs w:val="20"/>
              </w:rPr>
            </w:pPr>
            <w:r>
              <w:rPr>
                <w:sz w:val="20"/>
                <w:szCs w:val="20"/>
              </w:rPr>
              <w:t>W komunikacie identyfikator ten wykorzystywany jest do wskazania relacji między głównymi elementami poprzez elementy Association.</w:t>
            </w:r>
          </w:p>
          <w:p w:rsidR="002A5F09" w:rsidP="00601BB1" w:rsidRDefault="002A5F09" w14:paraId="5F6A2A0C" w14:textId="77777777">
            <w:pPr>
              <w:pStyle w:val="Zawartotabeli"/>
              <w:snapToGrid w:val="0"/>
              <w:rPr>
                <w:sz w:val="20"/>
                <w:szCs w:val="20"/>
              </w:rPr>
            </w:pPr>
            <w:r>
              <w:rPr>
                <w:sz w:val="20"/>
                <w:szCs w:val="20"/>
              </w:rPr>
              <w:t>Jeśli usługodawca zastosuje typ UUID zamiast zwykłej postaci tekstowej, otrzymana przez P1 wartość zostanie zweryfikowana pod względem poprawności formatu i unikalności w P1, a w przypadku pozytywnego przejścia weryfikacji zastosowana bez zmian.</w:t>
            </w:r>
          </w:p>
        </w:tc>
      </w:tr>
      <w:tr w:rsidRPr="00186EAB" w:rsidR="002A5F09" w:rsidTr="53745EF2" w14:paraId="73569CD2"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Mar/>
          </w:tcPr>
          <w:p w:rsidR="002A5F09" w:rsidP="00601BB1" w:rsidRDefault="002A5F09" w14:paraId="421F07E2"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3B7E3DFF" w14:textId="77777777">
            <w:pPr>
              <w:pStyle w:val="Zawartotabeli"/>
              <w:snapToGrid w:val="0"/>
              <w:rPr>
                <w:sz w:val="20"/>
                <w:szCs w:val="20"/>
              </w:rPr>
            </w:pPr>
            <w:r>
              <w:rPr>
                <w:sz w:val="20"/>
                <w:szCs w:val="20"/>
              </w:rPr>
              <w:t>mimeType</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751D31C1"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7C0ABC4F" w14:textId="77777777">
            <w:pPr>
              <w:pStyle w:val="Zawartotabeli"/>
              <w:snapToGrid w:val="0"/>
              <w:rPr>
                <w:sz w:val="20"/>
                <w:szCs w:val="20"/>
              </w:rPr>
            </w:pPr>
            <w:r w:rsidRPr="00186EAB">
              <w:rPr>
                <w:sz w:val="20"/>
                <w:szCs w:val="20"/>
              </w:rPr>
              <w:t>ebXML</w:t>
            </w:r>
          </w:p>
        </w:tc>
        <w:tc>
          <w:tcPr>
            <w:tcW w:w="382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375C75" w:rsidR="002A5F09" w:rsidP="00601BB1" w:rsidRDefault="002A5F09" w14:paraId="42E72500" w14:textId="77777777">
            <w:pPr>
              <w:pStyle w:val="Zawartotabeli"/>
              <w:snapToGrid w:val="0"/>
              <w:rPr>
                <w:sz w:val="20"/>
                <w:szCs w:val="20"/>
              </w:rPr>
            </w:pPr>
            <w:r w:rsidRPr="00375C75">
              <w:rPr>
                <w:sz w:val="20"/>
                <w:szCs w:val="20"/>
              </w:rPr>
              <w:t>Format oryginalnego dokumentu</w:t>
            </w:r>
          </w:p>
        </w:tc>
        <w:tc>
          <w:tcPr>
            <w:tcW w:w="5954"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3883460B" w14:textId="77777777">
            <w:pPr>
              <w:pStyle w:val="Zawartotabeli"/>
              <w:snapToGrid w:val="0"/>
              <w:rPr>
                <w:sz w:val="20"/>
                <w:szCs w:val="20"/>
              </w:rPr>
            </w:pPr>
            <w:r>
              <w:rPr>
                <w:sz w:val="20"/>
                <w:szCs w:val="20"/>
              </w:rPr>
              <w:t xml:space="preserve">Słownik zdefiniowany w: </w:t>
            </w:r>
            <w:hyperlink w:history="1" r:id="rId16">
              <w:r w:rsidRPr="009063DE">
                <w:rPr>
                  <w:rStyle w:val="Hyperlink"/>
                  <w:sz w:val="20"/>
                  <w:szCs w:val="20"/>
                </w:rPr>
                <w:t>http://www.iana.org/assignments/media-types</w:t>
              </w:r>
            </w:hyperlink>
          </w:p>
          <w:p w:rsidR="002A5F09" w:rsidP="00601BB1" w:rsidRDefault="002A5F09" w14:paraId="1F22F40E" w14:textId="77777777">
            <w:pPr>
              <w:pStyle w:val="Zawartotabeli"/>
              <w:snapToGrid w:val="0"/>
              <w:rPr>
                <w:sz w:val="20"/>
                <w:szCs w:val="20"/>
              </w:rPr>
            </w:pPr>
            <w:r>
              <w:rPr>
                <w:sz w:val="20"/>
                <w:szCs w:val="20"/>
              </w:rPr>
              <w:t>Przykładowe wartości: „</w:t>
            </w:r>
            <w:r w:rsidRPr="00186EAB">
              <w:rPr>
                <w:sz w:val="20"/>
                <w:szCs w:val="20"/>
              </w:rPr>
              <w:t>application/pdf</w:t>
            </w:r>
            <w:r>
              <w:rPr>
                <w:sz w:val="20"/>
                <w:szCs w:val="20"/>
              </w:rPr>
              <w:t>”</w:t>
            </w:r>
            <w:r w:rsidRPr="00186EAB">
              <w:rPr>
                <w:sz w:val="20"/>
                <w:szCs w:val="20"/>
              </w:rPr>
              <w:t xml:space="preserve">, </w:t>
            </w:r>
            <w:r>
              <w:rPr>
                <w:sz w:val="20"/>
                <w:szCs w:val="20"/>
              </w:rPr>
              <w:t>„</w:t>
            </w:r>
            <w:r w:rsidRPr="00186EAB">
              <w:rPr>
                <w:sz w:val="20"/>
                <w:szCs w:val="20"/>
              </w:rPr>
              <w:t>text/xml</w:t>
            </w:r>
            <w:r>
              <w:rPr>
                <w:sz w:val="20"/>
                <w:szCs w:val="20"/>
              </w:rPr>
              <w:t>”.</w:t>
            </w:r>
          </w:p>
          <w:p w:rsidRPr="00186EAB" w:rsidR="002A5F09" w:rsidP="00601BB1" w:rsidRDefault="002A5F09" w14:paraId="1AF991AF" w14:textId="77777777">
            <w:pPr>
              <w:pStyle w:val="Zawartotabeli"/>
              <w:snapToGrid w:val="0"/>
              <w:rPr>
                <w:sz w:val="20"/>
                <w:szCs w:val="20"/>
              </w:rPr>
            </w:pPr>
            <w:r>
              <w:rPr>
                <w:sz w:val="20"/>
                <w:szCs w:val="20"/>
              </w:rPr>
              <w:t>W przypadku wdrożenia profilu XDS-I.b format DICOM oznaczany będzie typem "application/dicom" zgodnie z [IHE Guideline] str. 63.</w:t>
            </w:r>
          </w:p>
        </w:tc>
      </w:tr>
      <w:tr w:rsidRPr="00186EAB" w:rsidR="002A5F09" w:rsidTr="53745EF2" w14:paraId="4BB2C337"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Mar/>
          </w:tcPr>
          <w:p w:rsidR="002A5F09" w:rsidP="00601BB1" w:rsidRDefault="002A5F09" w14:paraId="5CCB119C"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756F681B" w14:textId="77777777">
            <w:pPr>
              <w:pStyle w:val="Zawartotabeli"/>
              <w:snapToGrid w:val="0"/>
              <w:rPr>
                <w:sz w:val="20"/>
                <w:szCs w:val="20"/>
              </w:rPr>
            </w:pPr>
            <w:r>
              <w:rPr>
                <w:sz w:val="20"/>
                <w:szCs w:val="20"/>
              </w:rPr>
              <w:t>lid</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4DF9DD3A" w14:textId="77777777">
            <w:pPr>
              <w:pStyle w:val="Zawartotabeli"/>
              <w:snapToGrid w:val="0"/>
              <w:jc w:val="center"/>
              <w:rPr>
                <w:sz w:val="20"/>
                <w:szCs w:val="20"/>
              </w:rPr>
            </w:pPr>
            <w:r>
              <w:rPr>
                <w:sz w:val="20"/>
                <w:szCs w:val="20"/>
              </w:rPr>
              <w:t>0..1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05A8D902" w14:textId="77777777">
            <w:pPr>
              <w:pStyle w:val="Zawartotabeli"/>
              <w:snapToGrid w:val="0"/>
              <w:rPr>
                <w:sz w:val="20"/>
                <w:szCs w:val="20"/>
              </w:rPr>
            </w:pPr>
            <w:r>
              <w:rPr>
                <w:sz w:val="20"/>
                <w:szCs w:val="20"/>
              </w:rPr>
              <w:t>XDS Update</w:t>
            </w:r>
          </w:p>
        </w:tc>
        <w:tc>
          <w:tcPr>
            <w:tcW w:w="382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1004B7" w:rsidR="002A5F09" w:rsidP="00601BB1" w:rsidRDefault="002A5F09" w14:paraId="3999DA86" w14:textId="77777777">
            <w:pPr>
              <w:pStyle w:val="Zawartotabeli"/>
              <w:snapToGrid w:val="0"/>
              <w:rPr>
                <w:sz w:val="20"/>
                <w:szCs w:val="20"/>
              </w:rPr>
            </w:pPr>
            <w:r w:rsidRPr="001004B7">
              <w:rPr>
                <w:sz w:val="20"/>
                <w:szCs w:val="20"/>
              </w:rPr>
              <w:t>Logiczny identyfikator dokumentu</w:t>
            </w:r>
          </w:p>
        </w:tc>
        <w:tc>
          <w:tcPr>
            <w:tcW w:w="5954"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5E611461" w14:textId="77777777">
            <w:pPr>
              <w:pStyle w:val="Zawartotabeli"/>
              <w:snapToGrid w:val="0"/>
              <w:rPr>
                <w:sz w:val="20"/>
                <w:szCs w:val="20"/>
              </w:rPr>
            </w:pPr>
            <w:r w:rsidRPr="00580E83">
              <w:rPr>
                <w:sz w:val="20"/>
                <w:szCs w:val="20"/>
              </w:rPr>
              <w:t>Atrybut</w:t>
            </w:r>
            <w:r>
              <w:rPr>
                <w:sz w:val="20"/>
                <w:szCs w:val="20"/>
              </w:rPr>
              <w:t xml:space="preserve"> wyłącznie typu UUID,</w:t>
            </w:r>
            <w:r w:rsidRPr="00580E83">
              <w:rPr>
                <w:sz w:val="20"/>
                <w:szCs w:val="20"/>
              </w:rPr>
              <w:t xml:space="preserve"> służy do wersjonowania </w:t>
            </w:r>
            <w:r>
              <w:rPr>
                <w:sz w:val="20"/>
                <w:szCs w:val="20"/>
              </w:rPr>
              <w:t xml:space="preserve">danych o </w:t>
            </w:r>
            <w:r w:rsidRPr="00580E83">
              <w:rPr>
                <w:sz w:val="20"/>
                <w:szCs w:val="20"/>
              </w:rPr>
              <w:t>obiekt</w:t>
            </w:r>
            <w:r>
              <w:rPr>
                <w:sz w:val="20"/>
                <w:szCs w:val="20"/>
              </w:rPr>
              <w:t>ach</w:t>
            </w:r>
            <w:r w:rsidRPr="00580E83">
              <w:rPr>
                <w:sz w:val="20"/>
                <w:szCs w:val="20"/>
              </w:rPr>
              <w:t xml:space="preserve"> rejestru</w:t>
            </w:r>
            <w:r>
              <w:rPr>
                <w:sz w:val="20"/>
                <w:szCs w:val="20"/>
              </w:rPr>
              <w:t>, tzn. ta sama wartość lid przypisana jest do wszystkich wersji tego samego indeksu.</w:t>
            </w:r>
          </w:p>
          <w:p w:rsidR="002A5F09" w:rsidP="00601BB1" w:rsidRDefault="002A5F09" w14:paraId="4D57B4F0" w14:textId="77777777">
            <w:pPr>
              <w:pStyle w:val="Zawartotabeli"/>
              <w:snapToGrid w:val="0"/>
              <w:rPr>
                <w:sz w:val="20"/>
                <w:szCs w:val="20"/>
              </w:rPr>
            </w:pPr>
            <w:r>
              <w:rPr>
                <w:sz w:val="20"/>
                <w:szCs w:val="20"/>
              </w:rPr>
              <w:t>Nie jest wymagany przy wysyłaniu wersji inicjalnej indeksu. Jeżeli nie istnieje w komunikacie, zostanie ustawiony przez rejestr, a jego wartość będzie równa UUID atrybutu id indeksu. Jeżeli istnieje w komunikacie, musi mieć wartość równą atrybutowi id indeksu, przy czym jest to dopuszczalne wyłącznie w sytuacji, gdy id ma postać UUID.</w:t>
            </w:r>
          </w:p>
          <w:p w:rsidR="002A5F09" w:rsidP="00601BB1" w:rsidRDefault="002A5F09" w14:paraId="38C54403" w14:textId="77777777">
            <w:pPr>
              <w:pStyle w:val="Zawartotabeli"/>
              <w:snapToGrid w:val="0"/>
              <w:rPr>
                <w:sz w:val="20"/>
                <w:szCs w:val="20"/>
              </w:rPr>
            </w:pPr>
            <w:r>
              <w:rPr>
                <w:sz w:val="20"/>
                <w:szCs w:val="20"/>
              </w:rPr>
              <w:t>Atrybut ten jest natomiast wymagany przy wysyłaniu modyfikacji. W przypadku każdej z kolejnych modyfikacji musi mięć tę samą wartość i musi być to wartość zapisana w rejestrze w pierwszej wersji obiektu.</w:t>
            </w:r>
          </w:p>
          <w:p w:rsidR="002A5F09" w:rsidP="00601BB1" w:rsidRDefault="002A5F09" w14:paraId="02CF055B" w14:textId="77777777">
            <w:pPr>
              <w:pStyle w:val="Zawartotabeli"/>
              <w:snapToGrid w:val="0"/>
              <w:rPr>
                <w:sz w:val="20"/>
                <w:szCs w:val="20"/>
              </w:rPr>
            </w:pPr>
            <w:r>
              <w:rPr>
                <w:sz w:val="20"/>
                <w:szCs w:val="20"/>
              </w:rPr>
              <w:t>Funkcjonalnie odpowiada atrybutowi setId standardu HL7 CDA, jednak nie należy łączyć tych dwóch informacji – setId w HL7 dotyczy grupowania wersji dokumentu CDA, a lid grupowania wersji obiektu w rejestrze, tj. informacji o dokumencie medycznym.</w:t>
            </w:r>
          </w:p>
          <w:p w:rsidR="002A5F09" w:rsidP="00601BB1" w:rsidRDefault="002A5F09" w14:paraId="5B0D1480" w14:textId="77777777">
            <w:pPr>
              <w:pStyle w:val="Zawartotabeli"/>
              <w:snapToGrid w:val="0"/>
              <w:rPr>
                <w:sz w:val="20"/>
                <w:szCs w:val="20"/>
              </w:rPr>
            </w:pPr>
          </w:p>
          <w:p w:rsidR="002A5F09" w:rsidP="00601BB1" w:rsidRDefault="002A5F09" w14:paraId="1FD8654B" w14:textId="77777777">
            <w:pPr>
              <w:pStyle w:val="Zawartotabeli"/>
              <w:snapToGrid w:val="0"/>
              <w:rPr>
                <w:sz w:val="20"/>
                <w:szCs w:val="20"/>
              </w:rPr>
            </w:pPr>
            <w:r>
              <w:rPr>
                <w:sz w:val="20"/>
                <w:szCs w:val="20"/>
              </w:rPr>
              <w:t xml:space="preserve">Szczegóły na temat wersjonowania, dostępne są w </w:t>
            </w:r>
            <w:r w:rsidRPr="00082A15">
              <w:rPr>
                <w:sz w:val="20"/>
                <w:szCs w:val="20"/>
              </w:rPr>
              <w:t>[</w:t>
            </w:r>
            <w:r w:rsidRPr="00CF1320">
              <w:rPr>
                <w:sz w:val="20"/>
                <w:szCs w:val="20"/>
              </w:rPr>
              <w:t>XDS Metadata Update</w:t>
            </w:r>
            <w:r w:rsidRPr="00082A15">
              <w:rPr>
                <w:sz w:val="20"/>
                <w:szCs w:val="20"/>
              </w:rPr>
              <w:t>]</w:t>
            </w:r>
            <w:r>
              <w:rPr>
                <w:sz w:val="20"/>
                <w:szCs w:val="20"/>
              </w:rPr>
              <w:t>.</w:t>
            </w:r>
          </w:p>
        </w:tc>
      </w:tr>
      <w:tr w:rsidRPr="00E2358B" w:rsidR="002A5F09" w:rsidTr="53745EF2" w14:paraId="1E7F040A"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Mar/>
          </w:tcPr>
          <w:p w:rsidR="002A5F09" w:rsidP="00601BB1" w:rsidRDefault="002A5F09" w14:paraId="23F7EE12"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79750140" w14:textId="77777777">
            <w:pPr>
              <w:pStyle w:val="Zawartotabeli"/>
              <w:snapToGrid w:val="0"/>
              <w:rPr>
                <w:sz w:val="20"/>
                <w:szCs w:val="20"/>
              </w:rPr>
            </w:pPr>
            <w:r>
              <w:rPr>
                <w:sz w:val="20"/>
                <w:szCs w:val="20"/>
              </w:rPr>
              <w:t>status</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18BDF6DA"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186EAB" w:rsidR="002A5F09" w:rsidP="00601BB1" w:rsidRDefault="002A5F09" w14:paraId="4AB3D3C0" w14:textId="77777777">
            <w:pPr>
              <w:pStyle w:val="Zawartotabeli"/>
              <w:snapToGrid w:val="0"/>
              <w:rPr>
                <w:sz w:val="20"/>
                <w:szCs w:val="20"/>
              </w:rPr>
            </w:pPr>
            <w:r>
              <w:rPr>
                <w:sz w:val="20"/>
                <w:szCs w:val="20"/>
              </w:rPr>
              <w:t>ebXML</w:t>
            </w:r>
          </w:p>
        </w:tc>
        <w:tc>
          <w:tcPr>
            <w:tcW w:w="3827"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Pr="001004B7" w:rsidR="002A5F09" w:rsidP="00601BB1" w:rsidRDefault="002A5F09" w14:paraId="6FCF3C52" w14:textId="77777777">
            <w:pPr>
              <w:pStyle w:val="Zawartotabeli"/>
              <w:snapToGrid w:val="0"/>
              <w:rPr>
                <w:sz w:val="20"/>
                <w:szCs w:val="20"/>
              </w:rPr>
            </w:pPr>
            <w:r w:rsidRPr="001004B7">
              <w:rPr>
                <w:sz w:val="20"/>
                <w:szCs w:val="20"/>
              </w:rPr>
              <w:t>Stan indeksu</w:t>
            </w:r>
          </w:p>
        </w:tc>
        <w:tc>
          <w:tcPr>
            <w:tcW w:w="5954" w:type="dxa"/>
            <w:tcBorders>
              <w:top w:val="single" w:color="auto" w:sz="4" w:space="0"/>
              <w:left w:val="single" w:color="auto" w:sz="4" w:space="0"/>
              <w:bottom w:val="single" w:color="auto" w:sz="4" w:space="0"/>
              <w:right w:val="single" w:color="auto" w:sz="4" w:space="0"/>
            </w:tcBorders>
            <w:shd w:val="clear" w:color="auto" w:fill="FFFFFF" w:themeFill="background1"/>
            <w:tcMar/>
          </w:tcPr>
          <w:p w:rsidR="002A5F09" w:rsidP="00601BB1" w:rsidRDefault="002A5F09" w14:paraId="7C4A123E" w14:textId="77777777">
            <w:pPr>
              <w:pStyle w:val="Zawartotabeli"/>
              <w:snapToGrid w:val="0"/>
              <w:rPr>
                <w:sz w:val="20"/>
                <w:szCs w:val="20"/>
              </w:rPr>
            </w:pPr>
            <w:r>
              <w:rPr>
                <w:sz w:val="20"/>
                <w:szCs w:val="20"/>
              </w:rPr>
              <w:t>Wartość do odczytu z rejestru, wskazana krotność dotyczy danych odczytywanych.</w:t>
            </w:r>
          </w:p>
          <w:p w:rsidR="002A5F09" w:rsidP="00601BB1" w:rsidRDefault="002A5F09" w14:paraId="40AAC97D" w14:textId="77777777">
            <w:pPr>
              <w:pStyle w:val="Zawartotabeli"/>
              <w:snapToGrid w:val="0"/>
              <w:rPr>
                <w:sz w:val="20"/>
                <w:szCs w:val="20"/>
              </w:rPr>
            </w:pPr>
            <w:r>
              <w:rPr>
                <w:sz w:val="20"/>
                <w:szCs w:val="20"/>
              </w:rPr>
              <w:t>Po zapisie nowego komunikatu pole przyjmuje w rejestrze wartość oznaczającą pełną wiarygodność i aktualność danych:</w:t>
            </w:r>
          </w:p>
          <w:p w:rsidR="002A5F09" w:rsidP="00601BB1" w:rsidRDefault="002A5F09" w14:paraId="730088B7" w14:textId="77777777">
            <w:pPr>
              <w:pStyle w:val="Zawartotabeli"/>
              <w:snapToGrid w:val="0"/>
              <w:rPr>
                <w:sz w:val="20"/>
                <w:szCs w:val="20"/>
                <w:lang w:val="en-GB"/>
              </w:rPr>
            </w:pPr>
            <w:r w:rsidRPr="00E2358B">
              <w:rPr>
                <w:sz w:val="20"/>
                <w:szCs w:val="20"/>
                <w:lang w:val="en-GB"/>
              </w:rPr>
              <w:t>urn:oasis:names:tc:ebxml</w:t>
            </w:r>
            <w:r>
              <w:rPr>
                <w:sz w:val="20"/>
                <w:szCs w:val="20"/>
                <w:lang w:val="en-GB"/>
              </w:rPr>
              <w:t>-</w:t>
            </w:r>
            <w:r w:rsidRPr="00E2358B">
              <w:rPr>
                <w:sz w:val="20"/>
                <w:szCs w:val="20"/>
                <w:lang w:val="en-GB"/>
              </w:rPr>
              <w:t>regrep:StatusType:Approved</w:t>
            </w:r>
            <w:r>
              <w:rPr>
                <w:sz w:val="20"/>
                <w:szCs w:val="20"/>
                <w:lang w:val="en-GB"/>
              </w:rPr>
              <w:t>.</w:t>
            </w:r>
          </w:p>
          <w:p w:rsidR="002A5F09" w:rsidP="00601BB1" w:rsidRDefault="002A5F09" w14:paraId="7689B92E" w14:textId="77777777">
            <w:pPr>
              <w:pStyle w:val="Zawartotabeli"/>
              <w:snapToGrid w:val="0"/>
              <w:rPr>
                <w:sz w:val="20"/>
                <w:szCs w:val="20"/>
              </w:rPr>
            </w:pPr>
            <w:r w:rsidRPr="005D2C02">
              <w:rPr>
                <w:sz w:val="20"/>
                <w:szCs w:val="20"/>
              </w:rPr>
              <w:t xml:space="preserve">Po zapisie </w:t>
            </w:r>
            <w:r>
              <w:rPr>
                <w:sz w:val="20"/>
                <w:szCs w:val="20"/>
              </w:rPr>
              <w:t>modyfikacji</w:t>
            </w:r>
            <w:r w:rsidRPr="005D2C02">
              <w:rPr>
                <w:sz w:val="20"/>
                <w:szCs w:val="20"/>
              </w:rPr>
              <w:t xml:space="preserve"> </w:t>
            </w:r>
            <w:r>
              <w:rPr>
                <w:sz w:val="20"/>
                <w:szCs w:val="20"/>
              </w:rPr>
              <w:t xml:space="preserve">indeksu (nowy wpis indeksu w rejestrze) </w:t>
            </w:r>
            <w:r w:rsidRPr="005D2C02">
              <w:rPr>
                <w:sz w:val="20"/>
                <w:szCs w:val="20"/>
              </w:rPr>
              <w:t xml:space="preserve">pole </w:t>
            </w:r>
            <w:r>
              <w:rPr>
                <w:sz w:val="20"/>
                <w:szCs w:val="20"/>
              </w:rPr>
              <w:t xml:space="preserve">w dotychczasowym indeksie </w:t>
            </w:r>
            <w:r w:rsidRPr="005D2C02">
              <w:rPr>
                <w:sz w:val="20"/>
                <w:szCs w:val="20"/>
              </w:rPr>
              <w:t>przyjmuje w rejestrze wartość</w:t>
            </w:r>
            <w:r>
              <w:rPr>
                <w:sz w:val="20"/>
                <w:szCs w:val="20"/>
              </w:rPr>
              <w:t xml:space="preserve"> oznaczającą, że dane nie są aktualne:</w:t>
            </w:r>
          </w:p>
          <w:p w:rsidR="002A5F09" w:rsidP="00601BB1" w:rsidRDefault="002A5F09" w14:paraId="1C921EB6" w14:textId="77777777">
            <w:pPr>
              <w:pStyle w:val="Zawartotabeli"/>
              <w:snapToGrid w:val="0"/>
              <w:rPr>
                <w:sz w:val="20"/>
                <w:szCs w:val="20"/>
                <w:lang w:val="en-GB"/>
              </w:rPr>
            </w:pPr>
            <w:r w:rsidRPr="006D1297">
              <w:rPr>
                <w:sz w:val="20"/>
                <w:szCs w:val="20"/>
                <w:lang w:val="en-GB"/>
              </w:rPr>
              <w:t>urn:oasis:names:tc:ebxml-regrep:StatusType:</w:t>
            </w:r>
            <w:r>
              <w:rPr>
                <w:sz w:val="20"/>
                <w:szCs w:val="20"/>
                <w:lang w:val="en-GB"/>
              </w:rPr>
              <w:t>Deprecated,</w:t>
            </w:r>
          </w:p>
          <w:p w:rsidRPr="006B4689" w:rsidR="002A5F09" w:rsidP="00601BB1" w:rsidRDefault="002A5F09" w14:paraId="2CB0EF7B" w14:textId="77777777">
            <w:pPr>
              <w:pStyle w:val="Zawartotabeli"/>
              <w:snapToGrid w:val="0"/>
              <w:rPr>
                <w:sz w:val="20"/>
                <w:szCs w:val="20"/>
              </w:rPr>
            </w:pPr>
            <w:r>
              <w:rPr>
                <w:sz w:val="20"/>
                <w:szCs w:val="20"/>
              </w:rPr>
              <w:t>która to wartość ustawiana jest także</w:t>
            </w:r>
            <w:r w:rsidRPr="006B4689">
              <w:rPr>
                <w:sz w:val="20"/>
                <w:szCs w:val="20"/>
              </w:rPr>
              <w:t xml:space="preserve"> po wykonaniu operacji anulowania wpisu w rejestrze</w:t>
            </w:r>
            <w:r>
              <w:rPr>
                <w:sz w:val="20"/>
                <w:szCs w:val="20"/>
              </w:rPr>
              <w:t>.</w:t>
            </w:r>
          </w:p>
          <w:p w:rsidRPr="00E2358B" w:rsidR="002A5F09" w:rsidP="00601BB1" w:rsidRDefault="002A5F09" w14:paraId="1AE0007A" w14:textId="77777777">
            <w:pPr>
              <w:pStyle w:val="Zawartotabeli"/>
              <w:snapToGrid w:val="0"/>
              <w:rPr>
                <w:sz w:val="20"/>
                <w:szCs w:val="20"/>
              </w:rPr>
            </w:pPr>
            <w:r>
              <w:rPr>
                <w:sz w:val="20"/>
                <w:szCs w:val="20"/>
              </w:rPr>
              <w:t>Wartość nie jest wymagana przy wysyłce komunikatu do P1, będzie pomijana przy zapisie, tj. ustawiania arbitralnie przez rejestr. W dokumentacji standardu atrybut ten zwany jest availabilityStatus.</w:t>
            </w:r>
          </w:p>
        </w:tc>
      </w:tr>
      <w:tr w:rsidRPr="00D400A0" w:rsidR="002A5F09" w:rsidTr="53745EF2" w14:paraId="7631FD7B" w14:textId="77777777">
        <w:tc>
          <w:tcPr>
            <w:tcW w:w="1560" w:type="dxa"/>
            <w:vMerge/>
            <w:tcMar/>
          </w:tcPr>
          <w:p w:rsidRPr="00E2358B" w:rsidR="002A5F09" w:rsidP="00601BB1" w:rsidRDefault="002A5F09" w14:paraId="09CAC48F" w14:textId="77777777">
            <w:pPr>
              <w:pStyle w:val="Zawartotabeli"/>
              <w:snapToGrid w:val="0"/>
              <w:rPr>
                <w:sz w:val="20"/>
                <w:szCs w:val="20"/>
              </w:rPr>
            </w:pPr>
          </w:p>
        </w:tc>
        <w:tc>
          <w:tcPr>
            <w:tcW w:w="1275" w:type="dxa"/>
            <w:tcBorders>
              <w:top w:val="single" w:color="auto" w:sz="4" w:space="0"/>
            </w:tcBorders>
            <w:shd w:val="clear" w:color="auto" w:fill="FFFFFF" w:themeFill="background1"/>
            <w:tcMar/>
          </w:tcPr>
          <w:p w:rsidR="002A5F09" w:rsidP="00601BB1" w:rsidRDefault="002A5F09" w14:paraId="42E35C05" w14:textId="77777777">
            <w:pPr>
              <w:pStyle w:val="Zawartotabeli"/>
              <w:snapToGrid w:val="0"/>
              <w:rPr>
                <w:sz w:val="20"/>
                <w:szCs w:val="20"/>
              </w:rPr>
            </w:pPr>
            <w:r w:rsidRPr="00EB31FE">
              <w:rPr>
                <w:sz w:val="20"/>
                <w:szCs w:val="20"/>
              </w:rPr>
              <w:t>objectType</w:t>
            </w:r>
          </w:p>
        </w:tc>
        <w:tc>
          <w:tcPr>
            <w:tcW w:w="567" w:type="dxa"/>
            <w:tcBorders>
              <w:top w:val="single" w:color="auto" w:sz="4" w:space="0"/>
            </w:tcBorders>
            <w:shd w:val="clear" w:color="auto" w:fill="FFFFFF" w:themeFill="background1"/>
            <w:tcMar/>
          </w:tcPr>
          <w:p w:rsidR="002A5F09" w:rsidP="00601BB1" w:rsidRDefault="002A5F09" w14:paraId="274DFCE4" w14:textId="77777777">
            <w:pPr>
              <w:pStyle w:val="Zawartotabeli"/>
              <w:snapToGrid w:val="0"/>
              <w:jc w:val="center"/>
              <w:rPr>
                <w:sz w:val="20"/>
                <w:szCs w:val="20"/>
              </w:rPr>
            </w:pPr>
            <w:r>
              <w:rPr>
                <w:sz w:val="20"/>
                <w:szCs w:val="20"/>
              </w:rPr>
              <w:t>1</w:t>
            </w:r>
          </w:p>
        </w:tc>
        <w:tc>
          <w:tcPr>
            <w:tcW w:w="851" w:type="dxa"/>
            <w:tcBorders>
              <w:top w:val="single" w:color="auto" w:sz="4" w:space="0"/>
            </w:tcBorders>
            <w:shd w:val="clear" w:color="auto" w:fill="FFFFFF" w:themeFill="background1"/>
            <w:tcMar/>
          </w:tcPr>
          <w:p w:rsidRPr="00186EAB" w:rsidR="002A5F09" w:rsidP="00601BB1" w:rsidRDefault="002A5F09" w14:paraId="75EB7ED5" w14:textId="77777777">
            <w:pPr>
              <w:pStyle w:val="Zawartotabeli"/>
              <w:snapToGrid w:val="0"/>
              <w:rPr>
                <w:sz w:val="20"/>
                <w:szCs w:val="20"/>
              </w:rPr>
            </w:pPr>
            <w:r w:rsidRPr="00EB31FE">
              <w:rPr>
                <w:sz w:val="20"/>
                <w:szCs w:val="20"/>
              </w:rPr>
              <w:t>ebXML</w:t>
            </w:r>
          </w:p>
        </w:tc>
        <w:tc>
          <w:tcPr>
            <w:tcW w:w="3827" w:type="dxa"/>
            <w:tcBorders>
              <w:top w:val="single" w:color="auto" w:sz="4" w:space="0"/>
            </w:tcBorders>
            <w:shd w:val="clear" w:color="auto" w:fill="FFFFFF" w:themeFill="background1"/>
            <w:tcMar/>
          </w:tcPr>
          <w:p w:rsidRPr="00375C75" w:rsidR="002A5F09" w:rsidP="00601BB1" w:rsidRDefault="002A5F09" w14:paraId="666DA092" w14:textId="77777777">
            <w:pPr>
              <w:pStyle w:val="Zawartotabeli"/>
              <w:snapToGrid w:val="0"/>
              <w:rPr>
                <w:sz w:val="20"/>
                <w:szCs w:val="20"/>
              </w:rPr>
            </w:pPr>
            <w:r w:rsidRPr="00EB31FE">
              <w:rPr>
                <w:sz w:val="20"/>
                <w:szCs w:val="20"/>
              </w:rPr>
              <w:t>Typ rejestrowanego obiektu</w:t>
            </w:r>
          </w:p>
        </w:tc>
        <w:tc>
          <w:tcPr>
            <w:tcW w:w="5954" w:type="dxa"/>
            <w:tcBorders>
              <w:top w:val="single" w:color="auto" w:sz="4" w:space="0"/>
            </w:tcBorders>
            <w:shd w:val="clear" w:color="auto" w:fill="FFFFFF" w:themeFill="background1"/>
            <w:tcMar/>
          </w:tcPr>
          <w:p w:rsidRPr="00EB31FE" w:rsidR="002A5F09" w:rsidP="00601BB1" w:rsidRDefault="002A5F09" w14:paraId="16B5F029" w14:textId="77777777">
            <w:pPr>
              <w:pStyle w:val="Zawartotabeli"/>
              <w:snapToGrid w:val="0"/>
              <w:rPr>
                <w:sz w:val="20"/>
                <w:szCs w:val="20"/>
              </w:rPr>
            </w:pPr>
            <w:r w:rsidRPr="00EB31FE">
              <w:rPr>
                <w:sz w:val="20"/>
                <w:szCs w:val="20"/>
              </w:rPr>
              <w:t>Wartość stała:</w:t>
            </w:r>
          </w:p>
          <w:p w:rsidR="002A5F09" w:rsidP="00601BB1" w:rsidRDefault="002A5F09" w14:paraId="5CCB16AE" w14:textId="77777777">
            <w:pPr>
              <w:pStyle w:val="Zawartotabeli"/>
              <w:snapToGrid w:val="0"/>
              <w:rPr>
                <w:sz w:val="20"/>
                <w:szCs w:val="20"/>
              </w:rPr>
            </w:pPr>
            <w:r w:rsidRPr="00EB31FE">
              <w:rPr>
                <w:sz w:val="20"/>
                <w:szCs w:val="20"/>
              </w:rPr>
              <w:t>urn:uuid:7edca82f-054d-47f2-a032-9b2a5b5186c1</w:t>
            </w:r>
          </w:p>
        </w:tc>
      </w:tr>
      <w:tr w:rsidRPr="00D400A0" w:rsidR="002A5F09" w:rsidTr="53745EF2" w14:paraId="441A2B6A" w14:textId="77777777">
        <w:tc>
          <w:tcPr>
            <w:tcW w:w="1560" w:type="dxa"/>
            <w:vMerge/>
            <w:tcMar/>
          </w:tcPr>
          <w:p w:rsidRPr="00E2358B" w:rsidR="002A5F09" w:rsidP="00601BB1" w:rsidRDefault="002A5F09" w14:paraId="76D64394" w14:textId="77777777">
            <w:pPr>
              <w:pStyle w:val="Zawartotabeli"/>
              <w:snapToGrid w:val="0"/>
              <w:rPr>
                <w:sz w:val="20"/>
                <w:szCs w:val="20"/>
              </w:rPr>
            </w:pPr>
          </w:p>
        </w:tc>
        <w:tc>
          <w:tcPr>
            <w:tcW w:w="1275" w:type="dxa"/>
            <w:tcBorders>
              <w:top w:val="single" w:color="auto" w:sz="4" w:space="0"/>
            </w:tcBorders>
            <w:shd w:val="clear" w:color="auto" w:fill="FFFFFF" w:themeFill="background1"/>
            <w:tcMar/>
          </w:tcPr>
          <w:p w:rsidR="002A5F09" w:rsidP="00601BB1" w:rsidRDefault="002A5F09" w14:paraId="14EB7430" w14:textId="77777777">
            <w:pPr>
              <w:pStyle w:val="Zawartotabeli"/>
              <w:snapToGrid w:val="0"/>
              <w:rPr>
                <w:sz w:val="20"/>
                <w:szCs w:val="20"/>
              </w:rPr>
            </w:pPr>
            <w:r>
              <w:rPr>
                <w:sz w:val="20"/>
                <w:szCs w:val="20"/>
              </w:rPr>
              <w:t>home</w:t>
            </w:r>
          </w:p>
        </w:tc>
        <w:tc>
          <w:tcPr>
            <w:tcW w:w="567" w:type="dxa"/>
            <w:tcBorders>
              <w:top w:val="single" w:color="auto" w:sz="4" w:space="0"/>
            </w:tcBorders>
            <w:shd w:val="clear" w:color="auto" w:fill="FFFFFF" w:themeFill="background1"/>
            <w:tcMar/>
          </w:tcPr>
          <w:p w:rsidR="002A5F09" w:rsidP="00601BB1" w:rsidRDefault="002A5F09" w14:paraId="27D50CD0" w14:textId="77777777">
            <w:pPr>
              <w:pStyle w:val="Zawartotabeli"/>
              <w:snapToGrid w:val="0"/>
              <w:jc w:val="center"/>
              <w:rPr>
                <w:sz w:val="20"/>
                <w:szCs w:val="20"/>
              </w:rPr>
            </w:pPr>
            <w:r>
              <w:rPr>
                <w:sz w:val="20"/>
                <w:szCs w:val="20"/>
              </w:rPr>
              <w:t>0..1</w:t>
            </w:r>
          </w:p>
        </w:tc>
        <w:tc>
          <w:tcPr>
            <w:tcW w:w="851" w:type="dxa"/>
            <w:tcBorders>
              <w:top w:val="single" w:color="auto" w:sz="4" w:space="0"/>
            </w:tcBorders>
            <w:shd w:val="clear" w:color="auto" w:fill="FFFFFF" w:themeFill="background1"/>
            <w:tcMar/>
          </w:tcPr>
          <w:p w:rsidR="002A5F09" w:rsidP="00601BB1" w:rsidRDefault="002A5F09" w14:paraId="335943F5" w14:textId="77777777">
            <w:pPr>
              <w:pStyle w:val="Zawartotabeli"/>
              <w:snapToGrid w:val="0"/>
              <w:rPr>
                <w:sz w:val="20"/>
                <w:szCs w:val="20"/>
              </w:rPr>
            </w:pPr>
          </w:p>
        </w:tc>
        <w:tc>
          <w:tcPr>
            <w:tcW w:w="3827" w:type="dxa"/>
            <w:tcBorders>
              <w:top w:val="single" w:color="auto" w:sz="4" w:space="0"/>
            </w:tcBorders>
            <w:shd w:val="clear" w:color="auto" w:fill="FFFFFF" w:themeFill="background1"/>
            <w:tcMar/>
          </w:tcPr>
          <w:p w:rsidR="002A5F09" w:rsidP="00601BB1" w:rsidRDefault="002A5F09" w14:paraId="0290D0EB" w14:textId="77777777">
            <w:pPr>
              <w:pStyle w:val="Zawartotabeli"/>
              <w:snapToGrid w:val="0"/>
              <w:rPr>
                <w:sz w:val="20"/>
                <w:szCs w:val="20"/>
              </w:rPr>
            </w:pPr>
            <w:r>
              <w:rPr>
                <w:sz w:val="20"/>
                <w:szCs w:val="20"/>
              </w:rPr>
              <w:t>I</w:t>
            </w:r>
            <w:r w:rsidRPr="00EB31FE">
              <w:rPr>
                <w:sz w:val="20"/>
                <w:szCs w:val="20"/>
              </w:rPr>
              <w:t xml:space="preserve">dentyfikator </w:t>
            </w:r>
            <w:r>
              <w:rPr>
                <w:sz w:val="20"/>
                <w:szCs w:val="20"/>
              </w:rPr>
              <w:t>Krajowej</w:t>
            </w:r>
            <w:r w:rsidRPr="00EB31FE">
              <w:rPr>
                <w:sz w:val="20"/>
                <w:szCs w:val="20"/>
              </w:rPr>
              <w:t xml:space="preserve"> Domeny XDS, dla której P1pełni funkcję Rejestru XDS</w:t>
            </w:r>
            <w:r>
              <w:rPr>
                <w:sz w:val="20"/>
                <w:szCs w:val="20"/>
              </w:rPr>
              <w:t>, a w przypadku indeksów dokumentów przechowywanych poza tą domeną - identyfikator domeny zewnętrznej</w:t>
            </w:r>
          </w:p>
        </w:tc>
        <w:tc>
          <w:tcPr>
            <w:tcW w:w="5954" w:type="dxa"/>
            <w:tcBorders>
              <w:top w:val="single" w:color="auto" w:sz="4" w:space="0"/>
            </w:tcBorders>
            <w:shd w:val="clear" w:color="auto" w:fill="FFFFFF" w:themeFill="background1"/>
            <w:tcMar/>
          </w:tcPr>
          <w:p w:rsidR="002A5F09" w:rsidP="00601BB1" w:rsidRDefault="002A5F09" w14:paraId="08AB82B8" w14:textId="77777777">
            <w:pPr>
              <w:pStyle w:val="Zawartotabeli"/>
              <w:snapToGrid w:val="0"/>
              <w:rPr>
                <w:sz w:val="20"/>
                <w:szCs w:val="20"/>
              </w:rPr>
            </w:pPr>
            <w:r>
              <w:rPr>
                <w:sz w:val="20"/>
                <w:szCs w:val="20"/>
              </w:rPr>
              <w:t>Wartość stała, w przypadku komunikacji wewnątrz domeny (tj. z wykorzystaniem operacji XDS.b) nie musi być podawana:</w:t>
            </w:r>
          </w:p>
          <w:p w:rsidR="002A5F09" w:rsidP="00601BB1" w:rsidRDefault="002A5F09" w14:paraId="36C27AEE" w14:textId="046E2E3C">
            <w:pPr>
              <w:pStyle w:val="Zawartotabeli"/>
              <w:snapToGrid w:val="0"/>
              <w:rPr>
                <w:sz w:val="20"/>
                <w:szCs w:val="20"/>
              </w:rPr>
            </w:pPr>
            <w:r>
              <w:rPr>
                <w:sz w:val="20"/>
                <w:szCs w:val="20"/>
              </w:rPr>
              <w:t>urn:oid:</w:t>
            </w:r>
            <w:r w:rsidRPr="00EB31FE">
              <w:rPr>
                <w:sz w:val="20"/>
                <w:szCs w:val="20"/>
              </w:rPr>
              <w:t>2.16.840.1.113883.3.4424</w:t>
            </w:r>
            <w:r w:rsidR="008A4C51">
              <w:rPr>
                <w:sz w:val="20"/>
                <w:szCs w:val="20"/>
              </w:rPr>
              <w:t>.15</w:t>
            </w:r>
            <w:r>
              <w:rPr>
                <w:sz w:val="20"/>
                <w:szCs w:val="20"/>
              </w:rPr>
              <w:t xml:space="preserve"> - węzeł OID Krajowej Domeny XDS zostanie zdefiniowany po zaakceptowaniu koncepcji domen.</w:t>
            </w:r>
          </w:p>
          <w:p w:rsidRPr="00BC076C" w:rsidR="002A5F09" w:rsidP="00601BB1" w:rsidRDefault="002A5F09" w14:paraId="5DF2BBC4" w14:textId="77777777">
            <w:pPr>
              <w:pStyle w:val="Zawartotabeli"/>
              <w:snapToGrid w:val="0"/>
              <w:rPr>
                <w:sz w:val="20"/>
                <w:szCs w:val="20"/>
              </w:rPr>
            </w:pPr>
            <w:r w:rsidRPr="00516CA4">
              <w:rPr>
                <w:sz w:val="20"/>
                <w:szCs w:val="20"/>
              </w:rPr>
              <w:t>W dokumentacji standardu identyfikator ten zwany jest homeCommunityId.</w:t>
            </w:r>
          </w:p>
        </w:tc>
      </w:tr>
      <w:tr w:rsidR="002A5F09" w:rsidTr="53745EF2" w14:paraId="4BB50A23" w14:textId="77777777">
        <w:tc>
          <w:tcPr>
            <w:tcW w:w="1560" w:type="dxa"/>
            <w:shd w:val="clear" w:color="auto" w:fill="FFFFFF" w:themeFill="background1"/>
            <w:tcMar/>
          </w:tcPr>
          <w:p w:rsidRPr="006A3253" w:rsidR="002A5F09" w:rsidP="00601BB1" w:rsidRDefault="002A5F09" w14:paraId="3B0059D9" w14:textId="77777777">
            <w:pPr>
              <w:pStyle w:val="Zawartotabeli"/>
              <w:snapToGrid w:val="0"/>
              <w:rPr>
                <w:sz w:val="20"/>
                <w:szCs w:val="20"/>
              </w:rPr>
            </w:pPr>
            <w:r>
              <w:rPr>
                <w:sz w:val="20"/>
                <w:szCs w:val="20"/>
              </w:rPr>
              <w:t>VersionInfo</w:t>
            </w:r>
          </w:p>
        </w:tc>
        <w:tc>
          <w:tcPr>
            <w:tcW w:w="1275" w:type="dxa"/>
            <w:shd w:val="clear" w:color="auto" w:fill="FFFFFF" w:themeFill="background1"/>
            <w:tcMar/>
          </w:tcPr>
          <w:p w:rsidRPr="006A3253" w:rsidR="002A5F09" w:rsidP="00601BB1" w:rsidRDefault="002A5F09" w14:paraId="1783B998" w14:textId="77777777">
            <w:pPr>
              <w:pStyle w:val="Zawartotabeli"/>
              <w:snapToGrid w:val="0"/>
              <w:rPr>
                <w:sz w:val="20"/>
                <w:szCs w:val="20"/>
              </w:rPr>
            </w:pPr>
            <w:r>
              <w:rPr>
                <w:sz w:val="20"/>
                <w:szCs w:val="20"/>
              </w:rPr>
              <w:t>versionName</w:t>
            </w:r>
          </w:p>
        </w:tc>
        <w:tc>
          <w:tcPr>
            <w:tcW w:w="567" w:type="dxa"/>
            <w:shd w:val="clear" w:color="auto" w:fill="FFFFFF" w:themeFill="background1"/>
            <w:tcMar/>
          </w:tcPr>
          <w:p w:rsidRPr="006A3253" w:rsidR="002A5F09" w:rsidP="00601BB1" w:rsidRDefault="002A5F09" w14:paraId="3373B4F1"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78F14848" w14:textId="77777777">
            <w:pPr>
              <w:pStyle w:val="Zawartotabeli"/>
              <w:snapToGrid w:val="0"/>
              <w:rPr>
                <w:sz w:val="20"/>
                <w:szCs w:val="20"/>
              </w:rPr>
            </w:pPr>
            <w:r>
              <w:rPr>
                <w:sz w:val="20"/>
                <w:szCs w:val="20"/>
              </w:rPr>
              <w:t>XDS Update</w:t>
            </w:r>
          </w:p>
        </w:tc>
        <w:tc>
          <w:tcPr>
            <w:tcW w:w="3827" w:type="dxa"/>
            <w:shd w:val="clear" w:color="auto" w:fill="FFFFFF" w:themeFill="background1"/>
            <w:tcMar/>
          </w:tcPr>
          <w:p w:rsidRPr="001004B7" w:rsidR="002A5F09" w:rsidP="00601BB1" w:rsidRDefault="002A5F09" w14:paraId="5B6EDDFA" w14:textId="77777777">
            <w:pPr>
              <w:pStyle w:val="Zawartotabeli"/>
              <w:snapToGrid w:val="0"/>
              <w:rPr>
                <w:sz w:val="20"/>
                <w:szCs w:val="20"/>
              </w:rPr>
            </w:pPr>
            <w:r w:rsidRPr="001004B7">
              <w:rPr>
                <w:sz w:val="20"/>
                <w:szCs w:val="20"/>
              </w:rPr>
              <w:t>Wersja informacji o dokumencie</w:t>
            </w:r>
          </w:p>
        </w:tc>
        <w:tc>
          <w:tcPr>
            <w:tcW w:w="5954" w:type="dxa"/>
            <w:shd w:val="clear" w:color="auto" w:fill="FFFFFF" w:themeFill="background1"/>
            <w:tcMar/>
          </w:tcPr>
          <w:p w:rsidR="002A5F09" w:rsidP="00601BB1" w:rsidRDefault="002A5F09" w14:paraId="4746A858" w14:textId="77777777">
            <w:pPr>
              <w:pStyle w:val="Zawartotabeli"/>
              <w:snapToGrid w:val="0"/>
              <w:rPr>
                <w:sz w:val="20"/>
                <w:szCs w:val="20"/>
              </w:rPr>
            </w:pPr>
            <w:r>
              <w:rPr>
                <w:sz w:val="20"/>
                <w:szCs w:val="20"/>
              </w:rPr>
              <w:t>Wartość do odczytu z rejestru, wskazana krotność dotyczy danych odczytywanych.</w:t>
            </w:r>
          </w:p>
          <w:p w:rsidRPr="00580E83" w:rsidR="002A5F09" w:rsidP="00601BB1" w:rsidRDefault="002A5F09" w14:paraId="7CB520B7" w14:textId="77777777">
            <w:pPr>
              <w:pStyle w:val="Zawartotabeli"/>
              <w:snapToGrid w:val="0"/>
              <w:rPr>
                <w:sz w:val="20"/>
                <w:szCs w:val="20"/>
              </w:rPr>
            </w:pPr>
            <w:r>
              <w:rPr>
                <w:sz w:val="20"/>
                <w:szCs w:val="20"/>
              </w:rPr>
              <w:t>Atrybut w postaci liczby naturalnej, przy czym wersja inicjalna oznaczona jest liczbą 1. Wartość nie jest wymagana przy wysyłce komunikatu do P1, będzie pomijana przy zapisie, tj. ustawiania arbitralnie przez rejestr. W przypadku modyfikacji informacji o dokumencie, wartość wersji (dokładnie: wskazanie wartości wersji aktualnego wpisu w rejestrze) wymagana jest w asocjacji aktualizującej. Więcej szczegółów w [XDS Metadata Update].</w:t>
            </w:r>
          </w:p>
        </w:tc>
      </w:tr>
      <w:tr w:rsidR="002A5F09" w:rsidTr="53745EF2" w14:paraId="762B8E47" w14:textId="77777777">
        <w:tc>
          <w:tcPr>
            <w:tcW w:w="1560" w:type="dxa"/>
            <w:vMerge w:val="restart"/>
            <w:shd w:val="clear" w:color="auto" w:fill="FFFFFF" w:themeFill="background1"/>
            <w:tcMar/>
          </w:tcPr>
          <w:p w:rsidRPr="001935D6" w:rsidR="002A5F09" w:rsidP="00601BB1" w:rsidRDefault="002A5F09" w14:paraId="7B52ABB7" w14:textId="77777777">
            <w:pPr>
              <w:pStyle w:val="Zawartotabeli"/>
              <w:snapToGrid w:val="0"/>
              <w:rPr>
                <w:sz w:val="20"/>
                <w:szCs w:val="20"/>
              </w:rPr>
            </w:pPr>
            <w:r w:rsidRPr="001935D6">
              <w:rPr>
                <w:sz w:val="20"/>
                <w:szCs w:val="20"/>
              </w:rPr>
              <w:t>Slot name="</w:t>
            </w:r>
            <w:r w:rsidRPr="00837EE4">
              <w:rPr>
                <w:sz w:val="20"/>
                <w:szCs w:val="20"/>
              </w:rPr>
              <w:t>creationTime</w:t>
            </w:r>
            <w:r w:rsidRPr="001935D6">
              <w:rPr>
                <w:sz w:val="20"/>
                <w:szCs w:val="20"/>
              </w:rPr>
              <w:t>"</w:t>
            </w:r>
          </w:p>
          <w:p w:rsidR="002A5F09" w:rsidP="00601BB1" w:rsidRDefault="002A5F09" w14:paraId="2D9284DE"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68FFF603"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3E8DC83A"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60472B91"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255F32FE" w14:textId="77777777">
            <w:pPr>
              <w:pStyle w:val="Zawartotabeli"/>
              <w:snapToGrid w:val="0"/>
              <w:rPr>
                <w:sz w:val="20"/>
                <w:szCs w:val="20"/>
              </w:rPr>
            </w:pPr>
            <w:r w:rsidRPr="00375C75">
              <w:rPr>
                <w:sz w:val="20"/>
                <w:szCs w:val="20"/>
              </w:rPr>
              <w:t>Data wystawienia dokumentu</w:t>
            </w:r>
          </w:p>
        </w:tc>
        <w:tc>
          <w:tcPr>
            <w:tcW w:w="5954" w:type="dxa"/>
            <w:shd w:val="clear" w:color="auto" w:fill="FFFFFF" w:themeFill="background1"/>
            <w:tcMar/>
          </w:tcPr>
          <w:p w:rsidRPr="00676EAA" w:rsidR="002A5F09" w:rsidP="00601BB1" w:rsidRDefault="002A5F09" w14:paraId="50340188" w14:textId="77777777">
            <w:pPr>
              <w:pStyle w:val="Zawartotabeli"/>
              <w:snapToGrid w:val="0"/>
              <w:rPr>
                <w:sz w:val="20"/>
                <w:szCs w:val="20"/>
              </w:rPr>
            </w:pPr>
          </w:p>
        </w:tc>
      </w:tr>
      <w:tr w:rsidR="002A5F09" w:rsidTr="53745EF2" w14:paraId="32094BFF" w14:textId="77777777">
        <w:trPr>
          <w:trHeight w:val="803"/>
        </w:trPr>
        <w:tc>
          <w:tcPr>
            <w:tcW w:w="1560" w:type="dxa"/>
            <w:vMerge/>
            <w:tcMar/>
          </w:tcPr>
          <w:p w:rsidR="002A5F09" w:rsidP="00601BB1" w:rsidRDefault="002A5F09" w14:paraId="7FFE2BC1"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4E195F4"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6D42A1CE"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04658D1"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15CA22DE" w14:textId="77777777">
            <w:pPr>
              <w:pStyle w:val="Zawartotabeli"/>
              <w:snapToGrid w:val="0"/>
              <w:rPr>
                <w:sz w:val="20"/>
                <w:szCs w:val="20"/>
              </w:rPr>
            </w:pPr>
            <w:r w:rsidRPr="00375C75">
              <w:rPr>
                <w:sz w:val="20"/>
                <w:szCs w:val="20"/>
              </w:rPr>
              <w:t>Wartość daty</w:t>
            </w:r>
          </w:p>
        </w:tc>
        <w:tc>
          <w:tcPr>
            <w:tcW w:w="5954" w:type="dxa"/>
            <w:shd w:val="clear" w:color="auto" w:fill="FFFFFF" w:themeFill="background1"/>
            <w:tcMar/>
          </w:tcPr>
          <w:p w:rsidRPr="00506826" w:rsidR="002A5F09" w:rsidP="00601BB1" w:rsidRDefault="002A5F09" w14:paraId="06A8696E" w14:textId="77777777">
            <w:pPr>
              <w:pStyle w:val="Zawartotabeli"/>
              <w:snapToGrid w:val="0"/>
              <w:rPr>
                <w:sz w:val="20"/>
                <w:szCs w:val="20"/>
              </w:rPr>
            </w:pPr>
            <w:r w:rsidRPr="00506826">
              <w:rPr>
                <w:sz w:val="20"/>
                <w:szCs w:val="20"/>
              </w:rPr>
              <w:t>Format daty DTM opisany jest w [ITI TF-3 str. 59]:</w:t>
            </w:r>
          </w:p>
          <w:p w:rsidR="002A5F09" w:rsidP="00601BB1" w:rsidRDefault="002A5F09" w14:paraId="4939C97E" w14:textId="77777777">
            <w:pPr>
              <w:pStyle w:val="Zawartotabeli"/>
              <w:snapToGrid w:val="0"/>
              <w:rPr>
                <w:sz w:val="20"/>
                <w:szCs w:val="20"/>
              </w:rPr>
            </w:pPr>
            <w:r w:rsidRPr="2C11A9C0">
              <w:rPr>
                <w:sz w:val="20"/>
                <w:szCs w:val="20"/>
              </w:rPr>
              <w:t xml:space="preserve">YYYY[MM[DD[hh[mm[ss]]]]], </w:t>
            </w:r>
            <w:r w:rsidRPr="2C11A9C0" w:rsidR="4A89A544">
              <w:rPr>
                <w:sz w:val="20"/>
                <w:szCs w:val="20"/>
              </w:rPr>
              <w:t>W ramach projektu P1 wszystkie elementy formatu daty s</w:t>
            </w:r>
            <w:r w:rsidRPr="2C11A9C0" w:rsidR="1D589E5B">
              <w:rPr>
                <w:sz w:val="20"/>
                <w:szCs w:val="20"/>
              </w:rPr>
              <w:t>ą</w:t>
            </w:r>
            <w:r w:rsidRPr="2C11A9C0" w:rsidR="4A89A544">
              <w:rPr>
                <w:sz w:val="20"/>
                <w:szCs w:val="20"/>
              </w:rPr>
              <w:t xml:space="preserve"> wymagane</w:t>
            </w:r>
            <w:r w:rsidRPr="2C11A9C0" w:rsidR="09483B5C">
              <w:rPr>
                <w:sz w:val="20"/>
                <w:szCs w:val="20"/>
              </w:rPr>
              <w:t>.</w:t>
            </w:r>
          </w:p>
          <w:p w:rsidR="004B3A2A" w:rsidP="00601BB1" w:rsidRDefault="004B3A2A" w14:paraId="4842AEF3" w14:textId="77777777">
            <w:pPr>
              <w:pStyle w:val="Zawartotabeli"/>
              <w:snapToGrid w:val="0"/>
              <w:rPr>
                <w:sz w:val="20"/>
                <w:szCs w:val="20"/>
              </w:rPr>
            </w:pPr>
          </w:p>
          <w:p w:rsidRPr="008E270C" w:rsidR="004B3A2A" w:rsidP="00601BB1" w:rsidRDefault="004B3A2A" w14:paraId="10B4FD6D" w14:textId="77777777">
            <w:pPr>
              <w:pStyle w:val="Zawartotabeli"/>
              <w:snapToGrid w:val="0"/>
              <w:rPr>
                <w:b/>
                <w:bCs/>
                <w:sz w:val="20"/>
                <w:szCs w:val="20"/>
                <w:u w:val="single"/>
              </w:rPr>
            </w:pPr>
            <w:r w:rsidRPr="008E270C">
              <w:rPr>
                <w:b/>
                <w:bCs/>
                <w:sz w:val="20"/>
                <w:szCs w:val="20"/>
                <w:u w:val="single"/>
              </w:rPr>
              <w:t>Reguły biznesowe:</w:t>
            </w:r>
          </w:p>
          <w:p w:rsidR="004B3A2A" w:rsidP="00601BB1" w:rsidRDefault="00DA2D3C" w14:paraId="7CA2CF7A" w14:textId="77777777">
            <w:pPr>
              <w:pStyle w:val="Zawartotabeli"/>
              <w:snapToGrid w:val="0"/>
              <w:rPr>
                <w:sz w:val="20"/>
                <w:szCs w:val="20"/>
              </w:rPr>
            </w:pPr>
            <w:r w:rsidRPr="00DA2D3C">
              <w:rPr>
                <w:sz w:val="20"/>
                <w:szCs w:val="20"/>
              </w:rPr>
              <w:t>NEW_REG.WER.3612 Data wystawienia EDM nie może być przyszła</w:t>
            </w:r>
          </w:p>
          <w:p w:rsidRPr="000E7FC1" w:rsidR="00DA2D3C" w:rsidP="00601BB1" w:rsidRDefault="00DA2D3C" w14:paraId="05E15F15" w14:textId="61698A32">
            <w:pPr>
              <w:pStyle w:val="Zawartotabeli"/>
              <w:snapToGrid w:val="0"/>
              <w:rPr>
                <w:sz w:val="20"/>
                <w:szCs w:val="20"/>
              </w:rPr>
            </w:pPr>
            <w:r w:rsidRPr="00DA2D3C">
              <w:rPr>
                <w:sz w:val="20"/>
                <w:szCs w:val="20"/>
              </w:rPr>
              <w:t>NEW_REG.WER.3614 Data wystawienia EDM nie może być przeszła</w:t>
            </w:r>
          </w:p>
        </w:tc>
      </w:tr>
      <w:tr w:rsidR="002A5F09" w:rsidTr="53745EF2" w14:paraId="20027AE0" w14:textId="77777777">
        <w:tc>
          <w:tcPr>
            <w:tcW w:w="1560" w:type="dxa"/>
            <w:vMerge w:val="restart"/>
            <w:shd w:val="clear" w:color="auto" w:fill="FFFFFF" w:themeFill="background1"/>
            <w:tcMar/>
          </w:tcPr>
          <w:p w:rsidRPr="001935D6" w:rsidR="002A5F09" w:rsidP="00601BB1" w:rsidRDefault="002A5F09" w14:paraId="29B5454A" w14:textId="77777777">
            <w:pPr>
              <w:pStyle w:val="Zawartotabeli"/>
              <w:snapToGrid w:val="0"/>
              <w:rPr>
                <w:sz w:val="20"/>
                <w:szCs w:val="20"/>
              </w:rPr>
            </w:pPr>
            <w:r w:rsidRPr="001935D6">
              <w:rPr>
                <w:sz w:val="20"/>
                <w:szCs w:val="20"/>
              </w:rPr>
              <w:t>Slot name="</w:t>
            </w:r>
            <w:r w:rsidRPr="00837EE4">
              <w:rPr>
                <w:sz w:val="20"/>
                <w:szCs w:val="20"/>
              </w:rPr>
              <w:t>languageCode</w:t>
            </w:r>
            <w:r w:rsidRPr="001935D6">
              <w:rPr>
                <w:sz w:val="20"/>
                <w:szCs w:val="20"/>
              </w:rPr>
              <w:t>"</w:t>
            </w:r>
          </w:p>
          <w:p w:rsidR="002A5F09" w:rsidP="00601BB1" w:rsidRDefault="002A5F09" w14:paraId="2A2FDE95"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97AC489"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45D27D68"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721DD1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292C95AD" w14:textId="77777777">
            <w:pPr>
              <w:pStyle w:val="Zawartotabeli"/>
              <w:snapToGrid w:val="0"/>
              <w:rPr>
                <w:sz w:val="20"/>
                <w:szCs w:val="20"/>
              </w:rPr>
            </w:pPr>
            <w:r w:rsidRPr="00375C75">
              <w:rPr>
                <w:sz w:val="20"/>
                <w:szCs w:val="20"/>
              </w:rPr>
              <w:t>Kod języka dokumentu</w:t>
            </w:r>
          </w:p>
        </w:tc>
        <w:tc>
          <w:tcPr>
            <w:tcW w:w="5954" w:type="dxa"/>
            <w:shd w:val="clear" w:color="auto" w:fill="FFFFFF" w:themeFill="background1"/>
            <w:tcMar/>
          </w:tcPr>
          <w:p w:rsidRPr="00676EAA" w:rsidR="002A5F09" w:rsidP="00601BB1" w:rsidRDefault="002A5F09" w14:paraId="2E76D628" w14:textId="77777777">
            <w:pPr>
              <w:pStyle w:val="Zawartotabeli"/>
              <w:snapToGrid w:val="0"/>
              <w:rPr>
                <w:sz w:val="20"/>
                <w:szCs w:val="20"/>
              </w:rPr>
            </w:pPr>
          </w:p>
        </w:tc>
      </w:tr>
      <w:tr w:rsidR="002A5F09" w:rsidTr="53745EF2" w14:paraId="3171DA5F" w14:textId="77777777">
        <w:trPr>
          <w:trHeight w:val="803"/>
        </w:trPr>
        <w:tc>
          <w:tcPr>
            <w:tcW w:w="1560" w:type="dxa"/>
            <w:vMerge/>
            <w:tcMar/>
          </w:tcPr>
          <w:p w:rsidR="002A5F09" w:rsidP="00601BB1" w:rsidRDefault="002A5F09" w14:paraId="1A309BA6"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5CFF297"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259A690B"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2FBC8AD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6F27044A" w14:textId="77777777">
            <w:pPr>
              <w:pStyle w:val="Zawartotabeli"/>
              <w:snapToGrid w:val="0"/>
              <w:rPr>
                <w:sz w:val="20"/>
                <w:szCs w:val="20"/>
              </w:rPr>
            </w:pPr>
            <w:r w:rsidRPr="00375C75">
              <w:rPr>
                <w:sz w:val="20"/>
                <w:szCs w:val="20"/>
              </w:rPr>
              <w:t>Wartość kodu języka dokumentu</w:t>
            </w:r>
          </w:p>
        </w:tc>
        <w:tc>
          <w:tcPr>
            <w:tcW w:w="5954" w:type="dxa"/>
            <w:shd w:val="clear" w:color="auto" w:fill="FFFFFF" w:themeFill="background1"/>
            <w:tcMar/>
          </w:tcPr>
          <w:p w:rsidR="002A5F09" w:rsidP="00601BB1" w:rsidRDefault="002A5F09" w14:paraId="46DC6ED6" w14:textId="77777777">
            <w:pPr>
              <w:pStyle w:val="Zawartotabeli"/>
              <w:snapToGrid w:val="0"/>
              <w:rPr>
                <w:sz w:val="20"/>
                <w:szCs w:val="20"/>
              </w:rPr>
            </w:pPr>
            <w:r>
              <w:rPr>
                <w:sz w:val="20"/>
                <w:szCs w:val="20"/>
              </w:rPr>
              <w:t xml:space="preserve">Polskojęzyczne dokumenty posiadają wartość </w:t>
            </w:r>
            <w:r w:rsidRPr="00C35AF9">
              <w:rPr>
                <w:sz w:val="20"/>
                <w:szCs w:val="20"/>
              </w:rPr>
              <w:t>pl-PL</w:t>
            </w:r>
            <w:r>
              <w:rPr>
                <w:sz w:val="20"/>
                <w:szCs w:val="20"/>
              </w:rPr>
              <w:t>.</w:t>
            </w:r>
          </w:p>
          <w:p w:rsidR="002A5F09" w:rsidP="00601BB1" w:rsidRDefault="002A5F09" w14:paraId="1194ED93" w14:textId="77777777">
            <w:pPr>
              <w:pStyle w:val="Zawartotabeli"/>
              <w:snapToGrid w:val="0"/>
              <w:rPr>
                <w:sz w:val="20"/>
                <w:szCs w:val="20"/>
              </w:rPr>
            </w:pPr>
            <w:r>
              <w:rPr>
                <w:sz w:val="20"/>
                <w:szCs w:val="20"/>
              </w:rPr>
              <w:t>Dla dokumentów zgodnych z CDA wartość pobierana z:</w:t>
            </w:r>
          </w:p>
          <w:p w:rsidR="002A5F09" w:rsidP="00601BB1" w:rsidRDefault="002A5F09" w14:paraId="59D74490" w14:textId="77777777">
            <w:pPr>
              <w:pStyle w:val="Zawartotabeli"/>
              <w:snapToGrid w:val="0"/>
              <w:rPr>
                <w:sz w:val="20"/>
                <w:szCs w:val="20"/>
              </w:rPr>
            </w:pPr>
            <w:r w:rsidRPr="00142C6A">
              <w:rPr>
                <w:sz w:val="20"/>
                <w:szCs w:val="20"/>
              </w:rPr>
              <w:t>/ClinicalDocument/languageCode</w:t>
            </w:r>
          </w:p>
          <w:p w:rsidR="00184F3C" w:rsidP="00601BB1" w:rsidRDefault="00184F3C" w14:paraId="49AD5AF9" w14:textId="77777777">
            <w:pPr>
              <w:pStyle w:val="Zawartotabeli"/>
              <w:snapToGrid w:val="0"/>
              <w:rPr>
                <w:sz w:val="20"/>
                <w:szCs w:val="20"/>
              </w:rPr>
            </w:pPr>
          </w:p>
          <w:p w:rsidRPr="008E270C" w:rsidR="00184F3C" w:rsidP="00601BB1" w:rsidRDefault="00184F3C" w14:paraId="7D74DEDA" w14:textId="77777777">
            <w:pPr>
              <w:pStyle w:val="Zawartotabeli"/>
              <w:snapToGrid w:val="0"/>
              <w:rPr>
                <w:b/>
                <w:bCs/>
                <w:sz w:val="20"/>
                <w:szCs w:val="20"/>
                <w:u w:val="single"/>
              </w:rPr>
            </w:pPr>
            <w:r w:rsidRPr="008E270C">
              <w:rPr>
                <w:b/>
                <w:bCs/>
                <w:sz w:val="20"/>
                <w:szCs w:val="20"/>
                <w:u w:val="single"/>
              </w:rPr>
              <w:t>Reguły biznesowe:</w:t>
            </w:r>
          </w:p>
          <w:p w:rsidRPr="00676EAA" w:rsidR="00184F3C" w:rsidP="00601BB1" w:rsidRDefault="00184F3C" w14:paraId="196ACE1C" w14:textId="3EC4DBA6">
            <w:pPr>
              <w:pStyle w:val="Zawartotabeli"/>
              <w:snapToGrid w:val="0"/>
              <w:rPr>
                <w:sz w:val="20"/>
                <w:szCs w:val="20"/>
              </w:rPr>
            </w:pPr>
            <w:r w:rsidRPr="00184F3C">
              <w:rPr>
                <w:sz w:val="20"/>
                <w:szCs w:val="20"/>
              </w:rPr>
              <w:t>REG.WER.4634 Weryfikacja kodu języka dokumentu</w:t>
            </w:r>
          </w:p>
        </w:tc>
      </w:tr>
      <w:tr w:rsidR="002A5F09" w:rsidTr="53745EF2" w14:paraId="2B34E612" w14:textId="77777777">
        <w:tc>
          <w:tcPr>
            <w:tcW w:w="1560" w:type="dxa"/>
            <w:vMerge w:val="restart"/>
            <w:shd w:val="clear" w:color="auto" w:fill="FFFFFF" w:themeFill="background1"/>
            <w:tcMar/>
          </w:tcPr>
          <w:p w:rsidR="002A5F09" w:rsidP="00601BB1" w:rsidRDefault="002A5F09" w14:paraId="77D32BF3" w14:textId="77777777">
            <w:pPr>
              <w:pStyle w:val="Zawartotabeli"/>
              <w:snapToGrid w:val="0"/>
              <w:rPr>
                <w:sz w:val="20"/>
                <w:szCs w:val="20"/>
              </w:rPr>
            </w:pPr>
            <w:r>
              <w:rPr>
                <w:sz w:val="20"/>
                <w:szCs w:val="20"/>
              </w:rPr>
              <w:t>Slot name=”</w:t>
            </w:r>
            <w:r w:rsidRPr="00837EE4">
              <w:rPr>
                <w:sz w:val="20"/>
                <w:szCs w:val="20"/>
              </w:rPr>
              <w:t>size</w:t>
            </w:r>
            <w:r>
              <w:rPr>
                <w:sz w:val="20"/>
                <w:szCs w:val="20"/>
              </w:rPr>
              <w:t>”</w:t>
            </w:r>
          </w:p>
        </w:tc>
        <w:tc>
          <w:tcPr>
            <w:tcW w:w="1275" w:type="dxa"/>
            <w:shd w:val="clear" w:color="auto" w:fill="FFFFFF" w:themeFill="background1"/>
            <w:tcMar/>
          </w:tcPr>
          <w:p w:rsidR="002A5F09" w:rsidP="00601BB1" w:rsidRDefault="002A5F09" w14:paraId="7B4A0761"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620A090D"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60A1875"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3C590716" w14:textId="77777777">
            <w:pPr>
              <w:pStyle w:val="Zawartotabeli"/>
              <w:snapToGrid w:val="0"/>
              <w:rPr>
                <w:sz w:val="20"/>
                <w:szCs w:val="20"/>
              </w:rPr>
            </w:pPr>
            <w:r w:rsidRPr="00375C75">
              <w:rPr>
                <w:sz w:val="20"/>
                <w:szCs w:val="20"/>
              </w:rPr>
              <w:t>Rozmiar dokumentu</w:t>
            </w:r>
          </w:p>
        </w:tc>
        <w:tc>
          <w:tcPr>
            <w:tcW w:w="5954" w:type="dxa"/>
            <w:shd w:val="clear" w:color="auto" w:fill="FFFFFF" w:themeFill="background1"/>
            <w:tcMar/>
          </w:tcPr>
          <w:p w:rsidRPr="00676EAA" w:rsidR="002A5F09" w:rsidP="00601BB1" w:rsidRDefault="002A5F09" w14:paraId="3E71B4E1" w14:textId="77777777">
            <w:pPr>
              <w:pStyle w:val="Zawartotabeli"/>
              <w:snapToGrid w:val="0"/>
              <w:rPr>
                <w:sz w:val="20"/>
                <w:szCs w:val="20"/>
              </w:rPr>
            </w:pPr>
          </w:p>
        </w:tc>
      </w:tr>
      <w:tr w:rsidRPr="003E408E" w:rsidR="002A5F09" w:rsidTr="53745EF2" w14:paraId="09642B78" w14:textId="77777777">
        <w:trPr>
          <w:trHeight w:val="803"/>
        </w:trPr>
        <w:tc>
          <w:tcPr>
            <w:tcW w:w="1560" w:type="dxa"/>
            <w:vMerge/>
            <w:tcMar/>
          </w:tcPr>
          <w:p w:rsidR="002A5F09" w:rsidP="00601BB1" w:rsidRDefault="002A5F09" w14:paraId="276AFB36"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E3402B6"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3C58CD85"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Pr="00475955" w:rsidR="002A5F09" w:rsidP="00601BB1" w:rsidRDefault="002A5F09" w14:paraId="35D13325"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35A3E563" w14:textId="77777777">
            <w:pPr>
              <w:pStyle w:val="Zawartotabeli"/>
              <w:snapToGrid w:val="0"/>
              <w:rPr>
                <w:sz w:val="20"/>
                <w:szCs w:val="20"/>
              </w:rPr>
            </w:pPr>
            <w:r w:rsidRPr="00375C75">
              <w:rPr>
                <w:sz w:val="20"/>
                <w:szCs w:val="20"/>
              </w:rPr>
              <w:t>Wartość rozmiaru dokumentu</w:t>
            </w:r>
          </w:p>
        </w:tc>
        <w:tc>
          <w:tcPr>
            <w:tcW w:w="5954" w:type="dxa"/>
            <w:shd w:val="clear" w:color="auto" w:fill="FFFFFF" w:themeFill="background1"/>
            <w:tcMar/>
          </w:tcPr>
          <w:p w:rsidR="002A5F09" w:rsidP="00601BB1" w:rsidRDefault="002A5F09" w14:paraId="6BA3E3B9" w14:textId="77777777">
            <w:pPr>
              <w:pStyle w:val="Zawartotabeli"/>
              <w:snapToGrid w:val="0"/>
              <w:rPr>
                <w:sz w:val="20"/>
                <w:szCs w:val="20"/>
              </w:rPr>
            </w:pPr>
            <w:r>
              <w:rPr>
                <w:sz w:val="20"/>
                <w:szCs w:val="20"/>
              </w:rPr>
              <w:t>Z</w:t>
            </w:r>
            <w:r w:rsidRPr="003E408E">
              <w:rPr>
                <w:sz w:val="20"/>
                <w:szCs w:val="20"/>
              </w:rPr>
              <w:t xml:space="preserve">godnie ze standardem IHE XDS </w:t>
            </w:r>
            <w:r>
              <w:rPr>
                <w:sz w:val="20"/>
                <w:szCs w:val="20"/>
              </w:rPr>
              <w:t xml:space="preserve">wielkość dokumentu </w:t>
            </w:r>
            <w:r w:rsidRPr="003E408E">
              <w:rPr>
                <w:sz w:val="20"/>
                <w:szCs w:val="20"/>
              </w:rPr>
              <w:t xml:space="preserve">wyrażona </w:t>
            </w:r>
            <w:r>
              <w:rPr>
                <w:sz w:val="20"/>
                <w:szCs w:val="20"/>
              </w:rPr>
              <w:t xml:space="preserve">jest w </w:t>
            </w:r>
            <w:r w:rsidRPr="00ED619D">
              <w:rPr>
                <w:sz w:val="20"/>
                <w:szCs w:val="20"/>
                <w:u w:val="single"/>
              </w:rPr>
              <w:t>bajtach</w:t>
            </w:r>
            <w:r w:rsidRPr="003E408E">
              <w:rPr>
                <w:sz w:val="20"/>
                <w:szCs w:val="20"/>
              </w:rPr>
              <w:t xml:space="preserve"> [</w:t>
            </w:r>
            <w:r w:rsidRPr="00706962">
              <w:rPr>
                <w:sz w:val="20"/>
                <w:szCs w:val="20"/>
              </w:rPr>
              <w:t>ITI</w:t>
            </w:r>
            <w:r>
              <w:rPr>
                <w:sz w:val="20"/>
                <w:szCs w:val="20"/>
              </w:rPr>
              <w:t xml:space="preserve"> TF-3,</w:t>
            </w:r>
            <w:r w:rsidRPr="00706962">
              <w:rPr>
                <w:sz w:val="20"/>
                <w:szCs w:val="20"/>
              </w:rPr>
              <w:t xml:space="preserve"> </w:t>
            </w:r>
            <w:r>
              <w:rPr>
                <w:sz w:val="20"/>
                <w:szCs w:val="20"/>
              </w:rPr>
              <w:t xml:space="preserve">punkt </w:t>
            </w:r>
            <w:r w:rsidRPr="005472B5">
              <w:rPr>
                <w:sz w:val="20"/>
                <w:szCs w:val="20"/>
              </w:rPr>
              <w:t>4.2.3.2.21 DocumentEntry.size</w:t>
            </w:r>
            <w:r w:rsidRPr="003E408E">
              <w:rPr>
                <w:sz w:val="20"/>
                <w:szCs w:val="20"/>
              </w:rPr>
              <w:t>]</w:t>
            </w:r>
          </w:p>
        </w:tc>
      </w:tr>
      <w:tr w:rsidRPr="00676EAA" w:rsidR="002A5F09" w:rsidTr="53745EF2" w14:paraId="70F5B505" w14:textId="77777777">
        <w:tc>
          <w:tcPr>
            <w:tcW w:w="1560" w:type="dxa"/>
            <w:vMerge w:val="restart"/>
            <w:shd w:val="clear" w:color="auto" w:fill="FFFFFF" w:themeFill="background1"/>
            <w:tcMar/>
          </w:tcPr>
          <w:p w:rsidRPr="001935D6" w:rsidR="002A5F09" w:rsidP="00601BB1" w:rsidRDefault="002A5F09" w14:paraId="62E4466D" w14:textId="77777777">
            <w:pPr>
              <w:pStyle w:val="Zawartotabeli"/>
              <w:snapToGrid w:val="0"/>
              <w:rPr>
                <w:sz w:val="20"/>
                <w:szCs w:val="20"/>
              </w:rPr>
            </w:pPr>
            <w:r>
              <w:rPr>
                <w:sz w:val="20"/>
                <w:szCs w:val="20"/>
              </w:rPr>
              <w:t>Slot name=”</w:t>
            </w:r>
            <w:r w:rsidRPr="00837EE4">
              <w:rPr>
                <w:sz w:val="20"/>
                <w:szCs w:val="20"/>
              </w:rPr>
              <w:t>hash</w:t>
            </w:r>
            <w:r>
              <w:rPr>
                <w:sz w:val="20"/>
                <w:szCs w:val="20"/>
              </w:rPr>
              <w:t>”</w:t>
            </w:r>
          </w:p>
          <w:p w:rsidR="002A5F09" w:rsidP="00601BB1" w:rsidRDefault="002A5F09" w14:paraId="6A6EA766"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3218F229"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020EDD46"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0F4B79C2"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5D8ACB36" w14:textId="77777777">
            <w:pPr>
              <w:pStyle w:val="Zawartotabeli"/>
              <w:snapToGrid w:val="0"/>
              <w:rPr>
                <w:sz w:val="20"/>
                <w:szCs w:val="20"/>
              </w:rPr>
            </w:pPr>
            <w:r w:rsidRPr="00375C75">
              <w:rPr>
                <w:sz w:val="20"/>
                <w:szCs w:val="20"/>
              </w:rPr>
              <w:t>Skrót dokumentu</w:t>
            </w:r>
          </w:p>
        </w:tc>
        <w:tc>
          <w:tcPr>
            <w:tcW w:w="5954" w:type="dxa"/>
            <w:shd w:val="clear" w:color="auto" w:fill="FFFFFF" w:themeFill="background1"/>
            <w:tcMar/>
          </w:tcPr>
          <w:p w:rsidRPr="00676EAA" w:rsidR="002A5F09" w:rsidP="00601BB1" w:rsidRDefault="002A5F09" w14:paraId="30A2CF41" w14:textId="77777777">
            <w:pPr>
              <w:pStyle w:val="Zawartotabeli"/>
              <w:snapToGrid w:val="0"/>
              <w:rPr>
                <w:sz w:val="20"/>
                <w:szCs w:val="20"/>
              </w:rPr>
            </w:pPr>
            <w:r>
              <w:rPr>
                <w:sz w:val="20"/>
                <w:szCs w:val="20"/>
              </w:rPr>
              <w:t>Wartość skrótu służy do identyfikowania duplikatów.</w:t>
            </w:r>
          </w:p>
        </w:tc>
      </w:tr>
      <w:tr w:rsidRPr="00544598" w:rsidR="002A5F09" w:rsidTr="53745EF2" w14:paraId="11FC3D34" w14:textId="77777777">
        <w:trPr>
          <w:trHeight w:val="803"/>
        </w:trPr>
        <w:tc>
          <w:tcPr>
            <w:tcW w:w="1560" w:type="dxa"/>
            <w:vMerge/>
            <w:tcMar/>
          </w:tcPr>
          <w:p w:rsidR="002A5F09" w:rsidP="00601BB1" w:rsidRDefault="002A5F09" w14:paraId="1D2E7ACD"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B29D93A"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2F7F35E0"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E42A7D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D41F67" w:rsidRDefault="002A5F09" w14:paraId="1E2ED328" w14:textId="092406DB">
            <w:pPr>
              <w:pStyle w:val="Zawartotabeli"/>
              <w:snapToGrid w:val="0"/>
              <w:rPr>
                <w:sz w:val="20"/>
                <w:szCs w:val="20"/>
              </w:rPr>
            </w:pPr>
            <w:r w:rsidRPr="00375C75">
              <w:rPr>
                <w:sz w:val="20"/>
                <w:szCs w:val="20"/>
              </w:rPr>
              <w:t>Wartość skrótu SHA-</w:t>
            </w:r>
            <w:r w:rsidR="00D41F67">
              <w:rPr>
                <w:sz w:val="20"/>
                <w:szCs w:val="20"/>
              </w:rPr>
              <w:t>1</w:t>
            </w:r>
            <w:r w:rsidRPr="00375C75">
              <w:rPr>
                <w:sz w:val="20"/>
                <w:szCs w:val="20"/>
              </w:rPr>
              <w:t xml:space="preserve"> dokumentu</w:t>
            </w:r>
          </w:p>
        </w:tc>
        <w:tc>
          <w:tcPr>
            <w:tcW w:w="5954" w:type="dxa"/>
            <w:shd w:val="clear" w:color="auto" w:fill="FFFFFF" w:themeFill="background1"/>
            <w:tcMar/>
          </w:tcPr>
          <w:p w:rsidR="002A5F09" w:rsidP="00601BB1" w:rsidRDefault="002A5F09" w14:paraId="05676167" w14:textId="77777777">
            <w:pPr>
              <w:pStyle w:val="Zawartotabeli"/>
              <w:snapToGrid w:val="0"/>
              <w:rPr>
                <w:sz w:val="20"/>
                <w:szCs w:val="20"/>
              </w:rPr>
            </w:pPr>
            <w:r w:rsidRPr="00544598">
              <w:rPr>
                <w:sz w:val="20"/>
                <w:szCs w:val="20"/>
              </w:rPr>
              <w:t>Przykład wartości</w:t>
            </w:r>
            <w:r>
              <w:rPr>
                <w:sz w:val="20"/>
                <w:szCs w:val="20"/>
              </w:rPr>
              <w:t>:</w:t>
            </w:r>
          </w:p>
          <w:p w:rsidRPr="00544598" w:rsidR="002A5F09" w:rsidP="00601BB1" w:rsidRDefault="002A5F09" w14:paraId="6A1064E9" w14:textId="77777777">
            <w:pPr>
              <w:pStyle w:val="Zawartotabeli"/>
              <w:snapToGrid w:val="0"/>
              <w:rPr>
                <w:sz w:val="20"/>
                <w:szCs w:val="20"/>
              </w:rPr>
            </w:pPr>
            <w:r w:rsidRPr="00544598">
              <w:rPr>
                <w:sz w:val="20"/>
                <w:szCs w:val="20"/>
              </w:rPr>
              <w:t>da39a3ee5e6b4b0d3255bfef95601890afd80709</w:t>
            </w:r>
          </w:p>
        </w:tc>
      </w:tr>
      <w:tr w:rsidR="002A5F09" w:rsidTr="53745EF2" w14:paraId="0695A99E" w14:textId="77777777">
        <w:tc>
          <w:tcPr>
            <w:tcW w:w="1560" w:type="dxa"/>
            <w:vMerge w:val="restart"/>
            <w:shd w:val="clear" w:color="auto" w:fill="FFFFFF" w:themeFill="background1"/>
            <w:tcMar/>
          </w:tcPr>
          <w:p w:rsidRPr="00ED619D" w:rsidR="002A5F09" w:rsidP="00601BB1" w:rsidRDefault="002A5F09" w14:paraId="14C49F5A" w14:textId="77777777">
            <w:pPr>
              <w:pStyle w:val="Zawartotabeli"/>
              <w:snapToGrid w:val="0"/>
              <w:rPr>
                <w:sz w:val="20"/>
                <w:szCs w:val="20"/>
                <w:lang w:val="en-US"/>
              </w:rPr>
            </w:pPr>
          </w:p>
          <w:p w:rsidRPr="00837EE4" w:rsidR="002A5F09" w:rsidP="00601BB1" w:rsidRDefault="002A5F09" w14:paraId="562200A8" w14:textId="77777777">
            <w:pPr>
              <w:pStyle w:val="Zawartotabeli"/>
              <w:snapToGrid w:val="0"/>
              <w:rPr>
                <w:sz w:val="20"/>
                <w:szCs w:val="20"/>
                <w:lang w:val="en-US"/>
              </w:rPr>
            </w:pPr>
            <w:r w:rsidRPr="00ED619D">
              <w:rPr>
                <w:sz w:val="20"/>
                <w:szCs w:val="20"/>
                <w:lang w:val="en-US"/>
              </w:rPr>
              <w:t>Slot name</w:t>
            </w:r>
            <w:r w:rsidRPr="00837EE4">
              <w:rPr>
                <w:sz w:val="20"/>
                <w:szCs w:val="20"/>
                <w:lang w:val="en-US"/>
              </w:rPr>
              <w:t>=”</w:t>
            </w:r>
            <w:r w:rsidRPr="00837EE4">
              <w:rPr>
                <w:lang w:val="en-US"/>
              </w:rPr>
              <w:t xml:space="preserve"> </w:t>
            </w:r>
            <w:r w:rsidRPr="00837EE4">
              <w:rPr>
                <w:sz w:val="20"/>
                <w:szCs w:val="20"/>
                <w:lang w:val="en-US"/>
              </w:rPr>
              <w:t>urn:extpl:SlotName:StorageCategory”</w:t>
            </w:r>
          </w:p>
          <w:p w:rsidRPr="00ED619D" w:rsidR="002A5F09" w:rsidP="00601BB1" w:rsidRDefault="002A5F09" w14:paraId="71801960" w14:textId="77777777">
            <w:pPr>
              <w:pStyle w:val="Zawartotabeli"/>
              <w:snapToGrid w:val="0"/>
              <w:rPr>
                <w:sz w:val="20"/>
                <w:szCs w:val="20"/>
                <w:lang w:val="en-US"/>
              </w:rPr>
            </w:pPr>
          </w:p>
        </w:tc>
        <w:tc>
          <w:tcPr>
            <w:tcW w:w="1275" w:type="dxa"/>
            <w:shd w:val="clear" w:color="auto" w:fill="FFFFFF" w:themeFill="background1"/>
            <w:tcMar/>
          </w:tcPr>
          <w:p w:rsidRPr="00ED619D" w:rsidR="002A5F09" w:rsidP="00601BB1" w:rsidRDefault="002A5F09" w14:paraId="5A5A6ABD" w14:textId="77777777">
            <w:pPr>
              <w:pStyle w:val="Zawartotabeli"/>
              <w:snapToGrid w:val="0"/>
              <w:rPr>
                <w:sz w:val="20"/>
                <w:szCs w:val="20"/>
                <w:lang w:val="en-US"/>
              </w:rPr>
            </w:pPr>
          </w:p>
        </w:tc>
        <w:tc>
          <w:tcPr>
            <w:tcW w:w="567" w:type="dxa"/>
            <w:shd w:val="clear" w:color="auto" w:fill="FFFFFF" w:themeFill="background1"/>
            <w:tcMar/>
          </w:tcPr>
          <w:p w:rsidR="002A5F09" w:rsidP="00601BB1" w:rsidRDefault="002A5F09" w14:paraId="59BDC008"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F7CD7E8" w14:textId="77777777">
            <w:pPr>
              <w:pStyle w:val="Zawartotabeli"/>
              <w:snapToGrid w:val="0"/>
              <w:rPr>
                <w:sz w:val="20"/>
                <w:szCs w:val="20"/>
              </w:rPr>
            </w:pPr>
            <w:r>
              <w:rPr>
                <w:sz w:val="20"/>
                <w:szCs w:val="20"/>
              </w:rPr>
              <w:t>extPL</w:t>
            </w:r>
          </w:p>
        </w:tc>
        <w:tc>
          <w:tcPr>
            <w:tcW w:w="3827" w:type="dxa"/>
            <w:shd w:val="clear" w:color="auto" w:fill="FFFFFF" w:themeFill="background1"/>
            <w:tcMar/>
          </w:tcPr>
          <w:p w:rsidRPr="00375C75" w:rsidR="002A5F09" w:rsidP="00601BB1" w:rsidRDefault="002A5F09" w14:paraId="5373D9CA" w14:textId="77777777">
            <w:pPr>
              <w:pStyle w:val="Zawartotabeli"/>
              <w:snapToGrid w:val="0"/>
              <w:rPr>
                <w:sz w:val="20"/>
                <w:szCs w:val="20"/>
              </w:rPr>
            </w:pPr>
            <w:r>
              <w:rPr>
                <w:sz w:val="20"/>
                <w:szCs w:val="20"/>
              </w:rPr>
              <w:t>Kategoria brakowania dokumentu</w:t>
            </w:r>
          </w:p>
        </w:tc>
        <w:tc>
          <w:tcPr>
            <w:tcW w:w="5954" w:type="dxa"/>
            <w:shd w:val="clear" w:color="auto" w:fill="FFFFFF" w:themeFill="background1"/>
            <w:tcMar/>
          </w:tcPr>
          <w:p w:rsidR="002A5F09" w:rsidP="00601BB1" w:rsidRDefault="002A5F09" w14:paraId="1E76F38D" w14:textId="77777777">
            <w:pPr>
              <w:pStyle w:val="Zawartotabeli"/>
              <w:snapToGrid w:val="0"/>
              <w:rPr>
                <w:sz w:val="20"/>
                <w:szCs w:val="20"/>
              </w:rPr>
            </w:pPr>
            <w:r>
              <w:rPr>
                <w:sz w:val="20"/>
                <w:szCs w:val="20"/>
              </w:rPr>
              <w:t>Wartość określa rok brakowania dokumentu.</w:t>
            </w:r>
          </w:p>
          <w:p w:rsidRPr="00676EAA" w:rsidR="002A5F09" w:rsidP="00601BB1" w:rsidRDefault="002A5F09" w14:paraId="546A218B" w14:textId="77777777">
            <w:pPr>
              <w:pStyle w:val="Zawartotabeli"/>
              <w:snapToGrid w:val="0"/>
              <w:rPr>
                <w:sz w:val="20"/>
                <w:szCs w:val="20"/>
              </w:rPr>
            </w:pPr>
            <w:r>
              <w:rPr>
                <w:sz w:val="20"/>
                <w:szCs w:val="20"/>
              </w:rPr>
              <w:t>Proponowane polskie, choć zgodne z profilem, rozszerzenie metadanych dokumentu medycznego, do usunięcia jeżeli okaże się zbędne.</w:t>
            </w:r>
          </w:p>
        </w:tc>
      </w:tr>
      <w:tr w:rsidRPr="00364E22" w:rsidR="002A5F09" w:rsidTr="53745EF2" w14:paraId="46AE3C3B" w14:textId="77777777">
        <w:trPr>
          <w:trHeight w:val="803"/>
        </w:trPr>
        <w:tc>
          <w:tcPr>
            <w:tcW w:w="1560" w:type="dxa"/>
            <w:vMerge/>
            <w:tcMar/>
          </w:tcPr>
          <w:p w:rsidR="002A5F09" w:rsidP="00601BB1" w:rsidRDefault="002A5F09" w14:paraId="3698B6E4"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BAD0DEA"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58FB8F9D"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45C1706C"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2902B8C7" w14:textId="77777777">
            <w:pPr>
              <w:pStyle w:val="Zawartotabeli"/>
              <w:snapToGrid w:val="0"/>
              <w:rPr>
                <w:sz w:val="20"/>
                <w:szCs w:val="20"/>
              </w:rPr>
            </w:pPr>
            <w:r>
              <w:rPr>
                <w:sz w:val="20"/>
                <w:szCs w:val="20"/>
              </w:rPr>
              <w:t xml:space="preserve">Rok brakowania </w:t>
            </w:r>
          </w:p>
        </w:tc>
        <w:tc>
          <w:tcPr>
            <w:tcW w:w="5954" w:type="dxa"/>
            <w:shd w:val="clear" w:color="auto" w:fill="FFFFFF" w:themeFill="background1"/>
            <w:tcMar/>
          </w:tcPr>
          <w:p w:rsidRPr="00544598" w:rsidR="002A5F09" w:rsidP="00601BB1" w:rsidRDefault="002A5F09" w14:paraId="68776017" w14:textId="77777777">
            <w:pPr>
              <w:pStyle w:val="Zawartotabeli"/>
              <w:snapToGrid w:val="0"/>
              <w:rPr>
                <w:sz w:val="20"/>
                <w:szCs w:val="20"/>
              </w:rPr>
            </w:pPr>
            <w:r w:rsidRPr="00544598">
              <w:rPr>
                <w:sz w:val="20"/>
                <w:szCs w:val="20"/>
              </w:rPr>
              <w:t>Przykład wartości</w:t>
            </w:r>
            <w:r>
              <w:rPr>
                <w:sz w:val="20"/>
                <w:szCs w:val="20"/>
              </w:rPr>
              <w:t>: 2020</w:t>
            </w:r>
          </w:p>
        </w:tc>
      </w:tr>
      <w:tr w:rsidRPr="00506826" w:rsidR="002A5F09" w:rsidTr="53745EF2" w14:paraId="3110F0B8" w14:textId="77777777">
        <w:tc>
          <w:tcPr>
            <w:tcW w:w="1560" w:type="dxa"/>
            <w:vMerge w:val="restart"/>
            <w:shd w:val="clear" w:color="auto" w:fill="FFFFFF" w:themeFill="background1"/>
            <w:tcMar/>
          </w:tcPr>
          <w:p w:rsidRPr="00ED619D" w:rsidR="002A5F09" w:rsidP="00601BB1" w:rsidRDefault="002A5F09" w14:paraId="2549702A" w14:textId="77777777">
            <w:pPr>
              <w:pStyle w:val="Zawartotabeli"/>
              <w:snapToGrid w:val="0"/>
              <w:rPr>
                <w:sz w:val="20"/>
                <w:szCs w:val="20"/>
                <w:lang w:val="en-US"/>
              </w:rPr>
            </w:pPr>
          </w:p>
          <w:p w:rsidRPr="00837EE4" w:rsidR="002A5F09" w:rsidP="00601BB1" w:rsidRDefault="002A5F09" w14:paraId="0D60AEBD" w14:textId="77777777">
            <w:pPr>
              <w:pStyle w:val="Zawartotabeli"/>
              <w:snapToGrid w:val="0"/>
              <w:rPr>
                <w:sz w:val="20"/>
                <w:szCs w:val="20"/>
                <w:lang w:val="en-US"/>
              </w:rPr>
            </w:pPr>
            <w:r w:rsidRPr="00ED619D">
              <w:rPr>
                <w:sz w:val="20"/>
                <w:szCs w:val="20"/>
                <w:lang w:val="en-US"/>
              </w:rPr>
              <w:t>Slot name</w:t>
            </w:r>
            <w:r w:rsidRPr="00837EE4">
              <w:rPr>
                <w:sz w:val="20"/>
                <w:szCs w:val="20"/>
                <w:lang w:val="en-US"/>
              </w:rPr>
              <w:t>=”</w:t>
            </w:r>
            <w:r w:rsidRPr="00506826">
              <w:rPr>
                <w:sz w:val="20"/>
                <w:szCs w:val="20"/>
                <w:lang w:val="en-US"/>
              </w:rPr>
              <w:t xml:space="preserve"> </w:t>
            </w:r>
            <w:r w:rsidRPr="00837EE4">
              <w:rPr>
                <w:sz w:val="20"/>
                <w:szCs w:val="20"/>
                <w:lang w:val="en-US"/>
              </w:rPr>
              <w:t>urn:extpl:SlotName:</w:t>
            </w:r>
            <w:r>
              <w:rPr>
                <w:sz w:val="20"/>
                <w:szCs w:val="20"/>
                <w:lang w:val="en-US"/>
              </w:rPr>
              <w:t>MedicalEventId</w:t>
            </w:r>
            <w:r w:rsidRPr="00837EE4">
              <w:rPr>
                <w:sz w:val="20"/>
                <w:szCs w:val="20"/>
                <w:lang w:val="en-US"/>
              </w:rPr>
              <w:t>”</w:t>
            </w:r>
          </w:p>
          <w:p w:rsidRPr="00506826" w:rsidR="002A5F09" w:rsidP="00601BB1" w:rsidRDefault="002A5F09" w14:paraId="511C33F8" w14:textId="77777777">
            <w:pPr>
              <w:pStyle w:val="Zawartotabeli"/>
              <w:snapToGrid w:val="0"/>
              <w:rPr>
                <w:sz w:val="20"/>
                <w:szCs w:val="20"/>
                <w:lang w:val="en-US"/>
              </w:rPr>
            </w:pPr>
          </w:p>
        </w:tc>
        <w:tc>
          <w:tcPr>
            <w:tcW w:w="1275" w:type="dxa"/>
            <w:shd w:val="clear" w:color="auto" w:fill="FFFFFF" w:themeFill="background1"/>
            <w:tcMar/>
          </w:tcPr>
          <w:p w:rsidRPr="00506826" w:rsidR="002A5F09" w:rsidP="00601BB1" w:rsidRDefault="002A5F09" w14:paraId="42028A7C" w14:textId="77777777">
            <w:pPr>
              <w:pStyle w:val="Zawartotabeli"/>
              <w:snapToGrid w:val="0"/>
              <w:rPr>
                <w:sz w:val="20"/>
                <w:szCs w:val="20"/>
                <w:lang w:val="en-US"/>
              </w:rPr>
            </w:pPr>
          </w:p>
        </w:tc>
        <w:tc>
          <w:tcPr>
            <w:tcW w:w="567" w:type="dxa"/>
            <w:shd w:val="clear" w:color="auto" w:fill="FFFFFF" w:themeFill="background1"/>
            <w:tcMar/>
          </w:tcPr>
          <w:p w:rsidRPr="00506826" w:rsidR="002A5F09" w:rsidP="00601BB1" w:rsidRDefault="002A5F09" w14:paraId="76878545" w14:textId="77777777">
            <w:pPr>
              <w:pStyle w:val="Zawartotabeli"/>
              <w:snapToGrid w:val="0"/>
              <w:jc w:val="center"/>
              <w:rPr>
                <w:sz w:val="20"/>
                <w:szCs w:val="20"/>
                <w:lang w:val="en-US"/>
              </w:rPr>
            </w:pPr>
            <w:r>
              <w:rPr>
                <w:sz w:val="20"/>
                <w:szCs w:val="20"/>
                <w:lang w:val="en-US"/>
              </w:rPr>
              <w:t>1</w:t>
            </w:r>
          </w:p>
        </w:tc>
        <w:tc>
          <w:tcPr>
            <w:tcW w:w="851" w:type="dxa"/>
            <w:shd w:val="clear" w:color="auto" w:fill="FFFFFF" w:themeFill="background1"/>
            <w:tcMar/>
          </w:tcPr>
          <w:p w:rsidRPr="00506826" w:rsidR="002A5F09" w:rsidP="00601BB1" w:rsidRDefault="002A5F09" w14:paraId="48109A2F" w14:textId="77777777">
            <w:pPr>
              <w:pStyle w:val="Zawartotabeli"/>
              <w:snapToGrid w:val="0"/>
              <w:rPr>
                <w:sz w:val="20"/>
                <w:szCs w:val="20"/>
                <w:lang w:val="en-US"/>
              </w:rPr>
            </w:pPr>
            <w:r>
              <w:rPr>
                <w:sz w:val="20"/>
                <w:szCs w:val="20"/>
                <w:lang w:val="en-US"/>
              </w:rPr>
              <w:t>extPL</w:t>
            </w:r>
          </w:p>
        </w:tc>
        <w:tc>
          <w:tcPr>
            <w:tcW w:w="3827" w:type="dxa"/>
            <w:shd w:val="clear" w:color="auto" w:fill="FFFFFF" w:themeFill="background1"/>
            <w:tcMar/>
          </w:tcPr>
          <w:p w:rsidRPr="00506826" w:rsidR="002A5F09" w:rsidP="00601BB1" w:rsidRDefault="002A5F09" w14:paraId="3FF7C920" w14:textId="77777777">
            <w:pPr>
              <w:pStyle w:val="Zawartotabeli"/>
              <w:snapToGrid w:val="0"/>
              <w:rPr>
                <w:sz w:val="20"/>
                <w:szCs w:val="20"/>
                <w:lang w:val="en-US"/>
              </w:rPr>
            </w:pPr>
            <w:r>
              <w:rPr>
                <w:sz w:val="20"/>
                <w:szCs w:val="20"/>
                <w:lang w:val="en-US"/>
              </w:rPr>
              <w:t>Identyfikator zdarzenia medycznego</w:t>
            </w:r>
          </w:p>
        </w:tc>
        <w:tc>
          <w:tcPr>
            <w:tcW w:w="5954" w:type="dxa"/>
            <w:shd w:val="clear" w:color="auto" w:fill="FFFFFF" w:themeFill="background1"/>
            <w:tcMar/>
          </w:tcPr>
          <w:p w:rsidRPr="00506826" w:rsidR="002A5F09" w:rsidP="00601BB1" w:rsidRDefault="002A5F09" w14:paraId="1FEBB87A" w14:textId="77777777">
            <w:pPr>
              <w:pStyle w:val="Zawartotabeli"/>
              <w:snapToGrid w:val="0"/>
              <w:rPr>
                <w:sz w:val="20"/>
                <w:szCs w:val="20"/>
              </w:rPr>
            </w:pPr>
            <w:r w:rsidRPr="00506826">
              <w:rPr>
                <w:sz w:val="20"/>
                <w:szCs w:val="20"/>
              </w:rPr>
              <w:t>Wartość zawiera wskazanie podmiotu który zarejestrował zdarzenie medyczne oraz identyfikator zdarzenia nadny przez podmiot</w:t>
            </w:r>
          </w:p>
        </w:tc>
      </w:tr>
      <w:tr w:rsidRPr="006C4EF5" w:rsidR="002A5F09" w:rsidTr="53745EF2" w14:paraId="42B5F086" w14:textId="77777777">
        <w:tc>
          <w:tcPr>
            <w:tcW w:w="1560" w:type="dxa"/>
            <w:vMerge/>
            <w:tcMar/>
          </w:tcPr>
          <w:p w:rsidRPr="00506826" w:rsidR="002A5F09" w:rsidP="00601BB1" w:rsidRDefault="002A5F09" w14:paraId="71EF98DC" w14:textId="77777777">
            <w:pPr>
              <w:pStyle w:val="Zawartotabeli"/>
              <w:snapToGrid w:val="0"/>
              <w:rPr>
                <w:sz w:val="20"/>
                <w:szCs w:val="20"/>
              </w:rPr>
            </w:pPr>
          </w:p>
        </w:tc>
        <w:tc>
          <w:tcPr>
            <w:tcW w:w="1275" w:type="dxa"/>
            <w:shd w:val="clear" w:color="auto" w:fill="FFFFFF" w:themeFill="background1"/>
            <w:tcMar/>
          </w:tcPr>
          <w:p w:rsidRPr="00506826" w:rsidR="002A5F09" w:rsidP="00601BB1" w:rsidRDefault="002A5F09" w14:paraId="0FC81DD8" w14:textId="77777777">
            <w:pPr>
              <w:pStyle w:val="Zawartotabeli"/>
              <w:snapToGrid w:val="0"/>
              <w:rPr>
                <w:sz w:val="20"/>
                <w:szCs w:val="20"/>
                <w:lang w:val="en-US"/>
              </w:rPr>
            </w:pPr>
            <w:r>
              <w:rPr>
                <w:sz w:val="20"/>
                <w:szCs w:val="20"/>
                <w:lang w:val="en-US"/>
              </w:rPr>
              <w:t>Value</w:t>
            </w:r>
          </w:p>
        </w:tc>
        <w:tc>
          <w:tcPr>
            <w:tcW w:w="567" w:type="dxa"/>
            <w:shd w:val="clear" w:color="auto" w:fill="FFFFFF" w:themeFill="background1"/>
            <w:tcMar/>
          </w:tcPr>
          <w:p w:rsidRPr="00506826" w:rsidR="002A5F09" w:rsidP="00601BB1" w:rsidRDefault="002A5F09" w14:paraId="0B2DACEE" w14:textId="77777777">
            <w:pPr>
              <w:pStyle w:val="Zawartotabeli"/>
              <w:snapToGrid w:val="0"/>
              <w:jc w:val="center"/>
              <w:rPr>
                <w:sz w:val="20"/>
                <w:szCs w:val="20"/>
                <w:lang w:val="en-US"/>
              </w:rPr>
            </w:pPr>
            <w:r>
              <w:rPr>
                <w:sz w:val="20"/>
                <w:szCs w:val="20"/>
                <w:lang w:val="en-US"/>
              </w:rPr>
              <w:t>1</w:t>
            </w:r>
          </w:p>
        </w:tc>
        <w:tc>
          <w:tcPr>
            <w:tcW w:w="851" w:type="dxa"/>
            <w:shd w:val="clear" w:color="auto" w:fill="FFFFFF" w:themeFill="background1"/>
            <w:tcMar/>
          </w:tcPr>
          <w:p w:rsidRPr="00506826" w:rsidR="002A5F09" w:rsidP="00601BB1" w:rsidRDefault="002A5F09" w14:paraId="724FE88C" w14:textId="77777777">
            <w:pPr>
              <w:pStyle w:val="Zawartotabeli"/>
              <w:snapToGrid w:val="0"/>
              <w:rPr>
                <w:sz w:val="20"/>
                <w:szCs w:val="20"/>
                <w:lang w:val="en-US"/>
              </w:rPr>
            </w:pPr>
            <w:r>
              <w:rPr>
                <w:sz w:val="20"/>
                <w:szCs w:val="20"/>
                <w:lang w:val="en-US"/>
              </w:rPr>
              <w:t>XDS</w:t>
            </w:r>
          </w:p>
        </w:tc>
        <w:tc>
          <w:tcPr>
            <w:tcW w:w="3827" w:type="dxa"/>
            <w:shd w:val="clear" w:color="auto" w:fill="FFFFFF" w:themeFill="background1"/>
            <w:tcMar/>
          </w:tcPr>
          <w:p w:rsidRPr="003625AC" w:rsidR="002A5F09" w:rsidP="00601BB1" w:rsidRDefault="002A5F09" w14:paraId="7E9924A3" w14:textId="77777777">
            <w:pPr>
              <w:pStyle w:val="Zawartotabeli"/>
              <w:snapToGrid w:val="0"/>
              <w:rPr>
                <w:sz w:val="20"/>
                <w:szCs w:val="20"/>
              </w:rPr>
            </w:pPr>
            <w:r w:rsidRPr="003625AC">
              <w:rPr>
                <w:sz w:val="20"/>
                <w:szCs w:val="20"/>
              </w:rPr>
              <w:t>Root wskazujący na wystawcę zdarzenia medycznego oraz extension wskazujący na numer zdarzenia</w:t>
            </w:r>
          </w:p>
        </w:tc>
        <w:tc>
          <w:tcPr>
            <w:tcW w:w="5954" w:type="dxa"/>
            <w:shd w:val="clear" w:color="auto" w:fill="FFFFFF" w:themeFill="background1"/>
            <w:tcMar/>
          </w:tcPr>
          <w:p w:rsidRPr="00495C2B" w:rsidR="002A5F09" w:rsidP="00601BB1" w:rsidRDefault="002A5F09" w14:paraId="541F8311" w14:textId="77777777">
            <w:pPr>
              <w:pStyle w:val="Zawartotabeli"/>
              <w:snapToGrid w:val="0"/>
              <w:rPr>
                <w:sz w:val="20"/>
                <w:szCs w:val="20"/>
              </w:rPr>
            </w:pPr>
            <w:r w:rsidRPr="00495C2B">
              <w:rPr>
                <w:sz w:val="20"/>
                <w:szCs w:val="20"/>
              </w:rPr>
              <w:t>Format wg specyfikacji XDS: CXi.5 typu urn:ihe:iti:xds:2015:encounterId</w:t>
            </w:r>
          </w:p>
          <w:p w:rsidRPr="00495C2B" w:rsidR="002A5F09" w:rsidP="00601BB1" w:rsidRDefault="002A5F09" w14:paraId="57F3F4C6" w14:textId="77777777">
            <w:pPr>
              <w:pStyle w:val="Zawartotabeli"/>
              <w:snapToGrid w:val="0"/>
              <w:rPr>
                <w:sz w:val="20"/>
                <w:szCs w:val="20"/>
              </w:rPr>
            </w:pPr>
          </w:p>
          <w:p w:rsidR="002A5F09" w:rsidP="00601BB1" w:rsidRDefault="002A5F09" w14:paraId="4502225A" w14:textId="77777777">
            <w:pPr>
              <w:pStyle w:val="Zawartotabeli"/>
              <w:snapToGrid w:val="0"/>
              <w:rPr>
                <w:sz w:val="20"/>
                <w:szCs w:val="20"/>
              </w:rPr>
            </w:pPr>
            <w:r>
              <w:rPr>
                <w:sz w:val="20"/>
                <w:szCs w:val="20"/>
              </w:rPr>
              <w:t xml:space="preserve">Przykładowa wartość dla zdarzenia o numerze </w:t>
            </w:r>
            <w:r w:rsidRPr="00122D2C">
              <w:rPr>
                <w:sz w:val="20"/>
                <w:szCs w:val="20"/>
              </w:rPr>
              <w:t>0123456789012345678901234567890123456342345</w:t>
            </w:r>
            <w:r>
              <w:rPr>
                <w:sz w:val="20"/>
                <w:szCs w:val="20"/>
              </w:rPr>
              <w:t xml:space="preserve"> zarejestrowanego przez podmiot który w systemie P1 otrzymał identyfikator </w:t>
            </w:r>
            <w:r w:rsidRPr="00122D2C">
              <w:rPr>
                <w:sz w:val="20"/>
                <w:szCs w:val="20"/>
              </w:rPr>
              <w:t>2.1</w:t>
            </w:r>
            <w:r>
              <w:rPr>
                <w:sz w:val="20"/>
                <w:szCs w:val="20"/>
              </w:rPr>
              <w:t>6.840.1.113883.3.4424.2.7.98765</w:t>
            </w:r>
          </w:p>
          <w:p w:rsidRPr="00506826" w:rsidR="002A5F09" w:rsidP="00601BB1" w:rsidRDefault="002A5F09" w14:paraId="7DECA90A" w14:textId="77777777">
            <w:pPr>
              <w:pStyle w:val="Zawartotabeli"/>
              <w:snapToGrid w:val="0"/>
              <w:rPr>
                <w:sz w:val="20"/>
                <w:szCs w:val="20"/>
              </w:rPr>
            </w:pPr>
          </w:p>
          <w:p w:rsidR="002A5F09" w:rsidP="00601BB1" w:rsidRDefault="002A5F09" w14:paraId="3CC460A9" w14:textId="77777777">
            <w:pPr>
              <w:pStyle w:val="Zawartotabeli"/>
              <w:snapToGrid w:val="0"/>
              <w:rPr>
                <w:sz w:val="20"/>
                <w:szCs w:val="20"/>
                <w:lang w:val="en-US"/>
              </w:rPr>
            </w:pPr>
            <w:r w:rsidRPr="00122D2C">
              <w:rPr>
                <w:sz w:val="20"/>
                <w:szCs w:val="20"/>
                <w:lang w:val="en-US"/>
              </w:rPr>
              <w:t>0123456789012345678901234567890123456342345^^^&amp;2.16.840.1.113883.3.4424.2.7.98765</w:t>
            </w:r>
            <w:r>
              <w:rPr>
                <w:sz w:val="20"/>
                <w:szCs w:val="20"/>
                <w:lang w:val="en-US"/>
              </w:rPr>
              <w:t>.15.1</w:t>
            </w:r>
            <w:r w:rsidRPr="00122D2C">
              <w:rPr>
                <w:sz w:val="20"/>
                <w:szCs w:val="20"/>
                <w:lang w:val="en-US"/>
              </w:rPr>
              <w:t>&amp;ISO^urn:ihe:iti:xds:2015:encounterId</w:t>
            </w:r>
          </w:p>
          <w:p w:rsidRPr="008E270C" w:rsidR="0098392B" w:rsidP="00601BB1" w:rsidRDefault="0098392B" w14:paraId="753876E1" w14:textId="77777777">
            <w:pPr>
              <w:pStyle w:val="Zawartotabeli"/>
              <w:snapToGrid w:val="0"/>
              <w:rPr>
                <w:b/>
                <w:bCs/>
                <w:sz w:val="20"/>
                <w:szCs w:val="20"/>
                <w:lang w:val="en-US"/>
              </w:rPr>
            </w:pPr>
          </w:p>
          <w:p w:rsidRPr="008E270C" w:rsidR="0098392B" w:rsidP="00601BB1" w:rsidRDefault="0098392B" w14:paraId="4472602C" w14:textId="77777777">
            <w:pPr>
              <w:pStyle w:val="Zawartotabeli"/>
              <w:snapToGrid w:val="0"/>
              <w:rPr>
                <w:b/>
                <w:bCs/>
                <w:sz w:val="20"/>
                <w:szCs w:val="20"/>
                <w:u w:val="single"/>
                <w:lang w:val="en-US"/>
              </w:rPr>
            </w:pPr>
            <w:r w:rsidRPr="008E270C">
              <w:rPr>
                <w:b/>
                <w:bCs/>
                <w:sz w:val="20"/>
                <w:szCs w:val="20"/>
                <w:u w:val="single"/>
                <w:lang w:val="en-US"/>
              </w:rPr>
              <w:t>Reguły biznesowe:</w:t>
            </w:r>
          </w:p>
          <w:p w:rsidR="0098392B" w:rsidP="00601BB1" w:rsidRDefault="0098392B" w14:paraId="0BCC2535" w14:textId="77777777">
            <w:pPr>
              <w:pStyle w:val="Zawartotabeli"/>
              <w:snapToGrid w:val="0"/>
              <w:rPr>
                <w:sz w:val="20"/>
                <w:szCs w:val="20"/>
                <w:lang w:val="en-US"/>
              </w:rPr>
            </w:pPr>
            <w:r w:rsidRPr="0098392B">
              <w:rPr>
                <w:sz w:val="20"/>
                <w:szCs w:val="20"/>
                <w:lang w:val="en-US"/>
              </w:rPr>
              <w:t>REG.WER.4653 Weryfikacja czy wskazane w indeksie zdarzenie medyczne występuje w ZM</w:t>
            </w:r>
          </w:p>
          <w:p w:rsidR="000A46BD" w:rsidP="00601BB1" w:rsidRDefault="000A46BD" w14:paraId="171C8745" w14:textId="77777777">
            <w:pPr>
              <w:pStyle w:val="Zawartotabeli"/>
              <w:snapToGrid w:val="0"/>
              <w:rPr>
                <w:sz w:val="20"/>
                <w:szCs w:val="20"/>
                <w:lang w:val="en-US"/>
              </w:rPr>
            </w:pPr>
            <w:r w:rsidRPr="000A46BD">
              <w:rPr>
                <w:sz w:val="20"/>
                <w:szCs w:val="20"/>
                <w:lang w:val="en-US"/>
              </w:rPr>
              <w:t>REG.WER.4640 Weryfikacja spójności identyfikatora pacjenta w indeksie EDM i zdarzeniu medycznym</w:t>
            </w:r>
          </w:p>
          <w:p w:rsidRPr="00122D2C" w:rsidR="007F709C" w:rsidP="00601BB1" w:rsidRDefault="007F709C" w14:paraId="7B1DD65F" w14:textId="4E940A12">
            <w:pPr>
              <w:pStyle w:val="Zawartotabeli"/>
              <w:snapToGrid w:val="0"/>
              <w:rPr>
                <w:sz w:val="20"/>
                <w:szCs w:val="20"/>
                <w:lang w:val="en-US"/>
              </w:rPr>
            </w:pPr>
            <w:r w:rsidRPr="007F709C">
              <w:rPr>
                <w:sz w:val="20"/>
                <w:szCs w:val="20"/>
                <w:lang w:val="en-US"/>
              </w:rPr>
              <w:t>REG.WER.6860 Weryfikacja czy identyfikator zdarzenia medycznego wskazany w indeksie występuje w ZM</w:t>
            </w:r>
          </w:p>
        </w:tc>
      </w:tr>
      <w:tr w:rsidRPr="006C4EF5" w:rsidR="00601BB1" w:rsidTr="53745EF2" w14:paraId="5A3705F5" w14:textId="77777777">
        <w:trPr>
          <w:ins w:author="Autor" w:id="633205370"/>
        </w:trPr>
        <w:tc>
          <w:tcPr>
            <w:tcW w:w="1560" w:type="dxa"/>
            <w:vMerge w:val="restart"/>
            <w:tcMar/>
          </w:tcPr>
          <w:p w:rsidRPr="00794C85" w:rsidR="00601BB1" w:rsidP="00601BB1" w:rsidRDefault="00601BB1" w14:paraId="5BEBD5AD" w14:textId="6EE29B5A">
            <w:pPr>
              <w:pStyle w:val="Zawartotabeli"/>
              <w:snapToGrid w:val="0"/>
              <w:rPr>
                <w:ins w:author="Autor" w:id="57"/>
                <w:sz w:val="20"/>
                <w:szCs w:val="20"/>
                <w:lang w:val="en-US"/>
                <w:rPrChange w:author="Autor" w:id="58">
                  <w:rPr>
                    <w:ins w:author="Autor" w:id="59"/>
                    <w:sz w:val="20"/>
                    <w:szCs w:val="20"/>
                  </w:rPr>
                </w:rPrChange>
              </w:rPr>
            </w:pPr>
            <w:ins w:author="Autor" w:id="60">
              <w:r w:rsidRPr="00ED619D">
                <w:rPr>
                  <w:sz w:val="20"/>
                  <w:szCs w:val="20"/>
                  <w:lang w:val="en-US"/>
                </w:rPr>
                <w:t>Slot name</w:t>
              </w:r>
              <w:r w:rsidRPr="00837EE4">
                <w:rPr>
                  <w:sz w:val="20"/>
                  <w:szCs w:val="20"/>
                  <w:lang w:val="en-US"/>
                </w:rPr>
                <w:t>=”</w:t>
              </w:r>
              <w:r w:rsidRPr="00506826">
                <w:rPr>
                  <w:sz w:val="20"/>
                  <w:szCs w:val="20"/>
                  <w:lang w:val="en-US"/>
                </w:rPr>
                <w:t xml:space="preserve"> </w:t>
              </w:r>
              <w:r w:rsidRPr="00837EE4">
                <w:rPr>
                  <w:sz w:val="20"/>
                  <w:szCs w:val="20"/>
                  <w:lang w:val="en-US"/>
                </w:rPr>
                <w:t>urn:extpl:SlotName:</w:t>
              </w:r>
              <w:r>
                <w:rPr>
                  <w:sz w:val="20"/>
                  <w:szCs w:val="20"/>
                  <w:lang w:val="en-US"/>
                </w:rPr>
                <w:t>RequesterLocation</w:t>
              </w:r>
              <w:r w:rsidRPr="00837EE4">
                <w:rPr>
                  <w:sz w:val="20"/>
                  <w:szCs w:val="20"/>
                  <w:lang w:val="en-US"/>
                </w:rPr>
                <w:t>”</w:t>
              </w:r>
            </w:ins>
          </w:p>
        </w:tc>
        <w:tc>
          <w:tcPr>
            <w:tcW w:w="1275" w:type="dxa"/>
            <w:shd w:val="clear" w:color="auto" w:fill="FFFFFF" w:themeFill="background1"/>
            <w:tcMar/>
          </w:tcPr>
          <w:p w:rsidR="00601BB1" w:rsidP="00601BB1" w:rsidRDefault="00601BB1" w14:paraId="01712BD0" w14:textId="77777777">
            <w:pPr>
              <w:pStyle w:val="Zawartotabeli"/>
              <w:snapToGrid w:val="0"/>
              <w:rPr>
                <w:ins w:author="Autor" w:id="61"/>
                <w:sz w:val="20"/>
                <w:szCs w:val="20"/>
                <w:lang w:val="en-US"/>
              </w:rPr>
            </w:pPr>
          </w:p>
        </w:tc>
        <w:tc>
          <w:tcPr>
            <w:tcW w:w="567" w:type="dxa"/>
            <w:shd w:val="clear" w:color="auto" w:fill="FFFFFF" w:themeFill="background1"/>
            <w:tcMar/>
          </w:tcPr>
          <w:p w:rsidR="00601BB1" w:rsidP="00601BB1" w:rsidRDefault="00601BB1" w14:paraId="6DAA757E" w14:textId="7833EBBB">
            <w:pPr>
              <w:pStyle w:val="Zawartotabeli"/>
              <w:snapToGrid w:val="0"/>
              <w:jc w:val="center"/>
              <w:rPr>
                <w:ins w:author="Autor" w:id="62"/>
                <w:sz w:val="20"/>
                <w:szCs w:val="20"/>
                <w:lang w:val="en-US"/>
              </w:rPr>
            </w:pPr>
            <w:ins w:author="Autor" w:id="63">
              <w:r>
                <w:rPr>
                  <w:sz w:val="20"/>
                  <w:szCs w:val="20"/>
                  <w:lang w:val="en-US"/>
                </w:rPr>
                <w:t>0..1</w:t>
              </w:r>
            </w:ins>
          </w:p>
        </w:tc>
        <w:tc>
          <w:tcPr>
            <w:tcW w:w="851" w:type="dxa"/>
            <w:shd w:val="clear" w:color="auto" w:fill="FFFFFF" w:themeFill="background1"/>
            <w:tcMar/>
          </w:tcPr>
          <w:p w:rsidR="00601BB1" w:rsidP="00601BB1" w:rsidRDefault="00601BB1" w14:paraId="3F6A660D" w14:textId="1ED867CD">
            <w:pPr>
              <w:pStyle w:val="Zawartotabeli"/>
              <w:snapToGrid w:val="0"/>
              <w:rPr>
                <w:ins w:author="Autor" w:id="64"/>
                <w:sz w:val="20"/>
                <w:szCs w:val="20"/>
                <w:lang w:val="en-US"/>
              </w:rPr>
            </w:pPr>
            <w:ins w:author="Autor" w:id="65">
              <w:r>
                <w:rPr>
                  <w:sz w:val="20"/>
                  <w:szCs w:val="20"/>
                  <w:lang w:val="en-US"/>
                </w:rPr>
                <w:t>extPL</w:t>
              </w:r>
            </w:ins>
          </w:p>
        </w:tc>
        <w:tc>
          <w:tcPr>
            <w:tcW w:w="3827" w:type="dxa"/>
            <w:shd w:val="clear" w:color="auto" w:fill="FFFFFF" w:themeFill="background1"/>
            <w:tcMar/>
          </w:tcPr>
          <w:p w:rsidRPr="003625AC" w:rsidR="00601BB1" w:rsidP="00601BB1" w:rsidRDefault="00794C85" w14:paraId="6FD9C8BA" w14:textId="6ED6D80D">
            <w:pPr>
              <w:pStyle w:val="Zawartotabeli"/>
              <w:snapToGrid w:val="0"/>
              <w:rPr>
                <w:ins w:author="Autor" w:id="66"/>
                <w:sz w:val="20"/>
                <w:szCs w:val="20"/>
              </w:rPr>
            </w:pPr>
            <w:ins w:author="Autor" w:id="67">
              <w:r>
                <w:rPr>
                  <w:sz w:val="20"/>
                  <w:szCs w:val="20"/>
                </w:rPr>
                <w:t>Placówka wystawiająca zlecenie/skierowanie</w:t>
              </w:r>
            </w:ins>
          </w:p>
        </w:tc>
        <w:tc>
          <w:tcPr>
            <w:tcW w:w="5954" w:type="dxa"/>
            <w:shd w:val="clear" w:color="auto" w:fill="FFFFFF" w:themeFill="background1"/>
            <w:tcMar/>
          </w:tcPr>
          <w:p w:rsidRPr="00495C2B" w:rsidR="00601BB1" w:rsidP="00601BB1" w:rsidRDefault="00601BB1" w14:paraId="10F676C4" w14:textId="77777777">
            <w:pPr>
              <w:pStyle w:val="Zawartotabeli"/>
              <w:snapToGrid w:val="0"/>
              <w:rPr>
                <w:ins w:author="Autor" w:id="68"/>
                <w:sz w:val="20"/>
                <w:szCs w:val="20"/>
              </w:rPr>
            </w:pPr>
          </w:p>
        </w:tc>
      </w:tr>
      <w:tr w:rsidRPr="006C4EF5" w:rsidR="00601BB1" w:rsidTr="53745EF2" w14:paraId="7604CD01" w14:textId="77777777">
        <w:trPr>
          <w:ins w:author="Autor" w:id="602392364"/>
        </w:trPr>
        <w:tc>
          <w:tcPr>
            <w:tcW w:w="1560" w:type="dxa"/>
            <w:vMerge/>
            <w:tcMar/>
          </w:tcPr>
          <w:p w:rsidRPr="00ED619D" w:rsidR="00601BB1" w:rsidP="00601BB1" w:rsidRDefault="00601BB1" w14:paraId="4C4B4C0B" w14:textId="77777777">
            <w:pPr>
              <w:pStyle w:val="Zawartotabeli"/>
              <w:snapToGrid w:val="0"/>
              <w:rPr>
                <w:ins w:author="Autor" w:id="70"/>
                <w:sz w:val="20"/>
                <w:szCs w:val="20"/>
                <w:lang w:val="en-US"/>
              </w:rPr>
            </w:pPr>
          </w:p>
        </w:tc>
        <w:tc>
          <w:tcPr>
            <w:tcW w:w="1275" w:type="dxa"/>
            <w:shd w:val="clear" w:color="auto" w:fill="FFFFFF" w:themeFill="background1"/>
            <w:tcMar/>
          </w:tcPr>
          <w:p w:rsidR="00601BB1" w:rsidP="00601BB1" w:rsidRDefault="00601BB1" w14:paraId="7FB10DAC" w14:textId="0F334F87">
            <w:pPr>
              <w:pStyle w:val="Zawartotabeli"/>
              <w:snapToGrid w:val="0"/>
              <w:rPr>
                <w:ins w:author="Autor" w:id="71"/>
                <w:sz w:val="20"/>
                <w:szCs w:val="20"/>
                <w:lang w:val="en-US"/>
              </w:rPr>
            </w:pPr>
            <w:ins w:author="Autor" w:id="72">
              <w:r>
                <w:rPr>
                  <w:sz w:val="20"/>
                  <w:szCs w:val="20"/>
                  <w:lang w:val="en-US"/>
                </w:rPr>
                <w:t>Value</w:t>
              </w:r>
            </w:ins>
          </w:p>
        </w:tc>
        <w:tc>
          <w:tcPr>
            <w:tcW w:w="567" w:type="dxa"/>
            <w:shd w:val="clear" w:color="auto" w:fill="FFFFFF" w:themeFill="background1"/>
            <w:tcMar/>
          </w:tcPr>
          <w:p w:rsidR="00601BB1" w:rsidP="00601BB1" w:rsidRDefault="00601BB1" w14:paraId="46666ADB" w14:textId="6FFC1DEE">
            <w:pPr>
              <w:pStyle w:val="Zawartotabeli"/>
              <w:snapToGrid w:val="0"/>
              <w:jc w:val="center"/>
              <w:rPr>
                <w:ins w:author="Autor" w:id="73"/>
                <w:sz w:val="20"/>
                <w:szCs w:val="20"/>
                <w:lang w:val="en-US"/>
              </w:rPr>
            </w:pPr>
            <w:ins w:author="Autor" w:id="74">
              <w:r>
                <w:rPr>
                  <w:sz w:val="20"/>
                  <w:szCs w:val="20"/>
                  <w:lang w:val="en-US"/>
                </w:rPr>
                <w:t>1</w:t>
              </w:r>
            </w:ins>
          </w:p>
        </w:tc>
        <w:tc>
          <w:tcPr>
            <w:tcW w:w="851" w:type="dxa"/>
            <w:shd w:val="clear" w:color="auto" w:fill="FFFFFF" w:themeFill="background1"/>
            <w:tcMar/>
          </w:tcPr>
          <w:p w:rsidR="00601BB1" w:rsidP="00601BB1" w:rsidRDefault="00601BB1" w14:paraId="621E38A3" w14:textId="257F6A89">
            <w:pPr>
              <w:pStyle w:val="Zawartotabeli"/>
              <w:snapToGrid w:val="0"/>
              <w:rPr>
                <w:ins w:author="Autor" w:id="75"/>
                <w:sz w:val="20"/>
                <w:szCs w:val="20"/>
                <w:lang w:val="en-US"/>
              </w:rPr>
            </w:pPr>
            <w:ins w:author="Autor" w:id="76">
              <w:r>
                <w:rPr>
                  <w:sz w:val="20"/>
                  <w:szCs w:val="20"/>
                  <w:lang w:val="en-US"/>
                </w:rPr>
                <w:t>XDS</w:t>
              </w:r>
            </w:ins>
          </w:p>
        </w:tc>
        <w:tc>
          <w:tcPr>
            <w:tcW w:w="3827" w:type="dxa"/>
            <w:shd w:val="clear" w:color="auto" w:fill="FFFFFF" w:themeFill="background1"/>
            <w:tcMar/>
          </w:tcPr>
          <w:p w:rsidRPr="003625AC" w:rsidR="00601BB1" w:rsidP="00794C85" w:rsidRDefault="00794C85" w14:paraId="3C6FA054" w14:textId="7808BAF5">
            <w:pPr>
              <w:pStyle w:val="Zawartotabeli"/>
              <w:snapToGrid w:val="0"/>
              <w:rPr>
                <w:ins w:author="Autor" w:id="77"/>
                <w:sz w:val="20"/>
                <w:szCs w:val="20"/>
              </w:rPr>
            </w:pPr>
            <w:ins w:author="Autor" w:id="78">
              <w:r>
                <w:rPr>
                  <w:sz w:val="20"/>
                  <w:szCs w:val="20"/>
                </w:rPr>
                <w:t>Identyfikator  miejsca udzielania świadczeń</w:t>
              </w:r>
              <w:r w:rsidRPr="003867D5">
                <w:rPr>
                  <w:sz w:val="20"/>
                  <w:szCs w:val="20"/>
                </w:rPr>
                <w:t xml:space="preserve">, </w:t>
              </w:r>
              <w:r>
                <w:rPr>
                  <w:sz w:val="20"/>
                  <w:szCs w:val="20"/>
                </w:rPr>
                <w:t xml:space="preserve">w ramach </w:t>
              </w:r>
              <w:r w:rsidRPr="003867D5">
                <w:rPr>
                  <w:sz w:val="20"/>
                  <w:szCs w:val="20"/>
                </w:rPr>
                <w:t xml:space="preserve">którego </w:t>
              </w:r>
              <w:r>
                <w:rPr>
                  <w:sz w:val="20"/>
                  <w:szCs w:val="20"/>
                </w:rPr>
                <w:t>wystawiono zlecenie/skierowanie</w:t>
              </w:r>
            </w:ins>
          </w:p>
        </w:tc>
        <w:tc>
          <w:tcPr>
            <w:tcW w:w="5954" w:type="dxa"/>
            <w:shd w:val="clear" w:color="auto" w:fill="FFFFFF" w:themeFill="background1"/>
            <w:tcMar/>
          </w:tcPr>
          <w:p w:rsidRPr="00794C85" w:rsidR="00794C85" w:rsidP="00794C85" w:rsidRDefault="00794C85" w14:paraId="10C3D671" w14:textId="77777777">
            <w:pPr>
              <w:pStyle w:val="Zawartotabeli"/>
              <w:snapToGrid w:val="0"/>
              <w:rPr>
                <w:ins w:author="Autor" w:id="79"/>
                <w:sz w:val="20"/>
                <w:szCs w:val="20"/>
              </w:rPr>
            </w:pPr>
            <w:ins w:author="Autor" w:id="80">
              <w:r w:rsidRPr="00794C85">
                <w:rPr>
                  <w:sz w:val="20"/>
                  <w:szCs w:val="20"/>
                </w:rPr>
                <w:t>Format wg specyfikacji XDS: XON, zawiera nazwę (opcjonalnie) i identyfikator miejsca udzielania świadczeń, np.:</w:t>
              </w:r>
            </w:ins>
          </w:p>
          <w:p w:rsidRPr="00794C85" w:rsidR="00794C85" w:rsidP="00794C85" w:rsidRDefault="00794C85" w14:paraId="44067967" w14:textId="77777777">
            <w:pPr>
              <w:pStyle w:val="Zawartotabeli"/>
              <w:snapToGrid w:val="0"/>
              <w:rPr>
                <w:ins w:author="Autor" w:id="81"/>
                <w:sz w:val="20"/>
                <w:szCs w:val="20"/>
              </w:rPr>
            </w:pPr>
            <w:ins w:author="Autor" w:id="82">
              <w:r w:rsidRPr="00794C85">
                <w:rPr>
                  <w:sz w:val="20"/>
                  <w:szCs w:val="20"/>
                </w:rPr>
                <w:t>"Nazwa miejsca udzielania świadczeń^^^^^&amp;2.16.840.1.113883.3.4424.2.3.3&amp;ISO^^^^1234567-851"</w:t>
              </w:r>
            </w:ins>
          </w:p>
          <w:p w:rsidRPr="00794C85" w:rsidR="00794C85" w:rsidP="00794C85" w:rsidRDefault="00794C85" w14:paraId="476C41C7" w14:textId="77777777">
            <w:pPr>
              <w:pStyle w:val="Zawartotabeli"/>
              <w:snapToGrid w:val="0"/>
              <w:rPr>
                <w:ins w:author="Autor" w:id="83"/>
                <w:sz w:val="20"/>
                <w:szCs w:val="20"/>
              </w:rPr>
            </w:pPr>
          </w:p>
          <w:p w:rsidRPr="00794C85" w:rsidR="00794C85" w:rsidP="00794C85" w:rsidRDefault="00794C85" w14:paraId="1F245593" w14:textId="77777777">
            <w:pPr>
              <w:pStyle w:val="Zawartotabeli"/>
              <w:snapToGrid w:val="0"/>
              <w:rPr>
                <w:ins w:author="Autor" w:id="84"/>
                <w:sz w:val="20"/>
                <w:szCs w:val="20"/>
              </w:rPr>
            </w:pPr>
            <w:ins w:author="Autor" w:id="85">
              <w:r w:rsidRPr="00794C85">
                <w:rPr>
                  <w:sz w:val="20"/>
                  <w:szCs w:val="20"/>
                </w:rPr>
                <w:t>W pierwszym komponencie XON.1 może być podana nazwa miejsca udzielania świadczeń.</w:t>
              </w:r>
            </w:ins>
          </w:p>
          <w:p w:rsidRPr="00794C85" w:rsidR="00794C85" w:rsidP="00794C85" w:rsidRDefault="00794C85" w14:paraId="4FF3998E" w14:textId="77777777">
            <w:pPr>
              <w:pStyle w:val="Zawartotabeli"/>
              <w:snapToGrid w:val="0"/>
              <w:rPr>
                <w:ins w:author="Autor" w:id="86"/>
                <w:sz w:val="20"/>
                <w:szCs w:val="20"/>
              </w:rPr>
            </w:pPr>
            <w:ins w:author="Autor" w:id="87">
              <w:r w:rsidRPr="00794C85">
                <w:rPr>
                  <w:sz w:val="20"/>
                  <w:szCs w:val="20"/>
                </w:rPr>
                <w:t>W szóstym komponencie, w drugim subkomponencie XON.6.2 musi być podany OID (czyli typ) zastosowanego identyfikatora – w powyższym przykładzie zastosowano identyfikator komórki organizacyjnej. W trzecim subkomponencie tego komponentu XON.6.3 określa się typ wartości XON.6.2 „ISO”.</w:t>
              </w:r>
            </w:ins>
          </w:p>
          <w:p w:rsidRPr="00495C2B" w:rsidR="00601BB1" w:rsidP="00794C85" w:rsidRDefault="00794C85" w14:paraId="21668B90" w14:textId="4F56BC6B">
            <w:pPr>
              <w:pStyle w:val="Zawartotabeli"/>
              <w:snapToGrid w:val="0"/>
              <w:rPr>
                <w:ins w:author="Autor" w:id="88"/>
                <w:sz w:val="20"/>
                <w:szCs w:val="20"/>
              </w:rPr>
            </w:pPr>
            <w:ins w:author="Autor" w:id="89">
              <w:r w:rsidRPr="00794C85">
                <w:rPr>
                  <w:sz w:val="20"/>
                  <w:szCs w:val="20"/>
                </w:rPr>
                <w:t>W dziesiątym komponencie XON.10 musi być podana wartość identyfikatora.</w:t>
              </w:r>
            </w:ins>
          </w:p>
        </w:tc>
        <w:bookmarkStart w:name="_GoBack" w:id="90"/>
        <w:bookmarkEnd w:id="90"/>
      </w:tr>
      <w:tr w:rsidRPr="003F16A9" w:rsidR="002A5F09" w:rsidTr="53745EF2" w14:paraId="407D1A08" w14:textId="77777777">
        <w:tc>
          <w:tcPr>
            <w:tcW w:w="1560" w:type="dxa"/>
            <w:vMerge w:val="restart"/>
            <w:shd w:val="clear" w:color="auto" w:fill="FFFFFF" w:themeFill="background1"/>
            <w:tcMar/>
          </w:tcPr>
          <w:p w:rsidRPr="006A3253" w:rsidR="002A5F09" w:rsidP="00601BB1" w:rsidRDefault="002A5F09" w14:paraId="58D921D0" w14:textId="77777777">
            <w:pPr>
              <w:pStyle w:val="Zawartotabeli"/>
              <w:snapToGrid w:val="0"/>
              <w:rPr>
                <w:sz w:val="20"/>
                <w:szCs w:val="20"/>
              </w:rPr>
            </w:pPr>
            <w:r w:rsidRPr="006A3253">
              <w:rPr>
                <w:sz w:val="20"/>
                <w:szCs w:val="20"/>
              </w:rPr>
              <w:t xml:space="preserve">Classification </w:t>
            </w:r>
            <w:r>
              <w:rPr>
                <w:sz w:val="20"/>
                <w:szCs w:val="20"/>
              </w:rPr>
              <w:t>"</w:t>
            </w:r>
            <w:r w:rsidRPr="00837EE4">
              <w:rPr>
                <w:sz w:val="20"/>
                <w:szCs w:val="20"/>
              </w:rPr>
              <w:t>typeCode</w:t>
            </w:r>
            <w:r w:rsidRPr="006A3253">
              <w:rPr>
                <w:sz w:val="20"/>
                <w:szCs w:val="20"/>
              </w:rPr>
              <w:t>"</w:t>
            </w:r>
          </w:p>
        </w:tc>
        <w:tc>
          <w:tcPr>
            <w:tcW w:w="1275" w:type="dxa"/>
            <w:shd w:val="clear" w:color="auto" w:fill="FFFFFF" w:themeFill="background1"/>
            <w:tcMar/>
          </w:tcPr>
          <w:p w:rsidRPr="006A3253" w:rsidR="002A5F09" w:rsidP="00601BB1" w:rsidRDefault="002A5F09" w14:paraId="1CF3204D" w14:textId="77777777">
            <w:pPr>
              <w:pStyle w:val="Zawartotabeli"/>
              <w:snapToGrid w:val="0"/>
              <w:rPr>
                <w:sz w:val="20"/>
                <w:szCs w:val="20"/>
              </w:rPr>
            </w:pPr>
          </w:p>
        </w:tc>
        <w:tc>
          <w:tcPr>
            <w:tcW w:w="567" w:type="dxa"/>
            <w:shd w:val="clear" w:color="auto" w:fill="FFFFFF" w:themeFill="background1"/>
            <w:tcMar/>
          </w:tcPr>
          <w:p w:rsidRPr="006A3253" w:rsidR="002A5F09" w:rsidP="00601BB1" w:rsidRDefault="002A5F09" w14:paraId="362AE77D" w14:textId="77777777">
            <w:pPr>
              <w:pStyle w:val="Zawartotabeli"/>
              <w:snapToGrid w:val="0"/>
              <w:jc w:val="center"/>
              <w:rPr>
                <w:sz w:val="20"/>
                <w:szCs w:val="20"/>
              </w:rPr>
            </w:pPr>
            <w:r w:rsidRPr="006A3253">
              <w:rPr>
                <w:sz w:val="20"/>
                <w:szCs w:val="20"/>
              </w:rPr>
              <w:t>1</w:t>
            </w:r>
          </w:p>
        </w:tc>
        <w:tc>
          <w:tcPr>
            <w:tcW w:w="851" w:type="dxa"/>
            <w:shd w:val="clear" w:color="auto" w:fill="FFFFFF" w:themeFill="background1"/>
            <w:tcMar/>
          </w:tcPr>
          <w:p w:rsidR="002A5F09" w:rsidP="00601BB1" w:rsidRDefault="002A5F09" w14:paraId="26FF851F"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33A2C084" w14:textId="77777777">
            <w:pPr>
              <w:pStyle w:val="Zawartotabeli"/>
              <w:snapToGrid w:val="0"/>
              <w:rPr>
                <w:sz w:val="20"/>
                <w:szCs w:val="20"/>
              </w:rPr>
            </w:pPr>
            <w:r w:rsidRPr="00375C75">
              <w:rPr>
                <w:sz w:val="20"/>
                <w:szCs w:val="20"/>
              </w:rPr>
              <w:t>Typ dokumentu według słownika LOINC</w:t>
            </w:r>
          </w:p>
        </w:tc>
        <w:tc>
          <w:tcPr>
            <w:tcW w:w="5954" w:type="dxa"/>
            <w:shd w:val="clear" w:color="auto" w:fill="FFFFFF" w:themeFill="background1"/>
            <w:tcMar/>
          </w:tcPr>
          <w:p w:rsidRPr="003F16A9" w:rsidR="002A5F09" w:rsidP="00601BB1" w:rsidRDefault="002A5F09" w14:paraId="05C06205" w14:textId="77777777">
            <w:pPr>
              <w:pStyle w:val="Zawartotabeli"/>
              <w:snapToGrid w:val="0"/>
              <w:rPr>
                <w:sz w:val="20"/>
                <w:szCs w:val="20"/>
              </w:rPr>
            </w:pPr>
          </w:p>
        </w:tc>
      </w:tr>
      <w:tr w:rsidRPr="002A5F09" w:rsidR="002A5F09" w:rsidTr="53745EF2" w14:paraId="64F75280" w14:textId="77777777">
        <w:tc>
          <w:tcPr>
            <w:tcW w:w="1560" w:type="dxa"/>
            <w:vMerge/>
            <w:tcMar/>
          </w:tcPr>
          <w:p w:rsidRPr="006A3253" w:rsidR="002A5F09" w:rsidP="00601BB1" w:rsidRDefault="002A5F09" w14:paraId="1A5C71EF" w14:textId="77777777">
            <w:pPr>
              <w:pStyle w:val="Zawartotabeli"/>
              <w:snapToGrid w:val="0"/>
              <w:rPr>
                <w:sz w:val="20"/>
                <w:szCs w:val="20"/>
              </w:rPr>
            </w:pPr>
          </w:p>
        </w:tc>
        <w:tc>
          <w:tcPr>
            <w:tcW w:w="1275" w:type="dxa"/>
            <w:shd w:val="clear" w:color="auto" w:fill="FFFFFF" w:themeFill="background1"/>
            <w:tcMar/>
          </w:tcPr>
          <w:p w:rsidRPr="006A3253" w:rsidR="002A5F09" w:rsidP="00601BB1" w:rsidRDefault="002A5F09" w14:paraId="678BAD2C"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Pr="006A3253" w:rsidR="002A5F09" w:rsidP="00601BB1" w:rsidRDefault="002A5F09" w14:paraId="747F5888"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4745AA8"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0EC6C59D" w14:textId="77777777">
            <w:pPr>
              <w:pStyle w:val="Zawartotabeli"/>
              <w:snapToGrid w:val="0"/>
              <w:rPr>
                <w:sz w:val="20"/>
                <w:szCs w:val="20"/>
              </w:rPr>
            </w:pPr>
            <w:r w:rsidRPr="00375C75">
              <w:rPr>
                <w:sz w:val="20"/>
                <w:szCs w:val="20"/>
              </w:rPr>
              <w:t>Definiuje przestrzeń wartości słownika w ramach komunikatu</w:t>
            </w:r>
          </w:p>
        </w:tc>
        <w:tc>
          <w:tcPr>
            <w:tcW w:w="5954" w:type="dxa"/>
            <w:shd w:val="clear" w:color="auto" w:fill="FFFFFF" w:themeFill="background1"/>
            <w:tcMar/>
          </w:tcPr>
          <w:p w:rsidRPr="00364E22" w:rsidR="002A5F09" w:rsidP="00601BB1" w:rsidRDefault="002A5F09" w14:paraId="7A97BEB2" w14:textId="77777777">
            <w:pPr>
              <w:pStyle w:val="Zawartotabeli"/>
              <w:snapToGrid w:val="0"/>
              <w:rPr>
                <w:sz w:val="20"/>
                <w:szCs w:val="20"/>
              </w:rPr>
            </w:pPr>
            <w:r w:rsidRPr="00364E22">
              <w:rPr>
                <w:sz w:val="20"/>
                <w:szCs w:val="20"/>
              </w:rPr>
              <w:t>Wartość stała</w:t>
            </w:r>
          </w:p>
          <w:p w:rsidRPr="002A5F09" w:rsidR="002A5F09" w:rsidP="00601BB1" w:rsidRDefault="002A5F09" w14:paraId="2A7BA861" w14:textId="77777777">
            <w:pPr>
              <w:pStyle w:val="Zawartotabeli"/>
              <w:snapToGrid w:val="0"/>
              <w:rPr>
                <w:sz w:val="20"/>
                <w:szCs w:val="20"/>
              </w:rPr>
            </w:pPr>
            <w:r w:rsidRPr="002A5F09">
              <w:rPr>
                <w:sz w:val="20"/>
                <w:szCs w:val="20"/>
              </w:rPr>
              <w:t>urn:uuid:f0306f51-975f-434e-a61c-c59651d33983</w:t>
            </w:r>
          </w:p>
        </w:tc>
      </w:tr>
      <w:tr w:rsidRPr="00364E22" w:rsidR="002A5F09" w:rsidTr="53745EF2" w14:paraId="14D26AA4" w14:textId="77777777">
        <w:tc>
          <w:tcPr>
            <w:tcW w:w="1560" w:type="dxa"/>
            <w:vMerge/>
            <w:tcMar/>
          </w:tcPr>
          <w:p w:rsidRPr="002A5F09" w:rsidR="002A5F09" w:rsidP="00601BB1" w:rsidRDefault="002A5F09" w14:paraId="7F24DA5A"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3D9B771"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Pr="006A3253" w:rsidR="002A5F09" w:rsidP="00601BB1" w:rsidRDefault="002A5F09" w14:paraId="125F3090"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68D6B4DD"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0FE5771A" w14:textId="77777777">
            <w:pPr>
              <w:pStyle w:val="Zawartotabeli"/>
              <w:snapToGrid w:val="0"/>
              <w:rPr>
                <w:sz w:val="20"/>
                <w:szCs w:val="20"/>
              </w:rPr>
            </w:pPr>
            <w:r w:rsidRPr="00375C75">
              <w:rPr>
                <w:sz w:val="20"/>
                <w:szCs w:val="20"/>
              </w:rPr>
              <w:t>Wartość typu ze słownika LOINC</w:t>
            </w:r>
          </w:p>
        </w:tc>
        <w:tc>
          <w:tcPr>
            <w:tcW w:w="5954" w:type="dxa"/>
            <w:shd w:val="clear" w:color="auto" w:fill="FFFFFF" w:themeFill="background1"/>
            <w:tcMar/>
          </w:tcPr>
          <w:p w:rsidR="002A5F09" w:rsidP="00601BB1" w:rsidRDefault="002A5F09" w14:paraId="177D7D18" w14:textId="77777777">
            <w:pPr>
              <w:pStyle w:val="Zawartotabeli"/>
              <w:snapToGrid w:val="0"/>
              <w:rPr>
                <w:sz w:val="20"/>
                <w:szCs w:val="20"/>
              </w:rPr>
            </w:pPr>
          </w:p>
          <w:p w:rsidRPr="008E270C" w:rsidR="00E432FD" w:rsidP="00601BB1" w:rsidRDefault="00E432FD" w14:paraId="6AE35301" w14:textId="77777777">
            <w:pPr>
              <w:pStyle w:val="Zawartotabeli"/>
              <w:snapToGrid w:val="0"/>
              <w:rPr>
                <w:b/>
                <w:bCs/>
                <w:sz w:val="20"/>
                <w:szCs w:val="20"/>
                <w:u w:val="single"/>
              </w:rPr>
            </w:pPr>
            <w:r w:rsidRPr="008E270C">
              <w:rPr>
                <w:b/>
                <w:bCs/>
                <w:sz w:val="20"/>
                <w:szCs w:val="20"/>
                <w:u w:val="single"/>
              </w:rPr>
              <w:t>Reguły bizne</w:t>
            </w:r>
            <w:r w:rsidRPr="008E270C" w:rsidR="0060128F">
              <w:rPr>
                <w:b/>
                <w:bCs/>
                <w:sz w:val="20"/>
                <w:szCs w:val="20"/>
                <w:u w:val="single"/>
              </w:rPr>
              <w:t>sowe:</w:t>
            </w:r>
          </w:p>
          <w:p w:rsidRPr="00364E22" w:rsidR="0060128F" w:rsidP="00601BB1" w:rsidRDefault="0060128F" w14:paraId="7116DABD" w14:textId="5C9239BC">
            <w:pPr>
              <w:pStyle w:val="Zawartotabeli"/>
              <w:snapToGrid w:val="0"/>
              <w:rPr>
                <w:sz w:val="20"/>
                <w:szCs w:val="20"/>
              </w:rPr>
            </w:pPr>
            <w:r w:rsidRPr="0060128F">
              <w:rPr>
                <w:sz w:val="20"/>
                <w:szCs w:val="20"/>
              </w:rPr>
              <w:t>REG.WER.3766 Weryfikacja indeksu EDM ze słownikiem LOINC</w:t>
            </w:r>
          </w:p>
        </w:tc>
      </w:tr>
      <w:tr w:rsidRPr="00364E22" w:rsidR="002A5F09" w:rsidTr="53745EF2" w14:paraId="3D7444D0" w14:textId="77777777">
        <w:tc>
          <w:tcPr>
            <w:tcW w:w="1560" w:type="dxa"/>
            <w:vMerge/>
            <w:tcMar/>
          </w:tcPr>
          <w:p w:rsidRPr="006A3253" w:rsidR="002A5F09" w:rsidP="00601BB1" w:rsidRDefault="002A5F09" w14:paraId="6751D14B"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8D72188" w14:textId="77777777">
            <w:pPr>
              <w:pStyle w:val="Zawartotabeli"/>
              <w:snapToGrid w:val="0"/>
              <w:rPr>
                <w:sz w:val="20"/>
                <w:szCs w:val="20"/>
              </w:rPr>
            </w:pPr>
            <w:r>
              <w:rPr>
                <w:sz w:val="20"/>
                <w:szCs w:val="20"/>
              </w:rPr>
              <w:t>Slot name=„codingScheme”</w:t>
            </w:r>
          </w:p>
        </w:tc>
        <w:tc>
          <w:tcPr>
            <w:tcW w:w="567" w:type="dxa"/>
            <w:shd w:val="clear" w:color="auto" w:fill="FFFFFF" w:themeFill="background1"/>
            <w:tcMar/>
          </w:tcPr>
          <w:p w:rsidRPr="006A3253" w:rsidR="002A5F09" w:rsidP="00601BB1" w:rsidRDefault="002A5F09" w14:paraId="002E3ED8"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092D8F2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33DA9FB8" w14:textId="77777777">
            <w:pPr>
              <w:pStyle w:val="Zawartotabeli"/>
              <w:snapToGrid w:val="0"/>
              <w:rPr>
                <w:sz w:val="20"/>
                <w:szCs w:val="20"/>
              </w:rPr>
            </w:pPr>
            <w:r w:rsidRPr="00375C75">
              <w:rPr>
                <w:sz w:val="20"/>
                <w:szCs w:val="20"/>
              </w:rPr>
              <w:t>Nazwa słownika</w:t>
            </w:r>
          </w:p>
        </w:tc>
        <w:tc>
          <w:tcPr>
            <w:tcW w:w="5954" w:type="dxa"/>
            <w:shd w:val="clear" w:color="auto" w:fill="FFFFFF" w:themeFill="background1"/>
            <w:tcMar/>
          </w:tcPr>
          <w:p w:rsidR="002A5F09" w:rsidP="00601BB1" w:rsidRDefault="002A5F09" w14:paraId="652E2D0D" w14:textId="77777777">
            <w:pPr>
              <w:pStyle w:val="Zawartotabeli"/>
              <w:snapToGrid w:val="0"/>
              <w:rPr>
                <w:sz w:val="20"/>
                <w:szCs w:val="20"/>
              </w:rPr>
            </w:pPr>
            <w:r>
              <w:rPr>
                <w:sz w:val="20"/>
                <w:szCs w:val="20"/>
              </w:rPr>
              <w:t>Wartość stała:</w:t>
            </w:r>
          </w:p>
          <w:p w:rsidRPr="00364E22" w:rsidR="002A5F09" w:rsidP="00601BB1" w:rsidRDefault="002A5F09" w14:paraId="378326CD" w14:textId="77777777">
            <w:pPr>
              <w:pStyle w:val="Zawartotabeli"/>
              <w:snapToGrid w:val="0"/>
              <w:rPr>
                <w:sz w:val="20"/>
                <w:szCs w:val="20"/>
              </w:rPr>
            </w:pPr>
            <w:r>
              <w:rPr>
                <w:sz w:val="20"/>
                <w:szCs w:val="20"/>
              </w:rPr>
              <w:t>”LOINC”</w:t>
            </w:r>
          </w:p>
        </w:tc>
      </w:tr>
      <w:tr w:rsidR="002A5F09" w:rsidTr="53745EF2" w14:paraId="2ABBDD31" w14:textId="77777777">
        <w:trPr>
          <w:trHeight w:val="803"/>
        </w:trPr>
        <w:tc>
          <w:tcPr>
            <w:tcW w:w="1560" w:type="dxa"/>
            <w:vMerge/>
            <w:tcMar/>
          </w:tcPr>
          <w:p w:rsidRPr="00364E22" w:rsidR="002A5F09" w:rsidP="00601BB1" w:rsidRDefault="002A5F09" w14:paraId="3080BE33" w14:textId="77777777">
            <w:pPr>
              <w:pStyle w:val="Zawartotabeli"/>
              <w:snapToGrid w:val="0"/>
              <w:rPr>
                <w:sz w:val="20"/>
                <w:szCs w:val="20"/>
              </w:rPr>
            </w:pPr>
          </w:p>
        </w:tc>
        <w:tc>
          <w:tcPr>
            <w:tcW w:w="1275" w:type="dxa"/>
            <w:shd w:val="clear" w:color="auto" w:fill="FFFFFF" w:themeFill="background1"/>
            <w:tcMar/>
          </w:tcPr>
          <w:p w:rsidRPr="00364E22" w:rsidR="002A5F09" w:rsidP="00601BB1" w:rsidRDefault="002A5F09" w14:paraId="560D6DD0" w14:textId="77777777">
            <w:pPr>
              <w:pStyle w:val="Zawartotabeli"/>
              <w:snapToGrid w:val="0"/>
              <w:rPr>
                <w:sz w:val="20"/>
                <w:szCs w:val="20"/>
              </w:rPr>
            </w:pPr>
            <w:r>
              <w:rPr>
                <w:sz w:val="20"/>
                <w:szCs w:val="20"/>
              </w:rPr>
              <w:t>Name</w:t>
            </w:r>
          </w:p>
        </w:tc>
        <w:tc>
          <w:tcPr>
            <w:tcW w:w="567" w:type="dxa"/>
            <w:shd w:val="clear" w:color="auto" w:fill="FFFFFF" w:themeFill="background1"/>
            <w:tcMar/>
          </w:tcPr>
          <w:p w:rsidR="002A5F09" w:rsidP="00601BB1" w:rsidRDefault="002A5F09" w14:paraId="5C3AA2BF"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0825F97"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5C75" w:rsidR="002A5F09" w:rsidP="00601BB1" w:rsidRDefault="002A5F09" w14:paraId="3499F468" w14:textId="77777777">
            <w:pPr>
              <w:pStyle w:val="Zawartotabeli"/>
              <w:snapToGrid w:val="0"/>
              <w:rPr>
                <w:sz w:val="20"/>
                <w:szCs w:val="20"/>
              </w:rPr>
            </w:pPr>
            <w:r w:rsidRPr="00375C75">
              <w:rPr>
                <w:sz w:val="20"/>
                <w:szCs w:val="20"/>
              </w:rPr>
              <w:t>Nazwa typu ze słownika LOINC</w:t>
            </w:r>
          </w:p>
        </w:tc>
        <w:tc>
          <w:tcPr>
            <w:tcW w:w="5954" w:type="dxa"/>
            <w:shd w:val="clear" w:color="auto" w:fill="FFFFFF" w:themeFill="background1"/>
            <w:tcMar/>
          </w:tcPr>
          <w:p w:rsidRPr="00676EAA" w:rsidR="002A5F09" w:rsidP="00601BB1" w:rsidRDefault="002A5F09" w14:paraId="1141F760" w14:textId="77777777">
            <w:pPr>
              <w:pStyle w:val="Zawartotabeli"/>
              <w:snapToGrid w:val="0"/>
              <w:rPr>
                <w:sz w:val="20"/>
                <w:szCs w:val="20"/>
              </w:rPr>
            </w:pPr>
            <w:r>
              <w:rPr>
                <w:sz w:val="20"/>
                <w:szCs w:val="20"/>
              </w:rPr>
              <w:t>Tzw. „display name”.</w:t>
            </w:r>
          </w:p>
        </w:tc>
      </w:tr>
      <w:tr w:rsidRPr="00D51E30" w:rsidR="002A5F09" w:rsidTr="53745EF2" w14:paraId="7E6D3214" w14:textId="77777777">
        <w:tc>
          <w:tcPr>
            <w:tcW w:w="1560" w:type="dxa"/>
            <w:vMerge w:val="restart"/>
            <w:shd w:val="clear" w:color="auto" w:fill="FFFFFF" w:themeFill="background1"/>
            <w:tcMar/>
          </w:tcPr>
          <w:p w:rsidRPr="001935D6" w:rsidR="002A5F09" w:rsidP="00601BB1" w:rsidRDefault="002A5F09" w14:paraId="042166F0" w14:textId="77777777">
            <w:pPr>
              <w:pStyle w:val="Zawartotabeli"/>
              <w:snapToGrid w:val="0"/>
              <w:rPr>
                <w:sz w:val="20"/>
                <w:szCs w:val="20"/>
              </w:rPr>
            </w:pPr>
            <w:r>
              <w:rPr>
                <w:sz w:val="20"/>
                <w:szCs w:val="20"/>
              </w:rPr>
              <w:t>Classification</w:t>
            </w:r>
            <w:r w:rsidRPr="001935D6">
              <w:rPr>
                <w:sz w:val="20"/>
                <w:szCs w:val="20"/>
              </w:rPr>
              <w:t xml:space="preserve"> "</w:t>
            </w:r>
            <w:r w:rsidRPr="00837EE4">
              <w:rPr>
                <w:sz w:val="20"/>
                <w:szCs w:val="20"/>
              </w:rPr>
              <w:t>classCode</w:t>
            </w:r>
            <w:r w:rsidRPr="001935D6">
              <w:rPr>
                <w:sz w:val="20"/>
                <w:szCs w:val="20"/>
              </w:rPr>
              <w:t>"</w:t>
            </w:r>
          </w:p>
          <w:p w:rsidR="002A5F09" w:rsidP="00601BB1" w:rsidRDefault="002A5F09" w14:paraId="1076B944"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35AE2265"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746A5B79"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2F44288B"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64D43270" w14:textId="77777777">
            <w:pPr>
              <w:pStyle w:val="Zawartotabeli"/>
              <w:snapToGrid w:val="0"/>
              <w:rPr>
                <w:sz w:val="20"/>
                <w:szCs w:val="20"/>
              </w:rPr>
            </w:pPr>
            <w:r w:rsidRPr="00370CF7">
              <w:rPr>
                <w:sz w:val="20"/>
                <w:szCs w:val="20"/>
              </w:rPr>
              <w:t>Typ dokumentu według słownika P1</w:t>
            </w:r>
          </w:p>
        </w:tc>
        <w:tc>
          <w:tcPr>
            <w:tcW w:w="5954" w:type="dxa"/>
            <w:shd w:val="clear" w:color="auto" w:fill="FFFFFF" w:themeFill="background1"/>
            <w:tcMar/>
          </w:tcPr>
          <w:p w:rsidRPr="00D51E30" w:rsidR="002A5F09" w:rsidP="00601BB1" w:rsidRDefault="002A5F09" w14:paraId="3B9FD9A4" w14:textId="77777777">
            <w:pPr>
              <w:pStyle w:val="Zawartotabeli"/>
              <w:snapToGrid w:val="0"/>
              <w:rPr>
                <w:sz w:val="20"/>
                <w:szCs w:val="20"/>
              </w:rPr>
            </w:pPr>
          </w:p>
        </w:tc>
      </w:tr>
      <w:tr w:rsidRPr="00D400A0" w:rsidR="002A5F09" w:rsidTr="53745EF2" w14:paraId="2826A8DA" w14:textId="77777777">
        <w:tc>
          <w:tcPr>
            <w:tcW w:w="1560" w:type="dxa"/>
            <w:vMerge/>
            <w:tcMar/>
          </w:tcPr>
          <w:p w:rsidR="002A5F09" w:rsidP="00601BB1" w:rsidRDefault="002A5F09" w14:paraId="3E2730BD"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08585BA"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002A5F09" w:rsidP="00601BB1" w:rsidRDefault="002A5F09" w14:paraId="1D67D37D"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3292E9D"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4DEE17F6" w14:textId="77777777">
            <w:pPr>
              <w:pStyle w:val="Zawartotabeli"/>
              <w:snapToGrid w:val="0"/>
              <w:rPr>
                <w:sz w:val="20"/>
                <w:szCs w:val="20"/>
              </w:rPr>
            </w:pPr>
            <w:r w:rsidRPr="00370CF7">
              <w:rPr>
                <w:sz w:val="20"/>
                <w:szCs w:val="20"/>
              </w:rPr>
              <w:t>Definiuje przestrzeń wartości słownika w ramach komunikatu</w:t>
            </w:r>
          </w:p>
        </w:tc>
        <w:tc>
          <w:tcPr>
            <w:tcW w:w="5954" w:type="dxa"/>
            <w:shd w:val="clear" w:color="auto" w:fill="FFFFFF" w:themeFill="background1"/>
            <w:tcMar/>
          </w:tcPr>
          <w:p w:rsidRPr="00364E22" w:rsidR="002A5F09" w:rsidP="00601BB1" w:rsidRDefault="002A5F09" w14:paraId="421A0F2C" w14:textId="77777777">
            <w:pPr>
              <w:pStyle w:val="Zawartotabeli"/>
              <w:snapToGrid w:val="0"/>
              <w:rPr>
                <w:sz w:val="20"/>
                <w:szCs w:val="20"/>
              </w:rPr>
            </w:pPr>
            <w:r w:rsidRPr="00364E22">
              <w:rPr>
                <w:sz w:val="20"/>
                <w:szCs w:val="20"/>
              </w:rPr>
              <w:t>Wartość stała</w:t>
            </w:r>
          </w:p>
          <w:p w:rsidRPr="00BC076C" w:rsidR="002A5F09" w:rsidP="00601BB1" w:rsidRDefault="002A5F09" w14:paraId="7CC4E233" w14:textId="77777777">
            <w:pPr>
              <w:pStyle w:val="Zawartotabeli"/>
              <w:snapToGrid w:val="0"/>
              <w:rPr>
                <w:sz w:val="20"/>
                <w:szCs w:val="20"/>
              </w:rPr>
            </w:pPr>
            <w:r w:rsidRPr="00BC076C">
              <w:rPr>
                <w:sz w:val="20"/>
                <w:szCs w:val="20"/>
              </w:rPr>
              <w:t>urn:uuid:41a5887f-8865-4c09-adf7-e362475b143a</w:t>
            </w:r>
          </w:p>
        </w:tc>
      </w:tr>
      <w:tr w:rsidRPr="00D51E30" w:rsidR="002A5F09" w:rsidTr="53745EF2" w14:paraId="54EEB917" w14:textId="77777777">
        <w:tc>
          <w:tcPr>
            <w:tcW w:w="1560" w:type="dxa"/>
            <w:vMerge/>
            <w:tcMar/>
          </w:tcPr>
          <w:p w:rsidRPr="00BC076C" w:rsidR="002A5F09" w:rsidP="00601BB1" w:rsidRDefault="002A5F09" w14:paraId="6E288371"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2347747F"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002A5F09" w:rsidP="00601BB1" w:rsidRDefault="002A5F09" w14:paraId="074CFC17"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2F6FAA91"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69EF3698" w14:textId="77777777">
            <w:pPr>
              <w:pStyle w:val="Zawartotabeli"/>
              <w:snapToGrid w:val="0"/>
              <w:rPr>
                <w:sz w:val="20"/>
                <w:szCs w:val="20"/>
              </w:rPr>
            </w:pPr>
            <w:r w:rsidRPr="00370CF7">
              <w:rPr>
                <w:sz w:val="20"/>
                <w:szCs w:val="20"/>
              </w:rPr>
              <w:t>Wartość typu ze słownika P1</w:t>
            </w:r>
          </w:p>
        </w:tc>
        <w:tc>
          <w:tcPr>
            <w:tcW w:w="5954" w:type="dxa"/>
            <w:shd w:val="clear" w:color="auto" w:fill="FFFFFF" w:themeFill="background1"/>
            <w:tcMar/>
          </w:tcPr>
          <w:p w:rsidR="002A5F09" w:rsidP="00601BB1" w:rsidRDefault="002A5F09" w14:paraId="16221396" w14:textId="77777777">
            <w:pPr>
              <w:pStyle w:val="Zawartotabeli"/>
              <w:snapToGrid w:val="0"/>
              <w:rPr>
                <w:sz w:val="20"/>
                <w:szCs w:val="20"/>
              </w:rPr>
            </w:pPr>
          </w:p>
          <w:p w:rsidRPr="008E270C" w:rsidR="004D747A" w:rsidP="00601BB1" w:rsidRDefault="004D747A" w14:paraId="09ED7F1C" w14:textId="77777777">
            <w:pPr>
              <w:pStyle w:val="Zawartotabeli"/>
              <w:snapToGrid w:val="0"/>
              <w:rPr>
                <w:b/>
                <w:bCs/>
                <w:sz w:val="20"/>
                <w:szCs w:val="20"/>
                <w:u w:val="single"/>
              </w:rPr>
            </w:pPr>
            <w:r w:rsidRPr="008E270C">
              <w:rPr>
                <w:b/>
                <w:bCs/>
                <w:sz w:val="20"/>
                <w:szCs w:val="20"/>
                <w:u w:val="single"/>
              </w:rPr>
              <w:t>Reguły biznesowe:</w:t>
            </w:r>
          </w:p>
          <w:p w:rsidRPr="00364E22" w:rsidR="004D747A" w:rsidP="00601BB1" w:rsidRDefault="004D747A" w14:paraId="190E4EB8" w14:textId="002FDD18">
            <w:pPr>
              <w:pStyle w:val="Zawartotabeli"/>
              <w:snapToGrid w:val="0"/>
              <w:rPr>
                <w:sz w:val="20"/>
                <w:szCs w:val="20"/>
              </w:rPr>
            </w:pPr>
            <w:r w:rsidRPr="004D747A">
              <w:rPr>
                <w:sz w:val="20"/>
                <w:szCs w:val="20"/>
              </w:rPr>
              <w:t>REG.WER.3775 Weryfikacja indeksu EDM ze słownikiem klasyfikacja typów dokumentów wg Projektu P1</w:t>
            </w:r>
          </w:p>
        </w:tc>
      </w:tr>
      <w:tr w:rsidRPr="00D51E30" w:rsidR="002A5F09" w:rsidTr="53745EF2" w14:paraId="7DDAF65B" w14:textId="77777777">
        <w:tc>
          <w:tcPr>
            <w:tcW w:w="1560" w:type="dxa"/>
            <w:vMerge/>
            <w:tcMar/>
          </w:tcPr>
          <w:p w:rsidR="002A5F09" w:rsidP="00601BB1" w:rsidRDefault="002A5F09" w14:paraId="653F95CC"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362A945" w14:textId="77777777">
            <w:pPr>
              <w:pStyle w:val="Zawartotabeli"/>
              <w:snapToGrid w:val="0"/>
              <w:rPr>
                <w:sz w:val="20"/>
                <w:szCs w:val="20"/>
              </w:rPr>
            </w:pPr>
            <w:r>
              <w:rPr>
                <w:sz w:val="20"/>
                <w:szCs w:val="20"/>
              </w:rPr>
              <w:t>Slot name=„codingScheme”</w:t>
            </w:r>
          </w:p>
        </w:tc>
        <w:tc>
          <w:tcPr>
            <w:tcW w:w="567" w:type="dxa"/>
            <w:shd w:val="clear" w:color="auto" w:fill="FFFFFF" w:themeFill="background1"/>
            <w:tcMar/>
          </w:tcPr>
          <w:p w:rsidR="002A5F09" w:rsidP="00601BB1" w:rsidRDefault="002A5F09" w14:paraId="0B04A711"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4C89F95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642F40FD" w14:textId="77777777">
            <w:pPr>
              <w:pStyle w:val="Zawartotabeli"/>
              <w:snapToGrid w:val="0"/>
              <w:rPr>
                <w:sz w:val="20"/>
                <w:szCs w:val="20"/>
              </w:rPr>
            </w:pPr>
            <w:r w:rsidRPr="00370CF7">
              <w:rPr>
                <w:sz w:val="20"/>
                <w:szCs w:val="20"/>
              </w:rPr>
              <w:t>Nazwa słownika</w:t>
            </w:r>
          </w:p>
        </w:tc>
        <w:tc>
          <w:tcPr>
            <w:tcW w:w="5954" w:type="dxa"/>
            <w:shd w:val="clear" w:color="auto" w:fill="FFFFFF" w:themeFill="background1"/>
            <w:tcMar/>
          </w:tcPr>
          <w:p w:rsidR="002A5F09" w:rsidP="00601BB1" w:rsidRDefault="002A5F09" w14:paraId="03DD2792" w14:textId="77777777">
            <w:pPr>
              <w:pStyle w:val="Zawartotabeli"/>
              <w:snapToGrid w:val="0"/>
              <w:rPr>
                <w:sz w:val="20"/>
                <w:szCs w:val="20"/>
              </w:rPr>
            </w:pPr>
            <w:r>
              <w:rPr>
                <w:sz w:val="20"/>
                <w:szCs w:val="20"/>
              </w:rPr>
              <w:t>Wartość stała:</w:t>
            </w:r>
          </w:p>
          <w:p w:rsidRPr="00364E22" w:rsidR="002A5F09" w:rsidP="00601BB1" w:rsidRDefault="002A5F09" w14:paraId="5643B09A" w14:textId="77777777">
            <w:pPr>
              <w:pStyle w:val="Zawartotabeli"/>
              <w:snapToGrid w:val="0"/>
              <w:rPr>
                <w:sz w:val="20"/>
                <w:szCs w:val="20"/>
              </w:rPr>
            </w:pPr>
            <w:r>
              <w:rPr>
                <w:sz w:val="20"/>
                <w:szCs w:val="20"/>
              </w:rPr>
              <w:t>„Typy dokumentów P1”</w:t>
            </w:r>
          </w:p>
        </w:tc>
      </w:tr>
      <w:tr w:rsidR="002A5F09" w:rsidTr="53745EF2" w14:paraId="10501AE5" w14:textId="77777777">
        <w:trPr>
          <w:trHeight w:val="803"/>
        </w:trPr>
        <w:tc>
          <w:tcPr>
            <w:tcW w:w="1560" w:type="dxa"/>
            <w:vMerge/>
            <w:tcMar/>
          </w:tcPr>
          <w:p w:rsidRPr="00D51E30" w:rsidR="002A5F09" w:rsidP="00601BB1" w:rsidRDefault="002A5F09" w14:paraId="542A0F46" w14:textId="77777777">
            <w:pPr>
              <w:pStyle w:val="Zawartotabeli"/>
              <w:snapToGrid w:val="0"/>
              <w:rPr>
                <w:sz w:val="20"/>
                <w:szCs w:val="20"/>
              </w:rPr>
            </w:pPr>
          </w:p>
        </w:tc>
        <w:tc>
          <w:tcPr>
            <w:tcW w:w="1275" w:type="dxa"/>
            <w:shd w:val="clear" w:color="auto" w:fill="FFFFFF" w:themeFill="background1"/>
            <w:tcMar/>
          </w:tcPr>
          <w:p w:rsidRPr="00D51E30" w:rsidR="002A5F09" w:rsidP="00601BB1" w:rsidRDefault="002A5F09" w14:paraId="6C98C0FA" w14:textId="77777777">
            <w:pPr>
              <w:pStyle w:val="Zawartotabeli"/>
              <w:snapToGrid w:val="0"/>
              <w:rPr>
                <w:sz w:val="20"/>
                <w:szCs w:val="20"/>
              </w:rPr>
            </w:pPr>
            <w:r>
              <w:rPr>
                <w:sz w:val="20"/>
                <w:szCs w:val="20"/>
              </w:rPr>
              <w:t>Name</w:t>
            </w:r>
          </w:p>
        </w:tc>
        <w:tc>
          <w:tcPr>
            <w:tcW w:w="567" w:type="dxa"/>
            <w:shd w:val="clear" w:color="auto" w:fill="FFFFFF" w:themeFill="background1"/>
            <w:tcMar/>
          </w:tcPr>
          <w:p w:rsidR="002A5F09" w:rsidP="00601BB1" w:rsidRDefault="002A5F09" w14:paraId="3B301AC6"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F8003C2"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2D1CFD8C" w14:textId="77777777">
            <w:pPr>
              <w:pStyle w:val="Zawartotabeli"/>
              <w:snapToGrid w:val="0"/>
              <w:rPr>
                <w:sz w:val="20"/>
                <w:szCs w:val="20"/>
              </w:rPr>
            </w:pPr>
            <w:r w:rsidRPr="00370CF7">
              <w:rPr>
                <w:sz w:val="20"/>
                <w:szCs w:val="20"/>
              </w:rPr>
              <w:t>Nazwa typu ze słownika P1</w:t>
            </w:r>
          </w:p>
        </w:tc>
        <w:tc>
          <w:tcPr>
            <w:tcW w:w="5954" w:type="dxa"/>
            <w:shd w:val="clear" w:color="auto" w:fill="FFFFFF" w:themeFill="background1"/>
            <w:tcMar/>
          </w:tcPr>
          <w:p w:rsidRPr="00676EAA" w:rsidR="002A5F09" w:rsidP="00601BB1" w:rsidRDefault="002A5F09" w14:paraId="4C37B60E" w14:textId="77777777">
            <w:pPr>
              <w:pStyle w:val="Zawartotabeli"/>
              <w:snapToGrid w:val="0"/>
              <w:rPr>
                <w:sz w:val="20"/>
                <w:szCs w:val="20"/>
              </w:rPr>
            </w:pPr>
            <w:r>
              <w:rPr>
                <w:sz w:val="20"/>
                <w:szCs w:val="20"/>
              </w:rPr>
              <w:t>Tzw. „display name”.</w:t>
            </w:r>
          </w:p>
        </w:tc>
      </w:tr>
      <w:tr w:rsidRPr="00D51E30" w:rsidR="002A5F09" w:rsidTr="53745EF2" w14:paraId="615E6E53" w14:textId="77777777">
        <w:tc>
          <w:tcPr>
            <w:tcW w:w="1560" w:type="dxa"/>
            <w:vMerge w:val="restart"/>
            <w:shd w:val="clear" w:color="auto" w:fill="FFFFFF" w:themeFill="background1"/>
            <w:tcMar/>
          </w:tcPr>
          <w:p w:rsidRPr="001935D6" w:rsidR="002A5F09" w:rsidP="00601BB1" w:rsidRDefault="002A5F09" w14:paraId="6C247491" w14:textId="77777777">
            <w:pPr>
              <w:pStyle w:val="Zawartotabeli"/>
              <w:snapToGrid w:val="0"/>
              <w:rPr>
                <w:sz w:val="20"/>
                <w:szCs w:val="20"/>
              </w:rPr>
            </w:pPr>
            <w:r>
              <w:rPr>
                <w:sz w:val="20"/>
                <w:szCs w:val="20"/>
              </w:rPr>
              <w:t>Classification</w:t>
            </w:r>
            <w:r w:rsidRPr="001935D6">
              <w:rPr>
                <w:sz w:val="20"/>
                <w:szCs w:val="20"/>
              </w:rPr>
              <w:t xml:space="preserve"> "</w:t>
            </w:r>
            <w:r w:rsidRPr="00837EE4">
              <w:rPr>
                <w:sz w:val="20"/>
                <w:szCs w:val="20"/>
              </w:rPr>
              <w:t>formatCode</w:t>
            </w:r>
            <w:r w:rsidRPr="001935D6">
              <w:rPr>
                <w:sz w:val="20"/>
                <w:szCs w:val="20"/>
              </w:rPr>
              <w:t>"</w:t>
            </w:r>
          </w:p>
          <w:p w:rsidR="002A5F09" w:rsidP="00601BB1" w:rsidRDefault="002A5F09" w14:paraId="4D98D36A"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7AF36358"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66371F00"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6BAD42E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70EC7414" w14:textId="77777777">
            <w:pPr>
              <w:pStyle w:val="Zawartotabeli"/>
              <w:snapToGrid w:val="0"/>
              <w:rPr>
                <w:sz w:val="20"/>
                <w:szCs w:val="20"/>
              </w:rPr>
            </w:pPr>
            <w:r w:rsidRPr="00370CF7">
              <w:rPr>
                <w:sz w:val="20"/>
                <w:szCs w:val="20"/>
              </w:rPr>
              <w:t>Format dokumentu</w:t>
            </w:r>
          </w:p>
        </w:tc>
        <w:tc>
          <w:tcPr>
            <w:tcW w:w="5954" w:type="dxa"/>
            <w:shd w:val="clear" w:color="auto" w:fill="FFFFFF" w:themeFill="background1"/>
            <w:tcMar/>
          </w:tcPr>
          <w:p w:rsidR="002A5F09" w:rsidP="00601BB1" w:rsidRDefault="002A5F09" w14:paraId="3A2E0D4A" w14:textId="77777777">
            <w:pPr>
              <w:pStyle w:val="Zawartotabeli"/>
              <w:snapToGrid w:val="0"/>
              <w:rPr>
                <w:sz w:val="20"/>
                <w:szCs w:val="20"/>
              </w:rPr>
            </w:pPr>
            <w:r>
              <w:rPr>
                <w:sz w:val="20"/>
                <w:szCs w:val="20"/>
              </w:rPr>
              <w:t>Wartość czysto informacyjna.</w:t>
            </w:r>
          </w:p>
          <w:p w:rsidR="002A5F09" w:rsidP="00601BB1" w:rsidRDefault="002A5F09" w14:paraId="13C0AAA0" w14:textId="77777777">
            <w:pPr>
              <w:pStyle w:val="Zawartotabeli"/>
              <w:snapToGrid w:val="0"/>
              <w:rPr>
                <w:sz w:val="20"/>
                <w:szCs w:val="20"/>
              </w:rPr>
            </w:pPr>
            <w:r>
              <w:rPr>
                <w:sz w:val="20"/>
                <w:szCs w:val="20"/>
              </w:rPr>
              <w:t>Doprecyzowuje atrybut mimeType. Przykładowo dokument, dla którego mimeType = „text/xml” może mieć format zgodny z PIK HL7 CDA, ale też inny format. Pole to ma umożliwić informowanie odbiorcy dokumentu o tym, czy dokument będzie dla niego czytelny.</w:t>
            </w:r>
          </w:p>
        </w:tc>
      </w:tr>
      <w:tr w:rsidRPr="00D400A0" w:rsidR="002A5F09" w:rsidTr="53745EF2" w14:paraId="19A7CCA6" w14:textId="77777777">
        <w:tc>
          <w:tcPr>
            <w:tcW w:w="1560" w:type="dxa"/>
            <w:vMerge/>
            <w:tcMar/>
          </w:tcPr>
          <w:p w:rsidR="002A5F09" w:rsidP="00601BB1" w:rsidRDefault="002A5F09" w14:paraId="7EBB5AD0"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7497D6A5"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002A5F09" w:rsidP="00601BB1" w:rsidRDefault="002A5F09" w14:paraId="0012662A"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CE6143A"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01A2CD0B" w14:textId="77777777">
            <w:pPr>
              <w:pStyle w:val="Zawartotabeli"/>
              <w:snapToGrid w:val="0"/>
              <w:rPr>
                <w:sz w:val="20"/>
                <w:szCs w:val="20"/>
              </w:rPr>
            </w:pPr>
            <w:r w:rsidRPr="00370CF7">
              <w:rPr>
                <w:sz w:val="20"/>
                <w:szCs w:val="20"/>
              </w:rPr>
              <w:t>Definiuje przestrzeń wartości słownika w ramach komunikatu</w:t>
            </w:r>
          </w:p>
        </w:tc>
        <w:tc>
          <w:tcPr>
            <w:tcW w:w="5954" w:type="dxa"/>
            <w:shd w:val="clear" w:color="auto" w:fill="FFFFFF" w:themeFill="background1"/>
            <w:tcMar/>
          </w:tcPr>
          <w:p w:rsidRPr="009E06E2" w:rsidR="002A5F09" w:rsidP="00601BB1" w:rsidRDefault="002A5F09" w14:paraId="5DA0C32F" w14:textId="77777777">
            <w:pPr>
              <w:pStyle w:val="Zawartotabeli"/>
              <w:snapToGrid w:val="0"/>
              <w:rPr>
                <w:sz w:val="20"/>
                <w:szCs w:val="20"/>
              </w:rPr>
            </w:pPr>
            <w:r w:rsidRPr="00364E22">
              <w:rPr>
                <w:sz w:val="20"/>
                <w:szCs w:val="20"/>
              </w:rPr>
              <w:t xml:space="preserve">Wartość </w:t>
            </w:r>
            <w:r w:rsidRPr="009E06E2">
              <w:rPr>
                <w:sz w:val="20"/>
                <w:szCs w:val="20"/>
              </w:rPr>
              <w:t>stała:</w:t>
            </w:r>
          </w:p>
          <w:p w:rsidRPr="00BC076C" w:rsidR="002A5F09" w:rsidP="00601BB1" w:rsidRDefault="002A5F09" w14:paraId="7B6CD802" w14:textId="77777777">
            <w:pPr>
              <w:pStyle w:val="Zawartotabeli"/>
              <w:snapToGrid w:val="0"/>
              <w:rPr>
                <w:sz w:val="20"/>
                <w:szCs w:val="20"/>
              </w:rPr>
            </w:pPr>
            <w:r w:rsidRPr="00BC076C">
              <w:rPr>
                <w:sz w:val="20"/>
                <w:szCs w:val="20"/>
              </w:rPr>
              <w:t>urn:uuid:a09d5840-386c-46f2-b5ad-9c3699a4309d</w:t>
            </w:r>
          </w:p>
        </w:tc>
      </w:tr>
      <w:tr w:rsidRPr="00D51E30" w:rsidR="002A5F09" w:rsidTr="53745EF2" w14:paraId="4C2C8CD4" w14:textId="77777777">
        <w:tc>
          <w:tcPr>
            <w:tcW w:w="1560" w:type="dxa"/>
            <w:vMerge/>
            <w:tcMar/>
          </w:tcPr>
          <w:p w:rsidRPr="00BC076C" w:rsidR="002A5F09" w:rsidP="00601BB1" w:rsidRDefault="002A5F09" w14:paraId="5562C2F6"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8DE3C38"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002A5F09" w:rsidP="00601BB1" w:rsidRDefault="002A5F09" w14:paraId="10B91CEB"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28971E6B"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4876A771" w14:textId="77777777">
            <w:pPr>
              <w:pStyle w:val="Zawartotabeli"/>
              <w:snapToGrid w:val="0"/>
              <w:rPr>
                <w:sz w:val="20"/>
                <w:szCs w:val="20"/>
              </w:rPr>
            </w:pPr>
            <w:r w:rsidRPr="00370CF7">
              <w:rPr>
                <w:sz w:val="20"/>
                <w:szCs w:val="20"/>
              </w:rPr>
              <w:t>Wartość kodu formatu</w:t>
            </w:r>
          </w:p>
        </w:tc>
        <w:tc>
          <w:tcPr>
            <w:tcW w:w="5954" w:type="dxa"/>
            <w:shd w:val="clear" w:color="auto" w:fill="FFFFFF" w:themeFill="background1"/>
            <w:tcMar/>
          </w:tcPr>
          <w:p w:rsidRPr="001004B7" w:rsidR="002A5F09" w:rsidP="00601BB1" w:rsidRDefault="002A5F09" w14:paraId="0B027937" w14:textId="77777777">
            <w:pPr>
              <w:pStyle w:val="Zawartotabeli"/>
              <w:snapToGrid w:val="0"/>
              <w:rPr>
                <w:sz w:val="20"/>
                <w:szCs w:val="20"/>
              </w:rPr>
            </w:pPr>
            <w:r w:rsidRPr="001004B7">
              <w:rPr>
                <w:sz w:val="20"/>
                <w:szCs w:val="20"/>
              </w:rPr>
              <w:t>Polski słownik formatów definiowany w tym miejscu dopuszcza wartości</w:t>
            </w:r>
            <w:r>
              <w:rPr>
                <w:sz w:val="20"/>
                <w:szCs w:val="20"/>
              </w:rPr>
              <w:t xml:space="preserve"> (propozycja)</w:t>
            </w:r>
            <w:r w:rsidRPr="001004B7">
              <w:rPr>
                <w:sz w:val="20"/>
                <w:szCs w:val="20"/>
              </w:rPr>
              <w:t>:</w:t>
            </w:r>
          </w:p>
          <w:p w:rsidRPr="001004B7" w:rsidR="002A5F09" w:rsidP="002A5F09" w:rsidRDefault="002A5F09" w14:paraId="78F0DA51" w14:textId="77777777">
            <w:pPr>
              <w:pStyle w:val="Zawartotabeli"/>
              <w:numPr>
                <w:ilvl w:val="0"/>
                <w:numId w:val="38"/>
              </w:numPr>
              <w:snapToGrid w:val="0"/>
              <w:rPr>
                <w:sz w:val="20"/>
                <w:szCs w:val="20"/>
              </w:rPr>
            </w:pPr>
            <w:r w:rsidRPr="0099327E">
              <w:rPr>
                <w:sz w:val="20"/>
                <w:szCs w:val="20"/>
              </w:rPr>
              <w:t>urn:extPL:</w:t>
            </w:r>
            <w:r>
              <w:rPr>
                <w:sz w:val="20"/>
                <w:szCs w:val="20"/>
              </w:rPr>
              <w:t>pl-cda</w:t>
            </w:r>
            <w:r w:rsidRPr="001004B7">
              <w:rPr>
                <w:sz w:val="20"/>
                <w:szCs w:val="20"/>
              </w:rPr>
              <w:t xml:space="preserve"> – dla dokumentów zgodnych z </w:t>
            </w:r>
            <w:r>
              <w:rPr>
                <w:sz w:val="20"/>
                <w:szCs w:val="20"/>
              </w:rPr>
              <w:t>PIK</w:t>
            </w:r>
            <w:r w:rsidRPr="001004B7">
              <w:rPr>
                <w:sz w:val="20"/>
                <w:szCs w:val="20"/>
              </w:rPr>
              <w:t xml:space="preserve"> HL7 CDA</w:t>
            </w:r>
          </w:p>
          <w:p w:rsidR="002A5F09" w:rsidP="002A5F09" w:rsidRDefault="002A5F09" w14:paraId="4AF43D20" w14:textId="77777777">
            <w:pPr>
              <w:pStyle w:val="Zawartotabeli"/>
              <w:numPr>
                <w:ilvl w:val="0"/>
                <w:numId w:val="38"/>
              </w:numPr>
              <w:snapToGrid w:val="0"/>
              <w:rPr>
                <w:sz w:val="20"/>
                <w:szCs w:val="20"/>
              </w:rPr>
            </w:pPr>
            <w:r w:rsidRPr="0099327E">
              <w:rPr>
                <w:sz w:val="20"/>
                <w:szCs w:val="20"/>
              </w:rPr>
              <w:t>urn:extPL:</w:t>
            </w:r>
            <w:r>
              <w:rPr>
                <w:sz w:val="20"/>
                <w:szCs w:val="20"/>
              </w:rPr>
              <w:t>pl-other</w:t>
            </w:r>
            <w:r w:rsidRPr="001004B7">
              <w:rPr>
                <w:sz w:val="20"/>
                <w:szCs w:val="20"/>
              </w:rPr>
              <w:t xml:space="preserve"> – dla pozostałych polskich dokumentów</w:t>
            </w:r>
            <w:r>
              <w:rPr>
                <w:sz w:val="20"/>
                <w:szCs w:val="20"/>
              </w:rPr>
              <w:t>, o ile nie istnieje kod wymagany według poniższej reguły.</w:t>
            </w:r>
          </w:p>
          <w:p w:rsidR="002A5F09" w:rsidP="00601BB1" w:rsidRDefault="002A5F09" w14:paraId="16D9DD74" w14:textId="77777777">
            <w:pPr>
              <w:pStyle w:val="Zawartotabeli"/>
              <w:snapToGrid w:val="0"/>
              <w:rPr>
                <w:sz w:val="20"/>
                <w:szCs w:val="20"/>
              </w:rPr>
            </w:pPr>
          </w:p>
          <w:p w:rsidR="002A5F09" w:rsidP="00601BB1" w:rsidRDefault="002A5F09" w14:paraId="3F11630A" w14:textId="77777777">
            <w:pPr>
              <w:pStyle w:val="Zawartotabeli"/>
              <w:snapToGrid w:val="0"/>
              <w:rPr>
                <w:sz w:val="20"/>
                <w:szCs w:val="20"/>
              </w:rPr>
            </w:pPr>
            <w:r>
              <w:rPr>
                <w:sz w:val="20"/>
                <w:szCs w:val="20"/>
              </w:rPr>
              <w:t xml:space="preserve">Poszczególne profile IHE definiujące zawartość dokumentów wymagają stosowania dedykowanych kodów formatów dla instancji ich dokumentów, w większości przypadków pochodzących ze schematu kodowania </w:t>
            </w:r>
            <w:r w:rsidRPr="00CB30F8">
              <w:rPr>
                <w:sz w:val="20"/>
                <w:szCs w:val="20"/>
              </w:rPr>
              <w:t>1.3.6.1.4.1.19376.1.2.3</w:t>
            </w:r>
            <w:r>
              <w:rPr>
                <w:sz w:val="20"/>
                <w:szCs w:val="20"/>
              </w:rPr>
              <w:t xml:space="preserve">, patrz lista kodów pod adresem </w:t>
            </w:r>
            <w:hyperlink w:history="1" r:id="rId17">
              <w:r w:rsidRPr="00CB30F8">
                <w:rPr>
                  <w:rStyle w:val="Hyperlink"/>
                  <w:sz w:val="20"/>
                  <w:szCs w:val="20"/>
                </w:rPr>
                <w:t>https://wiki.ihe.net/index.php/IHE_Format_Codes</w:t>
              </w:r>
            </w:hyperlink>
            <w:r>
              <w:rPr>
                <w:sz w:val="20"/>
                <w:szCs w:val="20"/>
              </w:rPr>
              <w:t>:</w:t>
            </w:r>
          </w:p>
          <w:p w:rsidR="002A5F09" w:rsidP="002A5F09" w:rsidRDefault="002A5F09" w14:paraId="19113D71" w14:textId="77777777">
            <w:pPr>
              <w:pStyle w:val="Zawartotabeli"/>
              <w:numPr>
                <w:ilvl w:val="0"/>
                <w:numId w:val="43"/>
              </w:numPr>
              <w:snapToGrid w:val="0"/>
              <w:rPr>
                <w:sz w:val="20"/>
                <w:szCs w:val="20"/>
              </w:rPr>
            </w:pPr>
            <w:r>
              <w:rPr>
                <w:sz w:val="20"/>
                <w:szCs w:val="20"/>
              </w:rPr>
              <w:t>format DICOM, w przypadku wdrożenia profilu XDS-I.b, oznaczany będzie zgodnie z [IHE Guideline], str. 63, element formatCode</w:t>
            </w:r>
          </w:p>
          <w:p w:rsidR="002A5F09" w:rsidP="002A5F09" w:rsidRDefault="002A5F09" w14:paraId="4A4000A6" w14:textId="77777777">
            <w:pPr>
              <w:pStyle w:val="Zawartotabeli"/>
              <w:numPr>
                <w:ilvl w:val="0"/>
                <w:numId w:val="43"/>
              </w:numPr>
              <w:snapToGrid w:val="0"/>
              <w:rPr>
                <w:sz w:val="20"/>
                <w:szCs w:val="20"/>
              </w:rPr>
            </w:pPr>
            <w:r>
              <w:rPr>
                <w:sz w:val="20"/>
                <w:szCs w:val="20"/>
              </w:rPr>
              <w:t xml:space="preserve">skan dokumentu PDF: </w:t>
            </w:r>
            <w:r w:rsidRPr="00A36881">
              <w:rPr>
                <w:sz w:val="20"/>
                <w:szCs w:val="20"/>
              </w:rPr>
              <w:t>urn:ihe:iti:xds-sd:pdf:2008</w:t>
            </w:r>
            <w:r>
              <w:rPr>
                <w:sz w:val="20"/>
                <w:szCs w:val="20"/>
              </w:rPr>
              <w:t xml:space="preserve"> a skan dokumentu tekstowego: </w:t>
            </w:r>
            <w:r w:rsidRPr="00A36881">
              <w:rPr>
                <w:sz w:val="20"/>
                <w:szCs w:val="20"/>
              </w:rPr>
              <w:t>urn:ihe:iti:xds-sd:text:2008</w:t>
            </w:r>
            <w:r>
              <w:rPr>
                <w:sz w:val="20"/>
                <w:szCs w:val="20"/>
              </w:rPr>
              <w:t xml:space="preserve"> </w:t>
            </w:r>
            <w:r w:rsidRPr="000A416E">
              <w:rPr>
                <w:sz w:val="20"/>
                <w:szCs w:val="20"/>
              </w:rPr>
              <w:t>(podano jako przykład)</w:t>
            </w:r>
          </w:p>
          <w:p w:rsidR="002A5F09" w:rsidP="002A5F09" w:rsidRDefault="002A5F09" w14:paraId="1465C277" w14:textId="77777777">
            <w:pPr>
              <w:pStyle w:val="Zawartotabeli"/>
              <w:numPr>
                <w:ilvl w:val="0"/>
                <w:numId w:val="43"/>
              </w:numPr>
              <w:snapToGrid w:val="0"/>
              <w:rPr>
                <w:sz w:val="20"/>
                <w:szCs w:val="20"/>
              </w:rPr>
            </w:pPr>
            <w:r>
              <w:rPr>
                <w:sz w:val="20"/>
                <w:szCs w:val="20"/>
              </w:rPr>
              <w:t>dla dokumentów, w przypadku których zapisany w indeksie typu mime jest wystarczającą informacją (np. application/pdf) podaje się stały kod u</w:t>
            </w:r>
            <w:r w:rsidRPr="00A36881">
              <w:rPr>
                <w:sz w:val="20"/>
                <w:szCs w:val="20"/>
              </w:rPr>
              <w:t>rn:ihe:iti:xds:2017:mimeTypeSufficient</w:t>
            </w:r>
            <w:r>
              <w:rPr>
                <w:sz w:val="20"/>
                <w:szCs w:val="20"/>
              </w:rPr>
              <w:t>.</w:t>
            </w:r>
          </w:p>
          <w:p w:rsidR="002A5F09" w:rsidP="00601BB1" w:rsidRDefault="002A5F09" w14:paraId="1EE200C3" w14:textId="77777777">
            <w:pPr>
              <w:pStyle w:val="Zawartotabeli"/>
              <w:snapToGrid w:val="0"/>
              <w:rPr>
                <w:sz w:val="20"/>
                <w:szCs w:val="20"/>
              </w:rPr>
            </w:pPr>
          </w:p>
          <w:p w:rsidRPr="001004B7" w:rsidR="002A5F09" w:rsidP="00601BB1" w:rsidRDefault="002A5F09" w14:paraId="5F43EEC9" w14:textId="77777777">
            <w:pPr>
              <w:pStyle w:val="Zawartotabeli"/>
              <w:snapToGrid w:val="0"/>
              <w:rPr>
                <w:sz w:val="20"/>
                <w:szCs w:val="20"/>
              </w:rPr>
            </w:pPr>
            <w:r w:rsidRPr="001004B7">
              <w:rPr>
                <w:sz w:val="20"/>
                <w:szCs w:val="20"/>
              </w:rPr>
              <w:t>Słownik ten będzie rozbudowywany w miarę identyfikowania nowych potrzeb.</w:t>
            </w:r>
          </w:p>
        </w:tc>
      </w:tr>
      <w:tr w:rsidRPr="00D51E30" w:rsidR="002A5F09" w:rsidTr="53745EF2" w14:paraId="424F1A70" w14:textId="77777777">
        <w:tc>
          <w:tcPr>
            <w:tcW w:w="1560" w:type="dxa"/>
            <w:vMerge/>
            <w:tcMar/>
          </w:tcPr>
          <w:p w:rsidR="002A5F09" w:rsidP="00601BB1" w:rsidRDefault="002A5F09" w14:paraId="64238BDD"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2B977E0" w14:textId="77777777">
            <w:pPr>
              <w:pStyle w:val="Zawartotabeli"/>
              <w:snapToGrid w:val="0"/>
              <w:rPr>
                <w:sz w:val="20"/>
                <w:szCs w:val="20"/>
              </w:rPr>
            </w:pPr>
            <w:r>
              <w:rPr>
                <w:sz w:val="20"/>
                <w:szCs w:val="20"/>
              </w:rPr>
              <w:t>Slot name=„codingScheme”</w:t>
            </w:r>
          </w:p>
        </w:tc>
        <w:tc>
          <w:tcPr>
            <w:tcW w:w="567" w:type="dxa"/>
            <w:shd w:val="clear" w:color="auto" w:fill="FFFFFF" w:themeFill="background1"/>
            <w:tcMar/>
          </w:tcPr>
          <w:p w:rsidR="002A5F09" w:rsidP="00601BB1" w:rsidRDefault="002A5F09" w14:paraId="60389700"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7605D7E7"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5938B140" w14:textId="77777777">
            <w:pPr>
              <w:pStyle w:val="Zawartotabeli"/>
              <w:snapToGrid w:val="0"/>
              <w:rPr>
                <w:sz w:val="20"/>
                <w:szCs w:val="20"/>
              </w:rPr>
            </w:pPr>
            <w:r w:rsidRPr="00370CF7">
              <w:rPr>
                <w:sz w:val="20"/>
                <w:szCs w:val="20"/>
              </w:rPr>
              <w:t>Nazwa słownika</w:t>
            </w:r>
          </w:p>
        </w:tc>
        <w:tc>
          <w:tcPr>
            <w:tcW w:w="5954" w:type="dxa"/>
            <w:shd w:val="clear" w:color="auto" w:fill="FFFFFF" w:themeFill="background1"/>
            <w:tcMar/>
          </w:tcPr>
          <w:p w:rsidRPr="00050A15" w:rsidR="002A5F09" w:rsidP="00601BB1" w:rsidRDefault="002A5F09" w14:paraId="6EF4D9A9" w14:textId="77777777">
            <w:pPr>
              <w:pStyle w:val="Zawartotabeli"/>
              <w:snapToGrid w:val="0"/>
              <w:rPr>
                <w:sz w:val="20"/>
                <w:szCs w:val="20"/>
              </w:rPr>
            </w:pPr>
            <w:r w:rsidRPr="00050A15">
              <w:rPr>
                <w:sz w:val="20"/>
                <w:szCs w:val="20"/>
              </w:rPr>
              <w:t>Polski słownik posiada nazwę:</w:t>
            </w:r>
            <w:r>
              <w:rPr>
                <w:sz w:val="20"/>
                <w:szCs w:val="20"/>
              </w:rPr>
              <w:t xml:space="preserve"> „Kody formatów P1”</w:t>
            </w:r>
          </w:p>
        </w:tc>
      </w:tr>
      <w:tr w:rsidR="002A5F09" w:rsidTr="53745EF2" w14:paraId="021CA5A4" w14:textId="77777777">
        <w:trPr>
          <w:trHeight w:val="803"/>
        </w:trPr>
        <w:tc>
          <w:tcPr>
            <w:tcW w:w="1560" w:type="dxa"/>
            <w:vMerge/>
            <w:tcMar/>
          </w:tcPr>
          <w:p w:rsidRPr="00D51E30" w:rsidR="002A5F09" w:rsidP="00601BB1" w:rsidRDefault="002A5F09" w14:paraId="6FB5FFD8" w14:textId="77777777">
            <w:pPr>
              <w:pStyle w:val="Zawartotabeli"/>
              <w:snapToGrid w:val="0"/>
              <w:rPr>
                <w:sz w:val="20"/>
                <w:szCs w:val="20"/>
              </w:rPr>
            </w:pPr>
          </w:p>
        </w:tc>
        <w:tc>
          <w:tcPr>
            <w:tcW w:w="1275" w:type="dxa"/>
            <w:shd w:val="clear" w:color="auto" w:fill="FFFFFF" w:themeFill="background1"/>
            <w:tcMar/>
          </w:tcPr>
          <w:p w:rsidRPr="00D51E30" w:rsidR="002A5F09" w:rsidP="00601BB1" w:rsidRDefault="002A5F09" w14:paraId="3424F469" w14:textId="77777777">
            <w:pPr>
              <w:pStyle w:val="Zawartotabeli"/>
              <w:snapToGrid w:val="0"/>
              <w:rPr>
                <w:sz w:val="20"/>
                <w:szCs w:val="20"/>
              </w:rPr>
            </w:pPr>
            <w:r>
              <w:rPr>
                <w:sz w:val="20"/>
                <w:szCs w:val="20"/>
              </w:rPr>
              <w:t>Name</w:t>
            </w:r>
          </w:p>
        </w:tc>
        <w:tc>
          <w:tcPr>
            <w:tcW w:w="567" w:type="dxa"/>
            <w:shd w:val="clear" w:color="auto" w:fill="FFFFFF" w:themeFill="background1"/>
            <w:tcMar/>
          </w:tcPr>
          <w:p w:rsidR="002A5F09" w:rsidP="00601BB1" w:rsidRDefault="002A5F09" w14:paraId="08C12C33"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75C96203"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49C203DA" w14:textId="77777777">
            <w:pPr>
              <w:pStyle w:val="Zawartotabeli"/>
              <w:snapToGrid w:val="0"/>
              <w:rPr>
                <w:sz w:val="20"/>
                <w:szCs w:val="20"/>
              </w:rPr>
            </w:pPr>
            <w:r w:rsidRPr="00370CF7">
              <w:rPr>
                <w:sz w:val="20"/>
                <w:szCs w:val="20"/>
              </w:rPr>
              <w:t>Nazwa formatu</w:t>
            </w:r>
          </w:p>
        </w:tc>
        <w:tc>
          <w:tcPr>
            <w:tcW w:w="5954" w:type="dxa"/>
            <w:shd w:val="clear" w:color="auto" w:fill="FFFFFF" w:themeFill="background1"/>
            <w:tcMar/>
          </w:tcPr>
          <w:p w:rsidR="002A5F09" w:rsidP="00601BB1" w:rsidRDefault="002A5F09" w14:paraId="331A984A" w14:textId="77777777">
            <w:pPr>
              <w:pStyle w:val="Zawartotabeli"/>
              <w:snapToGrid w:val="0"/>
              <w:rPr>
                <w:sz w:val="20"/>
                <w:szCs w:val="20"/>
              </w:rPr>
            </w:pPr>
            <w:r>
              <w:rPr>
                <w:sz w:val="20"/>
                <w:szCs w:val="20"/>
              </w:rPr>
              <w:t>Tzw. „display name”. Odpowiednio dla kodów polskiego słownika:</w:t>
            </w:r>
          </w:p>
          <w:p w:rsidR="002A5F09" w:rsidP="002A5F09" w:rsidRDefault="002A5F09" w14:paraId="1E511D69" w14:textId="77777777">
            <w:pPr>
              <w:pStyle w:val="Zawartotabeli"/>
              <w:numPr>
                <w:ilvl w:val="0"/>
                <w:numId w:val="40"/>
              </w:numPr>
              <w:snapToGrid w:val="0"/>
              <w:rPr>
                <w:sz w:val="20"/>
                <w:szCs w:val="20"/>
              </w:rPr>
            </w:pPr>
            <w:r>
              <w:rPr>
                <w:sz w:val="20"/>
                <w:szCs w:val="20"/>
              </w:rPr>
              <w:t>PIK HL7 CDA</w:t>
            </w:r>
          </w:p>
          <w:p w:rsidRPr="00BD7C9E" w:rsidR="002A5F09" w:rsidP="002A5F09" w:rsidRDefault="002A5F09" w14:paraId="28E20669" w14:textId="77777777">
            <w:pPr>
              <w:pStyle w:val="Zawartotabeli"/>
              <w:numPr>
                <w:ilvl w:val="0"/>
                <w:numId w:val="40"/>
              </w:numPr>
              <w:snapToGrid w:val="0"/>
              <w:rPr>
                <w:sz w:val="20"/>
                <w:szCs w:val="20"/>
              </w:rPr>
            </w:pPr>
            <w:r>
              <w:rPr>
                <w:sz w:val="20"/>
                <w:szCs w:val="20"/>
              </w:rPr>
              <w:t>Inny polski</w:t>
            </w:r>
          </w:p>
        </w:tc>
      </w:tr>
      <w:tr w:rsidR="002A5F09" w:rsidTr="53745EF2" w14:paraId="7911A644" w14:textId="77777777">
        <w:tc>
          <w:tcPr>
            <w:tcW w:w="1560" w:type="dxa"/>
            <w:vMerge w:val="restart"/>
            <w:shd w:val="clear" w:color="auto" w:fill="FFFFFF" w:themeFill="background1"/>
            <w:tcMar/>
          </w:tcPr>
          <w:p w:rsidRPr="001935D6" w:rsidR="002A5F09" w:rsidP="00601BB1" w:rsidRDefault="002A5F09" w14:paraId="200B4099" w14:textId="77777777">
            <w:pPr>
              <w:pStyle w:val="Zawartotabeli"/>
              <w:snapToGrid w:val="0"/>
              <w:rPr>
                <w:sz w:val="20"/>
                <w:szCs w:val="20"/>
              </w:rPr>
            </w:pPr>
            <w:r>
              <w:rPr>
                <w:sz w:val="20"/>
                <w:szCs w:val="20"/>
              </w:rPr>
              <w:t>Classification</w:t>
            </w:r>
            <w:r w:rsidRPr="001935D6">
              <w:rPr>
                <w:sz w:val="20"/>
                <w:szCs w:val="20"/>
              </w:rPr>
              <w:t xml:space="preserve"> "</w:t>
            </w:r>
            <w:r w:rsidRPr="00837EE4">
              <w:rPr>
                <w:sz w:val="20"/>
                <w:szCs w:val="20"/>
              </w:rPr>
              <w:t>confidentialityCode</w:t>
            </w:r>
            <w:r w:rsidRPr="001935D6">
              <w:rPr>
                <w:sz w:val="20"/>
                <w:szCs w:val="20"/>
              </w:rPr>
              <w:t>"</w:t>
            </w:r>
          </w:p>
          <w:p w:rsidR="002A5F09" w:rsidP="00601BB1" w:rsidRDefault="002A5F09" w14:paraId="6AB9F404"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7AD32467"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1128734A"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7DB98B3"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1E7DFB6C" w14:textId="77777777">
            <w:pPr>
              <w:pStyle w:val="Zawartotabeli"/>
              <w:snapToGrid w:val="0"/>
              <w:rPr>
                <w:sz w:val="20"/>
                <w:szCs w:val="20"/>
              </w:rPr>
            </w:pPr>
            <w:r w:rsidRPr="00370CF7">
              <w:rPr>
                <w:sz w:val="20"/>
                <w:szCs w:val="20"/>
              </w:rPr>
              <w:t>Kod poufności</w:t>
            </w:r>
          </w:p>
        </w:tc>
        <w:tc>
          <w:tcPr>
            <w:tcW w:w="5954" w:type="dxa"/>
            <w:shd w:val="clear" w:color="auto" w:fill="FFFFFF" w:themeFill="background1"/>
            <w:tcMar/>
          </w:tcPr>
          <w:p w:rsidRPr="00676EAA" w:rsidR="002A5F09" w:rsidP="00601BB1" w:rsidRDefault="002A5F09" w14:paraId="62232364" w14:textId="77777777">
            <w:pPr>
              <w:pStyle w:val="Zawartotabeli"/>
              <w:snapToGrid w:val="0"/>
              <w:rPr>
                <w:sz w:val="20"/>
                <w:szCs w:val="20"/>
              </w:rPr>
            </w:pPr>
          </w:p>
        </w:tc>
      </w:tr>
      <w:tr w:rsidRPr="00D400A0" w:rsidR="002A5F09" w:rsidTr="53745EF2" w14:paraId="06CC2AD8" w14:textId="77777777">
        <w:tc>
          <w:tcPr>
            <w:tcW w:w="1560" w:type="dxa"/>
            <w:vMerge/>
            <w:tcMar/>
          </w:tcPr>
          <w:p w:rsidR="002A5F09" w:rsidP="00601BB1" w:rsidRDefault="002A5F09" w14:paraId="352470F8"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20EB415"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002A5F09" w:rsidP="00601BB1" w:rsidRDefault="002A5F09" w14:paraId="191F693D"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65151A4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759F17AC" w14:textId="77777777">
            <w:pPr>
              <w:pStyle w:val="Zawartotabeli"/>
              <w:snapToGrid w:val="0"/>
              <w:rPr>
                <w:sz w:val="20"/>
                <w:szCs w:val="20"/>
              </w:rPr>
            </w:pPr>
            <w:r w:rsidRPr="00370CF7">
              <w:rPr>
                <w:sz w:val="20"/>
                <w:szCs w:val="20"/>
              </w:rPr>
              <w:t>Definiuje przestrzeń wartości słownika w ramach komunikatu</w:t>
            </w:r>
          </w:p>
        </w:tc>
        <w:tc>
          <w:tcPr>
            <w:tcW w:w="5954" w:type="dxa"/>
            <w:shd w:val="clear" w:color="auto" w:fill="FFFFFF" w:themeFill="background1"/>
            <w:tcMar/>
          </w:tcPr>
          <w:p w:rsidR="002A5F09" w:rsidP="00601BB1" w:rsidRDefault="002A5F09" w14:paraId="735C0C8E" w14:textId="77777777">
            <w:pPr>
              <w:pStyle w:val="Zawartotabeli"/>
              <w:snapToGrid w:val="0"/>
              <w:rPr>
                <w:sz w:val="20"/>
                <w:szCs w:val="20"/>
              </w:rPr>
            </w:pPr>
            <w:r>
              <w:rPr>
                <w:sz w:val="20"/>
                <w:szCs w:val="20"/>
              </w:rPr>
              <w:t>Wartość stała:</w:t>
            </w:r>
          </w:p>
          <w:p w:rsidRPr="00BC076C" w:rsidR="002A5F09" w:rsidP="00601BB1" w:rsidRDefault="002A5F09" w14:paraId="2D5A9328" w14:textId="77777777">
            <w:pPr>
              <w:pStyle w:val="Zawartotabeli"/>
              <w:snapToGrid w:val="0"/>
              <w:rPr>
                <w:sz w:val="20"/>
                <w:szCs w:val="20"/>
              </w:rPr>
            </w:pPr>
            <w:r w:rsidRPr="00BC076C">
              <w:rPr>
                <w:sz w:val="20"/>
                <w:szCs w:val="20"/>
              </w:rPr>
              <w:t>urn:uuid:f4f85eac-e6cb-4883-b524-f2705394840f</w:t>
            </w:r>
          </w:p>
        </w:tc>
      </w:tr>
      <w:tr w:rsidRPr="006C4EF5" w:rsidR="002A5F09" w:rsidTr="53745EF2" w14:paraId="52EFD9E9" w14:textId="77777777">
        <w:tc>
          <w:tcPr>
            <w:tcW w:w="1560" w:type="dxa"/>
            <w:vMerge/>
            <w:tcMar/>
          </w:tcPr>
          <w:p w:rsidRPr="00BC076C" w:rsidR="002A5F09" w:rsidP="00601BB1" w:rsidRDefault="002A5F09" w14:paraId="6194549E"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27F1B6D"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002A5F09" w:rsidP="00601BB1" w:rsidRDefault="002A5F09" w14:paraId="314BD8E6"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45CCC127"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5B1AC796" w14:textId="77777777">
            <w:pPr>
              <w:pStyle w:val="Zawartotabeli"/>
              <w:snapToGrid w:val="0"/>
              <w:rPr>
                <w:sz w:val="20"/>
                <w:szCs w:val="20"/>
              </w:rPr>
            </w:pPr>
            <w:r w:rsidRPr="00370CF7">
              <w:rPr>
                <w:sz w:val="20"/>
                <w:szCs w:val="20"/>
              </w:rPr>
              <w:t>Wartość kodu poufności</w:t>
            </w:r>
          </w:p>
        </w:tc>
        <w:tc>
          <w:tcPr>
            <w:tcW w:w="5954" w:type="dxa"/>
            <w:shd w:val="clear" w:color="auto" w:fill="FFFFFF" w:themeFill="background1"/>
            <w:tcMar/>
          </w:tcPr>
          <w:p w:rsidR="002A5F09" w:rsidP="00601BB1" w:rsidRDefault="002A5F09" w14:paraId="2D67BE34" w14:textId="77777777">
            <w:pPr>
              <w:pStyle w:val="Zawartotabeli"/>
              <w:snapToGrid w:val="0"/>
              <w:rPr>
                <w:sz w:val="20"/>
                <w:szCs w:val="20"/>
              </w:rPr>
            </w:pPr>
            <w:r>
              <w:rPr>
                <w:sz w:val="20"/>
                <w:szCs w:val="20"/>
              </w:rPr>
              <w:t xml:space="preserve">Stosowane są wartości dopuszczalne przez standard HL7, w szczególności dla dokumentów zgodnych z CDA wartość pobierana z atrybutu: </w:t>
            </w:r>
            <w:r w:rsidRPr="00142C6A">
              <w:rPr>
                <w:sz w:val="20"/>
                <w:szCs w:val="20"/>
              </w:rPr>
              <w:t>/ClinicalDocument/confidentialityCode/@code</w:t>
            </w:r>
            <w:r>
              <w:rPr>
                <w:sz w:val="20"/>
                <w:szCs w:val="20"/>
              </w:rPr>
              <w:t>.</w:t>
            </w:r>
          </w:p>
          <w:p w:rsidR="002A5F09" w:rsidP="00601BB1" w:rsidRDefault="002A5F09" w14:paraId="7FF89C44" w14:textId="77777777">
            <w:pPr>
              <w:pStyle w:val="Zawartotabeli"/>
              <w:snapToGrid w:val="0"/>
              <w:rPr>
                <w:sz w:val="20"/>
                <w:szCs w:val="20"/>
              </w:rPr>
            </w:pPr>
            <w:r>
              <w:rPr>
                <w:sz w:val="20"/>
                <w:szCs w:val="20"/>
              </w:rPr>
              <w:t>Odpowiednio:</w:t>
            </w:r>
          </w:p>
          <w:p w:rsidR="002A5F09" w:rsidP="002A5F09" w:rsidRDefault="002A5F09" w14:paraId="7F8FD290" w14:textId="77777777">
            <w:pPr>
              <w:pStyle w:val="Zawartotabeli"/>
              <w:numPr>
                <w:ilvl w:val="0"/>
                <w:numId w:val="42"/>
              </w:numPr>
              <w:snapToGrid w:val="0"/>
              <w:rPr>
                <w:sz w:val="20"/>
                <w:szCs w:val="20"/>
              </w:rPr>
            </w:pPr>
            <w:r>
              <w:rPr>
                <w:sz w:val="20"/>
                <w:szCs w:val="20"/>
              </w:rPr>
              <w:t>N - Normalna poufność (ang. normal)</w:t>
            </w:r>
          </w:p>
          <w:p w:rsidR="002A5F09" w:rsidP="002A5F09" w:rsidRDefault="002A5F09" w14:paraId="4B8DD3E0" w14:textId="77777777">
            <w:pPr>
              <w:pStyle w:val="Zawartotabeli"/>
              <w:numPr>
                <w:ilvl w:val="0"/>
                <w:numId w:val="42"/>
              </w:numPr>
              <w:snapToGrid w:val="0"/>
              <w:rPr>
                <w:sz w:val="20"/>
                <w:szCs w:val="20"/>
              </w:rPr>
            </w:pPr>
            <w:r>
              <w:rPr>
                <w:sz w:val="20"/>
                <w:szCs w:val="20"/>
              </w:rPr>
              <w:t>R - Poufne (ang. restricted)</w:t>
            </w:r>
          </w:p>
          <w:p w:rsidR="002A5F09" w:rsidP="002A5F09" w:rsidRDefault="002A5F09" w14:paraId="45D814A4" w14:textId="77777777">
            <w:pPr>
              <w:pStyle w:val="Zawartotabeli"/>
              <w:numPr>
                <w:ilvl w:val="0"/>
                <w:numId w:val="42"/>
              </w:numPr>
              <w:snapToGrid w:val="0"/>
              <w:rPr>
                <w:sz w:val="20"/>
                <w:szCs w:val="20"/>
                <w:lang w:val="en-US"/>
              </w:rPr>
            </w:pPr>
            <w:r w:rsidRPr="00B620CA">
              <w:rPr>
                <w:sz w:val="20"/>
                <w:szCs w:val="20"/>
                <w:lang w:val="en-US"/>
              </w:rPr>
              <w:t>V - Wysoce poufne (ang. very restricted)</w:t>
            </w:r>
          </w:p>
          <w:p w:rsidR="004F6537" w:rsidP="004F6537" w:rsidRDefault="004F6537" w14:paraId="4F71A5FE" w14:textId="77777777">
            <w:pPr>
              <w:pStyle w:val="Zawartotabeli"/>
              <w:snapToGrid w:val="0"/>
              <w:rPr>
                <w:sz w:val="20"/>
                <w:szCs w:val="20"/>
                <w:lang w:val="en-US"/>
              </w:rPr>
            </w:pPr>
          </w:p>
          <w:p w:rsidRPr="008E270C" w:rsidR="004F6537" w:rsidP="004F6537" w:rsidRDefault="004F6537" w14:paraId="3D77D6E7" w14:textId="77777777">
            <w:pPr>
              <w:pStyle w:val="Zawartotabeli"/>
              <w:snapToGrid w:val="0"/>
              <w:rPr>
                <w:b/>
                <w:bCs/>
                <w:sz w:val="20"/>
                <w:szCs w:val="20"/>
                <w:u w:val="single"/>
                <w:lang w:val="en-US"/>
              </w:rPr>
            </w:pPr>
            <w:r w:rsidRPr="008E270C">
              <w:rPr>
                <w:b/>
                <w:bCs/>
                <w:sz w:val="20"/>
                <w:szCs w:val="20"/>
                <w:u w:val="single"/>
                <w:lang w:val="en-US"/>
              </w:rPr>
              <w:t>Reguły biznesowe:</w:t>
            </w:r>
          </w:p>
          <w:p w:rsidRPr="00B620CA" w:rsidR="004F6537" w:rsidP="008E270C" w:rsidRDefault="004F6537" w14:paraId="1B061211" w14:textId="6D078692">
            <w:pPr>
              <w:pStyle w:val="Zawartotabeli"/>
              <w:snapToGrid w:val="0"/>
              <w:rPr>
                <w:sz w:val="20"/>
                <w:szCs w:val="20"/>
                <w:lang w:val="en-US"/>
              </w:rPr>
            </w:pPr>
            <w:r w:rsidRPr="004F6537">
              <w:rPr>
                <w:sz w:val="20"/>
                <w:szCs w:val="20"/>
                <w:lang w:val="en-US"/>
              </w:rPr>
              <w:t>REG.WER.3290 Weryfikacja poprawności podanego poziomu poufności danych</w:t>
            </w:r>
          </w:p>
        </w:tc>
      </w:tr>
      <w:tr w:rsidRPr="00850140" w:rsidR="002A5F09" w:rsidTr="53745EF2" w14:paraId="63CB4894" w14:textId="77777777">
        <w:tc>
          <w:tcPr>
            <w:tcW w:w="1560" w:type="dxa"/>
            <w:vMerge/>
            <w:tcMar/>
          </w:tcPr>
          <w:p w:rsidRPr="00B620CA" w:rsidR="002A5F09" w:rsidP="00601BB1" w:rsidRDefault="002A5F09" w14:paraId="5687A146" w14:textId="77777777">
            <w:pPr>
              <w:pStyle w:val="Zawartotabeli"/>
              <w:snapToGrid w:val="0"/>
              <w:rPr>
                <w:sz w:val="20"/>
                <w:szCs w:val="20"/>
                <w:lang w:val="en-US"/>
              </w:rPr>
            </w:pPr>
          </w:p>
        </w:tc>
        <w:tc>
          <w:tcPr>
            <w:tcW w:w="1275" w:type="dxa"/>
            <w:shd w:val="clear" w:color="auto" w:fill="FFFFFF" w:themeFill="background1"/>
            <w:tcMar/>
          </w:tcPr>
          <w:p w:rsidR="002A5F09" w:rsidP="00601BB1" w:rsidRDefault="002A5F09" w14:paraId="2C42EE45" w14:textId="77777777">
            <w:pPr>
              <w:pStyle w:val="Zawartotabeli"/>
              <w:snapToGrid w:val="0"/>
              <w:rPr>
                <w:sz w:val="20"/>
                <w:szCs w:val="20"/>
              </w:rPr>
            </w:pPr>
            <w:r>
              <w:rPr>
                <w:sz w:val="20"/>
                <w:szCs w:val="20"/>
              </w:rPr>
              <w:t>Slot name=”codingScheme”</w:t>
            </w:r>
          </w:p>
        </w:tc>
        <w:tc>
          <w:tcPr>
            <w:tcW w:w="567" w:type="dxa"/>
            <w:shd w:val="clear" w:color="auto" w:fill="FFFFFF" w:themeFill="background1"/>
            <w:tcMar/>
          </w:tcPr>
          <w:p w:rsidR="002A5F09" w:rsidP="00601BB1" w:rsidRDefault="002A5F09" w14:paraId="1EBB9FDD"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1EF0B01D"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12A0FF50" w14:textId="77777777">
            <w:pPr>
              <w:pStyle w:val="Zawartotabeli"/>
              <w:snapToGrid w:val="0"/>
              <w:rPr>
                <w:sz w:val="20"/>
                <w:szCs w:val="20"/>
              </w:rPr>
            </w:pPr>
            <w:r w:rsidRPr="00370CF7">
              <w:rPr>
                <w:sz w:val="20"/>
                <w:szCs w:val="20"/>
              </w:rPr>
              <w:t>Nazwa słownika</w:t>
            </w:r>
          </w:p>
        </w:tc>
        <w:tc>
          <w:tcPr>
            <w:tcW w:w="5954" w:type="dxa"/>
            <w:shd w:val="clear" w:color="auto" w:fill="FFFFFF" w:themeFill="background1"/>
            <w:tcMar/>
          </w:tcPr>
          <w:p w:rsidR="002A5F09" w:rsidP="00601BB1" w:rsidRDefault="002A5F09" w14:paraId="456F4B12" w14:textId="77777777">
            <w:pPr>
              <w:pStyle w:val="Zawartotabeli"/>
              <w:snapToGrid w:val="0"/>
              <w:rPr>
                <w:sz w:val="20"/>
                <w:szCs w:val="20"/>
              </w:rPr>
            </w:pPr>
            <w:r>
              <w:rPr>
                <w:sz w:val="20"/>
                <w:szCs w:val="20"/>
              </w:rPr>
              <w:t>Wartość stała typu OID:</w:t>
            </w:r>
          </w:p>
          <w:p w:rsidRPr="004E00CA" w:rsidR="002A5F09" w:rsidP="00601BB1" w:rsidRDefault="002A5F09" w14:paraId="599FD56B" w14:textId="77777777">
            <w:pPr>
              <w:pStyle w:val="Zawartotabeli"/>
              <w:snapToGrid w:val="0"/>
              <w:rPr>
                <w:sz w:val="20"/>
                <w:szCs w:val="20"/>
              </w:rPr>
            </w:pPr>
            <w:r w:rsidRPr="004E00CA">
              <w:rPr>
                <w:bCs/>
                <w:sz w:val="20"/>
                <w:szCs w:val="20"/>
              </w:rPr>
              <w:t>2.16.840.1.113883.5.25</w:t>
            </w:r>
          </w:p>
        </w:tc>
      </w:tr>
      <w:tr w:rsidRPr="00C35AF9" w:rsidR="002A5F09" w:rsidTr="53745EF2" w14:paraId="537FAD35" w14:textId="77777777">
        <w:trPr>
          <w:trHeight w:val="803"/>
        </w:trPr>
        <w:tc>
          <w:tcPr>
            <w:tcW w:w="1560" w:type="dxa"/>
            <w:vMerge/>
            <w:tcMar/>
          </w:tcPr>
          <w:p w:rsidRPr="00480528" w:rsidR="002A5F09" w:rsidP="00601BB1" w:rsidRDefault="002A5F09" w14:paraId="08AC4663"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414F7AA" w14:textId="77777777">
            <w:pPr>
              <w:pStyle w:val="Zawartotabeli"/>
              <w:snapToGrid w:val="0"/>
              <w:rPr>
                <w:sz w:val="20"/>
                <w:szCs w:val="20"/>
              </w:rPr>
            </w:pPr>
            <w:r>
              <w:rPr>
                <w:sz w:val="20"/>
                <w:szCs w:val="20"/>
              </w:rPr>
              <w:t>Name</w:t>
            </w:r>
          </w:p>
        </w:tc>
        <w:tc>
          <w:tcPr>
            <w:tcW w:w="567" w:type="dxa"/>
            <w:shd w:val="clear" w:color="auto" w:fill="FFFFFF" w:themeFill="background1"/>
            <w:tcMar/>
          </w:tcPr>
          <w:p w:rsidR="002A5F09" w:rsidP="00601BB1" w:rsidRDefault="002A5F09" w14:paraId="436E1B56"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721B7F44"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23EE496B" w14:textId="77777777">
            <w:pPr>
              <w:pStyle w:val="Zawartotabeli"/>
              <w:snapToGrid w:val="0"/>
              <w:rPr>
                <w:sz w:val="20"/>
                <w:szCs w:val="20"/>
              </w:rPr>
            </w:pPr>
            <w:r w:rsidRPr="00370CF7">
              <w:rPr>
                <w:sz w:val="20"/>
                <w:szCs w:val="20"/>
              </w:rPr>
              <w:t>Nazwa kodu poufności</w:t>
            </w:r>
          </w:p>
        </w:tc>
        <w:tc>
          <w:tcPr>
            <w:tcW w:w="5954" w:type="dxa"/>
            <w:shd w:val="clear" w:color="auto" w:fill="FFFFFF" w:themeFill="background1"/>
            <w:tcMar/>
          </w:tcPr>
          <w:p w:rsidRPr="00480528" w:rsidR="002A5F09" w:rsidP="00601BB1" w:rsidRDefault="002A5F09" w14:paraId="07834F23" w14:textId="77777777">
            <w:pPr>
              <w:pStyle w:val="Zawartotabeli"/>
              <w:snapToGrid w:val="0"/>
              <w:rPr>
                <w:sz w:val="20"/>
                <w:szCs w:val="20"/>
              </w:rPr>
            </w:pPr>
            <w:r>
              <w:rPr>
                <w:sz w:val="20"/>
                <w:szCs w:val="20"/>
              </w:rPr>
              <w:t>Nazwa do wyświetlenia, zgodna ze słownikiem.</w:t>
            </w:r>
          </w:p>
        </w:tc>
      </w:tr>
      <w:tr w:rsidR="002A5F09" w:rsidTr="53745EF2" w14:paraId="3F71629E" w14:textId="77777777">
        <w:tc>
          <w:tcPr>
            <w:tcW w:w="1560" w:type="dxa"/>
            <w:vMerge w:val="restart"/>
            <w:shd w:val="clear" w:color="auto" w:fill="FFFFFF" w:themeFill="background1"/>
            <w:tcMar/>
          </w:tcPr>
          <w:p w:rsidR="002A5F09" w:rsidP="00601BB1" w:rsidRDefault="002A5F09" w14:paraId="6424ACA2" w14:textId="77777777">
            <w:pPr>
              <w:pStyle w:val="Zawartotabeli"/>
              <w:snapToGrid w:val="0"/>
              <w:rPr>
                <w:sz w:val="20"/>
                <w:szCs w:val="20"/>
                <w:lang w:val="en-GB"/>
              </w:rPr>
            </w:pPr>
            <w:r w:rsidRPr="00837EE4">
              <w:rPr>
                <w:sz w:val="20"/>
                <w:szCs w:val="20"/>
                <w:lang w:val="en-GB"/>
              </w:rPr>
              <w:t>Name</w:t>
            </w:r>
            <w:r w:rsidRPr="00F851E9">
              <w:rPr>
                <w:sz w:val="20"/>
                <w:szCs w:val="20"/>
                <w:lang w:val="en-GB"/>
              </w:rPr>
              <w:t xml:space="preserve"> (</w:t>
            </w:r>
            <w:r>
              <w:rPr>
                <w:sz w:val="20"/>
                <w:szCs w:val="20"/>
                <w:lang w:val="en-GB"/>
              </w:rPr>
              <w:t>tytuł</w:t>
            </w:r>
            <w:r w:rsidRPr="00F851E9">
              <w:rPr>
                <w:sz w:val="20"/>
                <w:szCs w:val="20"/>
                <w:lang w:val="en-GB"/>
              </w:rPr>
              <w:t>)</w:t>
            </w:r>
          </w:p>
          <w:p w:rsidRPr="00ED619D" w:rsidR="002A5F09" w:rsidP="00601BB1" w:rsidRDefault="002A5F09" w14:paraId="6DFFAFA5" w14:textId="77777777">
            <w:pPr>
              <w:rPr>
                <w:rFonts w:ascii="Calibri" w:hAnsi="Calibri"/>
                <w:lang w:val="en-GB"/>
              </w:rPr>
            </w:pPr>
          </w:p>
        </w:tc>
        <w:tc>
          <w:tcPr>
            <w:tcW w:w="1275" w:type="dxa"/>
            <w:shd w:val="clear" w:color="auto" w:fill="FFFFFF" w:themeFill="background1"/>
            <w:tcMar/>
          </w:tcPr>
          <w:p w:rsidRPr="00F851E9" w:rsidR="002A5F09" w:rsidP="00601BB1" w:rsidRDefault="002A5F09" w14:paraId="05024342" w14:textId="77777777">
            <w:pPr>
              <w:pStyle w:val="Zawartotabeli"/>
              <w:snapToGrid w:val="0"/>
              <w:rPr>
                <w:sz w:val="20"/>
                <w:szCs w:val="20"/>
                <w:lang w:val="en-GB"/>
              </w:rPr>
            </w:pPr>
          </w:p>
        </w:tc>
        <w:tc>
          <w:tcPr>
            <w:tcW w:w="567" w:type="dxa"/>
            <w:shd w:val="clear" w:color="auto" w:fill="FFFFFF" w:themeFill="background1"/>
            <w:tcMar/>
          </w:tcPr>
          <w:p w:rsidR="002A5F09" w:rsidP="00601BB1" w:rsidRDefault="002A5F09" w14:paraId="42DAE742"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62E6B63A" w14:textId="77777777">
            <w:pPr>
              <w:pStyle w:val="Zawartotabeli"/>
              <w:snapToGrid w:val="0"/>
              <w:rPr>
                <w:sz w:val="20"/>
                <w:szCs w:val="20"/>
              </w:rPr>
            </w:pPr>
            <w:r>
              <w:rPr>
                <w:sz w:val="20"/>
                <w:szCs w:val="20"/>
              </w:rPr>
              <w:t>XDS</w:t>
            </w:r>
          </w:p>
        </w:tc>
        <w:tc>
          <w:tcPr>
            <w:tcW w:w="3827" w:type="dxa"/>
            <w:shd w:val="clear" w:color="auto" w:fill="FFFFFF" w:themeFill="background1"/>
            <w:tcMar/>
          </w:tcPr>
          <w:p w:rsidR="002A5F09" w:rsidP="00601BB1" w:rsidRDefault="002A5F09" w14:paraId="47E9B473" w14:textId="77777777">
            <w:pPr>
              <w:pStyle w:val="Zawartotabeli"/>
              <w:snapToGrid w:val="0"/>
              <w:rPr>
                <w:sz w:val="20"/>
                <w:szCs w:val="20"/>
              </w:rPr>
            </w:pPr>
            <w:r>
              <w:rPr>
                <w:sz w:val="20"/>
                <w:szCs w:val="20"/>
              </w:rPr>
              <w:t>Tytuł</w:t>
            </w:r>
            <w:r w:rsidRPr="00370CF7">
              <w:rPr>
                <w:sz w:val="20"/>
                <w:szCs w:val="20"/>
              </w:rPr>
              <w:t xml:space="preserve"> dokumentu</w:t>
            </w:r>
          </w:p>
        </w:tc>
        <w:tc>
          <w:tcPr>
            <w:tcW w:w="5954" w:type="dxa"/>
            <w:shd w:val="clear" w:color="auto" w:fill="FFFFFF" w:themeFill="background1"/>
            <w:tcMar/>
          </w:tcPr>
          <w:p w:rsidR="002A5F09" w:rsidP="00601BB1" w:rsidRDefault="002A5F09" w14:paraId="6BBC7066" w14:textId="77777777">
            <w:pPr>
              <w:pStyle w:val="Zawartotabeli"/>
              <w:snapToGrid w:val="0"/>
              <w:rPr>
                <w:sz w:val="20"/>
                <w:szCs w:val="20"/>
              </w:rPr>
            </w:pPr>
            <w:r>
              <w:rPr>
                <w:sz w:val="20"/>
                <w:szCs w:val="20"/>
              </w:rPr>
              <w:t xml:space="preserve">W przypadku dokumentu zgodnego z PIK HL7 CDA tytuł dokumentu znajduje się w elemencie </w:t>
            </w:r>
            <w:r w:rsidRPr="00317E10">
              <w:rPr>
                <w:sz w:val="20"/>
                <w:szCs w:val="20"/>
              </w:rPr>
              <w:t>/ClinicalDocument/</w:t>
            </w:r>
            <w:r>
              <w:rPr>
                <w:sz w:val="20"/>
                <w:szCs w:val="20"/>
              </w:rPr>
              <w:t>title.</w:t>
            </w:r>
          </w:p>
          <w:p w:rsidR="002A5F09" w:rsidP="00601BB1" w:rsidRDefault="002A5F09" w14:paraId="3730E3FA" w14:textId="77777777">
            <w:pPr>
              <w:pStyle w:val="Zawartotabeli"/>
              <w:snapToGrid w:val="0"/>
              <w:rPr>
                <w:sz w:val="20"/>
                <w:szCs w:val="20"/>
              </w:rPr>
            </w:pPr>
            <w:r>
              <w:rPr>
                <w:sz w:val="20"/>
                <w:szCs w:val="20"/>
              </w:rPr>
              <w:t>Jeżeli dokument medyczny nie posiada tytułu, to w tej roli używa się wartości displayName atrybutu classCode - element pozostaje w takiej sytuacji wymagany, jednak jego wartość jest pusta.</w:t>
            </w:r>
          </w:p>
          <w:p w:rsidR="002A5F09" w:rsidP="00601BB1" w:rsidRDefault="002A5F09" w14:paraId="69A6CF73" w14:textId="77777777">
            <w:pPr>
              <w:pStyle w:val="Zawartotabeli"/>
              <w:snapToGrid w:val="0"/>
              <w:rPr>
                <w:sz w:val="20"/>
                <w:szCs w:val="20"/>
              </w:rPr>
            </w:pPr>
            <w:r>
              <w:rPr>
                <w:sz w:val="20"/>
                <w:szCs w:val="20"/>
              </w:rPr>
              <w:t>Maksymalna długość tytułu to 128 znaków z kodowaniem UTF-8.</w:t>
            </w:r>
          </w:p>
        </w:tc>
      </w:tr>
      <w:tr w:rsidR="002A5F09" w:rsidTr="53745EF2" w14:paraId="5EE348AF" w14:textId="77777777">
        <w:trPr>
          <w:trHeight w:val="803"/>
        </w:trPr>
        <w:tc>
          <w:tcPr>
            <w:tcW w:w="1560" w:type="dxa"/>
            <w:vMerge/>
            <w:tcMar/>
          </w:tcPr>
          <w:p w:rsidR="002A5F09" w:rsidP="00601BB1" w:rsidRDefault="002A5F09" w14:paraId="7BE11A31"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5B6BEFE" w14:textId="77777777">
            <w:pPr>
              <w:pStyle w:val="Zawartotabeli"/>
              <w:snapToGrid w:val="0"/>
              <w:rPr>
                <w:sz w:val="20"/>
                <w:szCs w:val="20"/>
              </w:rPr>
            </w:pPr>
            <w:r>
              <w:rPr>
                <w:sz w:val="20"/>
                <w:szCs w:val="20"/>
              </w:rPr>
              <w:t>LocalizedString</w:t>
            </w:r>
          </w:p>
        </w:tc>
        <w:tc>
          <w:tcPr>
            <w:tcW w:w="567" w:type="dxa"/>
            <w:shd w:val="clear" w:color="auto" w:fill="FFFFFF" w:themeFill="background1"/>
            <w:tcMar/>
          </w:tcPr>
          <w:p w:rsidR="002A5F09" w:rsidP="00601BB1" w:rsidRDefault="002A5F09" w14:paraId="4EC9CD0C"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002A5F09" w:rsidP="00601BB1" w:rsidRDefault="002A5F09" w14:paraId="2ECC16BC" w14:textId="77777777">
            <w:pPr>
              <w:pStyle w:val="Zawartotabeli"/>
              <w:snapToGrid w:val="0"/>
              <w:rPr>
                <w:sz w:val="20"/>
                <w:szCs w:val="20"/>
              </w:rPr>
            </w:pPr>
            <w:r>
              <w:rPr>
                <w:sz w:val="20"/>
                <w:szCs w:val="20"/>
              </w:rPr>
              <w:t>XDS</w:t>
            </w:r>
          </w:p>
        </w:tc>
        <w:tc>
          <w:tcPr>
            <w:tcW w:w="3827" w:type="dxa"/>
            <w:shd w:val="clear" w:color="auto" w:fill="FFFFFF" w:themeFill="background1"/>
            <w:tcMar/>
          </w:tcPr>
          <w:p w:rsidR="002A5F09" w:rsidP="00601BB1" w:rsidRDefault="002A5F09" w14:paraId="6690E7D0" w14:textId="77777777">
            <w:pPr>
              <w:pStyle w:val="Zawartotabeli"/>
              <w:snapToGrid w:val="0"/>
              <w:rPr>
                <w:sz w:val="20"/>
                <w:szCs w:val="20"/>
              </w:rPr>
            </w:pPr>
            <w:r w:rsidRPr="00370CF7">
              <w:rPr>
                <w:sz w:val="20"/>
                <w:szCs w:val="20"/>
              </w:rPr>
              <w:t xml:space="preserve">Treść </w:t>
            </w:r>
            <w:r>
              <w:rPr>
                <w:sz w:val="20"/>
                <w:szCs w:val="20"/>
              </w:rPr>
              <w:t>tytułu</w:t>
            </w:r>
            <w:r w:rsidRPr="00370CF7">
              <w:rPr>
                <w:sz w:val="20"/>
                <w:szCs w:val="20"/>
              </w:rPr>
              <w:t xml:space="preserve"> w języku polskim</w:t>
            </w:r>
          </w:p>
        </w:tc>
        <w:tc>
          <w:tcPr>
            <w:tcW w:w="5954" w:type="dxa"/>
            <w:shd w:val="clear" w:color="auto" w:fill="FFFFFF" w:themeFill="background1"/>
            <w:tcMar/>
          </w:tcPr>
          <w:p w:rsidRPr="00676EAA" w:rsidR="002A5F09" w:rsidP="00601BB1" w:rsidRDefault="002A5F09" w14:paraId="6019F545" w14:textId="77777777">
            <w:pPr>
              <w:pStyle w:val="Zawartotabeli"/>
              <w:snapToGrid w:val="0"/>
              <w:rPr>
                <w:sz w:val="20"/>
                <w:szCs w:val="20"/>
              </w:rPr>
            </w:pPr>
          </w:p>
        </w:tc>
      </w:tr>
      <w:tr w:rsidR="002A5F09" w:rsidTr="53745EF2" w14:paraId="7D97360F" w14:textId="77777777">
        <w:tc>
          <w:tcPr>
            <w:tcW w:w="1560" w:type="dxa"/>
            <w:vMerge w:val="restart"/>
            <w:shd w:val="clear" w:color="auto" w:fill="FFFFFF" w:themeFill="background1"/>
            <w:tcMar/>
          </w:tcPr>
          <w:p w:rsidR="002A5F09" w:rsidP="00601BB1" w:rsidRDefault="002A5F09" w14:paraId="50683BA3" w14:textId="77777777">
            <w:pPr>
              <w:pStyle w:val="Zawartotabeli"/>
              <w:snapToGrid w:val="0"/>
              <w:rPr>
                <w:sz w:val="20"/>
                <w:szCs w:val="20"/>
              </w:rPr>
            </w:pPr>
            <w:r w:rsidRPr="00837EE4">
              <w:rPr>
                <w:sz w:val="20"/>
                <w:szCs w:val="20"/>
              </w:rPr>
              <w:t>Description</w:t>
            </w:r>
            <w:r>
              <w:rPr>
                <w:sz w:val="20"/>
                <w:szCs w:val="20"/>
              </w:rPr>
              <w:t xml:space="preserve"> (opis) </w:t>
            </w:r>
          </w:p>
        </w:tc>
        <w:tc>
          <w:tcPr>
            <w:tcW w:w="1275" w:type="dxa"/>
            <w:shd w:val="clear" w:color="auto" w:fill="FFFFFF" w:themeFill="background1"/>
            <w:tcMar/>
          </w:tcPr>
          <w:p w:rsidR="002A5F09" w:rsidP="00601BB1" w:rsidRDefault="002A5F09" w14:paraId="49C4C2CB"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1C71B2C6"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0E42547"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5B76FC58" w14:textId="77777777">
            <w:pPr>
              <w:pStyle w:val="Zawartotabeli"/>
              <w:snapToGrid w:val="0"/>
              <w:rPr>
                <w:sz w:val="20"/>
                <w:szCs w:val="20"/>
              </w:rPr>
            </w:pPr>
            <w:r w:rsidRPr="00370CF7">
              <w:rPr>
                <w:sz w:val="20"/>
                <w:szCs w:val="20"/>
              </w:rPr>
              <w:t>Opis dokumentu</w:t>
            </w:r>
          </w:p>
        </w:tc>
        <w:tc>
          <w:tcPr>
            <w:tcW w:w="5954" w:type="dxa"/>
            <w:shd w:val="clear" w:color="auto" w:fill="FFFFFF" w:themeFill="background1"/>
            <w:tcMar/>
          </w:tcPr>
          <w:p w:rsidRPr="00676EAA" w:rsidR="002A5F09" w:rsidP="00601BB1" w:rsidRDefault="002A5F09" w14:paraId="7EBB96DA" w14:textId="77777777">
            <w:pPr>
              <w:pStyle w:val="Zawartotabeli"/>
              <w:snapToGrid w:val="0"/>
              <w:rPr>
                <w:sz w:val="20"/>
                <w:szCs w:val="20"/>
              </w:rPr>
            </w:pPr>
            <w:r>
              <w:rPr>
                <w:sz w:val="20"/>
                <w:szCs w:val="20"/>
              </w:rPr>
              <w:t>Zalecany przez IHE, rzadko stosowany. Element jest wymagany, a jego wartość może zostać pusta.</w:t>
            </w:r>
          </w:p>
        </w:tc>
      </w:tr>
      <w:tr w:rsidR="002A5F09" w:rsidTr="53745EF2" w14:paraId="1A22E194" w14:textId="77777777">
        <w:trPr>
          <w:trHeight w:val="803"/>
        </w:trPr>
        <w:tc>
          <w:tcPr>
            <w:tcW w:w="1560" w:type="dxa"/>
            <w:vMerge/>
            <w:tcMar/>
          </w:tcPr>
          <w:p w:rsidR="002A5F09" w:rsidP="00601BB1" w:rsidRDefault="002A5F09" w14:paraId="2D01C9DF"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38AA438F" w14:textId="77777777">
            <w:pPr>
              <w:pStyle w:val="Zawartotabeli"/>
              <w:snapToGrid w:val="0"/>
              <w:rPr>
                <w:sz w:val="20"/>
                <w:szCs w:val="20"/>
              </w:rPr>
            </w:pPr>
            <w:r>
              <w:rPr>
                <w:sz w:val="20"/>
                <w:szCs w:val="20"/>
              </w:rPr>
              <w:t>LocalizedString</w:t>
            </w:r>
          </w:p>
        </w:tc>
        <w:tc>
          <w:tcPr>
            <w:tcW w:w="567" w:type="dxa"/>
            <w:shd w:val="clear" w:color="auto" w:fill="FFFFFF" w:themeFill="background1"/>
            <w:tcMar/>
          </w:tcPr>
          <w:p w:rsidR="002A5F09" w:rsidP="00601BB1" w:rsidRDefault="002A5F09" w14:paraId="76EE8CBA"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002A5F09" w:rsidP="00601BB1" w:rsidRDefault="002A5F09" w14:paraId="3899BC39"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70CF7" w:rsidR="002A5F09" w:rsidP="00601BB1" w:rsidRDefault="002A5F09" w14:paraId="7CD6ABE6" w14:textId="77777777">
            <w:pPr>
              <w:pStyle w:val="Zawartotabeli"/>
              <w:snapToGrid w:val="0"/>
              <w:rPr>
                <w:sz w:val="20"/>
                <w:szCs w:val="20"/>
              </w:rPr>
            </w:pPr>
            <w:r w:rsidRPr="00370CF7">
              <w:rPr>
                <w:sz w:val="20"/>
                <w:szCs w:val="20"/>
              </w:rPr>
              <w:t>Treść opisu w języku polskim</w:t>
            </w:r>
          </w:p>
        </w:tc>
        <w:tc>
          <w:tcPr>
            <w:tcW w:w="5954" w:type="dxa"/>
            <w:shd w:val="clear" w:color="auto" w:fill="FFFFFF" w:themeFill="background1"/>
            <w:tcMar/>
          </w:tcPr>
          <w:p w:rsidRPr="00676EAA" w:rsidR="002A5F09" w:rsidP="00601BB1" w:rsidRDefault="002A5F09" w14:paraId="528D848C" w14:textId="77777777">
            <w:pPr>
              <w:pStyle w:val="Zawartotabeli"/>
              <w:snapToGrid w:val="0"/>
              <w:rPr>
                <w:sz w:val="20"/>
                <w:szCs w:val="20"/>
              </w:rPr>
            </w:pPr>
          </w:p>
        </w:tc>
      </w:tr>
      <w:tr w:rsidR="002A5F09" w:rsidTr="53745EF2" w14:paraId="1A42C9EB" w14:textId="77777777">
        <w:tc>
          <w:tcPr>
            <w:tcW w:w="1560" w:type="dxa"/>
            <w:vMerge w:val="restart"/>
            <w:shd w:val="clear" w:color="auto" w:fill="FFFFFF" w:themeFill="background1"/>
            <w:tcMar/>
          </w:tcPr>
          <w:p w:rsidRPr="001935D6" w:rsidR="002A5F09" w:rsidP="00601BB1" w:rsidRDefault="002A5F09" w14:paraId="4734A1C3" w14:textId="77777777">
            <w:pPr>
              <w:pStyle w:val="Zawartotabeli"/>
              <w:snapToGrid w:val="0"/>
              <w:rPr>
                <w:sz w:val="20"/>
                <w:szCs w:val="20"/>
              </w:rPr>
            </w:pPr>
            <w:r>
              <w:rPr>
                <w:sz w:val="20"/>
                <w:szCs w:val="20"/>
              </w:rPr>
              <w:t>ExternalIdentifier „</w:t>
            </w:r>
            <w:r w:rsidRPr="00837EE4">
              <w:rPr>
                <w:sz w:val="20"/>
                <w:szCs w:val="20"/>
              </w:rPr>
              <w:t>patientId</w:t>
            </w:r>
            <w:r>
              <w:rPr>
                <w:sz w:val="20"/>
                <w:szCs w:val="20"/>
              </w:rPr>
              <w:t>”</w:t>
            </w:r>
          </w:p>
          <w:p w:rsidR="002A5F09" w:rsidP="00601BB1" w:rsidRDefault="002A5F09" w14:paraId="492E9C1E"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C28026B"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45F17C57"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C3BFBA8"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04324502" w14:textId="77777777">
            <w:pPr>
              <w:pStyle w:val="Zawartotabeli"/>
              <w:snapToGrid w:val="0"/>
              <w:rPr>
                <w:sz w:val="20"/>
                <w:szCs w:val="20"/>
              </w:rPr>
            </w:pPr>
            <w:r w:rsidRPr="003867D5">
              <w:rPr>
                <w:sz w:val="20"/>
                <w:szCs w:val="20"/>
              </w:rPr>
              <w:t>Główny identyfikator pacjenta</w:t>
            </w:r>
          </w:p>
        </w:tc>
        <w:tc>
          <w:tcPr>
            <w:tcW w:w="5954" w:type="dxa"/>
            <w:shd w:val="clear" w:color="auto" w:fill="FFFFFF" w:themeFill="background1"/>
            <w:tcMar/>
          </w:tcPr>
          <w:p w:rsidR="002A5F09" w:rsidP="00601BB1" w:rsidRDefault="002A5F09" w14:paraId="178E2390" w14:textId="77777777">
            <w:pPr>
              <w:pStyle w:val="Zawartotabeli"/>
              <w:snapToGrid w:val="0"/>
              <w:rPr>
                <w:sz w:val="20"/>
                <w:szCs w:val="20"/>
              </w:rPr>
            </w:pPr>
            <w:r>
              <w:rPr>
                <w:sz w:val="20"/>
                <w:szCs w:val="20"/>
              </w:rPr>
              <w:t>Jeżeli dostępny jest główny identyfikator pacjenta, to musi on być podany.</w:t>
            </w:r>
          </w:p>
          <w:p w:rsidR="002A5F09" w:rsidP="00601BB1" w:rsidRDefault="002A5F09" w14:paraId="42F709E1" w14:textId="77777777">
            <w:pPr>
              <w:pStyle w:val="Zawartotabeli"/>
              <w:snapToGrid w:val="0"/>
              <w:rPr>
                <w:sz w:val="20"/>
                <w:szCs w:val="20"/>
              </w:rPr>
            </w:pPr>
            <w:r>
              <w:rPr>
                <w:sz w:val="20"/>
                <w:szCs w:val="20"/>
              </w:rPr>
              <w:t>Zasady identyfikowania pacjentów opisano w punkcie "</w:t>
            </w:r>
            <w:r w:rsidRPr="004E7AD1">
              <w:rPr>
                <w:sz w:val="20"/>
                <w:szCs w:val="20"/>
              </w:rPr>
              <w:t>Identyfikowanie pacjentów/usługobiorców w komunikacie</w:t>
            </w:r>
            <w:r>
              <w:rPr>
                <w:sz w:val="20"/>
                <w:szCs w:val="20"/>
              </w:rPr>
              <w:t>"</w:t>
            </w:r>
          </w:p>
        </w:tc>
      </w:tr>
      <w:tr w:rsidRPr="00D400A0" w:rsidR="002A5F09" w:rsidTr="53745EF2" w14:paraId="4DE1BB0A" w14:textId="77777777">
        <w:tc>
          <w:tcPr>
            <w:tcW w:w="1560" w:type="dxa"/>
            <w:vMerge/>
            <w:tcMar/>
          </w:tcPr>
          <w:p w:rsidR="002A5F09" w:rsidP="00601BB1" w:rsidRDefault="002A5F09" w14:paraId="0F48F34C"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7CAA638D" w14:textId="77777777">
            <w:pPr>
              <w:pStyle w:val="Zawartotabeli"/>
              <w:snapToGrid w:val="0"/>
              <w:rPr>
                <w:sz w:val="20"/>
                <w:szCs w:val="20"/>
              </w:rPr>
            </w:pPr>
            <w:r>
              <w:rPr>
                <w:sz w:val="20"/>
                <w:szCs w:val="20"/>
              </w:rPr>
              <w:t>identificationScheme</w:t>
            </w:r>
          </w:p>
        </w:tc>
        <w:tc>
          <w:tcPr>
            <w:tcW w:w="567" w:type="dxa"/>
            <w:shd w:val="clear" w:color="auto" w:fill="FFFFFF" w:themeFill="background1"/>
            <w:tcMar/>
          </w:tcPr>
          <w:p w:rsidR="002A5F09" w:rsidP="00601BB1" w:rsidRDefault="002A5F09" w14:paraId="2FBA1A39"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118CDC3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63EA00B3" w14:textId="77777777">
            <w:pPr>
              <w:pStyle w:val="Zawartotabeli"/>
              <w:snapToGrid w:val="0"/>
              <w:rPr>
                <w:sz w:val="20"/>
                <w:szCs w:val="20"/>
              </w:rPr>
            </w:pPr>
            <w:r w:rsidRPr="003867D5">
              <w:rPr>
                <w:sz w:val="20"/>
                <w:szCs w:val="20"/>
              </w:rPr>
              <w:t>Definiuje przestrzeń identyfikatorów w ramach komunikatu</w:t>
            </w:r>
          </w:p>
        </w:tc>
        <w:tc>
          <w:tcPr>
            <w:tcW w:w="5954" w:type="dxa"/>
            <w:shd w:val="clear" w:color="auto" w:fill="FFFFFF" w:themeFill="background1"/>
            <w:tcMar/>
          </w:tcPr>
          <w:p w:rsidR="002A5F09" w:rsidP="00601BB1" w:rsidRDefault="002A5F09" w14:paraId="2329CC7D" w14:textId="77777777">
            <w:pPr>
              <w:pStyle w:val="Zawartotabeli"/>
              <w:snapToGrid w:val="0"/>
              <w:rPr>
                <w:sz w:val="20"/>
                <w:szCs w:val="20"/>
              </w:rPr>
            </w:pPr>
            <w:r>
              <w:rPr>
                <w:sz w:val="20"/>
                <w:szCs w:val="20"/>
              </w:rPr>
              <w:t>Wartość stała:</w:t>
            </w:r>
          </w:p>
          <w:p w:rsidRPr="00BC076C" w:rsidR="002A5F09" w:rsidP="00601BB1" w:rsidRDefault="002A5F09" w14:paraId="15969BBF" w14:textId="77777777">
            <w:pPr>
              <w:pStyle w:val="Zawartotabeli"/>
              <w:snapToGrid w:val="0"/>
              <w:rPr>
                <w:sz w:val="20"/>
                <w:szCs w:val="20"/>
              </w:rPr>
            </w:pPr>
            <w:r w:rsidRPr="00BC076C">
              <w:rPr>
                <w:sz w:val="20"/>
                <w:szCs w:val="20"/>
              </w:rPr>
              <w:t>urn:uuid:58a6f841-87b3-4a3e-92fd-a8ffeff98427</w:t>
            </w:r>
          </w:p>
        </w:tc>
      </w:tr>
      <w:tr w:rsidRPr="00EA28C6" w:rsidR="002A5F09" w:rsidTr="53745EF2" w14:paraId="4D20F553" w14:textId="77777777">
        <w:tc>
          <w:tcPr>
            <w:tcW w:w="1560" w:type="dxa"/>
            <w:vMerge/>
            <w:tcMar/>
          </w:tcPr>
          <w:p w:rsidRPr="00BC076C" w:rsidR="002A5F09" w:rsidP="00601BB1" w:rsidRDefault="002A5F09" w14:paraId="67D14180"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61CAC7A8"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3B5A510C"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12E40B1C"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518AEB2A" w14:textId="77777777">
            <w:pPr>
              <w:pStyle w:val="Zawartotabeli"/>
              <w:snapToGrid w:val="0"/>
              <w:rPr>
                <w:sz w:val="20"/>
                <w:szCs w:val="20"/>
              </w:rPr>
            </w:pPr>
            <w:r w:rsidRPr="003867D5">
              <w:rPr>
                <w:sz w:val="20"/>
                <w:szCs w:val="20"/>
              </w:rPr>
              <w:t>Wartość identyfikatora pacjenta</w:t>
            </w:r>
          </w:p>
        </w:tc>
        <w:tc>
          <w:tcPr>
            <w:tcW w:w="5954" w:type="dxa"/>
            <w:shd w:val="clear" w:color="auto" w:fill="FFFFFF" w:themeFill="background1"/>
            <w:tcMar/>
          </w:tcPr>
          <w:p w:rsidR="002A5F09" w:rsidP="00601BB1" w:rsidRDefault="002A5F09" w14:paraId="596C9AB9" w14:textId="77777777">
            <w:pPr>
              <w:pStyle w:val="Zawartotabeli"/>
              <w:snapToGrid w:val="0"/>
              <w:rPr>
                <w:sz w:val="20"/>
                <w:szCs w:val="20"/>
              </w:rPr>
            </w:pPr>
            <w:r>
              <w:rPr>
                <w:sz w:val="20"/>
                <w:szCs w:val="20"/>
              </w:rPr>
              <w:t>Format wg specyfikacji XDS: CX, np.:</w:t>
            </w:r>
          </w:p>
          <w:p w:rsidR="002A5F09" w:rsidP="00601BB1" w:rsidRDefault="002A5F09" w14:paraId="36789DB3" w14:textId="77777777">
            <w:pPr>
              <w:pStyle w:val="Zawartotabeli"/>
              <w:snapToGrid w:val="0"/>
              <w:rPr>
                <w:sz w:val="20"/>
                <w:szCs w:val="20"/>
              </w:rPr>
            </w:pPr>
            <w:r>
              <w:rPr>
                <w:sz w:val="20"/>
                <w:szCs w:val="20"/>
              </w:rPr>
              <w:t>„EH000000^^^&amp;</w:t>
            </w:r>
            <w:r w:rsidRPr="00AA5A44">
              <w:rPr>
                <w:sz w:val="20"/>
                <w:szCs w:val="20"/>
              </w:rPr>
              <w:t>2.16.1.113883.4.330.56</w:t>
            </w:r>
            <w:r>
              <w:rPr>
                <w:sz w:val="20"/>
                <w:szCs w:val="20"/>
              </w:rPr>
              <w:t>&amp;</w:t>
            </w:r>
            <w:r w:rsidRPr="00A173A3">
              <w:rPr>
                <w:sz w:val="20"/>
                <w:szCs w:val="20"/>
              </w:rPr>
              <w:t>ISO</w:t>
            </w:r>
            <w:r>
              <w:rPr>
                <w:sz w:val="20"/>
                <w:szCs w:val="20"/>
              </w:rPr>
              <w:t>” dla przykładowego paszportu belgijskiego.</w:t>
            </w:r>
          </w:p>
          <w:p w:rsidR="002A5F09" w:rsidP="00601BB1" w:rsidRDefault="002A5F09" w14:paraId="4238664F" w14:textId="11F06DA5">
            <w:pPr>
              <w:pStyle w:val="Zawartotabeli"/>
              <w:snapToGrid w:val="0"/>
              <w:rPr>
                <w:sz w:val="20"/>
                <w:szCs w:val="20"/>
              </w:rPr>
            </w:pPr>
            <w:r w:rsidRPr="68C664EE">
              <w:rPr>
                <w:sz w:val="20"/>
                <w:szCs w:val="20"/>
              </w:rPr>
              <w:t>Dla dokumentów zgodnych z HL7 CDA identyfikator ten jest jednym z identyfikatorów ClinicalDocument/recordTarget/patientRole/id, dla którego atrybut @root znajduje się w puli uznawanych przez P1 głównych identyfikatorów pacjenta.</w:t>
            </w:r>
          </w:p>
          <w:p w:rsidR="004F6537" w:rsidP="00601BB1" w:rsidRDefault="004F6537" w14:paraId="58D8256A" w14:textId="77777777">
            <w:pPr>
              <w:pStyle w:val="Zawartotabeli"/>
              <w:snapToGrid w:val="0"/>
              <w:rPr>
                <w:sz w:val="20"/>
                <w:szCs w:val="20"/>
              </w:rPr>
            </w:pPr>
          </w:p>
          <w:p w:rsidRPr="008E270C" w:rsidR="004F6537" w:rsidP="00601BB1" w:rsidRDefault="004F6537" w14:paraId="0A0A8248" w14:textId="77777777">
            <w:pPr>
              <w:pStyle w:val="Zawartotabeli"/>
              <w:snapToGrid w:val="0"/>
              <w:rPr>
                <w:b/>
                <w:bCs/>
                <w:sz w:val="20"/>
                <w:szCs w:val="20"/>
                <w:u w:val="single"/>
              </w:rPr>
            </w:pPr>
            <w:r w:rsidRPr="008E270C">
              <w:rPr>
                <w:b/>
                <w:bCs/>
                <w:sz w:val="20"/>
                <w:szCs w:val="20"/>
                <w:u w:val="single"/>
              </w:rPr>
              <w:t>Reguły biznesowe:</w:t>
            </w:r>
          </w:p>
          <w:p w:rsidR="004F6537" w:rsidP="00601BB1" w:rsidRDefault="009B089F" w14:paraId="5137F8F4" w14:textId="706F798A">
            <w:pPr>
              <w:pStyle w:val="Zawartotabeli"/>
              <w:snapToGrid w:val="0"/>
              <w:rPr>
                <w:sz w:val="20"/>
                <w:szCs w:val="20"/>
              </w:rPr>
            </w:pPr>
            <w:r w:rsidRPr="009B089F">
              <w:rPr>
                <w:sz w:val="20"/>
                <w:szCs w:val="20"/>
              </w:rPr>
              <w:t>REG.WER.3655 Weryfikacja numeru pesel EDM</w:t>
            </w:r>
          </w:p>
          <w:p w:rsidR="009B089F" w:rsidP="00601BB1" w:rsidRDefault="000A46BD" w14:paraId="3CF3416D" w14:textId="77777777">
            <w:pPr>
              <w:pStyle w:val="Zawartotabeli"/>
              <w:snapToGrid w:val="0"/>
              <w:rPr>
                <w:sz w:val="20"/>
                <w:szCs w:val="20"/>
              </w:rPr>
            </w:pPr>
            <w:r w:rsidRPr="000A46BD">
              <w:rPr>
                <w:sz w:val="20"/>
                <w:szCs w:val="20"/>
              </w:rPr>
              <w:t>REG.WER.4640 Weryfikacja spójności identyfikatora pacjenta w indeksie EDM i zdarzeniu medycznym</w:t>
            </w:r>
          </w:p>
          <w:p w:rsidRPr="00676EAA" w:rsidR="00E9678C" w:rsidP="00601BB1" w:rsidRDefault="00E61992" w14:paraId="4C46A47C" w14:textId="642C57D9">
            <w:pPr>
              <w:pStyle w:val="Zawartotabeli"/>
              <w:snapToGrid w:val="0"/>
              <w:rPr>
                <w:sz w:val="20"/>
                <w:szCs w:val="20"/>
              </w:rPr>
            </w:pPr>
            <w:r w:rsidRPr="00E61992">
              <w:rPr>
                <w:sz w:val="20"/>
                <w:szCs w:val="20"/>
              </w:rPr>
              <w:t>REG.WER.4666 Weryfikacja poprawności identyfikatora usługobiorcy dla  indeksu EDM</w:t>
            </w:r>
          </w:p>
        </w:tc>
      </w:tr>
      <w:tr w:rsidR="002A5F09" w:rsidTr="53745EF2" w14:paraId="0E79A3C8" w14:textId="77777777">
        <w:trPr>
          <w:trHeight w:val="803"/>
        </w:trPr>
        <w:tc>
          <w:tcPr>
            <w:tcW w:w="1560" w:type="dxa"/>
            <w:vMerge/>
            <w:tcMar/>
          </w:tcPr>
          <w:p w:rsidRPr="00AD55C7" w:rsidR="002A5F09" w:rsidP="00601BB1" w:rsidRDefault="002A5F09" w14:paraId="0470478C" w14:textId="77777777">
            <w:pPr>
              <w:pStyle w:val="Zawartotabeli"/>
              <w:snapToGrid w:val="0"/>
              <w:rPr>
                <w:sz w:val="20"/>
                <w:szCs w:val="20"/>
              </w:rPr>
            </w:pPr>
          </w:p>
        </w:tc>
        <w:tc>
          <w:tcPr>
            <w:tcW w:w="1275" w:type="dxa"/>
            <w:shd w:val="clear" w:color="auto" w:fill="FFFFFF" w:themeFill="background1"/>
            <w:tcMar/>
          </w:tcPr>
          <w:p w:rsidRPr="00EA28C6" w:rsidR="002A5F09" w:rsidP="00601BB1" w:rsidRDefault="002A5F09" w14:paraId="627589E4" w14:textId="77777777">
            <w:pPr>
              <w:pStyle w:val="Zawartotabeli"/>
              <w:snapToGrid w:val="0"/>
              <w:rPr>
                <w:sz w:val="20"/>
                <w:szCs w:val="20"/>
                <w:lang w:val="en-GB"/>
              </w:rPr>
            </w:pPr>
            <w:r>
              <w:rPr>
                <w:sz w:val="20"/>
                <w:szCs w:val="20"/>
                <w:lang w:val="en-GB"/>
              </w:rPr>
              <w:t>Name</w:t>
            </w:r>
          </w:p>
        </w:tc>
        <w:tc>
          <w:tcPr>
            <w:tcW w:w="567" w:type="dxa"/>
            <w:shd w:val="clear" w:color="auto" w:fill="FFFFFF" w:themeFill="background1"/>
            <w:tcMar/>
          </w:tcPr>
          <w:p w:rsidR="002A5F09" w:rsidP="00601BB1" w:rsidRDefault="002A5F09" w14:paraId="5237ED55"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4698B93C"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6C070717" w14:textId="77777777">
            <w:pPr>
              <w:pStyle w:val="Zawartotabeli"/>
              <w:snapToGrid w:val="0"/>
              <w:rPr>
                <w:sz w:val="20"/>
                <w:szCs w:val="20"/>
              </w:rPr>
            </w:pPr>
            <w:r w:rsidRPr="003867D5">
              <w:rPr>
                <w:sz w:val="20"/>
                <w:szCs w:val="20"/>
              </w:rPr>
              <w:t>Wskazanie którego identyfikatora dotyczy ta informacja</w:t>
            </w:r>
          </w:p>
        </w:tc>
        <w:tc>
          <w:tcPr>
            <w:tcW w:w="5954" w:type="dxa"/>
            <w:shd w:val="clear" w:color="auto" w:fill="FFFFFF" w:themeFill="background1"/>
            <w:tcMar/>
          </w:tcPr>
          <w:p w:rsidR="002A5F09" w:rsidP="00601BB1" w:rsidRDefault="002A5F09" w14:paraId="64A7E474" w14:textId="77777777">
            <w:pPr>
              <w:pStyle w:val="Zawartotabeli"/>
              <w:snapToGrid w:val="0"/>
              <w:rPr>
                <w:sz w:val="20"/>
                <w:szCs w:val="20"/>
              </w:rPr>
            </w:pPr>
            <w:r>
              <w:rPr>
                <w:sz w:val="20"/>
                <w:szCs w:val="20"/>
              </w:rPr>
              <w:t>Wartość stała:</w:t>
            </w:r>
          </w:p>
          <w:p w:rsidRPr="00676EAA" w:rsidR="002A5F09" w:rsidP="00601BB1" w:rsidRDefault="002A5F09" w14:paraId="17F433F3" w14:textId="77777777">
            <w:pPr>
              <w:pStyle w:val="Zawartotabeli"/>
              <w:snapToGrid w:val="0"/>
              <w:rPr>
                <w:sz w:val="20"/>
                <w:szCs w:val="20"/>
              </w:rPr>
            </w:pPr>
            <w:r>
              <w:rPr>
                <w:sz w:val="20"/>
                <w:szCs w:val="20"/>
              </w:rPr>
              <w:t>XDSDocumentEntry.patientId</w:t>
            </w:r>
          </w:p>
        </w:tc>
      </w:tr>
      <w:tr w:rsidR="002A5F09" w:rsidTr="53745EF2" w14:paraId="14EF8E6F" w14:textId="77777777">
        <w:tc>
          <w:tcPr>
            <w:tcW w:w="1560" w:type="dxa"/>
            <w:vMerge w:val="restart"/>
            <w:shd w:val="clear" w:color="auto" w:fill="FFFFFF" w:themeFill="background1"/>
            <w:tcMar/>
          </w:tcPr>
          <w:p w:rsidRPr="001935D6" w:rsidR="002A5F09" w:rsidP="00601BB1" w:rsidRDefault="002A5F09" w14:paraId="6B8CF377" w14:textId="77777777">
            <w:pPr>
              <w:pStyle w:val="Zawartotabeli"/>
              <w:snapToGrid w:val="0"/>
              <w:rPr>
                <w:sz w:val="20"/>
                <w:szCs w:val="20"/>
              </w:rPr>
            </w:pPr>
            <w:r w:rsidRPr="001935D6">
              <w:rPr>
                <w:sz w:val="20"/>
                <w:szCs w:val="20"/>
              </w:rPr>
              <w:t>Slot name="</w:t>
            </w:r>
            <w:r w:rsidRPr="00837EE4">
              <w:rPr>
                <w:sz w:val="20"/>
                <w:szCs w:val="20"/>
              </w:rPr>
              <w:t>sourcePatientId</w:t>
            </w:r>
            <w:r w:rsidRPr="001935D6">
              <w:rPr>
                <w:sz w:val="20"/>
                <w:szCs w:val="20"/>
              </w:rPr>
              <w:t>"</w:t>
            </w:r>
          </w:p>
          <w:p w:rsidR="002A5F09" w:rsidP="00601BB1" w:rsidRDefault="002A5F09" w14:paraId="196504D5"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37728BC"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1D628778" w14:textId="77777777">
            <w:pPr>
              <w:pStyle w:val="Zawartotabeli"/>
              <w:snapToGrid w:val="0"/>
              <w:jc w:val="center"/>
              <w:rPr>
                <w:sz w:val="20"/>
                <w:szCs w:val="20"/>
              </w:rPr>
            </w:pPr>
            <w:r w:rsidRPr="00411DF9">
              <w:rPr>
                <w:sz w:val="20"/>
                <w:szCs w:val="20"/>
              </w:rPr>
              <w:t>1</w:t>
            </w:r>
          </w:p>
        </w:tc>
        <w:tc>
          <w:tcPr>
            <w:tcW w:w="851" w:type="dxa"/>
            <w:shd w:val="clear" w:color="auto" w:fill="FFFFFF" w:themeFill="background1"/>
            <w:tcMar/>
          </w:tcPr>
          <w:p w:rsidR="002A5F09" w:rsidP="00601BB1" w:rsidRDefault="002A5F09" w14:paraId="67F3D1E5"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0FC82D17" w14:textId="77777777">
            <w:pPr>
              <w:pStyle w:val="Zawartotabeli"/>
              <w:snapToGrid w:val="0"/>
              <w:rPr>
                <w:sz w:val="20"/>
                <w:szCs w:val="20"/>
              </w:rPr>
            </w:pPr>
            <w:r w:rsidRPr="003867D5">
              <w:rPr>
                <w:sz w:val="20"/>
                <w:szCs w:val="20"/>
              </w:rPr>
              <w:t>Identyfikator pacjenta w systemie usługodawcy</w:t>
            </w:r>
          </w:p>
        </w:tc>
        <w:tc>
          <w:tcPr>
            <w:tcW w:w="5954" w:type="dxa"/>
            <w:shd w:val="clear" w:color="auto" w:fill="FFFFFF" w:themeFill="background1"/>
            <w:tcMar/>
          </w:tcPr>
          <w:p w:rsidRPr="00676EAA" w:rsidR="002A5F09" w:rsidP="00601BB1" w:rsidRDefault="002A5F09" w14:paraId="0D76783E" w14:textId="77777777">
            <w:pPr>
              <w:pStyle w:val="Zawartotabeli"/>
              <w:snapToGrid w:val="0"/>
              <w:rPr>
                <w:sz w:val="20"/>
                <w:szCs w:val="20"/>
              </w:rPr>
            </w:pPr>
            <w:r>
              <w:rPr>
                <w:sz w:val="20"/>
                <w:szCs w:val="20"/>
              </w:rPr>
              <w:t>Identyfikator lokalny pacjenta w systemie usługodawcy – dowolny identyfikator umożliwiający odnalezienie rekordu lub historii pacjenta w systemie usługodawcy, przynajmniej w logach systemu.</w:t>
            </w:r>
          </w:p>
        </w:tc>
      </w:tr>
      <w:tr w:rsidR="002A5F09" w:rsidTr="53745EF2" w14:paraId="7472E6A8" w14:textId="77777777">
        <w:trPr>
          <w:trHeight w:val="803"/>
        </w:trPr>
        <w:tc>
          <w:tcPr>
            <w:tcW w:w="1560" w:type="dxa"/>
            <w:vMerge/>
            <w:tcMar/>
          </w:tcPr>
          <w:p w:rsidR="002A5F09" w:rsidP="00601BB1" w:rsidRDefault="002A5F09" w14:paraId="4537FCBC"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FE78BEC"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40EF851F" w14:textId="77777777">
            <w:pPr>
              <w:pStyle w:val="Zawartotabeli"/>
              <w:snapToGrid w:val="0"/>
              <w:jc w:val="center"/>
              <w:rPr>
                <w:sz w:val="20"/>
                <w:szCs w:val="20"/>
              </w:rPr>
            </w:pPr>
            <w:r w:rsidRPr="00411DF9">
              <w:rPr>
                <w:sz w:val="20"/>
                <w:szCs w:val="20"/>
              </w:rPr>
              <w:t>1</w:t>
            </w:r>
          </w:p>
        </w:tc>
        <w:tc>
          <w:tcPr>
            <w:tcW w:w="851" w:type="dxa"/>
            <w:shd w:val="clear" w:color="auto" w:fill="FFFFFF" w:themeFill="background1"/>
            <w:tcMar/>
          </w:tcPr>
          <w:p w:rsidR="002A5F09" w:rsidP="00601BB1" w:rsidRDefault="002A5F09" w14:paraId="3FD2CC6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14F96D75" w14:textId="77777777">
            <w:pPr>
              <w:pStyle w:val="Zawartotabeli"/>
              <w:snapToGrid w:val="0"/>
              <w:rPr>
                <w:sz w:val="20"/>
                <w:szCs w:val="20"/>
              </w:rPr>
            </w:pPr>
            <w:r w:rsidRPr="003867D5">
              <w:rPr>
                <w:sz w:val="20"/>
                <w:szCs w:val="20"/>
              </w:rPr>
              <w:t>Wartość identyfikatora pacjenta w systemie usługodawcy</w:t>
            </w:r>
          </w:p>
        </w:tc>
        <w:tc>
          <w:tcPr>
            <w:tcW w:w="5954" w:type="dxa"/>
            <w:shd w:val="clear" w:color="auto" w:fill="FFFFFF" w:themeFill="background1"/>
            <w:tcMar/>
          </w:tcPr>
          <w:p w:rsidR="002A5F09" w:rsidP="00601BB1" w:rsidRDefault="002A5F09" w14:paraId="3FE8DEA5" w14:textId="77777777">
            <w:pPr>
              <w:pStyle w:val="Zawartotabeli"/>
              <w:snapToGrid w:val="0"/>
              <w:rPr>
                <w:sz w:val="20"/>
                <w:szCs w:val="20"/>
              </w:rPr>
            </w:pPr>
            <w:r>
              <w:rPr>
                <w:sz w:val="20"/>
                <w:szCs w:val="20"/>
              </w:rPr>
              <w:t>Format wg specyfikacji XDS: CX, np.:</w:t>
            </w:r>
          </w:p>
          <w:p w:rsidR="002A5F09" w:rsidP="00601BB1" w:rsidRDefault="002A5F09" w14:paraId="63B2422C" w14:textId="227DBE6A">
            <w:pPr>
              <w:pStyle w:val="Zawartotabeli"/>
              <w:snapToGrid w:val="0"/>
              <w:rPr>
                <w:sz w:val="20"/>
                <w:szCs w:val="20"/>
              </w:rPr>
            </w:pPr>
            <w:r w:rsidRPr="53745EF2" w:rsidR="3E9A454E">
              <w:rPr>
                <w:sz w:val="20"/>
                <w:szCs w:val="20"/>
              </w:rPr>
              <w:t>„6578946^^^&amp;</w:t>
            </w:r>
            <w:del w:author="Autor" w:id="2089706633">
              <w:r w:rsidRPr="53745EF2" w:rsidDel="3E9A454E">
                <w:rPr>
                  <w:color w:val="FF0000"/>
                  <w:sz w:val="20"/>
                  <w:szCs w:val="20"/>
                </w:rPr>
                <w:delText>1.3.6.1.4.1.21367.2005.3.7</w:delText>
              </w:r>
            </w:del>
            <w:ins w:author="Autor" w:id="1833380757">
              <w:r w:rsidRPr="53745EF2" w:rsidR="1264EA31">
                <w:rPr>
                  <w:color w:val="auto"/>
                  <w:sz w:val="20"/>
                  <w:szCs w:val="20"/>
                  <w:rPrChange w:author="Autor" w:id="1288301743">
                    <w:rPr>
                      <w:color w:val="FF0000"/>
                      <w:sz w:val="20"/>
                      <w:szCs w:val="20"/>
                    </w:rPr>
                  </w:rPrChange>
                </w:rPr>
                <w:t>2.16.840.1.113883.3.4424.2.7.11111.17.</w:t>
              </w:r>
              <w:r w:rsidRPr="53745EF2" w:rsidR="1264EA31">
                <w:rPr>
                  <w:color w:val="FF0000"/>
                  <w:sz w:val="20"/>
                  <w:szCs w:val="20"/>
                </w:rPr>
                <w:t>1</w:t>
              </w:r>
            </w:ins>
            <w:r w:rsidRPr="53745EF2" w:rsidR="3E9A454E">
              <w:rPr>
                <w:sz w:val="20"/>
                <w:szCs w:val="20"/>
              </w:rPr>
              <w:t>&amp;</w:t>
            </w:r>
            <w:r w:rsidRPr="53745EF2" w:rsidR="3E9A454E">
              <w:rPr>
                <w:sz w:val="20"/>
                <w:szCs w:val="20"/>
              </w:rPr>
              <w:t>ISO</w:t>
            </w:r>
            <w:r w:rsidRPr="53745EF2" w:rsidR="3E9A454E">
              <w:rPr>
                <w:sz w:val="20"/>
                <w:szCs w:val="20"/>
              </w:rPr>
              <w:t>”</w:t>
            </w:r>
          </w:p>
          <w:p w:rsidR="002A5F09" w:rsidP="00601BB1" w:rsidRDefault="002A5F09" w14:paraId="03BAFA92" w14:textId="1DA42EA2">
            <w:pPr>
              <w:pStyle w:val="Zawartotabeli"/>
              <w:snapToGrid w:val="0"/>
              <w:rPr>
                <w:sz w:val="20"/>
                <w:szCs w:val="20"/>
              </w:rPr>
            </w:pPr>
            <w:r w:rsidRPr="53745EF2" w:rsidR="3E9A454E">
              <w:rPr>
                <w:sz w:val="20"/>
                <w:szCs w:val="20"/>
              </w:rPr>
              <w:t>z odpowiednim OID identyfikatora pacjenta</w:t>
            </w:r>
            <w:ins w:author="Autor" w:id="2043117937">
              <w:r w:rsidRPr="53745EF2" w:rsidR="3CFA9858">
                <w:rPr>
                  <w:sz w:val="20"/>
                  <w:szCs w:val="20"/>
                </w:rPr>
                <w:t xml:space="preserve"> </w:t>
              </w:r>
            </w:ins>
            <w:del w:author="Autor" w:id="1986426020">
              <w:r w:rsidRPr="53745EF2" w:rsidDel="3E9A454E">
                <w:rPr>
                  <w:sz w:val="20"/>
                  <w:szCs w:val="20"/>
                </w:rPr>
                <w:delText xml:space="preserve"> </w:delText>
              </w:r>
            </w:del>
            <w:r w:rsidRPr="53745EF2" w:rsidR="3E9A454E">
              <w:rPr>
                <w:sz w:val="20"/>
                <w:szCs w:val="20"/>
              </w:rPr>
              <w:t xml:space="preserve">u usługodawcy, </w:t>
            </w:r>
            <w:del w:author="Autor" w:id="1993654931">
              <w:r w:rsidRPr="53745EF2" w:rsidDel="3E9A454E">
                <w:rPr>
                  <w:sz w:val="20"/>
                  <w:szCs w:val="20"/>
                </w:rPr>
                <w:delText>oznaczonym tutaj kolorem czerwonym</w:delText>
              </w:r>
            </w:del>
            <w:ins w:author="Autor" w:id="188964630">
              <w:r w:rsidRPr="53745EF2" w:rsidR="7EA6C6DF">
                <w:rPr>
                  <w:sz w:val="20"/>
                  <w:szCs w:val="20"/>
                </w:rPr>
                <w:t xml:space="preserve"> zgodnie z </w:t>
              </w:r>
              <w:r w:rsidRPr="53745EF2" w:rsidR="2A0299D6">
                <w:rPr>
                  <w:sz w:val="20"/>
                  <w:szCs w:val="20"/>
                </w:rPr>
                <w:t xml:space="preserve">rejestrem </w:t>
              </w:r>
              <w:r w:rsidRPr="53745EF2" w:rsidR="7EA6C6DF">
                <w:rPr>
                  <w:sz w:val="20"/>
                  <w:szCs w:val="20"/>
                </w:rPr>
                <w:t>OID</w:t>
              </w:r>
            </w:ins>
            <w:r w:rsidRPr="53745EF2" w:rsidR="3E9A454E">
              <w:rPr>
                <w:sz w:val="20"/>
                <w:szCs w:val="20"/>
              </w:rPr>
              <w:t>.</w:t>
            </w:r>
            <w:ins w:author="Autor" w:id="1240163583">
              <w:r w:rsidRPr="53745EF2" w:rsidR="64BA61CD">
                <w:rPr>
                  <w:sz w:val="20"/>
                  <w:szCs w:val="20"/>
                </w:rPr>
                <w:t>prowadzonym</w:t>
              </w:r>
              <w:r w:rsidRPr="53745EF2" w:rsidR="64BA61CD">
                <w:rPr>
                  <w:sz w:val="20"/>
                  <w:szCs w:val="20"/>
                </w:rPr>
                <w:t xml:space="preserve"> przez C</w:t>
              </w:r>
              <w:r w:rsidRPr="53745EF2" w:rsidR="74830983">
                <w:rPr>
                  <w:sz w:val="20"/>
                  <w:szCs w:val="20"/>
                </w:rPr>
                <w:t>entrum e-Zdrowie.</w:t>
              </w:r>
            </w:ins>
          </w:p>
          <w:p w:rsidR="00F937D7" w:rsidP="00601BB1" w:rsidRDefault="00F937D7" w14:paraId="18B2147D" w14:textId="77777777">
            <w:pPr>
              <w:pStyle w:val="Zawartotabeli"/>
              <w:snapToGrid w:val="0"/>
              <w:rPr>
                <w:sz w:val="20"/>
                <w:szCs w:val="20"/>
              </w:rPr>
            </w:pPr>
          </w:p>
          <w:p w:rsidRPr="008E270C" w:rsidR="00F937D7" w:rsidP="00601BB1" w:rsidRDefault="00F937D7" w14:paraId="13797ED8" w14:textId="77777777">
            <w:pPr>
              <w:pStyle w:val="Zawartotabeli"/>
              <w:snapToGrid w:val="0"/>
              <w:rPr>
                <w:b/>
                <w:bCs/>
                <w:sz w:val="20"/>
                <w:szCs w:val="20"/>
                <w:u w:val="single"/>
              </w:rPr>
            </w:pPr>
            <w:r w:rsidRPr="008E270C">
              <w:rPr>
                <w:b/>
                <w:bCs/>
                <w:sz w:val="20"/>
                <w:szCs w:val="20"/>
                <w:u w:val="single"/>
              </w:rPr>
              <w:t>Reguły biznesowe:</w:t>
            </w:r>
          </w:p>
          <w:p w:rsidR="009460BC" w:rsidP="00601BB1" w:rsidRDefault="00F14C11" w14:paraId="48A170D8" w14:textId="02C6FEB8">
            <w:pPr>
              <w:pStyle w:val="Zawartotabeli"/>
              <w:snapToGrid w:val="0"/>
              <w:rPr>
                <w:sz w:val="20"/>
                <w:szCs w:val="20"/>
              </w:rPr>
            </w:pPr>
            <w:r w:rsidRPr="00F14C11">
              <w:rPr>
                <w:sz w:val="20"/>
                <w:szCs w:val="20"/>
              </w:rPr>
              <w:t>REG.WER.4666 Weryfikacja poprawności identyfikatora usługobiorcy dla  indeksu EDM</w:t>
            </w:r>
          </w:p>
        </w:tc>
      </w:tr>
      <w:tr w:rsidRPr="006A5343" w:rsidR="002A5F09" w:rsidTr="53745EF2" w14:paraId="0660B49E" w14:textId="77777777">
        <w:tc>
          <w:tcPr>
            <w:tcW w:w="1560" w:type="dxa"/>
            <w:vMerge w:val="restart"/>
            <w:shd w:val="clear" w:color="auto" w:fill="FFFFFF" w:themeFill="background1"/>
            <w:tcMar/>
          </w:tcPr>
          <w:p w:rsidRPr="001935D6" w:rsidR="002A5F09" w:rsidP="00601BB1" w:rsidRDefault="002A5F09" w14:paraId="7707B337" w14:textId="77777777">
            <w:pPr>
              <w:pStyle w:val="Zawartotabeli"/>
              <w:snapToGrid w:val="0"/>
              <w:rPr>
                <w:sz w:val="20"/>
                <w:szCs w:val="20"/>
              </w:rPr>
            </w:pPr>
            <w:r w:rsidRPr="001935D6">
              <w:rPr>
                <w:sz w:val="20"/>
                <w:szCs w:val="20"/>
              </w:rPr>
              <w:t>Slot name="</w:t>
            </w:r>
            <w:r w:rsidRPr="00837EE4">
              <w:rPr>
                <w:sz w:val="20"/>
                <w:szCs w:val="20"/>
              </w:rPr>
              <w:t>sourcePatientInfo</w:t>
            </w:r>
            <w:r>
              <w:rPr>
                <w:sz w:val="20"/>
                <w:szCs w:val="20"/>
              </w:rPr>
              <w:t>”</w:t>
            </w:r>
          </w:p>
          <w:p w:rsidR="002A5F09" w:rsidP="00601BB1" w:rsidRDefault="002A5F09" w14:paraId="7D732C4E"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67798C2"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752C1E05"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002A5F09" w:rsidP="00601BB1" w:rsidRDefault="002A5F09" w14:paraId="388893F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6AA11ECE" w14:textId="77777777">
            <w:pPr>
              <w:pStyle w:val="Zawartotabeli"/>
              <w:snapToGrid w:val="0"/>
              <w:rPr>
                <w:sz w:val="20"/>
                <w:szCs w:val="20"/>
              </w:rPr>
            </w:pPr>
            <w:r w:rsidRPr="003867D5">
              <w:rPr>
                <w:sz w:val="20"/>
                <w:szCs w:val="20"/>
              </w:rPr>
              <w:t>Dane osobowe pacjenta</w:t>
            </w:r>
          </w:p>
        </w:tc>
        <w:tc>
          <w:tcPr>
            <w:tcW w:w="5954" w:type="dxa"/>
            <w:shd w:val="clear" w:color="auto" w:fill="FFFFFF" w:themeFill="background1"/>
            <w:tcMar/>
          </w:tcPr>
          <w:p w:rsidRPr="006A5343" w:rsidR="002A5F09" w:rsidP="00601BB1" w:rsidRDefault="002A5F09" w14:paraId="4227A7E4" w14:textId="77777777">
            <w:pPr>
              <w:pStyle w:val="Zawartotabeli"/>
              <w:snapToGrid w:val="0"/>
              <w:rPr>
                <w:sz w:val="20"/>
                <w:szCs w:val="20"/>
              </w:rPr>
            </w:pPr>
            <w:r>
              <w:rPr>
                <w:sz w:val="20"/>
                <w:szCs w:val="20"/>
              </w:rPr>
              <w:t>Dane te muszą być podane jeżeli są znane. Standard wymaga, by były to dane pacjenta aktualne w momencie wysyłki, i że powinny pochodzić z systemu informatycznego usługodawcy. Jeżeli dane pacjenta z systemu nie są dostępne w momencie przesyłki, mogą zostać pobrane z dokumentu.</w:t>
            </w:r>
          </w:p>
        </w:tc>
      </w:tr>
      <w:tr w:rsidRPr="00C35AF9" w:rsidR="002A5F09" w:rsidTr="53745EF2" w14:paraId="6ECFDD39" w14:textId="77777777">
        <w:trPr>
          <w:trHeight w:val="803"/>
        </w:trPr>
        <w:tc>
          <w:tcPr>
            <w:tcW w:w="1560" w:type="dxa"/>
            <w:vMerge/>
            <w:tcMar/>
          </w:tcPr>
          <w:p w:rsidRPr="006A5343" w:rsidR="002A5F09" w:rsidP="00601BB1" w:rsidRDefault="002A5F09" w14:paraId="46FDBC42" w14:textId="77777777">
            <w:pPr>
              <w:pStyle w:val="Zawartotabeli"/>
              <w:snapToGrid w:val="0"/>
              <w:rPr>
                <w:sz w:val="20"/>
                <w:szCs w:val="20"/>
              </w:rPr>
            </w:pPr>
          </w:p>
        </w:tc>
        <w:tc>
          <w:tcPr>
            <w:tcW w:w="1275" w:type="dxa"/>
            <w:shd w:val="clear" w:color="auto" w:fill="FFFFFF" w:themeFill="background1"/>
            <w:tcMar/>
          </w:tcPr>
          <w:p w:rsidRPr="00AE3064" w:rsidR="002A5F09" w:rsidP="00601BB1" w:rsidRDefault="002A5F09" w14:paraId="0F2C05EC" w14:textId="77777777">
            <w:pPr>
              <w:pStyle w:val="Zawartotabeli"/>
              <w:snapToGrid w:val="0"/>
              <w:rPr>
                <w:sz w:val="20"/>
                <w:szCs w:val="20"/>
                <w:lang w:val="en-GB"/>
              </w:rPr>
            </w:pPr>
            <w:r w:rsidRPr="00AE3064">
              <w:rPr>
                <w:sz w:val="20"/>
                <w:szCs w:val="20"/>
                <w:lang w:val="en-GB"/>
              </w:rPr>
              <w:t>Value</w:t>
            </w:r>
          </w:p>
        </w:tc>
        <w:tc>
          <w:tcPr>
            <w:tcW w:w="567" w:type="dxa"/>
            <w:shd w:val="clear" w:color="auto" w:fill="FFFFFF" w:themeFill="background1"/>
            <w:tcMar/>
          </w:tcPr>
          <w:p w:rsidRPr="00AE3064" w:rsidR="002A5F09" w:rsidP="00601BB1" w:rsidRDefault="002A5F09" w14:paraId="26EBEF53" w14:textId="77777777">
            <w:pPr>
              <w:pStyle w:val="Zawartotabeli"/>
              <w:snapToGrid w:val="0"/>
              <w:jc w:val="center"/>
              <w:rPr>
                <w:sz w:val="20"/>
                <w:szCs w:val="20"/>
                <w:lang w:val="en-GB"/>
              </w:rPr>
            </w:pPr>
            <w:r>
              <w:rPr>
                <w:sz w:val="20"/>
                <w:szCs w:val="20"/>
                <w:lang w:val="en-GB"/>
              </w:rPr>
              <w:t>1..6</w:t>
            </w:r>
          </w:p>
        </w:tc>
        <w:tc>
          <w:tcPr>
            <w:tcW w:w="851" w:type="dxa"/>
            <w:shd w:val="clear" w:color="auto" w:fill="FFFFFF" w:themeFill="background1"/>
            <w:tcMar/>
          </w:tcPr>
          <w:p w:rsidRPr="00AE3064" w:rsidR="002A5F09" w:rsidP="00601BB1" w:rsidRDefault="002A5F09" w14:paraId="44490CA8" w14:textId="77777777">
            <w:pPr>
              <w:pStyle w:val="Zawartotabeli"/>
              <w:snapToGrid w:val="0"/>
              <w:rPr>
                <w:sz w:val="20"/>
                <w:szCs w:val="20"/>
                <w:lang w:val="en-GB"/>
              </w:rPr>
            </w:pPr>
            <w:r>
              <w:rPr>
                <w:sz w:val="20"/>
                <w:szCs w:val="20"/>
                <w:lang w:val="en-GB"/>
              </w:rPr>
              <w:t>XDS</w:t>
            </w:r>
          </w:p>
        </w:tc>
        <w:tc>
          <w:tcPr>
            <w:tcW w:w="3827" w:type="dxa"/>
            <w:shd w:val="clear" w:color="auto" w:fill="FFFFFF" w:themeFill="background1"/>
            <w:tcMar/>
          </w:tcPr>
          <w:p w:rsidRPr="003867D5" w:rsidR="002A5F09" w:rsidP="00601BB1" w:rsidRDefault="002A5F09" w14:paraId="41776A23" w14:textId="77777777">
            <w:pPr>
              <w:pStyle w:val="Zawartotabeli"/>
              <w:snapToGrid w:val="0"/>
              <w:rPr>
                <w:sz w:val="20"/>
                <w:szCs w:val="20"/>
                <w:lang w:val="en-GB"/>
              </w:rPr>
            </w:pPr>
            <w:r w:rsidRPr="003867D5">
              <w:rPr>
                <w:sz w:val="20"/>
                <w:szCs w:val="20"/>
                <w:lang w:val="en-GB"/>
              </w:rPr>
              <w:t>Lista wybranych danych osobowych</w:t>
            </w:r>
          </w:p>
        </w:tc>
        <w:tc>
          <w:tcPr>
            <w:tcW w:w="5954" w:type="dxa"/>
            <w:shd w:val="clear" w:color="auto" w:fill="FFFFFF" w:themeFill="background1"/>
            <w:tcMar/>
          </w:tcPr>
          <w:p w:rsidR="002A5F09" w:rsidP="00601BB1" w:rsidRDefault="002A5F09" w14:paraId="1D2FAA24" w14:textId="77777777">
            <w:pPr>
              <w:pStyle w:val="Zawartotabeli"/>
              <w:snapToGrid w:val="0"/>
              <w:rPr>
                <w:sz w:val="20"/>
                <w:szCs w:val="20"/>
              </w:rPr>
            </w:pPr>
            <w:r w:rsidRPr="00411DF9">
              <w:rPr>
                <w:sz w:val="20"/>
                <w:szCs w:val="20"/>
              </w:rPr>
              <w:t>Dopuszczalne wartości</w:t>
            </w:r>
            <w:r>
              <w:rPr>
                <w:sz w:val="20"/>
                <w:szCs w:val="20"/>
              </w:rPr>
              <w:t xml:space="preserve"> ze standardowym separatorem Field, każda para w oddzielnym Value</w:t>
            </w:r>
            <w:r w:rsidRPr="00411DF9">
              <w:rPr>
                <w:sz w:val="20"/>
                <w:szCs w:val="20"/>
              </w:rPr>
              <w:t>:</w:t>
            </w:r>
          </w:p>
          <w:p w:rsidRPr="00411DF9" w:rsidR="002A5F09" w:rsidP="002A5F09" w:rsidRDefault="002A5F09" w14:paraId="489EF05C" w14:textId="77777777">
            <w:pPr>
              <w:pStyle w:val="Zawartotabeli"/>
              <w:numPr>
                <w:ilvl w:val="0"/>
                <w:numId w:val="39"/>
              </w:numPr>
              <w:snapToGrid w:val="0"/>
              <w:rPr>
                <w:sz w:val="20"/>
                <w:szCs w:val="20"/>
              </w:rPr>
            </w:pPr>
            <w:r w:rsidRPr="00411DF9">
              <w:rPr>
                <w:sz w:val="20"/>
                <w:szCs w:val="20"/>
              </w:rPr>
              <w:t>PID-5 nazwisko</w:t>
            </w:r>
            <w:r>
              <w:rPr>
                <w:sz w:val="20"/>
                <w:szCs w:val="20"/>
              </w:rPr>
              <w:t xml:space="preserve"> i imię w postaci HL7 XPN (Extended Person Name), gdzie z siedmiu komponentów wypełnione są wyłącznie pierwszy (nazwisko) i drugi (imię), a pozostałe są puste, patrz przykład niżej, przy czym końcowe znaki „^” mogą zostać usunięte</w:t>
            </w:r>
          </w:p>
          <w:p w:rsidRPr="00411DF9" w:rsidR="002A5F09" w:rsidP="002A5F09" w:rsidRDefault="002A5F09" w14:paraId="1477C5A0" w14:textId="77777777">
            <w:pPr>
              <w:pStyle w:val="Zawartotabeli"/>
              <w:numPr>
                <w:ilvl w:val="0"/>
                <w:numId w:val="39"/>
              </w:numPr>
              <w:snapToGrid w:val="0"/>
              <w:rPr>
                <w:sz w:val="20"/>
                <w:szCs w:val="20"/>
              </w:rPr>
            </w:pPr>
            <w:r w:rsidRPr="00411DF9">
              <w:rPr>
                <w:sz w:val="20"/>
                <w:szCs w:val="20"/>
              </w:rPr>
              <w:t>PID-7 data urodzenia</w:t>
            </w:r>
            <w:r>
              <w:rPr>
                <w:sz w:val="20"/>
                <w:szCs w:val="20"/>
              </w:rPr>
              <w:t xml:space="preserve"> w formacie YYYYMMDD</w:t>
            </w:r>
          </w:p>
          <w:p w:rsidRPr="00941E5B" w:rsidR="002A5F09" w:rsidP="002A5F09" w:rsidRDefault="002A5F09" w14:paraId="51E55A8C" w14:textId="77777777">
            <w:pPr>
              <w:pStyle w:val="Zawartotabeli"/>
              <w:numPr>
                <w:ilvl w:val="0"/>
                <w:numId w:val="39"/>
              </w:numPr>
              <w:snapToGrid w:val="0"/>
              <w:rPr>
                <w:sz w:val="20"/>
                <w:szCs w:val="20"/>
              </w:rPr>
            </w:pPr>
            <w:r w:rsidRPr="00941E5B">
              <w:rPr>
                <w:sz w:val="20"/>
                <w:szCs w:val="20"/>
              </w:rPr>
              <w:t>PID-8 płeć, IHE wymaga wartości:</w:t>
            </w:r>
          </w:p>
          <w:p w:rsidRPr="00941E5B" w:rsidR="002A5F09" w:rsidP="002A5F09" w:rsidRDefault="002A5F09" w14:paraId="66CF9B60" w14:textId="77777777">
            <w:pPr>
              <w:pStyle w:val="Zawartotabeli"/>
              <w:numPr>
                <w:ilvl w:val="1"/>
                <w:numId w:val="39"/>
              </w:numPr>
              <w:snapToGrid w:val="0"/>
              <w:rPr>
                <w:sz w:val="20"/>
                <w:szCs w:val="20"/>
              </w:rPr>
            </w:pPr>
            <w:r w:rsidRPr="00941E5B">
              <w:rPr>
                <w:sz w:val="20"/>
                <w:szCs w:val="20"/>
              </w:rPr>
              <w:t>O (ang. other) nieokreślona</w:t>
            </w:r>
          </w:p>
          <w:p w:rsidRPr="00941E5B" w:rsidR="002A5F09" w:rsidP="002A5F09" w:rsidRDefault="002A5F09" w14:paraId="4588AF01" w14:textId="77777777">
            <w:pPr>
              <w:pStyle w:val="Zawartotabeli"/>
              <w:numPr>
                <w:ilvl w:val="1"/>
                <w:numId w:val="39"/>
              </w:numPr>
              <w:snapToGrid w:val="0"/>
              <w:rPr>
                <w:sz w:val="20"/>
                <w:szCs w:val="20"/>
              </w:rPr>
            </w:pPr>
            <w:r w:rsidRPr="00941E5B">
              <w:rPr>
                <w:sz w:val="20"/>
                <w:szCs w:val="20"/>
              </w:rPr>
              <w:t>M (ang. male) męska</w:t>
            </w:r>
          </w:p>
          <w:p w:rsidRPr="00941E5B" w:rsidR="002A5F09" w:rsidP="002A5F09" w:rsidRDefault="002A5F09" w14:paraId="27AEA03E" w14:textId="77777777">
            <w:pPr>
              <w:pStyle w:val="Zawartotabeli"/>
              <w:numPr>
                <w:ilvl w:val="1"/>
                <w:numId w:val="39"/>
              </w:numPr>
              <w:snapToGrid w:val="0"/>
              <w:rPr>
                <w:sz w:val="20"/>
                <w:szCs w:val="20"/>
              </w:rPr>
            </w:pPr>
            <w:r w:rsidRPr="00941E5B">
              <w:rPr>
                <w:sz w:val="20"/>
                <w:szCs w:val="20"/>
              </w:rPr>
              <w:t>F (ang. female) żeńska</w:t>
            </w:r>
          </w:p>
          <w:p w:rsidR="002A5F09" w:rsidP="002A5F09" w:rsidRDefault="002A5F09" w14:paraId="71462D0F" w14:textId="424B27BC">
            <w:pPr>
              <w:pStyle w:val="Zawartotabeli"/>
              <w:numPr>
                <w:ilvl w:val="1"/>
                <w:numId w:val="39"/>
              </w:numPr>
              <w:snapToGrid w:val="0"/>
              <w:rPr>
                <w:sz w:val="20"/>
                <w:szCs w:val="20"/>
              </w:rPr>
            </w:pPr>
            <w:r w:rsidRPr="00941E5B">
              <w:rPr>
                <w:sz w:val="20"/>
                <w:szCs w:val="20"/>
              </w:rPr>
              <w:t>U (ang. unknown) nieznana</w:t>
            </w:r>
          </w:p>
          <w:p w:rsidRPr="00941E5B" w:rsidR="005675C0" w:rsidP="00EC6C1C" w:rsidRDefault="005675C0" w14:paraId="58402AEA" w14:textId="0E1F4848">
            <w:pPr>
              <w:pStyle w:val="Zawartotabeli"/>
              <w:numPr>
                <w:ilvl w:val="0"/>
                <w:numId w:val="49"/>
              </w:numPr>
              <w:snapToGrid w:val="0"/>
              <w:rPr>
                <w:sz w:val="20"/>
                <w:szCs w:val="20"/>
              </w:rPr>
            </w:pPr>
            <w:r>
              <w:rPr>
                <w:sz w:val="20"/>
                <w:szCs w:val="20"/>
              </w:rPr>
              <w:t>PID-11 dane adresowe pacjenta w postaci HL7 XAD (Extended Address)</w:t>
            </w:r>
          </w:p>
          <w:p w:rsidR="002A5F09" w:rsidP="002A5F09" w:rsidRDefault="002A5F09" w14:paraId="2C3B7DAE" w14:textId="77777777">
            <w:pPr>
              <w:pStyle w:val="Zawartotabeli"/>
              <w:numPr>
                <w:ilvl w:val="0"/>
                <w:numId w:val="39"/>
              </w:numPr>
              <w:snapToGrid w:val="0"/>
              <w:rPr>
                <w:sz w:val="20"/>
                <w:szCs w:val="20"/>
              </w:rPr>
            </w:pPr>
            <w:r>
              <w:rPr>
                <w:sz w:val="20"/>
                <w:szCs w:val="20"/>
              </w:rPr>
              <w:t>PID-21identyfikator opiekuna w formacie CX, przy czym wymagana jest zarówno wartość identyfikatora, jak i jego OID, patrz przykład w opisie elementu„sourcePatientId”</w:t>
            </w:r>
          </w:p>
          <w:p w:rsidRPr="00941E5B" w:rsidR="002A5F09" w:rsidP="002A5F09" w:rsidRDefault="002A5F09" w14:paraId="01513EFA" w14:textId="77777777">
            <w:pPr>
              <w:pStyle w:val="Zawartotabeli"/>
              <w:numPr>
                <w:ilvl w:val="0"/>
                <w:numId w:val="39"/>
              </w:numPr>
              <w:snapToGrid w:val="0"/>
              <w:rPr>
                <w:sz w:val="20"/>
                <w:szCs w:val="20"/>
              </w:rPr>
            </w:pPr>
            <w:r w:rsidRPr="00941E5B">
              <w:rPr>
                <w:sz w:val="20"/>
                <w:szCs w:val="20"/>
              </w:rPr>
              <w:t>PID-24 dotyczy noworodków, wskaźnik czy urodzony z ciąży mnogiej,</w:t>
            </w:r>
            <w:r>
              <w:rPr>
                <w:sz w:val="20"/>
                <w:szCs w:val="20"/>
              </w:rPr>
              <w:t xml:space="preserve"> </w:t>
            </w:r>
            <w:r w:rsidRPr="00941E5B">
              <w:rPr>
                <w:sz w:val="20"/>
                <w:szCs w:val="20"/>
              </w:rPr>
              <w:t xml:space="preserve">dopuszczalne </w:t>
            </w:r>
            <w:r>
              <w:rPr>
                <w:sz w:val="20"/>
                <w:szCs w:val="20"/>
              </w:rPr>
              <w:t>wg</w:t>
            </w:r>
            <w:r w:rsidRPr="00941E5B">
              <w:rPr>
                <w:sz w:val="20"/>
                <w:szCs w:val="20"/>
              </w:rPr>
              <w:t xml:space="preserve"> standardu HL7 wartości to:</w:t>
            </w:r>
          </w:p>
          <w:p w:rsidR="002A5F09" w:rsidP="002A5F09" w:rsidRDefault="002A5F09" w14:paraId="24E9AA3B" w14:textId="77777777">
            <w:pPr>
              <w:pStyle w:val="Zawartotabeli"/>
              <w:numPr>
                <w:ilvl w:val="1"/>
                <w:numId w:val="39"/>
              </w:numPr>
              <w:snapToGrid w:val="0"/>
              <w:rPr>
                <w:sz w:val="20"/>
                <w:szCs w:val="20"/>
              </w:rPr>
            </w:pPr>
            <w:r>
              <w:rPr>
                <w:sz w:val="20"/>
                <w:szCs w:val="20"/>
              </w:rPr>
              <w:t>yes (ang. tak) wskazuje urodzenie z ciąży mnogiej</w:t>
            </w:r>
          </w:p>
          <w:p w:rsidRPr="005B01A6" w:rsidR="002A5F09" w:rsidP="002A5F09" w:rsidRDefault="002A5F09" w14:paraId="33344FC2" w14:textId="77777777">
            <w:pPr>
              <w:pStyle w:val="Zawartotabeli"/>
              <w:numPr>
                <w:ilvl w:val="1"/>
                <w:numId w:val="39"/>
              </w:numPr>
              <w:snapToGrid w:val="0"/>
              <w:rPr>
                <w:sz w:val="20"/>
                <w:szCs w:val="20"/>
              </w:rPr>
            </w:pPr>
            <w:r>
              <w:rPr>
                <w:sz w:val="20"/>
                <w:szCs w:val="20"/>
              </w:rPr>
              <w:t>no (ang. nie) wskazuje urodzenie z ciąży pojedynczej</w:t>
            </w:r>
          </w:p>
          <w:p w:rsidR="002A5F09" w:rsidP="002A5F09" w:rsidRDefault="002A5F09" w14:paraId="78E49EE6" w14:textId="77777777">
            <w:pPr>
              <w:pStyle w:val="Zawartotabeli"/>
              <w:numPr>
                <w:ilvl w:val="0"/>
                <w:numId w:val="39"/>
              </w:numPr>
              <w:snapToGrid w:val="0"/>
              <w:rPr>
                <w:sz w:val="20"/>
                <w:szCs w:val="20"/>
              </w:rPr>
            </w:pPr>
            <w:r w:rsidRPr="005B01A6">
              <w:rPr>
                <w:sz w:val="20"/>
                <w:szCs w:val="20"/>
              </w:rPr>
              <w:t>PID-25 dotyczy noworodków, numer kolejny urodzenia z ciąży mnogiej</w:t>
            </w:r>
          </w:p>
          <w:p w:rsidR="002A5F09" w:rsidP="00601BB1" w:rsidRDefault="002A5F09" w14:paraId="75B0E8CE" w14:textId="77777777">
            <w:pPr>
              <w:pStyle w:val="Zawartotabeli"/>
              <w:snapToGrid w:val="0"/>
              <w:rPr>
                <w:sz w:val="20"/>
                <w:szCs w:val="20"/>
              </w:rPr>
            </w:pPr>
          </w:p>
          <w:p w:rsidR="002A5F09" w:rsidP="00601BB1" w:rsidRDefault="002A5F09" w14:paraId="1EE02A30" w14:textId="77777777">
            <w:pPr>
              <w:pStyle w:val="Zawartotabeli"/>
              <w:snapToGrid w:val="0"/>
              <w:rPr>
                <w:sz w:val="20"/>
                <w:szCs w:val="20"/>
              </w:rPr>
            </w:pPr>
            <w:r>
              <w:rPr>
                <w:sz w:val="20"/>
                <w:szCs w:val="20"/>
              </w:rPr>
              <w:t>Dla pacjenta identyfikowanego numerem PESEL wymagany jest jedynie PID-5 (imię i nazwisko).</w:t>
            </w:r>
          </w:p>
          <w:p w:rsidR="002A5F09" w:rsidP="00601BB1" w:rsidRDefault="002A5F09" w14:paraId="18BF36F3" w14:textId="77777777">
            <w:pPr>
              <w:pStyle w:val="Zawartotabeli"/>
              <w:snapToGrid w:val="0"/>
              <w:rPr>
                <w:sz w:val="20"/>
                <w:szCs w:val="20"/>
              </w:rPr>
            </w:pPr>
            <w:r>
              <w:rPr>
                <w:sz w:val="20"/>
                <w:szCs w:val="20"/>
              </w:rPr>
              <w:t>Dla pacjentów, którzy nie są identyfikowani numerem PESEL wymagane są dodatkowo wartości PID-7 (data urodzenia), PID-8 (płeć).</w:t>
            </w:r>
          </w:p>
          <w:p w:rsidR="002A5F09" w:rsidP="00601BB1" w:rsidRDefault="002A5F09" w14:paraId="7AABD500" w14:textId="77777777">
            <w:pPr>
              <w:pStyle w:val="Zawartotabeli"/>
              <w:snapToGrid w:val="0"/>
              <w:rPr>
                <w:sz w:val="20"/>
                <w:szCs w:val="20"/>
              </w:rPr>
            </w:pPr>
            <w:r>
              <w:rPr>
                <w:sz w:val="20"/>
                <w:szCs w:val="20"/>
              </w:rPr>
              <w:t>Dla noworodków nieposiadających identyfikatora wymagane są dodatkowo wartości PID-21 (identyfikator opiekuna), PID-24 (wskaźnik urodzenia z ciąży mnogiej), a jeśli PID-24 ma wartość ”yes”, także PID-25 (numer kolejny urodzenia).</w:t>
            </w:r>
          </w:p>
          <w:p w:rsidR="002A5F09" w:rsidP="00601BB1" w:rsidRDefault="002A5F09" w14:paraId="2D176134" w14:textId="77777777">
            <w:pPr>
              <w:pStyle w:val="Zawartotabeli"/>
              <w:snapToGrid w:val="0"/>
              <w:rPr>
                <w:sz w:val="20"/>
                <w:szCs w:val="20"/>
              </w:rPr>
            </w:pPr>
          </w:p>
          <w:p w:rsidRPr="009E06E2" w:rsidR="002A5F09" w:rsidP="00601BB1" w:rsidRDefault="002A5F09" w14:paraId="74F8D9A2" w14:textId="77777777">
            <w:pPr>
              <w:pStyle w:val="Zawartotabeli"/>
              <w:snapToGrid w:val="0"/>
              <w:rPr>
                <w:sz w:val="20"/>
                <w:szCs w:val="20"/>
                <w:lang w:val="en-GB"/>
              </w:rPr>
            </w:pPr>
            <w:r w:rsidRPr="009E06E2">
              <w:rPr>
                <w:sz w:val="20"/>
                <w:szCs w:val="20"/>
                <w:lang w:val="en-GB"/>
              </w:rPr>
              <w:t>Przykład dla noworodka:</w:t>
            </w:r>
          </w:p>
          <w:p w:rsidRPr="00464EA0" w:rsidR="002A5F09" w:rsidP="00601BB1" w:rsidRDefault="002A5F09" w14:paraId="09C22294" w14:textId="77777777">
            <w:pPr>
              <w:pStyle w:val="Zawartotabeli"/>
              <w:snapToGrid w:val="0"/>
              <w:rPr>
                <w:sz w:val="20"/>
                <w:szCs w:val="20"/>
                <w:lang w:val="en-GB"/>
              </w:rPr>
            </w:pPr>
            <w:r w:rsidRPr="00464EA0">
              <w:rPr>
                <w:sz w:val="20"/>
                <w:szCs w:val="20"/>
                <w:lang w:val="en-GB"/>
              </w:rPr>
              <w:t>&lt;rim:Slot name=”sourcePatientInfo”&gt;</w:t>
            </w:r>
          </w:p>
          <w:p w:rsidRPr="00464EA0" w:rsidR="002A5F09" w:rsidP="00601BB1" w:rsidRDefault="002A5F09" w14:paraId="77B52BA7" w14:textId="77777777">
            <w:pPr>
              <w:pStyle w:val="Zawartotabeli"/>
              <w:snapToGrid w:val="0"/>
              <w:rPr>
                <w:sz w:val="20"/>
                <w:szCs w:val="20"/>
                <w:lang w:val="en-GB"/>
              </w:rPr>
            </w:pPr>
            <w:r w:rsidRPr="00464EA0">
              <w:rPr>
                <w:sz w:val="20"/>
                <w:szCs w:val="20"/>
                <w:lang w:val="en-GB"/>
              </w:rPr>
              <w:t xml:space="preserve"> &lt;rim:ValueList&gt;</w:t>
            </w:r>
          </w:p>
          <w:p w:rsidRPr="00464EA0" w:rsidR="002A5F09" w:rsidP="00601BB1" w:rsidRDefault="002A5F09" w14:paraId="7C58A617" w14:textId="77777777">
            <w:pPr>
              <w:pStyle w:val="Zawartotabeli"/>
              <w:snapToGrid w:val="0"/>
              <w:rPr>
                <w:sz w:val="20"/>
                <w:szCs w:val="20"/>
                <w:lang w:val="en-GB"/>
              </w:rPr>
            </w:pPr>
            <w:r>
              <w:rPr>
                <w:sz w:val="20"/>
                <w:szCs w:val="20"/>
                <w:lang w:val="en-GB"/>
              </w:rPr>
              <w:t xml:space="preserve">  </w:t>
            </w:r>
            <w:r w:rsidRPr="00464EA0">
              <w:rPr>
                <w:sz w:val="20"/>
                <w:szCs w:val="20"/>
                <w:lang w:val="en-GB"/>
              </w:rPr>
              <w:t>&lt;rim:Value&gt;PID-5|</w:t>
            </w:r>
            <w:r>
              <w:rPr>
                <w:sz w:val="20"/>
                <w:szCs w:val="20"/>
                <w:lang w:val="en-GB"/>
              </w:rPr>
              <w:t>Dąbrowski</w:t>
            </w:r>
            <w:r w:rsidRPr="00464EA0">
              <w:rPr>
                <w:sz w:val="20"/>
                <w:szCs w:val="20"/>
                <w:lang w:val="en-GB"/>
              </w:rPr>
              <w:t>^</w:t>
            </w:r>
            <w:r>
              <w:rPr>
                <w:sz w:val="20"/>
                <w:szCs w:val="20"/>
                <w:lang w:val="en-GB"/>
              </w:rPr>
              <w:t>Jakub</w:t>
            </w:r>
            <w:r w:rsidRPr="00464EA0">
              <w:rPr>
                <w:sz w:val="20"/>
                <w:szCs w:val="20"/>
                <w:lang w:val="en-GB"/>
              </w:rPr>
              <w:t>^^^</w:t>
            </w:r>
            <w:r>
              <w:rPr>
                <w:sz w:val="20"/>
                <w:szCs w:val="20"/>
                <w:lang w:val="en-GB"/>
              </w:rPr>
              <w:t>^^^</w:t>
            </w:r>
            <w:r w:rsidRPr="00464EA0">
              <w:rPr>
                <w:sz w:val="20"/>
                <w:szCs w:val="20"/>
                <w:lang w:val="en-GB"/>
              </w:rPr>
              <w:t>&lt;/rim:Value&gt;</w:t>
            </w:r>
          </w:p>
          <w:p w:rsidRPr="00464EA0" w:rsidR="002A5F09" w:rsidP="00601BB1" w:rsidRDefault="002A5F09" w14:paraId="6FE8CD71" w14:textId="77777777">
            <w:pPr>
              <w:pStyle w:val="Zawartotabeli"/>
              <w:snapToGrid w:val="0"/>
              <w:rPr>
                <w:sz w:val="20"/>
                <w:szCs w:val="20"/>
                <w:lang w:val="en-GB"/>
              </w:rPr>
            </w:pPr>
            <w:r>
              <w:rPr>
                <w:sz w:val="20"/>
                <w:szCs w:val="20"/>
                <w:lang w:val="en-GB"/>
              </w:rPr>
              <w:t xml:space="preserve">  &lt;rim:Value&gt;PID-7|201310</w:t>
            </w:r>
            <w:r w:rsidRPr="00464EA0">
              <w:rPr>
                <w:sz w:val="20"/>
                <w:szCs w:val="20"/>
                <w:lang w:val="en-GB"/>
              </w:rPr>
              <w:t>27&lt;/rim:Value&gt;</w:t>
            </w:r>
          </w:p>
          <w:p w:rsidRPr="00464EA0" w:rsidR="002A5F09" w:rsidP="00601BB1" w:rsidRDefault="002A5F09" w14:paraId="511E6974" w14:textId="77777777">
            <w:pPr>
              <w:pStyle w:val="Zawartotabeli"/>
              <w:snapToGrid w:val="0"/>
              <w:rPr>
                <w:sz w:val="20"/>
                <w:szCs w:val="20"/>
                <w:lang w:val="en-GB"/>
              </w:rPr>
            </w:pPr>
            <w:r>
              <w:rPr>
                <w:sz w:val="20"/>
                <w:szCs w:val="20"/>
                <w:lang w:val="en-GB"/>
              </w:rPr>
              <w:t xml:space="preserve">  </w:t>
            </w:r>
            <w:r w:rsidRPr="00464EA0">
              <w:rPr>
                <w:sz w:val="20"/>
                <w:szCs w:val="20"/>
                <w:lang w:val="en-GB"/>
              </w:rPr>
              <w:t>&lt;rim:Value&gt;PID-8|M&lt;/rim:Value&gt;</w:t>
            </w:r>
          </w:p>
          <w:p w:rsidR="002A5F09" w:rsidP="008E270C" w:rsidRDefault="002A5F09" w14:paraId="16C0554B" w14:textId="7BC114F8">
            <w:pPr>
              <w:pStyle w:val="Zawartotabeli"/>
              <w:snapToGrid w:val="0"/>
              <w:rPr>
                <w:sz w:val="20"/>
                <w:szCs w:val="20"/>
                <w:lang w:val="en-GB"/>
              </w:rPr>
            </w:pPr>
            <w:r w:rsidRPr="440DA955">
              <w:rPr>
                <w:sz w:val="20"/>
                <w:szCs w:val="20"/>
                <w:lang w:val="en-GB"/>
              </w:rPr>
              <w:t xml:space="preserve">  &lt;rim:Value&gt;PID-21|</w:t>
            </w:r>
            <w:r w:rsidRPr="440DA955" w:rsidR="6B5DC053">
              <w:rPr>
                <w:rFonts w:ascii="Arial" w:hAnsi="Arial" w:eastAsia="Arial" w:cs="Arial"/>
                <w:sz w:val="20"/>
                <w:szCs w:val="20"/>
                <w:lang w:val="en-GB"/>
              </w:rPr>
              <w:t xml:space="preserve"> 80112312345^^^&amp;</w:t>
            </w:r>
            <w:r w:rsidRPr="440DA955" w:rsidR="6B5DC053">
              <w:rPr>
                <w:rFonts w:ascii="Arial" w:hAnsi="Arial" w:eastAsia="Arial" w:cs="Arial"/>
                <w:color w:val="FF0000"/>
                <w:sz w:val="20"/>
                <w:szCs w:val="20"/>
                <w:lang w:val="en-GB"/>
              </w:rPr>
              <w:t>2.16.840.1.113883.3.4424.1.1.616</w:t>
            </w:r>
            <w:r w:rsidRPr="440DA955" w:rsidR="6B5DC053">
              <w:rPr>
                <w:rFonts w:ascii="Arial" w:hAnsi="Arial" w:eastAsia="Arial" w:cs="Arial"/>
                <w:sz w:val="20"/>
                <w:szCs w:val="20"/>
                <w:lang w:val="en-GB"/>
              </w:rPr>
              <w:t>&amp;ISO</w:t>
            </w:r>
            <w:r w:rsidRPr="440DA955" w:rsidR="6B5DC053">
              <w:rPr>
                <w:sz w:val="20"/>
                <w:szCs w:val="20"/>
                <w:lang w:val="en-GB"/>
              </w:rPr>
              <w:t xml:space="preserve"> </w:t>
            </w:r>
            <w:r w:rsidRPr="440DA955">
              <w:rPr>
                <w:sz w:val="20"/>
                <w:szCs w:val="20"/>
                <w:lang w:val="en-GB"/>
              </w:rPr>
              <w:t>&lt;/rim:Value&gt;</w:t>
            </w:r>
          </w:p>
          <w:p w:rsidRPr="00464EA0" w:rsidR="002A5F09" w:rsidP="00601BB1" w:rsidRDefault="002A5F09" w14:paraId="6B94E307" w14:textId="77777777">
            <w:pPr>
              <w:pStyle w:val="Zawartotabeli"/>
              <w:snapToGrid w:val="0"/>
              <w:rPr>
                <w:sz w:val="20"/>
                <w:szCs w:val="20"/>
                <w:lang w:val="en-GB"/>
              </w:rPr>
            </w:pPr>
            <w:r>
              <w:rPr>
                <w:sz w:val="20"/>
                <w:szCs w:val="20"/>
                <w:lang w:val="en-GB"/>
              </w:rPr>
              <w:t xml:space="preserve">  </w:t>
            </w:r>
            <w:r w:rsidRPr="00464EA0">
              <w:rPr>
                <w:sz w:val="20"/>
                <w:szCs w:val="20"/>
                <w:lang w:val="en-GB"/>
              </w:rPr>
              <w:t>&lt;rim:Value&gt;PID-</w:t>
            </w:r>
            <w:r>
              <w:rPr>
                <w:sz w:val="20"/>
                <w:szCs w:val="20"/>
                <w:lang w:val="en-GB"/>
              </w:rPr>
              <w:t>24</w:t>
            </w:r>
            <w:r w:rsidRPr="00464EA0">
              <w:rPr>
                <w:sz w:val="20"/>
                <w:szCs w:val="20"/>
                <w:lang w:val="en-GB"/>
              </w:rPr>
              <w:t>|</w:t>
            </w:r>
            <w:r>
              <w:rPr>
                <w:sz w:val="20"/>
                <w:szCs w:val="20"/>
                <w:lang w:val="en-GB"/>
              </w:rPr>
              <w:t>yes</w:t>
            </w:r>
            <w:r w:rsidRPr="00464EA0">
              <w:rPr>
                <w:sz w:val="20"/>
                <w:szCs w:val="20"/>
                <w:lang w:val="en-GB"/>
              </w:rPr>
              <w:t>&lt;/rim:Value&gt;</w:t>
            </w:r>
          </w:p>
          <w:p w:rsidRPr="00464EA0" w:rsidR="002A5F09" w:rsidP="00601BB1" w:rsidRDefault="002A5F09" w14:paraId="49D67A01" w14:textId="77777777">
            <w:pPr>
              <w:pStyle w:val="Zawartotabeli"/>
              <w:snapToGrid w:val="0"/>
              <w:rPr>
                <w:sz w:val="20"/>
                <w:szCs w:val="20"/>
                <w:lang w:val="en-GB"/>
              </w:rPr>
            </w:pPr>
            <w:r>
              <w:rPr>
                <w:sz w:val="20"/>
                <w:szCs w:val="20"/>
                <w:lang w:val="en-GB"/>
              </w:rPr>
              <w:t xml:space="preserve">  </w:t>
            </w:r>
            <w:r w:rsidRPr="00464EA0">
              <w:rPr>
                <w:sz w:val="20"/>
                <w:szCs w:val="20"/>
                <w:lang w:val="en-GB"/>
              </w:rPr>
              <w:t>&lt;rim:Value&gt;PID-</w:t>
            </w:r>
            <w:r>
              <w:rPr>
                <w:sz w:val="20"/>
                <w:szCs w:val="20"/>
                <w:lang w:val="en-GB"/>
              </w:rPr>
              <w:t>25</w:t>
            </w:r>
            <w:r w:rsidRPr="00464EA0">
              <w:rPr>
                <w:sz w:val="20"/>
                <w:szCs w:val="20"/>
                <w:lang w:val="en-GB"/>
              </w:rPr>
              <w:t>|</w:t>
            </w:r>
            <w:r>
              <w:rPr>
                <w:sz w:val="20"/>
                <w:szCs w:val="20"/>
                <w:lang w:val="en-GB"/>
              </w:rPr>
              <w:t>2</w:t>
            </w:r>
            <w:r w:rsidRPr="00464EA0">
              <w:rPr>
                <w:sz w:val="20"/>
                <w:szCs w:val="20"/>
                <w:lang w:val="en-GB"/>
              </w:rPr>
              <w:t>&lt;/rim:Value&gt;</w:t>
            </w:r>
          </w:p>
          <w:p w:rsidRPr="009E06E2" w:rsidR="002A5F09" w:rsidP="00601BB1" w:rsidRDefault="002A5F09" w14:paraId="441358F2" w14:textId="77777777">
            <w:pPr>
              <w:pStyle w:val="Zawartotabeli"/>
              <w:snapToGrid w:val="0"/>
              <w:rPr>
                <w:sz w:val="20"/>
                <w:szCs w:val="20"/>
              </w:rPr>
            </w:pPr>
            <w:r w:rsidRPr="00464EA0">
              <w:rPr>
                <w:sz w:val="20"/>
                <w:szCs w:val="20"/>
                <w:lang w:val="en-GB"/>
              </w:rPr>
              <w:t xml:space="preserve"> </w:t>
            </w:r>
            <w:r>
              <w:rPr>
                <w:sz w:val="20"/>
                <w:szCs w:val="20"/>
                <w:lang w:val="en-GB"/>
              </w:rPr>
              <w:t xml:space="preserve">  </w:t>
            </w:r>
            <w:r w:rsidRPr="009E06E2">
              <w:rPr>
                <w:sz w:val="20"/>
                <w:szCs w:val="20"/>
              </w:rPr>
              <w:t>&lt;/rim:ValueList&gt;</w:t>
            </w:r>
          </w:p>
          <w:p w:rsidRPr="009E06E2" w:rsidR="002A5F09" w:rsidP="00601BB1" w:rsidRDefault="002A5F09" w14:paraId="35481AED" w14:textId="77777777">
            <w:pPr>
              <w:pStyle w:val="Zawartotabeli"/>
              <w:snapToGrid w:val="0"/>
              <w:rPr>
                <w:sz w:val="20"/>
                <w:szCs w:val="20"/>
              </w:rPr>
            </w:pPr>
            <w:r w:rsidRPr="009E06E2">
              <w:rPr>
                <w:sz w:val="20"/>
                <w:szCs w:val="20"/>
              </w:rPr>
              <w:t>&lt;/rim:Slot&gt;</w:t>
            </w:r>
          </w:p>
          <w:p w:rsidRPr="009E06E2" w:rsidR="002A5F09" w:rsidP="00601BB1" w:rsidRDefault="002A5F09" w14:paraId="2A3DB5DD" w14:textId="77777777">
            <w:pPr>
              <w:pStyle w:val="Zawartotabeli"/>
              <w:snapToGrid w:val="0"/>
              <w:rPr>
                <w:sz w:val="20"/>
                <w:szCs w:val="20"/>
              </w:rPr>
            </w:pPr>
          </w:p>
          <w:p w:rsidR="002A5F09" w:rsidP="00601BB1" w:rsidRDefault="002A5F09" w14:paraId="1C76A8DE" w14:textId="77777777">
            <w:pPr>
              <w:pStyle w:val="Zawartotabeli"/>
              <w:snapToGrid w:val="0"/>
              <w:rPr>
                <w:sz w:val="20"/>
                <w:szCs w:val="20"/>
              </w:rPr>
            </w:pPr>
            <w:r>
              <w:rPr>
                <w:sz w:val="20"/>
                <w:szCs w:val="20"/>
              </w:rPr>
              <w:t>Dla dokumentów zgodnych z CDA wartości te pobierane są z danych pacjenta z różnych części elementu:</w:t>
            </w:r>
          </w:p>
          <w:p w:rsidR="002A5F09" w:rsidP="00601BB1" w:rsidRDefault="002A5F09" w14:paraId="0F390E5D" w14:textId="77777777">
            <w:pPr>
              <w:pStyle w:val="Zawartotabeli"/>
              <w:snapToGrid w:val="0"/>
              <w:rPr>
                <w:sz w:val="20"/>
                <w:szCs w:val="20"/>
              </w:rPr>
            </w:pPr>
            <w:r w:rsidRPr="002C0BEE">
              <w:rPr>
                <w:sz w:val="20"/>
                <w:szCs w:val="20"/>
              </w:rPr>
              <w:t>/ClinicalDocument/recordTarget/patientRole</w:t>
            </w:r>
            <w:r>
              <w:rPr>
                <w:sz w:val="20"/>
                <w:szCs w:val="20"/>
              </w:rPr>
              <w:t>.</w:t>
            </w:r>
          </w:p>
          <w:p w:rsidR="002A5F09" w:rsidP="00601BB1" w:rsidRDefault="002A5F09" w14:paraId="530F2540" w14:textId="77777777">
            <w:pPr>
              <w:pStyle w:val="Zawartotabeli"/>
              <w:snapToGrid w:val="0"/>
              <w:rPr>
                <w:sz w:val="20"/>
                <w:szCs w:val="20"/>
              </w:rPr>
            </w:pPr>
            <w:r>
              <w:rPr>
                <w:sz w:val="20"/>
                <w:szCs w:val="20"/>
              </w:rPr>
              <w:t>OID zaznaczony kolorem czerwonym musi zostać zastąpiony poprawnym OID zastosowanego identyfikatora.</w:t>
            </w:r>
          </w:p>
          <w:p w:rsidR="009A0DCD" w:rsidP="00601BB1" w:rsidRDefault="009A0DCD" w14:paraId="42838D33" w14:textId="77777777">
            <w:pPr>
              <w:pStyle w:val="Zawartotabeli"/>
              <w:snapToGrid w:val="0"/>
              <w:rPr>
                <w:sz w:val="20"/>
                <w:szCs w:val="20"/>
              </w:rPr>
            </w:pPr>
          </w:p>
          <w:p w:rsidR="00585A08" w:rsidP="00601BB1" w:rsidRDefault="00585A08" w14:paraId="0824BD01" w14:textId="77777777">
            <w:pPr>
              <w:pStyle w:val="Zawartotabeli"/>
              <w:snapToGrid w:val="0"/>
              <w:rPr>
                <w:sz w:val="20"/>
                <w:szCs w:val="20"/>
              </w:rPr>
            </w:pPr>
          </w:p>
          <w:p w:rsidRPr="008E270C" w:rsidR="00585A08" w:rsidP="00601BB1" w:rsidRDefault="00585A08" w14:paraId="2296B51F" w14:textId="77777777">
            <w:pPr>
              <w:pStyle w:val="Zawartotabeli"/>
              <w:snapToGrid w:val="0"/>
              <w:rPr>
                <w:b/>
                <w:bCs/>
                <w:sz w:val="20"/>
                <w:szCs w:val="20"/>
                <w:u w:val="single"/>
              </w:rPr>
            </w:pPr>
            <w:r w:rsidRPr="008E270C">
              <w:rPr>
                <w:b/>
                <w:bCs/>
                <w:sz w:val="20"/>
                <w:szCs w:val="20"/>
                <w:u w:val="single"/>
              </w:rPr>
              <w:t>Reguły biznesowe:</w:t>
            </w:r>
          </w:p>
          <w:p w:rsidR="00585A08" w:rsidP="00601BB1" w:rsidRDefault="00585A08" w14:paraId="7EC547ED" w14:textId="77777777">
            <w:pPr>
              <w:pStyle w:val="Zawartotabeli"/>
              <w:snapToGrid w:val="0"/>
              <w:rPr>
                <w:sz w:val="20"/>
                <w:szCs w:val="20"/>
              </w:rPr>
            </w:pPr>
          </w:p>
          <w:p w:rsidR="00585A08" w:rsidP="00601BB1" w:rsidRDefault="00585A08" w14:paraId="4AB4B500" w14:textId="77777777">
            <w:pPr>
              <w:pStyle w:val="Zawartotabeli"/>
              <w:snapToGrid w:val="0"/>
              <w:rPr>
                <w:sz w:val="20"/>
                <w:szCs w:val="20"/>
              </w:rPr>
            </w:pPr>
            <w:r w:rsidRPr="00585A08">
              <w:rPr>
                <w:sz w:val="20"/>
                <w:szCs w:val="20"/>
              </w:rPr>
              <w:t>REG.WER.4631 Weryfikacja dodatkowych danych dla Pacjentów bez numeru pesel.</w:t>
            </w:r>
          </w:p>
          <w:p w:rsidR="00585A08" w:rsidP="00601BB1" w:rsidRDefault="000046C5" w14:paraId="2D452F8D" w14:textId="77777777">
            <w:pPr>
              <w:pStyle w:val="Zawartotabeli"/>
              <w:snapToGrid w:val="0"/>
              <w:rPr>
                <w:sz w:val="20"/>
                <w:szCs w:val="20"/>
              </w:rPr>
            </w:pPr>
            <w:r w:rsidRPr="000046C5">
              <w:rPr>
                <w:sz w:val="20"/>
                <w:szCs w:val="20"/>
              </w:rPr>
              <w:t>REG.WER.4632 Weryfikacja dodatkowych danych dla noworodków nieposiadających identyfikatora</w:t>
            </w:r>
          </w:p>
          <w:p w:rsidRPr="008E4FB8" w:rsidR="00826828" w:rsidP="00601BB1" w:rsidRDefault="001E25C4" w14:paraId="1AE8C4BA" w14:textId="7C8BBFE1">
            <w:pPr>
              <w:pStyle w:val="Zawartotabeli"/>
              <w:snapToGrid w:val="0"/>
              <w:rPr>
                <w:sz w:val="20"/>
                <w:szCs w:val="20"/>
              </w:rPr>
            </w:pPr>
            <w:r w:rsidRPr="001E25C4">
              <w:rPr>
                <w:sz w:val="20"/>
                <w:szCs w:val="20"/>
              </w:rPr>
              <w:t>REG.WER.4662 Sprawdzenie imienia i nazwiska pacjenta w indeksie EDM.</w:t>
            </w:r>
            <w:r w:rsidRPr="001E25C4" w:rsidDel="001E25C4">
              <w:rPr>
                <w:sz w:val="20"/>
                <w:szCs w:val="20"/>
              </w:rPr>
              <w:t xml:space="preserve"> </w:t>
            </w:r>
          </w:p>
        </w:tc>
      </w:tr>
      <w:tr w:rsidRPr="00411DF9" w:rsidR="002A5F09" w:rsidTr="53745EF2" w14:paraId="475608EB" w14:textId="77777777">
        <w:tc>
          <w:tcPr>
            <w:tcW w:w="1560" w:type="dxa"/>
            <w:vMerge w:val="restart"/>
            <w:shd w:val="clear" w:color="auto" w:fill="FFFFFF" w:themeFill="background1"/>
            <w:tcMar/>
          </w:tcPr>
          <w:p w:rsidRPr="001935D6" w:rsidR="002A5F09" w:rsidP="00601BB1" w:rsidRDefault="002A5F09" w14:paraId="3766C2C0" w14:textId="77777777">
            <w:pPr>
              <w:pStyle w:val="Zawartotabeli"/>
              <w:snapToGrid w:val="0"/>
              <w:rPr>
                <w:sz w:val="20"/>
                <w:szCs w:val="20"/>
              </w:rPr>
            </w:pPr>
            <w:r w:rsidRPr="001935D6">
              <w:rPr>
                <w:sz w:val="20"/>
                <w:szCs w:val="20"/>
              </w:rPr>
              <w:t>Slot name="</w:t>
            </w:r>
            <w:r w:rsidRPr="00837EE4">
              <w:rPr>
                <w:sz w:val="20"/>
                <w:szCs w:val="20"/>
              </w:rPr>
              <w:t>serviceStartTime</w:t>
            </w:r>
            <w:r w:rsidRPr="001935D6">
              <w:rPr>
                <w:sz w:val="20"/>
                <w:szCs w:val="20"/>
              </w:rPr>
              <w:t>"</w:t>
            </w:r>
          </w:p>
          <w:p w:rsidR="002A5F09" w:rsidP="00601BB1" w:rsidRDefault="002A5F09" w14:paraId="7C4A2114"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2E3FA98"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3F117CA6"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002A5F09" w:rsidP="00601BB1" w:rsidRDefault="002A5F09" w14:paraId="1CE7C792"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02DFE8A9" w14:textId="77777777">
            <w:pPr>
              <w:pStyle w:val="Zawartotabeli"/>
              <w:snapToGrid w:val="0"/>
              <w:rPr>
                <w:sz w:val="20"/>
                <w:szCs w:val="20"/>
              </w:rPr>
            </w:pPr>
            <w:r w:rsidRPr="003867D5">
              <w:rPr>
                <w:sz w:val="20"/>
                <w:szCs w:val="20"/>
              </w:rPr>
              <w:t>Czas rozpoczęcia procedury, w wyniku wykonania której powstał dokument</w:t>
            </w:r>
          </w:p>
        </w:tc>
        <w:tc>
          <w:tcPr>
            <w:tcW w:w="5954" w:type="dxa"/>
            <w:shd w:val="clear" w:color="auto" w:fill="FFFFFF" w:themeFill="background1"/>
            <w:tcMar/>
          </w:tcPr>
          <w:p w:rsidR="002A5F09" w:rsidP="00601BB1" w:rsidRDefault="002A5F09" w14:paraId="62ED4CD8" w14:textId="77777777">
            <w:pPr>
              <w:pStyle w:val="Zawartotabeli"/>
              <w:snapToGrid w:val="0"/>
              <w:rPr>
                <w:sz w:val="20"/>
                <w:szCs w:val="20"/>
              </w:rPr>
            </w:pPr>
            <w:r>
              <w:rPr>
                <w:sz w:val="20"/>
                <w:szCs w:val="20"/>
              </w:rPr>
              <w:t>Wymagany jeżeli jest znany. W przypadku, gdy dokument jest efektem wykonania więcej niż jednej procedury, należy podać czas rozpoczęcia najwcześniejszej procedury.</w:t>
            </w:r>
          </w:p>
          <w:p w:rsidRPr="00411DF9" w:rsidR="002A5F09" w:rsidP="00601BB1" w:rsidRDefault="002A5F09" w14:paraId="44A9F62E" w14:textId="77777777">
            <w:pPr>
              <w:pStyle w:val="Zawartotabeli"/>
              <w:snapToGrid w:val="0"/>
              <w:rPr>
                <w:sz w:val="20"/>
                <w:szCs w:val="20"/>
              </w:rPr>
            </w:pPr>
            <w:r>
              <w:rPr>
                <w:sz w:val="20"/>
                <w:szCs w:val="20"/>
              </w:rPr>
              <w:t>Przykładowo czas ten może zostać pobrany z</w:t>
            </w:r>
            <w:r w:rsidRPr="00411DF9">
              <w:rPr>
                <w:sz w:val="20"/>
                <w:szCs w:val="20"/>
              </w:rPr>
              <w:t xml:space="preserve"> </w:t>
            </w:r>
            <w:r>
              <w:rPr>
                <w:sz w:val="20"/>
                <w:szCs w:val="20"/>
              </w:rPr>
              <w:t xml:space="preserve">opisywanego </w:t>
            </w:r>
            <w:r w:rsidRPr="00411DF9">
              <w:rPr>
                <w:sz w:val="20"/>
                <w:szCs w:val="20"/>
              </w:rPr>
              <w:t>dokumentu</w:t>
            </w:r>
            <w:r>
              <w:rPr>
                <w:sz w:val="20"/>
                <w:szCs w:val="20"/>
              </w:rPr>
              <w:t>, dla formatu</w:t>
            </w:r>
            <w:r w:rsidRPr="00411DF9">
              <w:rPr>
                <w:sz w:val="20"/>
                <w:szCs w:val="20"/>
              </w:rPr>
              <w:t xml:space="preserve"> CDA</w:t>
            </w:r>
            <w:r>
              <w:rPr>
                <w:sz w:val="20"/>
                <w:szCs w:val="20"/>
              </w:rPr>
              <w:t>:</w:t>
            </w:r>
            <w:r w:rsidRPr="00411DF9">
              <w:rPr>
                <w:sz w:val="20"/>
                <w:szCs w:val="20"/>
              </w:rPr>
              <w:t xml:space="preserve"> /ClinicalDocument/documentationOf/</w:t>
            </w:r>
            <w:r w:rsidRPr="00411DF9">
              <w:rPr>
                <w:sz w:val="20"/>
                <w:szCs w:val="20"/>
              </w:rPr>
              <w:br/>
            </w:r>
            <w:r w:rsidRPr="00411DF9">
              <w:rPr>
                <w:sz w:val="20"/>
                <w:szCs w:val="20"/>
              </w:rPr>
              <w:t>serviceEvent/effectiveTime/low</w:t>
            </w:r>
            <w:r>
              <w:rPr>
                <w:sz w:val="20"/>
                <w:szCs w:val="20"/>
              </w:rPr>
              <w:t>. W przypadku istnienia wielu procedur w dokumencie, należy zapisać wartość najwcześniejszą z dostępnych.</w:t>
            </w:r>
          </w:p>
        </w:tc>
      </w:tr>
      <w:tr w:rsidRPr="00565960" w:rsidR="002A5F09" w:rsidTr="53745EF2" w14:paraId="50450E1E" w14:textId="77777777">
        <w:trPr>
          <w:trHeight w:val="803"/>
        </w:trPr>
        <w:tc>
          <w:tcPr>
            <w:tcW w:w="1560" w:type="dxa"/>
            <w:vMerge/>
            <w:tcMar/>
          </w:tcPr>
          <w:p w:rsidRPr="00411DF9" w:rsidR="002A5F09" w:rsidP="00601BB1" w:rsidRDefault="002A5F09" w14:paraId="4AA100C7"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DA7B13B"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4546DD3B"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4AA1EE22"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4139760D" w14:textId="77777777">
            <w:pPr>
              <w:pStyle w:val="Zawartotabeli"/>
              <w:snapToGrid w:val="0"/>
              <w:rPr>
                <w:sz w:val="20"/>
                <w:szCs w:val="20"/>
              </w:rPr>
            </w:pPr>
            <w:r w:rsidRPr="003867D5">
              <w:rPr>
                <w:sz w:val="20"/>
                <w:szCs w:val="20"/>
              </w:rPr>
              <w:t>Wartość daty</w:t>
            </w:r>
          </w:p>
        </w:tc>
        <w:tc>
          <w:tcPr>
            <w:tcW w:w="5954" w:type="dxa"/>
            <w:shd w:val="clear" w:color="auto" w:fill="FFFFFF" w:themeFill="background1"/>
            <w:tcMar/>
          </w:tcPr>
          <w:p w:rsidR="002A5F09" w:rsidP="00601BB1" w:rsidRDefault="002A5F09" w14:paraId="0FCE734C" w14:textId="77777777">
            <w:pPr>
              <w:pStyle w:val="Zawartotabeli"/>
              <w:snapToGrid w:val="0"/>
              <w:rPr>
                <w:sz w:val="20"/>
                <w:szCs w:val="20"/>
              </w:rPr>
            </w:pPr>
            <w:r w:rsidRPr="00C862BA">
              <w:rPr>
                <w:sz w:val="20"/>
                <w:szCs w:val="20"/>
              </w:rPr>
              <w:t>Format daty DTM opisany jest w [ITI TF-3 str. 59]:</w:t>
            </w:r>
            <w:r>
              <w:rPr>
                <w:sz w:val="20"/>
                <w:szCs w:val="20"/>
              </w:rPr>
              <w:t xml:space="preserve"> </w:t>
            </w:r>
            <w:r w:rsidRPr="000E7FC1">
              <w:rPr>
                <w:sz w:val="20"/>
                <w:szCs w:val="20"/>
              </w:rPr>
              <w:t>YYYY[MM[DD[hh[mm[ss]]]]], gdzie każda zawartość w nawiasach [] jest opcjonalna, przy czym należy podać datę i czas o najlepszej dostępnej jakości.</w:t>
            </w:r>
          </w:p>
          <w:p w:rsidR="001E25C4" w:rsidP="00601BB1" w:rsidRDefault="001E25C4" w14:paraId="262B8FD3" w14:textId="77777777">
            <w:pPr>
              <w:pStyle w:val="Zawartotabeli"/>
              <w:snapToGrid w:val="0"/>
              <w:rPr>
                <w:sz w:val="20"/>
                <w:szCs w:val="20"/>
              </w:rPr>
            </w:pPr>
          </w:p>
          <w:p w:rsidRPr="008E270C" w:rsidR="001E25C4" w:rsidP="00601BB1" w:rsidRDefault="001E25C4" w14:paraId="6D07AB3E" w14:textId="77777777">
            <w:pPr>
              <w:pStyle w:val="Zawartotabeli"/>
              <w:snapToGrid w:val="0"/>
              <w:rPr>
                <w:b/>
                <w:bCs/>
                <w:sz w:val="20"/>
                <w:szCs w:val="20"/>
                <w:u w:val="single"/>
              </w:rPr>
            </w:pPr>
            <w:r w:rsidRPr="008E270C">
              <w:rPr>
                <w:b/>
                <w:bCs/>
                <w:sz w:val="20"/>
                <w:szCs w:val="20"/>
                <w:u w:val="single"/>
              </w:rPr>
              <w:t>Reguły biznesowe:</w:t>
            </w:r>
          </w:p>
          <w:p w:rsidRPr="000E7FC1" w:rsidR="001E25C4" w:rsidP="00601BB1" w:rsidRDefault="00F33C44" w14:paraId="5472B98C" w14:textId="7DA6B6CE">
            <w:pPr>
              <w:pStyle w:val="Zawartotabeli"/>
              <w:snapToGrid w:val="0"/>
              <w:rPr>
                <w:sz w:val="20"/>
                <w:szCs w:val="20"/>
              </w:rPr>
            </w:pPr>
            <w:r w:rsidRPr="00F33C44">
              <w:rPr>
                <w:sz w:val="20"/>
                <w:szCs w:val="20"/>
              </w:rPr>
              <w:t>REG.WER.4635 Weryfikacja czy data rozpoczęcia procedury, której dotyczy dokument, nie jest późniejsza niż data zakończenia.</w:t>
            </w:r>
          </w:p>
        </w:tc>
      </w:tr>
      <w:tr w:rsidR="002A5F09" w:rsidTr="53745EF2" w14:paraId="54C1C310" w14:textId="77777777">
        <w:tc>
          <w:tcPr>
            <w:tcW w:w="1560" w:type="dxa"/>
            <w:vMerge w:val="restart"/>
            <w:shd w:val="clear" w:color="auto" w:fill="FFFFFF" w:themeFill="background1"/>
            <w:tcMar/>
          </w:tcPr>
          <w:p w:rsidRPr="001935D6" w:rsidR="002A5F09" w:rsidP="00601BB1" w:rsidRDefault="002A5F09" w14:paraId="043B8213" w14:textId="77777777">
            <w:pPr>
              <w:pStyle w:val="Zawartotabeli"/>
              <w:snapToGrid w:val="0"/>
              <w:rPr>
                <w:sz w:val="20"/>
                <w:szCs w:val="20"/>
              </w:rPr>
            </w:pPr>
            <w:r w:rsidRPr="001935D6">
              <w:rPr>
                <w:sz w:val="20"/>
                <w:szCs w:val="20"/>
              </w:rPr>
              <w:t>Slot name="</w:t>
            </w:r>
            <w:r w:rsidRPr="00837EE4">
              <w:rPr>
                <w:sz w:val="20"/>
                <w:szCs w:val="20"/>
              </w:rPr>
              <w:t>serviceStopTime</w:t>
            </w:r>
            <w:r w:rsidRPr="001935D6">
              <w:rPr>
                <w:sz w:val="20"/>
                <w:szCs w:val="20"/>
              </w:rPr>
              <w:t>"</w:t>
            </w:r>
          </w:p>
          <w:p w:rsidR="002A5F09" w:rsidP="00601BB1" w:rsidRDefault="002A5F09" w14:paraId="79F9B8F6"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7C39C00E"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4E89E1AE"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002A5F09" w:rsidP="00601BB1" w:rsidRDefault="002A5F09" w14:paraId="1AA3AF2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1482FD9A" w14:textId="77777777">
            <w:pPr>
              <w:pStyle w:val="Zawartotabeli"/>
              <w:snapToGrid w:val="0"/>
              <w:rPr>
                <w:sz w:val="20"/>
                <w:szCs w:val="20"/>
              </w:rPr>
            </w:pPr>
            <w:r w:rsidRPr="003867D5">
              <w:rPr>
                <w:sz w:val="20"/>
                <w:szCs w:val="20"/>
              </w:rPr>
              <w:t>Czas zakończenia procedury, w wyniku wykonania której powstał dokument</w:t>
            </w:r>
          </w:p>
        </w:tc>
        <w:tc>
          <w:tcPr>
            <w:tcW w:w="5954" w:type="dxa"/>
            <w:shd w:val="clear" w:color="auto" w:fill="FFFFFF" w:themeFill="background1"/>
            <w:tcMar/>
          </w:tcPr>
          <w:p w:rsidR="002A5F09" w:rsidP="00601BB1" w:rsidRDefault="002A5F09" w14:paraId="0047CAA6" w14:textId="77777777">
            <w:pPr>
              <w:pStyle w:val="Zawartotabeli"/>
              <w:snapToGrid w:val="0"/>
              <w:rPr>
                <w:sz w:val="20"/>
                <w:szCs w:val="20"/>
              </w:rPr>
            </w:pPr>
            <w:r>
              <w:rPr>
                <w:sz w:val="20"/>
                <w:szCs w:val="20"/>
              </w:rPr>
              <w:t>Wymagany jeżeli jest znany. W przypadku, gdy dokument jest efektem wykonania więcej niż jednej procedury, należy podać czas zakończenia ostatniej procedury.</w:t>
            </w:r>
          </w:p>
          <w:p w:rsidR="002A5F09" w:rsidP="00601BB1" w:rsidRDefault="002A5F09" w14:paraId="5D3603A4" w14:textId="77777777">
            <w:pPr>
              <w:pStyle w:val="Zawartotabeli"/>
              <w:snapToGrid w:val="0"/>
              <w:rPr>
                <w:sz w:val="20"/>
                <w:szCs w:val="20"/>
              </w:rPr>
            </w:pPr>
            <w:r>
              <w:rPr>
                <w:sz w:val="20"/>
                <w:szCs w:val="20"/>
              </w:rPr>
              <w:t>Przykładowo czas ten może zostać pobrany z</w:t>
            </w:r>
            <w:r w:rsidRPr="00411DF9">
              <w:rPr>
                <w:sz w:val="20"/>
                <w:szCs w:val="20"/>
              </w:rPr>
              <w:t xml:space="preserve"> </w:t>
            </w:r>
            <w:r>
              <w:rPr>
                <w:sz w:val="20"/>
                <w:szCs w:val="20"/>
              </w:rPr>
              <w:t xml:space="preserve">opisywanego </w:t>
            </w:r>
            <w:r w:rsidRPr="00411DF9">
              <w:rPr>
                <w:sz w:val="20"/>
                <w:szCs w:val="20"/>
              </w:rPr>
              <w:t>dokumentu</w:t>
            </w:r>
            <w:r>
              <w:rPr>
                <w:sz w:val="20"/>
                <w:szCs w:val="20"/>
              </w:rPr>
              <w:t>, dla formatu</w:t>
            </w:r>
            <w:r w:rsidRPr="00411DF9">
              <w:rPr>
                <w:sz w:val="20"/>
                <w:szCs w:val="20"/>
              </w:rPr>
              <w:t xml:space="preserve"> CDA</w:t>
            </w:r>
            <w:r>
              <w:rPr>
                <w:sz w:val="20"/>
                <w:szCs w:val="20"/>
              </w:rPr>
              <w:t>:</w:t>
            </w:r>
            <w:r w:rsidRPr="00411DF9">
              <w:rPr>
                <w:sz w:val="20"/>
                <w:szCs w:val="20"/>
              </w:rPr>
              <w:t xml:space="preserve"> /ClinicalDocument/documentationOf/</w:t>
            </w:r>
            <w:r w:rsidRPr="00411DF9">
              <w:rPr>
                <w:sz w:val="20"/>
                <w:szCs w:val="20"/>
              </w:rPr>
              <w:br/>
            </w:r>
            <w:r>
              <w:rPr>
                <w:sz w:val="20"/>
                <w:szCs w:val="20"/>
              </w:rPr>
              <w:t>serviceEvent/effectiveTime/high. W przypadku istnienia wielu procedur w dokumencie, należy zapisać wartość najpóźniejszą z dostępnych.</w:t>
            </w:r>
          </w:p>
          <w:p w:rsidRPr="00676EAA" w:rsidR="002A5F09" w:rsidP="00601BB1" w:rsidRDefault="002A5F09" w14:paraId="7C369367" w14:textId="77777777">
            <w:pPr>
              <w:pStyle w:val="Zawartotabeli"/>
              <w:snapToGrid w:val="0"/>
              <w:rPr>
                <w:sz w:val="20"/>
                <w:szCs w:val="20"/>
              </w:rPr>
            </w:pPr>
            <w:r>
              <w:rPr>
                <w:sz w:val="20"/>
                <w:szCs w:val="20"/>
              </w:rPr>
              <w:t>Jeśli procedura zakończyła się w tym samym czasie, co rozpoczęła, należy podać tę samą wartość w polach start i stop.</w:t>
            </w:r>
          </w:p>
        </w:tc>
      </w:tr>
      <w:tr w:rsidR="002A5F09" w:rsidTr="53745EF2" w14:paraId="66B8F708" w14:textId="77777777">
        <w:trPr>
          <w:trHeight w:val="417"/>
        </w:trPr>
        <w:tc>
          <w:tcPr>
            <w:tcW w:w="1560" w:type="dxa"/>
            <w:vMerge/>
            <w:tcMar/>
          </w:tcPr>
          <w:p w:rsidR="002A5F09" w:rsidP="00601BB1" w:rsidRDefault="002A5F09" w14:paraId="28652557"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B563CFE"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466EB391"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1FEB8C9B"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A7DE25D" w14:textId="77777777">
            <w:pPr>
              <w:pStyle w:val="Zawartotabeli"/>
              <w:snapToGrid w:val="0"/>
              <w:rPr>
                <w:sz w:val="20"/>
                <w:szCs w:val="20"/>
              </w:rPr>
            </w:pPr>
            <w:r w:rsidRPr="003867D5">
              <w:rPr>
                <w:sz w:val="20"/>
                <w:szCs w:val="20"/>
              </w:rPr>
              <w:t>Wartość daty</w:t>
            </w:r>
          </w:p>
        </w:tc>
        <w:tc>
          <w:tcPr>
            <w:tcW w:w="5954" w:type="dxa"/>
            <w:shd w:val="clear" w:color="auto" w:fill="FFFFFF" w:themeFill="background1"/>
            <w:tcMar/>
          </w:tcPr>
          <w:p w:rsidRPr="00B620CA" w:rsidR="002A5F09" w:rsidP="00601BB1" w:rsidRDefault="002A5F09" w14:paraId="3A61CB46" w14:textId="77777777">
            <w:pPr>
              <w:pStyle w:val="Zawartotabeli"/>
              <w:snapToGrid w:val="0"/>
              <w:rPr>
                <w:sz w:val="20"/>
                <w:szCs w:val="20"/>
              </w:rPr>
            </w:pPr>
            <w:r w:rsidRPr="00C862BA">
              <w:rPr>
                <w:sz w:val="20"/>
                <w:szCs w:val="20"/>
              </w:rPr>
              <w:t>Format daty DTM op</w:t>
            </w:r>
            <w:r>
              <w:rPr>
                <w:sz w:val="20"/>
                <w:szCs w:val="20"/>
              </w:rPr>
              <w:t>isany jest w [ITI TF-3 str. 59]</w:t>
            </w:r>
            <w:r w:rsidRPr="00B620CA">
              <w:rPr>
                <w:sz w:val="20"/>
                <w:szCs w:val="20"/>
              </w:rPr>
              <w:t>:</w:t>
            </w:r>
          </w:p>
          <w:p w:rsidR="002A5F09" w:rsidP="00601BB1" w:rsidRDefault="002A5F09" w14:paraId="7605FBCE" w14:textId="77777777">
            <w:pPr>
              <w:pStyle w:val="Zawartotabeli"/>
              <w:snapToGrid w:val="0"/>
              <w:rPr>
                <w:sz w:val="20"/>
                <w:szCs w:val="20"/>
              </w:rPr>
            </w:pPr>
            <w:r w:rsidRPr="000E7FC1">
              <w:rPr>
                <w:sz w:val="20"/>
                <w:szCs w:val="20"/>
              </w:rPr>
              <w:t>YYYY[MM[DD[hh[mm[ss]]]]], gdzie każda zawartość w nawiasach [] jest opcjonalna, przy czym należy podać datę i czas o najlepszej dostępnej jakości.</w:t>
            </w:r>
          </w:p>
          <w:p w:rsidR="0071614B" w:rsidP="00601BB1" w:rsidRDefault="0071614B" w14:paraId="57362616" w14:textId="77777777">
            <w:pPr>
              <w:pStyle w:val="Zawartotabeli"/>
              <w:snapToGrid w:val="0"/>
              <w:rPr>
                <w:sz w:val="20"/>
                <w:szCs w:val="20"/>
              </w:rPr>
            </w:pPr>
          </w:p>
          <w:p w:rsidRPr="00C67AE9" w:rsidR="0071614B" w:rsidP="0071614B" w:rsidRDefault="0071614B" w14:paraId="535FF780" w14:textId="77777777">
            <w:pPr>
              <w:pStyle w:val="Zawartotabeli"/>
              <w:snapToGrid w:val="0"/>
              <w:rPr>
                <w:b/>
                <w:bCs/>
                <w:sz w:val="20"/>
                <w:szCs w:val="20"/>
                <w:u w:val="single"/>
              </w:rPr>
            </w:pPr>
            <w:r w:rsidRPr="00C67AE9">
              <w:rPr>
                <w:b/>
                <w:bCs/>
                <w:sz w:val="20"/>
                <w:szCs w:val="20"/>
                <w:u w:val="single"/>
              </w:rPr>
              <w:t>Reguły biznesowe:</w:t>
            </w:r>
          </w:p>
          <w:p w:rsidRPr="000E7FC1" w:rsidR="0071614B" w:rsidP="0071614B" w:rsidRDefault="0071614B" w14:paraId="54C00CD4" w14:textId="23A6DDB7">
            <w:pPr>
              <w:pStyle w:val="Zawartotabeli"/>
              <w:snapToGrid w:val="0"/>
              <w:rPr>
                <w:sz w:val="20"/>
                <w:szCs w:val="20"/>
              </w:rPr>
            </w:pPr>
            <w:r w:rsidRPr="00F33C44">
              <w:rPr>
                <w:sz w:val="20"/>
                <w:szCs w:val="20"/>
              </w:rPr>
              <w:t>REG.WER.4635 Weryfikacja czy data rozpoczęcia procedury, której dotyczy dokument, nie jest późniejsza niż data zakończenia.</w:t>
            </w:r>
          </w:p>
        </w:tc>
      </w:tr>
      <w:tr w:rsidR="002A5F09" w:rsidTr="53745EF2" w14:paraId="740DDDE6" w14:textId="77777777">
        <w:tc>
          <w:tcPr>
            <w:tcW w:w="1560" w:type="dxa"/>
            <w:vMerge w:val="restart"/>
            <w:shd w:val="clear" w:color="auto" w:fill="FFFFFF" w:themeFill="background1"/>
            <w:tcMar/>
          </w:tcPr>
          <w:p w:rsidRPr="001A6B59" w:rsidR="002A5F09" w:rsidP="00601BB1" w:rsidRDefault="002A5F09" w14:paraId="60E9DBD3" w14:textId="77777777">
            <w:pPr>
              <w:pStyle w:val="Zawartotabeli"/>
              <w:snapToGrid w:val="0"/>
              <w:rPr>
                <w:sz w:val="20"/>
                <w:szCs w:val="20"/>
              </w:rPr>
            </w:pPr>
            <w:r w:rsidRPr="001A6B59">
              <w:rPr>
                <w:sz w:val="20"/>
                <w:szCs w:val="20"/>
              </w:rPr>
              <w:t>Classification "</w:t>
            </w:r>
            <w:r w:rsidRPr="00837EE4">
              <w:rPr>
                <w:sz w:val="20"/>
                <w:szCs w:val="20"/>
              </w:rPr>
              <w:t>eventCodeList</w:t>
            </w:r>
            <w:r w:rsidRPr="001A6B59">
              <w:rPr>
                <w:sz w:val="20"/>
                <w:szCs w:val="20"/>
              </w:rPr>
              <w:t>"</w:t>
            </w:r>
          </w:p>
          <w:p w:rsidRPr="001A6B59" w:rsidR="002A5F09" w:rsidP="00601BB1" w:rsidRDefault="002A5F09" w14:paraId="06A31967" w14:textId="77777777">
            <w:pPr>
              <w:pStyle w:val="Zawartotabeli"/>
              <w:snapToGrid w:val="0"/>
              <w:rPr>
                <w:sz w:val="20"/>
                <w:szCs w:val="20"/>
              </w:rPr>
            </w:pPr>
          </w:p>
        </w:tc>
        <w:tc>
          <w:tcPr>
            <w:tcW w:w="1275" w:type="dxa"/>
            <w:shd w:val="clear" w:color="auto" w:fill="FFFFFF" w:themeFill="background1"/>
            <w:tcMar/>
          </w:tcPr>
          <w:p w:rsidRPr="001A6B59" w:rsidR="002A5F09" w:rsidP="00601BB1" w:rsidRDefault="002A5F09" w14:paraId="3A123F89" w14:textId="77777777">
            <w:pPr>
              <w:pStyle w:val="Zawartotabeli"/>
              <w:snapToGrid w:val="0"/>
              <w:rPr>
                <w:sz w:val="20"/>
                <w:szCs w:val="20"/>
              </w:rPr>
            </w:pPr>
          </w:p>
        </w:tc>
        <w:tc>
          <w:tcPr>
            <w:tcW w:w="567" w:type="dxa"/>
            <w:shd w:val="clear" w:color="auto" w:fill="FFFFFF" w:themeFill="background1"/>
            <w:tcMar/>
          </w:tcPr>
          <w:p w:rsidRPr="001A6B59" w:rsidR="002A5F09" w:rsidP="00601BB1" w:rsidRDefault="002A5F09" w14:paraId="691C50AB" w14:textId="77777777">
            <w:pPr>
              <w:pStyle w:val="Zawartotabeli"/>
              <w:snapToGrid w:val="0"/>
              <w:jc w:val="center"/>
              <w:rPr>
                <w:sz w:val="20"/>
                <w:szCs w:val="20"/>
              </w:rPr>
            </w:pPr>
            <w:r>
              <w:rPr>
                <w:sz w:val="20"/>
                <w:szCs w:val="20"/>
              </w:rPr>
              <w:t>0..*</w:t>
            </w:r>
          </w:p>
        </w:tc>
        <w:tc>
          <w:tcPr>
            <w:tcW w:w="851" w:type="dxa"/>
            <w:shd w:val="clear" w:color="auto" w:fill="FFFFFF" w:themeFill="background1"/>
            <w:tcMar/>
          </w:tcPr>
          <w:p w:rsidRPr="001A6B59" w:rsidR="002A5F09" w:rsidP="00601BB1" w:rsidRDefault="002A5F09" w14:paraId="7E4FB185"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525A2FC1" w14:textId="77777777">
            <w:pPr>
              <w:pStyle w:val="Zawartotabeli"/>
              <w:snapToGrid w:val="0"/>
              <w:rPr>
                <w:sz w:val="20"/>
                <w:szCs w:val="20"/>
              </w:rPr>
            </w:pPr>
            <w:r w:rsidRPr="003867D5">
              <w:rPr>
                <w:sz w:val="20"/>
                <w:szCs w:val="20"/>
              </w:rPr>
              <w:t xml:space="preserve">Procedury, w wyniku </w:t>
            </w:r>
            <w:r>
              <w:rPr>
                <w:sz w:val="20"/>
                <w:szCs w:val="20"/>
              </w:rPr>
              <w:t xml:space="preserve">wykonania </w:t>
            </w:r>
            <w:r w:rsidRPr="003867D5">
              <w:rPr>
                <w:sz w:val="20"/>
                <w:szCs w:val="20"/>
              </w:rPr>
              <w:t>których powstał dokument</w:t>
            </w:r>
          </w:p>
        </w:tc>
        <w:tc>
          <w:tcPr>
            <w:tcW w:w="5954" w:type="dxa"/>
            <w:shd w:val="clear" w:color="auto" w:fill="FFFFFF" w:themeFill="background1"/>
            <w:tcMar/>
          </w:tcPr>
          <w:p w:rsidRPr="000E7FC1" w:rsidR="002A5F09" w:rsidP="00601BB1" w:rsidRDefault="002A5F09" w14:paraId="68E6E371" w14:textId="77777777">
            <w:pPr>
              <w:pStyle w:val="Zawartotabeli"/>
              <w:snapToGrid w:val="0"/>
              <w:rPr>
                <w:sz w:val="20"/>
                <w:szCs w:val="20"/>
              </w:rPr>
            </w:pPr>
            <w:r w:rsidRPr="000E7FC1">
              <w:rPr>
                <w:sz w:val="20"/>
                <w:szCs w:val="20"/>
              </w:rPr>
              <w:t>Informacja opcjonalna, zalecana przez standard IHE XDS.</w:t>
            </w:r>
          </w:p>
          <w:p w:rsidRPr="000E7FC1" w:rsidR="002A5F09" w:rsidP="00601BB1" w:rsidRDefault="002A5F09" w14:paraId="7CB04834" w14:textId="77777777">
            <w:pPr>
              <w:pStyle w:val="Zawartotabeli"/>
              <w:snapToGrid w:val="0"/>
              <w:rPr>
                <w:sz w:val="20"/>
                <w:szCs w:val="20"/>
              </w:rPr>
            </w:pPr>
            <w:r w:rsidRPr="000E7FC1">
              <w:rPr>
                <w:sz w:val="20"/>
                <w:szCs w:val="20"/>
              </w:rPr>
              <w:t>Jedna procedura powinna zawierać się w jednym elemencie Classification. Stosowany jest słownik ICD-9 PL.</w:t>
            </w:r>
          </w:p>
          <w:p w:rsidRPr="000E7FC1" w:rsidR="002A5F09" w:rsidP="00601BB1" w:rsidRDefault="002A5F09" w14:paraId="11CEF126" w14:textId="77777777">
            <w:pPr>
              <w:pStyle w:val="Zawartotabeli"/>
              <w:snapToGrid w:val="0"/>
              <w:rPr>
                <w:sz w:val="20"/>
                <w:szCs w:val="20"/>
              </w:rPr>
            </w:pPr>
            <w:r w:rsidRPr="000E7FC1">
              <w:rPr>
                <w:sz w:val="20"/>
                <w:szCs w:val="20"/>
              </w:rPr>
              <w:t>Przykładowo dane procedury mogą zostać pobrane z opisywanego dokumentu, dla formatu CDA: /ClinicalDocument/documentationOf/</w:t>
            </w:r>
            <w:r w:rsidRPr="000E7FC1">
              <w:rPr>
                <w:sz w:val="20"/>
                <w:szCs w:val="20"/>
              </w:rPr>
              <w:br/>
            </w:r>
            <w:r w:rsidRPr="000E7FC1">
              <w:rPr>
                <w:sz w:val="20"/>
                <w:szCs w:val="20"/>
              </w:rPr>
              <w:t>serviceEvent/code.</w:t>
            </w:r>
          </w:p>
          <w:p w:rsidRPr="000E7FC1" w:rsidR="002A5F09" w:rsidP="00601BB1" w:rsidRDefault="002A5F09" w14:paraId="4B05F4D4" w14:textId="77777777">
            <w:pPr>
              <w:pStyle w:val="Zawartotabeli"/>
              <w:snapToGrid w:val="0"/>
              <w:rPr>
                <w:sz w:val="20"/>
                <w:szCs w:val="20"/>
              </w:rPr>
            </w:pPr>
            <w:r w:rsidRPr="000E7FC1">
              <w:rPr>
                <w:sz w:val="20"/>
                <w:szCs w:val="20"/>
              </w:rPr>
              <w:t xml:space="preserve">Dokumenty e-recepta, e-skierowanie i e-zlecenie, zgodne z </w:t>
            </w:r>
            <w:r>
              <w:rPr>
                <w:sz w:val="20"/>
                <w:szCs w:val="20"/>
              </w:rPr>
              <w:t>PIK</w:t>
            </w:r>
            <w:r w:rsidRPr="000E7FC1">
              <w:rPr>
                <w:sz w:val="20"/>
                <w:szCs w:val="20"/>
              </w:rPr>
              <w:t xml:space="preserve"> HL7 CDA, nie zawierają informacji o procedurach, w wyniku wykonania których powstał</w:t>
            </w:r>
            <w:r>
              <w:rPr>
                <w:sz w:val="20"/>
                <w:szCs w:val="20"/>
              </w:rPr>
              <w:t>y</w:t>
            </w:r>
            <w:r w:rsidRPr="000E7FC1">
              <w:rPr>
                <w:sz w:val="20"/>
                <w:szCs w:val="20"/>
              </w:rPr>
              <w:t>. W takiej sytuacji „eventCodeList” nie będzie wypełniane.</w:t>
            </w:r>
            <w:r>
              <w:rPr>
                <w:sz w:val="20"/>
                <w:szCs w:val="20"/>
              </w:rPr>
              <w:t xml:space="preserve"> Uwaga: P1 aktualnie nie indeksuje tych dokumentów, zostały one tu przywołane wyłącznie dla zobrazowania przypadku.</w:t>
            </w:r>
          </w:p>
          <w:p w:rsidR="002A5F09" w:rsidP="00601BB1" w:rsidRDefault="002A5F09" w14:paraId="3E8E416E" w14:textId="77777777">
            <w:pPr>
              <w:pStyle w:val="Zawartotabeli"/>
              <w:snapToGrid w:val="0"/>
              <w:rPr>
                <w:sz w:val="20"/>
                <w:szCs w:val="20"/>
              </w:rPr>
            </w:pPr>
            <w:r w:rsidRPr="000E7FC1">
              <w:rPr>
                <w:sz w:val="20"/>
                <w:szCs w:val="20"/>
              </w:rPr>
              <w:t xml:space="preserve">Elastyczność mechanizmu klasyfikacji </w:t>
            </w:r>
            <w:r>
              <w:rPr>
                <w:sz w:val="20"/>
                <w:szCs w:val="20"/>
              </w:rPr>
              <w:t xml:space="preserve">(krotność 0..*) </w:t>
            </w:r>
            <w:r w:rsidRPr="000E7FC1">
              <w:rPr>
                <w:sz w:val="20"/>
                <w:szCs w:val="20"/>
              </w:rPr>
              <w:t>umożliwia dodanie kolejnych słowników w przyszłości, gdy pojawią się takie potrzeby w kontekście procedur, w wyniku których powstał dokument.</w:t>
            </w:r>
          </w:p>
          <w:p w:rsidRPr="000E7FC1" w:rsidR="002A5F09" w:rsidP="00601BB1" w:rsidRDefault="002A5F09" w14:paraId="7270FFAF" w14:textId="77777777">
            <w:pPr>
              <w:pStyle w:val="Zawartotabeli"/>
              <w:snapToGrid w:val="0"/>
              <w:rPr>
                <w:sz w:val="20"/>
                <w:szCs w:val="20"/>
              </w:rPr>
            </w:pPr>
            <w:r>
              <w:rPr>
                <w:sz w:val="20"/>
                <w:szCs w:val="20"/>
              </w:rPr>
              <w:t>Nie zapisuje się w indeksie kolejności wykonania lub ważności procedur.</w:t>
            </w:r>
          </w:p>
        </w:tc>
      </w:tr>
      <w:tr w:rsidRPr="00D400A0" w:rsidR="002A5F09" w:rsidTr="53745EF2" w14:paraId="75DF168B" w14:textId="77777777">
        <w:tc>
          <w:tcPr>
            <w:tcW w:w="1560" w:type="dxa"/>
            <w:vMerge/>
            <w:tcMar/>
          </w:tcPr>
          <w:p w:rsidRPr="001A6B59" w:rsidR="002A5F09" w:rsidP="00601BB1" w:rsidRDefault="002A5F09" w14:paraId="5306AE2D" w14:textId="77777777">
            <w:pPr>
              <w:pStyle w:val="Zawartotabeli"/>
              <w:snapToGrid w:val="0"/>
              <w:rPr>
                <w:sz w:val="20"/>
                <w:szCs w:val="20"/>
              </w:rPr>
            </w:pPr>
          </w:p>
        </w:tc>
        <w:tc>
          <w:tcPr>
            <w:tcW w:w="1275" w:type="dxa"/>
            <w:shd w:val="clear" w:color="auto" w:fill="FFFFFF" w:themeFill="background1"/>
            <w:tcMar/>
          </w:tcPr>
          <w:p w:rsidRPr="001A6B59" w:rsidR="002A5F09" w:rsidP="00601BB1" w:rsidRDefault="002A5F09" w14:paraId="4254C44C"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002A5F09" w:rsidP="00601BB1" w:rsidRDefault="002A5F09" w14:paraId="48FB6A2E"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702546F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612167C5" w14:textId="77777777">
            <w:pPr>
              <w:pStyle w:val="Zawartotabeli"/>
              <w:snapToGrid w:val="0"/>
              <w:rPr>
                <w:sz w:val="20"/>
                <w:szCs w:val="20"/>
              </w:rPr>
            </w:pPr>
            <w:r w:rsidRPr="003867D5">
              <w:rPr>
                <w:sz w:val="20"/>
                <w:szCs w:val="20"/>
              </w:rPr>
              <w:t>Definiuje przestrzeń wartości w ramach komunikatu</w:t>
            </w:r>
          </w:p>
        </w:tc>
        <w:tc>
          <w:tcPr>
            <w:tcW w:w="5954" w:type="dxa"/>
            <w:shd w:val="clear" w:color="auto" w:fill="FFFFFF" w:themeFill="background1"/>
            <w:tcMar/>
          </w:tcPr>
          <w:p w:rsidR="002A5F09" w:rsidP="00601BB1" w:rsidRDefault="002A5F09" w14:paraId="5996E72D" w14:textId="77777777">
            <w:pPr>
              <w:pStyle w:val="Zawartotabeli"/>
              <w:snapToGrid w:val="0"/>
              <w:rPr>
                <w:sz w:val="20"/>
                <w:szCs w:val="20"/>
              </w:rPr>
            </w:pPr>
            <w:r>
              <w:rPr>
                <w:sz w:val="20"/>
                <w:szCs w:val="20"/>
              </w:rPr>
              <w:t>Wartość stała:</w:t>
            </w:r>
          </w:p>
          <w:p w:rsidRPr="00BC076C" w:rsidR="002A5F09" w:rsidP="00601BB1" w:rsidRDefault="002A5F09" w14:paraId="0D2F97CC" w14:textId="77777777">
            <w:pPr>
              <w:pStyle w:val="Zawartotabeli"/>
              <w:snapToGrid w:val="0"/>
              <w:rPr>
                <w:sz w:val="20"/>
                <w:szCs w:val="20"/>
              </w:rPr>
            </w:pPr>
            <w:r w:rsidRPr="00BC076C">
              <w:rPr>
                <w:sz w:val="20"/>
                <w:szCs w:val="20"/>
              </w:rPr>
              <w:t>urn:uuid:2c6b8cb7-8b2a-4051-b291-b1ae6a575ef4</w:t>
            </w:r>
          </w:p>
        </w:tc>
      </w:tr>
      <w:tr w:rsidR="002A5F09" w:rsidTr="53745EF2" w14:paraId="6717A003" w14:textId="77777777">
        <w:tc>
          <w:tcPr>
            <w:tcW w:w="1560" w:type="dxa"/>
            <w:vMerge/>
            <w:tcMar/>
          </w:tcPr>
          <w:p w:rsidRPr="00BC076C" w:rsidR="002A5F09" w:rsidP="00601BB1" w:rsidRDefault="002A5F09" w14:paraId="0A70BD7F"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2222734D"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Pr="00682A20" w:rsidR="002A5F09" w:rsidP="00601BB1" w:rsidRDefault="002A5F09" w14:paraId="1EAE135D"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172987B7"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F484269" w14:textId="77777777">
            <w:pPr>
              <w:pStyle w:val="Zawartotabeli"/>
              <w:snapToGrid w:val="0"/>
              <w:rPr>
                <w:sz w:val="20"/>
                <w:szCs w:val="20"/>
              </w:rPr>
            </w:pPr>
            <w:r w:rsidRPr="003867D5">
              <w:rPr>
                <w:sz w:val="20"/>
                <w:szCs w:val="20"/>
              </w:rPr>
              <w:t xml:space="preserve">Wartość </w:t>
            </w:r>
            <w:r>
              <w:rPr>
                <w:sz w:val="20"/>
                <w:szCs w:val="20"/>
              </w:rPr>
              <w:t xml:space="preserve">kodu </w:t>
            </w:r>
            <w:r w:rsidRPr="003867D5">
              <w:rPr>
                <w:sz w:val="20"/>
                <w:szCs w:val="20"/>
              </w:rPr>
              <w:t>ze słownika procedur</w:t>
            </w:r>
          </w:p>
        </w:tc>
        <w:tc>
          <w:tcPr>
            <w:tcW w:w="5954" w:type="dxa"/>
            <w:shd w:val="clear" w:color="auto" w:fill="FFFFFF" w:themeFill="background1"/>
            <w:tcMar/>
          </w:tcPr>
          <w:p w:rsidR="002A5F09" w:rsidP="00601BB1" w:rsidRDefault="002A5F09" w14:paraId="3290E1FB" w14:textId="77777777">
            <w:pPr>
              <w:pStyle w:val="Zawartotabeli"/>
              <w:snapToGrid w:val="0"/>
              <w:rPr>
                <w:sz w:val="20"/>
                <w:szCs w:val="20"/>
              </w:rPr>
            </w:pPr>
          </w:p>
          <w:p w:rsidRPr="008E270C" w:rsidR="0071614B" w:rsidP="00601BB1" w:rsidRDefault="0071614B" w14:paraId="0A9C7C84" w14:textId="77777777">
            <w:pPr>
              <w:pStyle w:val="Zawartotabeli"/>
              <w:snapToGrid w:val="0"/>
              <w:rPr>
                <w:b/>
                <w:bCs/>
                <w:sz w:val="20"/>
                <w:szCs w:val="20"/>
                <w:u w:val="single"/>
              </w:rPr>
            </w:pPr>
            <w:r w:rsidRPr="008E270C">
              <w:rPr>
                <w:b/>
                <w:bCs/>
                <w:sz w:val="20"/>
                <w:szCs w:val="20"/>
                <w:u w:val="single"/>
              </w:rPr>
              <w:t>Reguły biznesowe:</w:t>
            </w:r>
          </w:p>
          <w:p w:rsidRPr="0063322F" w:rsidR="0071614B" w:rsidP="00601BB1" w:rsidRDefault="008C4832" w14:paraId="02288233" w14:textId="3DCB4487">
            <w:pPr>
              <w:pStyle w:val="Zawartotabeli"/>
              <w:snapToGrid w:val="0"/>
              <w:rPr>
                <w:sz w:val="20"/>
                <w:szCs w:val="20"/>
              </w:rPr>
            </w:pPr>
            <w:r w:rsidRPr="008C4832">
              <w:rPr>
                <w:sz w:val="20"/>
                <w:szCs w:val="20"/>
              </w:rPr>
              <w:t>REG.WER.3714 Weryfikacja indeksu EDM ze słownikiem ICD-9-PL</w:t>
            </w:r>
          </w:p>
        </w:tc>
      </w:tr>
      <w:tr w:rsidR="002A5F09" w:rsidTr="53745EF2" w14:paraId="6E289A89" w14:textId="77777777">
        <w:tc>
          <w:tcPr>
            <w:tcW w:w="1560" w:type="dxa"/>
            <w:vMerge/>
            <w:tcMar/>
          </w:tcPr>
          <w:p w:rsidRPr="001A6B59" w:rsidR="002A5F09" w:rsidP="00601BB1" w:rsidRDefault="002A5F09" w14:paraId="106289DB"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2F4F5D38" w14:textId="77777777">
            <w:pPr>
              <w:pStyle w:val="Zawartotabeli"/>
              <w:snapToGrid w:val="0"/>
              <w:rPr>
                <w:sz w:val="20"/>
                <w:szCs w:val="20"/>
              </w:rPr>
            </w:pPr>
            <w:r>
              <w:rPr>
                <w:sz w:val="20"/>
                <w:szCs w:val="20"/>
              </w:rPr>
              <w:t>Slot name=”codingScheme”</w:t>
            </w:r>
          </w:p>
        </w:tc>
        <w:tc>
          <w:tcPr>
            <w:tcW w:w="567" w:type="dxa"/>
            <w:shd w:val="clear" w:color="auto" w:fill="FFFFFF" w:themeFill="background1"/>
            <w:tcMar/>
          </w:tcPr>
          <w:p w:rsidR="002A5F09" w:rsidP="00601BB1" w:rsidRDefault="002A5F09" w14:paraId="12B7EBD6"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4DF36F3"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724BE9AE" w14:textId="77777777">
            <w:pPr>
              <w:pStyle w:val="Zawartotabeli"/>
              <w:snapToGrid w:val="0"/>
              <w:rPr>
                <w:sz w:val="20"/>
                <w:szCs w:val="20"/>
              </w:rPr>
            </w:pPr>
            <w:r w:rsidRPr="003867D5">
              <w:rPr>
                <w:sz w:val="20"/>
                <w:szCs w:val="20"/>
              </w:rPr>
              <w:t>Nazwa słownika</w:t>
            </w:r>
          </w:p>
        </w:tc>
        <w:tc>
          <w:tcPr>
            <w:tcW w:w="5954" w:type="dxa"/>
            <w:shd w:val="clear" w:color="auto" w:fill="FFFFFF" w:themeFill="background1"/>
            <w:tcMar/>
          </w:tcPr>
          <w:p w:rsidR="002A5F09" w:rsidP="00601BB1" w:rsidRDefault="002A5F09" w14:paraId="6550BD82" w14:textId="77777777">
            <w:pPr>
              <w:pStyle w:val="Zawartotabeli"/>
              <w:snapToGrid w:val="0"/>
              <w:rPr>
                <w:sz w:val="20"/>
                <w:szCs w:val="20"/>
              </w:rPr>
            </w:pPr>
            <w:r>
              <w:rPr>
                <w:sz w:val="20"/>
                <w:szCs w:val="20"/>
              </w:rPr>
              <w:t>Wartość stała:</w:t>
            </w:r>
          </w:p>
          <w:p w:rsidRPr="0063322F" w:rsidR="002A5F09" w:rsidP="00601BB1" w:rsidRDefault="002A5F09" w14:paraId="65830375" w14:textId="77777777">
            <w:pPr>
              <w:pStyle w:val="Zawartotabeli"/>
              <w:snapToGrid w:val="0"/>
              <w:rPr>
                <w:sz w:val="20"/>
                <w:szCs w:val="20"/>
              </w:rPr>
            </w:pPr>
            <w:r>
              <w:rPr>
                <w:sz w:val="20"/>
                <w:szCs w:val="20"/>
              </w:rPr>
              <w:t xml:space="preserve">ICD-9 PL lub </w:t>
            </w:r>
            <w:r>
              <w:rPr>
                <w:bCs/>
                <w:iCs/>
                <w:sz w:val="20"/>
                <w:szCs w:val="20"/>
              </w:rPr>
              <w:t xml:space="preserve">SNOMED lub ICNP </w:t>
            </w:r>
          </w:p>
        </w:tc>
      </w:tr>
      <w:tr w:rsidR="002A5F09" w:rsidTr="53745EF2" w14:paraId="3F81335B" w14:textId="77777777">
        <w:trPr>
          <w:trHeight w:val="803"/>
        </w:trPr>
        <w:tc>
          <w:tcPr>
            <w:tcW w:w="1560" w:type="dxa"/>
            <w:vMerge/>
            <w:tcMar/>
          </w:tcPr>
          <w:p w:rsidR="002A5F09" w:rsidP="00601BB1" w:rsidRDefault="002A5F09" w14:paraId="26BD5D5A"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9B3089B" w14:textId="77777777">
            <w:pPr>
              <w:pStyle w:val="Zawartotabeli"/>
              <w:snapToGrid w:val="0"/>
              <w:rPr>
                <w:sz w:val="20"/>
                <w:szCs w:val="20"/>
              </w:rPr>
            </w:pPr>
            <w:r>
              <w:rPr>
                <w:sz w:val="20"/>
                <w:szCs w:val="20"/>
              </w:rPr>
              <w:t>Name</w:t>
            </w:r>
          </w:p>
        </w:tc>
        <w:tc>
          <w:tcPr>
            <w:tcW w:w="567" w:type="dxa"/>
            <w:shd w:val="clear" w:color="auto" w:fill="FFFFFF" w:themeFill="background1"/>
            <w:tcMar/>
          </w:tcPr>
          <w:p w:rsidR="002A5F09" w:rsidP="00601BB1" w:rsidRDefault="002A5F09" w14:paraId="745E0403"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5CCE1E5"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3003034E" w14:textId="77777777">
            <w:pPr>
              <w:pStyle w:val="Zawartotabeli"/>
              <w:snapToGrid w:val="0"/>
              <w:rPr>
                <w:sz w:val="20"/>
                <w:szCs w:val="20"/>
              </w:rPr>
            </w:pPr>
            <w:r w:rsidRPr="003867D5">
              <w:rPr>
                <w:sz w:val="20"/>
                <w:szCs w:val="20"/>
              </w:rPr>
              <w:t>Nazwa procedury wskazanej w nodeRepresentation</w:t>
            </w:r>
          </w:p>
        </w:tc>
        <w:tc>
          <w:tcPr>
            <w:tcW w:w="5954" w:type="dxa"/>
            <w:shd w:val="clear" w:color="auto" w:fill="FFFFFF" w:themeFill="background1"/>
            <w:tcMar/>
          </w:tcPr>
          <w:p w:rsidRPr="0063322F" w:rsidR="002A5F09" w:rsidP="00601BB1" w:rsidRDefault="002A5F09" w14:paraId="7EA29D80" w14:textId="77777777">
            <w:pPr>
              <w:pStyle w:val="Zawartotabeli"/>
              <w:snapToGrid w:val="0"/>
              <w:rPr>
                <w:sz w:val="20"/>
                <w:szCs w:val="20"/>
              </w:rPr>
            </w:pPr>
          </w:p>
        </w:tc>
      </w:tr>
      <w:tr w:rsidR="002A5F09" w:rsidTr="53745EF2" w14:paraId="54E64947" w14:textId="77777777">
        <w:tc>
          <w:tcPr>
            <w:tcW w:w="1560" w:type="dxa"/>
            <w:vMerge w:val="restart"/>
            <w:shd w:val="clear" w:color="auto" w:fill="FFFFFF" w:themeFill="background1"/>
            <w:tcMar/>
          </w:tcPr>
          <w:p w:rsidRPr="001935D6" w:rsidR="002A5F09" w:rsidP="00601BB1" w:rsidRDefault="002A5F09" w14:paraId="5A9C0DA3" w14:textId="77777777">
            <w:pPr>
              <w:pStyle w:val="Zawartotabeli"/>
              <w:snapToGrid w:val="0"/>
              <w:rPr>
                <w:sz w:val="20"/>
                <w:szCs w:val="20"/>
              </w:rPr>
            </w:pPr>
            <w:r>
              <w:rPr>
                <w:sz w:val="20"/>
                <w:szCs w:val="20"/>
              </w:rPr>
              <w:t>ExternalIdentifier</w:t>
            </w:r>
            <w:r w:rsidRPr="001935D6">
              <w:rPr>
                <w:sz w:val="20"/>
                <w:szCs w:val="20"/>
              </w:rPr>
              <w:t xml:space="preserve"> </w:t>
            </w:r>
            <w:r>
              <w:rPr>
                <w:sz w:val="20"/>
                <w:szCs w:val="20"/>
              </w:rPr>
              <w:t>„</w:t>
            </w:r>
            <w:r w:rsidRPr="00837EE4">
              <w:rPr>
                <w:sz w:val="20"/>
                <w:szCs w:val="20"/>
              </w:rPr>
              <w:t>uniqueId</w:t>
            </w:r>
            <w:r>
              <w:rPr>
                <w:sz w:val="20"/>
                <w:szCs w:val="20"/>
              </w:rPr>
              <w:t>”</w:t>
            </w:r>
          </w:p>
          <w:p w:rsidR="002A5F09" w:rsidP="00601BB1" w:rsidRDefault="002A5F09" w14:paraId="2FC40F6A"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F903040" w14:textId="77777777">
            <w:pPr>
              <w:pStyle w:val="Zawartotabeli"/>
              <w:snapToGrid w:val="0"/>
              <w:rPr>
                <w:sz w:val="20"/>
                <w:szCs w:val="20"/>
              </w:rPr>
            </w:pPr>
          </w:p>
        </w:tc>
        <w:tc>
          <w:tcPr>
            <w:tcW w:w="567" w:type="dxa"/>
            <w:shd w:val="clear" w:color="auto" w:fill="FFFFFF" w:themeFill="background1"/>
            <w:tcMar/>
          </w:tcPr>
          <w:p w:rsidR="002A5F09" w:rsidP="00601BB1" w:rsidRDefault="002A5F09" w14:paraId="2997B974"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CB26571"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2EA72C6" w14:textId="77777777">
            <w:pPr>
              <w:pStyle w:val="Zawartotabeli"/>
              <w:snapToGrid w:val="0"/>
              <w:rPr>
                <w:sz w:val="20"/>
                <w:szCs w:val="20"/>
              </w:rPr>
            </w:pPr>
            <w:r w:rsidRPr="003867D5">
              <w:rPr>
                <w:sz w:val="20"/>
                <w:szCs w:val="20"/>
              </w:rPr>
              <w:t>Identyfikator dokumentu nadawany przez usługodawcę, tj. unikalny u usługodawcy</w:t>
            </w:r>
          </w:p>
        </w:tc>
        <w:tc>
          <w:tcPr>
            <w:tcW w:w="5954" w:type="dxa"/>
            <w:shd w:val="clear" w:color="auto" w:fill="FFFFFF" w:themeFill="background1"/>
            <w:tcMar/>
          </w:tcPr>
          <w:p w:rsidRPr="00676EAA" w:rsidR="002A5F09" w:rsidP="00601BB1" w:rsidRDefault="002A5F09" w14:paraId="1741DDCA" w14:textId="77777777">
            <w:pPr>
              <w:pStyle w:val="Zawartotabeli"/>
              <w:snapToGrid w:val="0"/>
              <w:rPr>
                <w:sz w:val="20"/>
                <w:szCs w:val="20"/>
              </w:rPr>
            </w:pPr>
          </w:p>
        </w:tc>
      </w:tr>
      <w:tr w:rsidR="002A5F09" w:rsidTr="53745EF2" w14:paraId="7E1B17A8" w14:textId="77777777">
        <w:tc>
          <w:tcPr>
            <w:tcW w:w="1560" w:type="dxa"/>
            <w:vMerge/>
            <w:tcMar/>
          </w:tcPr>
          <w:p w:rsidR="002A5F09" w:rsidP="00601BB1" w:rsidRDefault="002A5F09" w14:paraId="2195F9CB"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19CA1C9" w14:textId="77777777">
            <w:pPr>
              <w:pStyle w:val="Zawartotabeli"/>
              <w:snapToGrid w:val="0"/>
              <w:rPr>
                <w:sz w:val="20"/>
                <w:szCs w:val="20"/>
              </w:rPr>
            </w:pPr>
            <w:r>
              <w:rPr>
                <w:sz w:val="20"/>
                <w:szCs w:val="20"/>
              </w:rPr>
              <w:t>identificationScheme</w:t>
            </w:r>
          </w:p>
        </w:tc>
        <w:tc>
          <w:tcPr>
            <w:tcW w:w="567" w:type="dxa"/>
            <w:shd w:val="clear" w:color="auto" w:fill="FFFFFF" w:themeFill="background1"/>
            <w:tcMar/>
          </w:tcPr>
          <w:p w:rsidR="002A5F09" w:rsidP="00601BB1" w:rsidRDefault="002A5F09" w14:paraId="40F768F9"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6E82E0D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DF85D6A" w14:textId="77777777">
            <w:pPr>
              <w:pStyle w:val="Zawartotabeli"/>
              <w:snapToGrid w:val="0"/>
              <w:rPr>
                <w:sz w:val="20"/>
                <w:szCs w:val="20"/>
              </w:rPr>
            </w:pPr>
            <w:r w:rsidRPr="003867D5">
              <w:rPr>
                <w:sz w:val="20"/>
                <w:szCs w:val="20"/>
              </w:rPr>
              <w:t>Definiuje przestrzeń identyfikatorów w ramach komunikatu</w:t>
            </w:r>
          </w:p>
        </w:tc>
        <w:tc>
          <w:tcPr>
            <w:tcW w:w="5954" w:type="dxa"/>
            <w:shd w:val="clear" w:color="auto" w:fill="FFFFFF" w:themeFill="background1"/>
            <w:tcMar/>
          </w:tcPr>
          <w:p w:rsidR="002A5F09" w:rsidP="00601BB1" w:rsidRDefault="002A5F09" w14:paraId="2C248619" w14:textId="77777777">
            <w:pPr>
              <w:pStyle w:val="Zawartotabeli"/>
              <w:snapToGrid w:val="0"/>
              <w:rPr>
                <w:sz w:val="20"/>
                <w:szCs w:val="20"/>
              </w:rPr>
            </w:pPr>
            <w:r>
              <w:rPr>
                <w:sz w:val="20"/>
                <w:szCs w:val="20"/>
              </w:rPr>
              <w:t>Wartość stała:</w:t>
            </w:r>
          </w:p>
          <w:p w:rsidRPr="00676EAA" w:rsidR="002A5F09" w:rsidP="00601BB1" w:rsidRDefault="002A5F09" w14:paraId="103937B7" w14:textId="77777777">
            <w:pPr>
              <w:pStyle w:val="Zawartotabeli"/>
              <w:snapToGrid w:val="0"/>
              <w:rPr>
                <w:sz w:val="20"/>
                <w:szCs w:val="20"/>
              </w:rPr>
            </w:pPr>
            <w:r w:rsidRPr="00C900C7">
              <w:rPr>
                <w:sz w:val="20"/>
                <w:szCs w:val="20"/>
              </w:rPr>
              <w:t>urn:uuid:2e82c1f6-a085-4c72-9da3-8640a32e42ab</w:t>
            </w:r>
          </w:p>
        </w:tc>
      </w:tr>
      <w:tr w:rsidR="002A5F09" w:rsidTr="53745EF2" w14:paraId="33CBD451" w14:textId="77777777">
        <w:tc>
          <w:tcPr>
            <w:tcW w:w="1560" w:type="dxa"/>
            <w:vMerge/>
            <w:tcMar/>
          </w:tcPr>
          <w:p w:rsidR="002A5F09" w:rsidP="00601BB1" w:rsidRDefault="002A5F09" w14:paraId="7067805D"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DB46533" w14:textId="77777777">
            <w:pPr>
              <w:pStyle w:val="Zawartotabeli"/>
              <w:snapToGrid w:val="0"/>
              <w:rPr>
                <w:sz w:val="20"/>
                <w:szCs w:val="20"/>
              </w:rPr>
            </w:pPr>
            <w:r>
              <w:rPr>
                <w:sz w:val="20"/>
                <w:szCs w:val="20"/>
              </w:rPr>
              <w:t>value</w:t>
            </w:r>
          </w:p>
        </w:tc>
        <w:tc>
          <w:tcPr>
            <w:tcW w:w="567" w:type="dxa"/>
            <w:shd w:val="clear" w:color="auto" w:fill="FFFFFF" w:themeFill="background1"/>
            <w:tcMar/>
          </w:tcPr>
          <w:p w:rsidR="002A5F09" w:rsidP="00601BB1" w:rsidRDefault="002A5F09" w14:paraId="1C9B2148"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06589323"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0F11603D" w14:textId="77777777">
            <w:pPr>
              <w:pStyle w:val="Zawartotabeli"/>
              <w:snapToGrid w:val="0"/>
              <w:rPr>
                <w:sz w:val="20"/>
                <w:szCs w:val="20"/>
              </w:rPr>
            </w:pPr>
            <w:r w:rsidRPr="003867D5">
              <w:rPr>
                <w:sz w:val="20"/>
                <w:szCs w:val="20"/>
              </w:rPr>
              <w:t>Wartość identyfikatora</w:t>
            </w:r>
          </w:p>
        </w:tc>
        <w:tc>
          <w:tcPr>
            <w:tcW w:w="5954" w:type="dxa"/>
            <w:shd w:val="clear" w:color="auto" w:fill="FFFFFF" w:themeFill="background1"/>
            <w:tcMar/>
          </w:tcPr>
          <w:p w:rsidR="002A5F09" w:rsidP="00601BB1" w:rsidRDefault="002A5F09" w14:paraId="28A5B251" w14:textId="77777777">
            <w:pPr>
              <w:pStyle w:val="Zawartotabeli"/>
              <w:snapToGrid w:val="0"/>
              <w:rPr>
                <w:sz w:val="20"/>
                <w:szCs w:val="20"/>
              </w:rPr>
            </w:pPr>
            <w:r>
              <w:rPr>
                <w:sz w:val="20"/>
                <w:szCs w:val="20"/>
              </w:rPr>
              <w:t>Jest też podstawową wartością, za pomocą której oryginalny dokument odszukiwany jest w repozytorium dokumentów.</w:t>
            </w:r>
          </w:p>
          <w:p w:rsidRPr="004C4CD6" w:rsidR="002A5F09" w:rsidP="00601BB1" w:rsidRDefault="002A5F09" w14:paraId="77B6A311" w14:textId="77777777">
            <w:pPr>
              <w:pStyle w:val="Zawartotabeli"/>
              <w:snapToGrid w:val="0"/>
              <w:rPr>
                <w:sz w:val="20"/>
                <w:szCs w:val="20"/>
              </w:rPr>
            </w:pPr>
            <w:r w:rsidRPr="004C4CD6">
              <w:rPr>
                <w:sz w:val="20"/>
                <w:szCs w:val="20"/>
              </w:rPr>
              <w:t>Nie jest używan</w:t>
            </w:r>
            <w:r>
              <w:rPr>
                <w:sz w:val="20"/>
                <w:szCs w:val="20"/>
              </w:rPr>
              <w:t>y</w:t>
            </w:r>
            <w:r w:rsidRPr="004C4CD6">
              <w:rPr>
                <w:sz w:val="20"/>
                <w:szCs w:val="20"/>
              </w:rPr>
              <w:t xml:space="preserve"> </w:t>
            </w:r>
            <w:r>
              <w:rPr>
                <w:sz w:val="20"/>
                <w:szCs w:val="20"/>
              </w:rPr>
              <w:t xml:space="preserve">wewnętrznie </w:t>
            </w:r>
            <w:r w:rsidRPr="004C4CD6">
              <w:rPr>
                <w:sz w:val="20"/>
                <w:szCs w:val="20"/>
              </w:rPr>
              <w:t>w rejestrze/repozytorium</w:t>
            </w:r>
            <w:r>
              <w:rPr>
                <w:sz w:val="20"/>
                <w:szCs w:val="20"/>
              </w:rPr>
              <w:t xml:space="preserve"> do utrzymywania relacji np. z folderem</w:t>
            </w:r>
            <w:r w:rsidRPr="004C4CD6">
              <w:rPr>
                <w:sz w:val="20"/>
                <w:szCs w:val="20"/>
              </w:rPr>
              <w:t xml:space="preserve">, jednak można po </w:t>
            </w:r>
            <w:r>
              <w:rPr>
                <w:sz w:val="20"/>
                <w:szCs w:val="20"/>
              </w:rPr>
              <w:t>nim</w:t>
            </w:r>
            <w:r w:rsidRPr="004C4CD6">
              <w:rPr>
                <w:sz w:val="20"/>
                <w:szCs w:val="20"/>
              </w:rPr>
              <w:t xml:space="preserve"> wyszukiwać.</w:t>
            </w:r>
          </w:p>
          <w:p w:rsidR="002A5F09" w:rsidP="00601BB1" w:rsidRDefault="002A5F09" w14:paraId="349AB49E" w14:textId="77777777">
            <w:pPr>
              <w:pStyle w:val="Zawartotabeli"/>
              <w:snapToGrid w:val="0"/>
              <w:rPr>
                <w:sz w:val="20"/>
                <w:szCs w:val="20"/>
              </w:rPr>
            </w:pPr>
            <w:r>
              <w:rPr>
                <w:sz w:val="20"/>
                <w:szCs w:val="20"/>
              </w:rPr>
              <w:t>Należy zagwarantować unikalność tego identyfikatora w rejestrze. Zgodnie z XDS obowiązuje format OID^id, z odpowiednim</w:t>
            </w:r>
            <w:r w:rsidRPr="004C4CD6">
              <w:rPr>
                <w:sz w:val="20"/>
                <w:szCs w:val="20"/>
              </w:rPr>
              <w:t xml:space="preserve"> </w:t>
            </w:r>
            <w:r w:rsidRPr="00887D61">
              <w:rPr>
                <w:sz w:val="20"/>
                <w:szCs w:val="20"/>
              </w:rPr>
              <w:t>OID usługodawcy identyfikującym lokalne identyfikatory</w:t>
            </w:r>
            <w:r w:rsidRPr="004C4CD6">
              <w:rPr>
                <w:sz w:val="20"/>
                <w:szCs w:val="20"/>
              </w:rPr>
              <w:t xml:space="preserve"> </w:t>
            </w:r>
            <w:r>
              <w:rPr>
                <w:sz w:val="20"/>
                <w:szCs w:val="20"/>
              </w:rPr>
              <w:t xml:space="preserve">stosowane przez </w:t>
            </w:r>
            <w:r w:rsidRPr="004C4CD6">
              <w:rPr>
                <w:sz w:val="20"/>
                <w:szCs w:val="20"/>
              </w:rPr>
              <w:t>tego usługodawc</w:t>
            </w:r>
            <w:r>
              <w:rPr>
                <w:sz w:val="20"/>
                <w:szCs w:val="20"/>
              </w:rPr>
              <w:t>ę. W przypadku dokumentów zgodnych z HL7 CDA wartości id i OID pobierane są z:</w:t>
            </w:r>
          </w:p>
          <w:p w:rsidRPr="00676EAA" w:rsidR="002A5F09" w:rsidP="00601BB1" w:rsidRDefault="002A5F09" w14:paraId="2E0FEB8A" w14:textId="77777777">
            <w:pPr>
              <w:pStyle w:val="Zawartotabeli"/>
              <w:snapToGrid w:val="0"/>
              <w:rPr>
                <w:sz w:val="20"/>
                <w:szCs w:val="20"/>
              </w:rPr>
            </w:pPr>
            <w:r>
              <w:rPr>
                <w:sz w:val="20"/>
                <w:szCs w:val="20"/>
              </w:rPr>
              <w:t>ClinicalDocument/id</w:t>
            </w:r>
          </w:p>
        </w:tc>
      </w:tr>
      <w:tr w:rsidR="002A5F09" w:rsidTr="53745EF2" w14:paraId="574BC2EF" w14:textId="77777777">
        <w:trPr>
          <w:trHeight w:val="803"/>
        </w:trPr>
        <w:tc>
          <w:tcPr>
            <w:tcW w:w="1560" w:type="dxa"/>
            <w:vMerge/>
            <w:tcMar/>
          </w:tcPr>
          <w:p w:rsidR="002A5F09" w:rsidP="00601BB1" w:rsidRDefault="002A5F09" w14:paraId="2D9CF055"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78BCBC99" w14:textId="77777777">
            <w:pPr>
              <w:pStyle w:val="Zawartotabeli"/>
              <w:snapToGrid w:val="0"/>
              <w:rPr>
                <w:sz w:val="20"/>
                <w:szCs w:val="20"/>
              </w:rPr>
            </w:pPr>
            <w:r>
              <w:rPr>
                <w:sz w:val="20"/>
                <w:szCs w:val="20"/>
              </w:rPr>
              <w:t>Name</w:t>
            </w:r>
          </w:p>
        </w:tc>
        <w:tc>
          <w:tcPr>
            <w:tcW w:w="567" w:type="dxa"/>
            <w:shd w:val="clear" w:color="auto" w:fill="FFFFFF" w:themeFill="background1"/>
            <w:tcMar/>
          </w:tcPr>
          <w:p w:rsidR="002A5F09" w:rsidP="00601BB1" w:rsidRDefault="002A5F09" w14:paraId="7B9C43F9"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34E8942E"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598971C4" w14:textId="77777777">
            <w:pPr>
              <w:pStyle w:val="Zawartotabeli"/>
              <w:snapToGrid w:val="0"/>
              <w:rPr>
                <w:sz w:val="20"/>
                <w:szCs w:val="20"/>
              </w:rPr>
            </w:pPr>
            <w:r w:rsidRPr="003867D5">
              <w:rPr>
                <w:sz w:val="20"/>
                <w:szCs w:val="20"/>
              </w:rPr>
              <w:t>Nazwa identyfikatora</w:t>
            </w:r>
          </w:p>
        </w:tc>
        <w:tc>
          <w:tcPr>
            <w:tcW w:w="5954" w:type="dxa"/>
            <w:shd w:val="clear" w:color="auto" w:fill="FFFFFF" w:themeFill="background1"/>
            <w:tcMar/>
          </w:tcPr>
          <w:p w:rsidR="002A5F09" w:rsidP="00601BB1" w:rsidRDefault="002A5F09" w14:paraId="08DE49DE" w14:textId="77777777">
            <w:pPr>
              <w:pStyle w:val="Zawartotabeli"/>
              <w:snapToGrid w:val="0"/>
              <w:rPr>
                <w:sz w:val="20"/>
                <w:szCs w:val="20"/>
              </w:rPr>
            </w:pPr>
            <w:r>
              <w:rPr>
                <w:sz w:val="20"/>
                <w:szCs w:val="20"/>
              </w:rPr>
              <w:t>Wartość stała:</w:t>
            </w:r>
          </w:p>
          <w:p w:rsidRPr="00676EAA" w:rsidR="002A5F09" w:rsidP="00601BB1" w:rsidRDefault="002A5F09" w14:paraId="52C47F12" w14:textId="77777777">
            <w:pPr>
              <w:pStyle w:val="Zawartotabeli"/>
              <w:snapToGrid w:val="0"/>
              <w:rPr>
                <w:sz w:val="20"/>
                <w:szCs w:val="20"/>
              </w:rPr>
            </w:pPr>
            <w:r>
              <w:rPr>
                <w:sz w:val="20"/>
                <w:szCs w:val="20"/>
              </w:rPr>
              <w:t>XDSDocumentEntry.uniqueId</w:t>
            </w:r>
          </w:p>
        </w:tc>
      </w:tr>
      <w:tr w:rsidR="002A5F09" w:rsidTr="53745EF2" w14:paraId="45AE0908" w14:textId="77777777">
        <w:tc>
          <w:tcPr>
            <w:tcW w:w="1560" w:type="dxa"/>
            <w:vMerge w:val="restart"/>
            <w:shd w:val="clear" w:color="auto" w:fill="FFFFFF" w:themeFill="background1"/>
            <w:tcMar/>
          </w:tcPr>
          <w:p w:rsidRPr="001935D6" w:rsidR="002A5F09" w:rsidP="00601BB1" w:rsidRDefault="002A5F09" w14:paraId="10822C29" w14:textId="77777777">
            <w:pPr>
              <w:pStyle w:val="Zawartotabeli"/>
              <w:snapToGrid w:val="0"/>
              <w:rPr>
                <w:sz w:val="20"/>
                <w:szCs w:val="20"/>
              </w:rPr>
            </w:pPr>
            <w:r>
              <w:rPr>
                <w:sz w:val="20"/>
                <w:szCs w:val="20"/>
              </w:rPr>
              <w:t>Slot</w:t>
            </w:r>
            <w:r w:rsidRPr="001935D6">
              <w:rPr>
                <w:sz w:val="20"/>
                <w:szCs w:val="20"/>
              </w:rPr>
              <w:t xml:space="preserve"> </w:t>
            </w:r>
            <w:r>
              <w:rPr>
                <w:sz w:val="20"/>
                <w:szCs w:val="20"/>
              </w:rPr>
              <w:t>name</w:t>
            </w:r>
            <w:r w:rsidRPr="001935D6">
              <w:rPr>
                <w:sz w:val="20"/>
                <w:szCs w:val="20"/>
              </w:rPr>
              <w:t>="</w:t>
            </w:r>
            <w:r w:rsidRPr="00837EE4">
              <w:rPr>
                <w:sz w:val="20"/>
                <w:szCs w:val="20"/>
              </w:rPr>
              <w:t>repositoryUniqueId</w:t>
            </w:r>
            <w:r w:rsidRPr="001935D6">
              <w:rPr>
                <w:sz w:val="20"/>
                <w:szCs w:val="20"/>
              </w:rPr>
              <w:t>"</w:t>
            </w:r>
          </w:p>
          <w:p w:rsidR="002A5F09" w:rsidP="00601BB1" w:rsidRDefault="002A5F09" w14:paraId="6CE4D27F"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216C356B" w14:textId="77777777">
            <w:pPr>
              <w:pStyle w:val="Zawartotabeli"/>
              <w:snapToGrid w:val="0"/>
              <w:rPr>
                <w:sz w:val="20"/>
                <w:szCs w:val="20"/>
              </w:rPr>
            </w:pPr>
          </w:p>
        </w:tc>
        <w:tc>
          <w:tcPr>
            <w:tcW w:w="567" w:type="dxa"/>
            <w:shd w:val="clear" w:color="auto" w:fill="FFFFFF" w:themeFill="background1"/>
            <w:tcMar/>
          </w:tcPr>
          <w:p w:rsidRPr="00643A24" w:rsidR="002A5F09" w:rsidP="00601BB1" w:rsidRDefault="002A5F09" w14:paraId="4F4A1745" w14:textId="77777777">
            <w:pPr>
              <w:pStyle w:val="Zawartotabeli"/>
              <w:snapToGrid w:val="0"/>
              <w:jc w:val="center"/>
              <w:rPr>
                <w:sz w:val="20"/>
                <w:szCs w:val="20"/>
              </w:rPr>
            </w:pPr>
            <w:r w:rsidRPr="00643A24">
              <w:rPr>
                <w:sz w:val="20"/>
                <w:szCs w:val="20"/>
              </w:rPr>
              <w:t>1</w:t>
            </w:r>
          </w:p>
        </w:tc>
        <w:tc>
          <w:tcPr>
            <w:tcW w:w="851" w:type="dxa"/>
            <w:shd w:val="clear" w:color="auto" w:fill="FFFFFF" w:themeFill="background1"/>
            <w:tcMar/>
          </w:tcPr>
          <w:p w:rsidRPr="00643A24" w:rsidR="002A5F09" w:rsidP="00601BB1" w:rsidRDefault="002A5F09" w14:paraId="686BA441" w14:textId="77777777">
            <w:pPr>
              <w:pStyle w:val="Zawartotabeli"/>
              <w:snapToGrid w:val="0"/>
              <w:rPr>
                <w:sz w:val="20"/>
                <w:szCs w:val="20"/>
              </w:rPr>
            </w:pPr>
            <w:r w:rsidRPr="00643A24">
              <w:rPr>
                <w:sz w:val="20"/>
                <w:szCs w:val="20"/>
              </w:rPr>
              <w:t>XDS</w:t>
            </w:r>
          </w:p>
        </w:tc>
        <w:tc>
          <w:tcPr>
            <w:tcW w:w="3827" w:type="dxa"/>
            <w:shd w:val="clear" w:color="auto" w:fill="FFFFFF" w:themeFill="background1"/>
            <w:tcMar/>
          </w:tcPr>
          <w:p w:rsidRPr="003867D5" w:rsidR="002A5F09" w:rsidP="00601BB1" w:rsidRDefault="002A5F09" w14:paraId="04894AED" w14:textId="77777777">
            <w:pPr>
              <w:pStyle w:val="Zawartotabeli"/>
              <w:snapToGrid w:val="0"/>
              <w:rPr>
                <w:sz w:val="20"/>
                <w:szCs w:val="20"/>
              </w:rPr>
            </w:pPr>
            <w:r w:rsidRPr="003867D5">
              <w:rPr>
                <w:sz w:val="20"/>
                <w:szCs w:val="20"/>
              </w:rPr>
              <w:t xml:space="preserve">Identyfikator </w:t>
            </w:r>
            <w:r>
              <w:rPr>
                <w:sz w:val="20"/>
                <w:szCs w:val="20"/>
              </w:rPr>
              <w:t>repozytorium</w:t>
            </w:r>
            <w:r w:rsidRPr="003867D5">
              <w:rPr>
                <w:sz w:val="20"/>
                <w:szCs w:val="20"/>
              </w:rPr>
              <w:t xml:space="preserve"> dokumentu</w:t>
            </w:r>
          </w:p>
        </w:tc>
        <w:tc>
          <w:tcPr>
            <w:tcW w:w="5954" w:type="dxa"/>
            <w:shd w:val="clear" w:color="auto" w:fill="FFFFFF" w:themeFill="background1"/>
            <w:tcMar/>
          </w:tcPr>
          <w:p w:rsidRPr="00643A24" w:rsidR="002A5F09" w:rsidP="00601BB1" w:rsidRDefault="002A5F09" w14:paraId="220C1C7F" w14:textId="77777777">
            <w:pPr>
              <w:pStyle w:val="Zawartotabeli"/>
              <w:snapToGrid w:val="0"/>
              <w:rPr>
                <w:sz w:val="20"/>
                <w:szCs w:val="20"/>
              </w:rPr>
            </w:pPr>
            <w:r>
              <w:rPr>
                <w:sz w:val="20"/>
                <w:szCs w:val="20"/>
              </w:rPr>
              <w:t>Kustosz (opiekun) dokumentu przechowuje dokument w repozytorium, któremu przypisano identyfikator OID. Należy utworzyć centralny rejestr repozytoriów wraz z ich identyfikatorami OID oraz usługę (np. UDDI) tłumaczącą OID na adres usług sieciowych repozytorium.</w:t>
            </w:r>
          </w:p>
        </w:tc>
      </w:tr>
      <w:tr w:rsidR="002A5F09" w:rsidTr="53745EF2" w14:paraId="7B159B63" w14:textId="77777777">
        <w:trPr>
          <w:trHeight w:val="803"/>
        </w:trPr>
        <w:tc>
          <w:tcPr>
            <w:tcW w:w="1560" w:type="dxa"/>
            <w:vMerge/>
            <w:tcMar/>
          </w:tcPr>
          <w:p w:rsidR="002A5F09" w:rsidP="00601BB1" w:rsidRDefault="002A5F09" w14:paraId="409D4A07"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6D2DCB60" w14:textId="77777777">
            <w:pPr>
              <w:pStyle w:val="Zawartotabeli"/>
              <w:snapToGrid w:val="0"/>
              <w:rPr>
                <w:sz w:val="20"/>
                <w:szCs w:val="20"/>
              </w:rPr>
            </w:pPr>
            <w:r>
              <w:rPr>
                <w:sz w:val="20"/>
                <w:szCs w:val="20"/>
              </w:rPr>
              <w:t>Value</w:t>
            </w:r>
          </w:p>
        </w:tc>
        <w:tc>
          <w:tcPr>
            <w:tcW w:w="567" w:type="dxa"/>
            <w:shd w:val="clear" w:color="auto" w:fill="FFFFFF" w:themeFill="background1"/>
            <w:tcMar/>
          </w:tcPr>
          <w:p w:rsidRPr="00643A24" w:rsidR="002A5F09" w:rsidP="00601BB1" w:rsidRDefault="002A5F09" w14:paraId="10E0241B" w14:textId="77777777">
            <w:pPr>
              <w:pStyle w:val="Zawartotabeli"/>
              <w:snapToGrid w:val="0"/>
              <w:jc w:val="center"/>
              <w:rPr>
                <w:sz w:val="20"/>
                <w:szCs w:val="20"/>
              </w:rPr>
            </w:pPr>
            <w:r w:rsidRPr="00643A24">
              <w:rPr>
                <w:sz w:val="20"/>
                <w:szCs w:val="20"/>
              </w:rPr>
              <w:t>1</w:t>
            </w:r>
          </w:p>
        </w:tc>
        <w:tc>
          <w:tcPr>
            <w:tcW w:w="851" w:type="dxa"/>
            <w:shd w:val="clear" w:color="auto" w:fill="FFFFFF" w:themeFill="background1"/>
            <w:tcMar/>
          </w:tcPr>
          <w:p w:rsidRPr="00643A24" w:rsidR="002A5F09" w:rsidP="00601BB1" w:rsidRDefault="002A5F09" w14:paraId="01D5C79A" w14:textId="77777777">
            <w:pPr>
              <w:pStyle w:val="Zawartotabeli"/>
              <w:snapToGrid w:val="0"/>
              <w:rPr>
                <w:sz w:val="20"/>
                <w:szCs w:val="20"/>
              </w:rPr>
            </w:pPr>
            <w:r>
              <w:rPr>
                <w:sz w:val="20"/>
                <w:szCs w:val="20"/>
              </w:rPr>
              <w:t>XDS</w:t>
            </w:r>
          </w:p>
        </w:tc>
        <w:tc>
          <w:tcPr>
            <w:tcW w:w="3827" w:type="dxa"/>
            <w:shd w:val="clear" w:color="auto" w:fill="FFFFFF" w:themeFill="background1"/>
            <w:tcMar/>
          </w:tcPr>
          <w:p w:rsidR="002A5F09" w:rsidP="00601BB1" w:rsidRDefault="002A5F09" w14:paraId="0156FD5F" w14:textId="77777777">
            <w:pPr>
              <w:pStyle w:val="Zawartotabeli"/>
              <w:snapToGrid w:val="0"/>
              <w:rPr>
                <w:sz w:val="20"/>
                <w:szCs w:val="20"/>
              </w:rPr>
            </w:pPr>
            <w:r w:rsidRPr="003867D5">
              <w:rPr>
                <w:sz w:val="20"/>
                <w:szCs w:val="20"/>
              </w:rPr>
              <w:t xml:space="preserve">Wartość identyfikatora w postaci </w:t>
            </w:r>
            <w:r>
              <w:rPr>
                <w:sz w:val="20"/>
                <w:szCs w:val="20"/>
              </w:rPr>
              <w:t>OID</w:t>
            </w:r>
          </w:p>
        </w:tc>
        <w:tc>
          <w:tcPr>
            <w:tcW w:w="5954" w:type="dxa"/>
            <w:shd w:val="clear" w:color="auto" w:fill="FFFFFF" w:themeFill="background1"/>
            <w:tcMar/>
          </w:tcPr>
          <w:p w:rsidR="002A5F09" w:rsidP="009908D8" w:rsidRDefault="00F92F20" w14:paraId="311BBCF0" w14:textId="77777777">
            <w:pPr>
              <w:pStyle w:val="Zawartotabeli"/>
              <w:snapToGrid w:val="0"/>
              <w:rPr>
                <w:sz w:val="20"/>
                <w:szCs w:val="20"/>
              </w:rPr>
            </w:pPr>
            <w:r w:rsidRPr="000B55D0">
              <w:rPr>
                <w:sz w:val="20"/>
                <w:szCs w:val="20"/>
              </w:rPr>
              <w:t>Unikalny identyfikator repozytorium jest zgodny z systemem identyfikacji repozytoriów (rejestru repozytoriów) - OID root=2.16.840.1.113883.3.4424.7.24 extension - numer repozytorium nadawany przez P1 podczas rejestracji repozytorium.</w:t>
            </w:r>
          </w:p>
          <w:p w:rsidR="007F709C" w:rsidP="009908D8" w:rsidRDefault="007F709C" w14:paraId="0742C8A4" w14:textId="77777777">
            <w:pPr>
              <w:pStyle w:val="Zawartotabeli"/>
              <w:snapToGrid w:val="0"/>
              <w:rPr>
                <w:sz w:val="20"/>
                <w:szCs w:val="20"/>
              </w:rPr>
            </w:pPr>
          </w:p>
          <w:p w:rsidRPr="008E270C" w:rsidR="007F709C" w:rsidP="007F709C" w:rsidRDefault="007F709C" w14:paraId="20E11884" w14:textId="77777777">
            <w:pPr>
              <w:pStyle w:val="Zawartotabeli"/>
              <w:snapToGrid w:val="0"/>
              <w:rPr>
                <w:b/>
                <w:bCs/>
                <w:sz w:val="20"/>
                <w:szCs w:val="20"/>
                <w:u w:val="single"/>
              </w:rPr>
            </w:pPr>
            <w:r w:rsidRPr="008E270C">
              <w:rPr>
                <w:b/>
                <w:bCs/>
                <w:sz w:val="20"/>
                <w:szCs w:val="20"/>
                <w:u w:val="single"/>
              </w:rPr>
              <w:t>Reguły biznesowe:</w:t>
            </w:r>
          </w:p>
          <w:p w:rsidRPr="00676EAA" w:rsidR="007F709C" w:rsidP="007F709C" w:rsidRDefault="007F709C" w14:paraId="0142CF41" w14:textId="5A826E88">
            <w:pPr>
              <w:pStyle w:val="Zawartotabeli"/>
              <w:snapToGrid w:val="0"/>
              <w:rPr>
                <w:sz w:val="20"/>
                <w:szCs w:val="20"/>
              </w:rPr>
            </w:pPr>
            <w:r w:rsidRPr="007F709C">
              <w:rPr>
                <w:sz w:val="20"/>
                <w:szCs w:val="20"/>
              </w:rPr>
              <w:t>REG.WER.6868 Weryfikacja czy istnieje repozytorium wskazane w dokumencie</w:t>
            </w:r>
          </w:p>
        </w:tc>
      </w:tr>
      <w:tr w:rsidR="002A5F09" w:rsidTr="53745EF2" w14:paraId="362E7553" w14:textId="77777777">
        <w:trPr>
          <w:trHeight w:val="803"/>
        </w:trPr>
        <w:tc>
          <w:tcPr>
            <w:tcW w:w="1560" w:type="dxa"/>
            <w:vMerge w:val="restart"/>
            <w:shd w:val="clear" w:color="auto" w:fill="FFFFFF" w:themeFill="background1"/>
            <w:tcMar/>
          </w:tcPr>
          <w:p w:rsidR="002A5F09" w:rsidP="00601BB1" w:rsidRDefault="002A5F09" w14:paraId="06F72D8B" w14:textId="77777777">
            <w:pPr>
              <w:pStyle w:val="Zawartotabeli"/>
              <w:snapToGrid w:val="0"/>
              <w:rPr>
                <w:sz w:val="20"/>
                <w:szCs w:val="20"/>
              </w:rPr>
            </w:pPr>
            <w:r>
              <w:rPr>
                <w:sz w:val="20"/>
                <w:szCs w:val="20"/>
              </w:rPr>
              <w:t>Slot name=”</w:t>
            </w:r>
            <w:r w:rsidRPr="00837EE4">
              <w:rPr>
                <w:sz w:val="20"/>
                <w:szCs w:val="20"/>
              </w:rPr>
              <w:t>documentAvailability</w:t>
            </w:r>
            <w:r>
              <w:rPr>
                <w:sz w:val="20"/>
                <w:szCs w:val="20"/>
              </w:rPr>
              <w:t>”</w:t>
            </w:r>
          </w:p>
        </w:tc>
        <w:tc>
          <w:tcPr>
            <w:tcW w:w="1275" w:type="dxa"/>
            <w:shd w:val="clear" w:color="auto" w:fill="FFFFFF" w:themeFill="background1"/>
            <w:tcMar/>
          </w:tcPr>
          <w:p w:rsidR="002A5F09" w:rsidP="00601BB1" w:rsidRDefault="002A5F09" w14:paraId="539AEDDC" w14:textId="77777777">
            <w:pPr>
              <w:pStyle w:val="Zawartotabeli"/>
              <w:snapToGrid w:val="0"/>
              <w:rPr>
                <w:sz w:val="20"/>
                <w:szCs w:val="20"/>
              </w:rPr>
            </w:pPr>
          </w:p>
        </w:tc>
        <w:tc>
          <w:tcPr>
            <w:tcW w:w="567" w:type="dxa"/>
            <w:shd w:val="clear" w:color="auto" w:fill="FFFFFF" w:themeFill="background1"/>
            <w:tcMar/>
          </w:tcPr>
          <w:p w:rsidRPr="00643A24" w:rsidR="002A5F09" w:rsidP="00601BB1" w:rsidRDefault="002A5F09" w14:paraId="79A3EBE2"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209D2A93" w14:textId="77777777">
            <w:pPr>
              <w:pStyle w:val="Zawartotabeli"/>
              <w:snapToGrid w:val="0"/>
              <w:rPr>
                <w:sz w:val="20"/>
                <w:szCs w:val="20"/>
              </w:rPr>
            </w:pPr>
            <w:r>
              <w:rPr>
                <w:sz w:val="20"/>
                <w:szCs w:val="20"/>
              </w:rPr>
              <w:t>XDS Update</w:t>
            </w:r>
          </w:p>
        </w:tc>
        <w:tc>
          <w:tcPr>
            <w:tcW w:w="3827" w:type="dxa"/>
            <w:shd w:val="clear" w:color="auto" w:fill="FFFFFF" w:themeFill="background1"/>
            <w:tcMar/>
          </w:tcPr>
          <w:p w:rsidRPr="00D45ACA" w:rsidR="002A5F09" w:rsidP="00601BB1" w:rsidRDefault="002A5F09" w14:paraId="48770B6A" w14:textId="77777777">
            <w:pPr>
              <w:pStyle w:val="Zawartotabeli"/>
              <w:snapToGrid w:val="0"/>
              <w:rPr>
                <w:sz w:val="20"/>
                <w:szCs w:val="20"/>
              </w:rPr>
            </w:pPr>
            <w:r w:rsidRPr="00D45ACA">
              <w:rPr>
                <w:sz w:val="20"/>
                <w:szCs w:val="20"/>
              </w:rPr>
              <w:t>Status dostępności dokumentu w repozytorium</w:t>
            </w:r>
          </w:p>
        </w:tc>
        <w:tc>
          <w:tcPr>
            <w:tcW w:w="5954" w:type="dxa"/>
            <w:shd w:val="clear" w:color="auto" w:fill="FFFFFF" w:themeFill="background1"/>
            <w:tcMar/>
          </w:tcPr>
          <w:p w:rsidR="002A5F09" w:rsidP="00601BB1" w:rsidRDefault="002A5F09" w14:paraId="19FDBC53" w14:textId="77777777">
            <w:pPr>
              <w:pStyle w:val="Zawartotabeli"/>
              <w:snapToGrid w:val="0"/>
              <w:rPr>
                <w:sz w:val="20"/>
                <w:szCs w:val="20"/>
              </w:rPr>
            </w:pPr>
            <w:r>
              <w:rPr>
                <w:sz w:val="20"/>
                <w:szCs w:val="20"/>
              </w:rPr>
              <w:t xml:space="preserve">Status wskazuje możliwość pobrania dokumentu z repozytorium. </w:t>
            </w:r>
          </w:p>
        </w:tc>
      </w:tr>
      <w:tr w:rsidRPr="00D45ACA" w:rsidR="002A5F09" w:rsidTr="53745EF2" w14:paraId="619066A3" w14:textId="77777777">
        <w:trPr>
          <w:trHeight w:val="803"/>
        </w:trPr>
        <w:tc>
          <w:tcPr>
            <w:tcW w:w="1560" w:type="dxa"/>
            <w:vMerge/>
            <w:tcMar/>
          </w:tcPr>
          <w:p w:rsidR="002A5F09" w:rsidP="00601BB1" w:rsidRDefault="002A5F09" w14:paraId="2F57BB55"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3BA7EF9" w14:textId="77777777">
            <w:pPr>
              <w:pStyle w:val="Zawartotabeli"/>
              <w:snapToGrid w:val="0"/>
              <w:rPr>
                <w:sz w:val="20"/>
                <w:szCs w:val="20"/>
              </w:rPr>
            </w:pPr>
            <w:r>
              <w:rPr>
                <w:sz w:val="20"/>
                <w:szCs w:val="20"/>
              </w:rPr>
              <w:t>Value</w:t>
            </w:r>
          </w:p>
        </w:tc>
        <w:tc>
          <w:tcPr>
            <w:tcW w:w="567" w:type="dxa"/>
            <w:shd w:val="clear" w:color="auto" w:fill="FFFFFF" w:themeFill="background1"/>
            <w:tcMar/>
          </w:tcPr>
          <w:p w:rsidRPr="00643A24" w:rsidR="002A5F09" w:rsidP="00601BB1" w:rsidRDefault="002A5F09" w14:paraId="34A60128"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F87282E" w14:textId="77777777">
            <w:pPr>
              <w:pStyle w:val="Zawartotabeli"/>
              <w:snapToGrid w:val="0"/>
              <w:rPr>
                <w:sz w:val="20"/>
                <w:szCs w:val="20"/>
              </w:rPr>
            </w:pPr>
            <w:r>
              <w:rPr>
                <w:sz w:val="20"/>
                <w:szCs w:val="20"/>
              </w:rPr>
              <w:t>XDS Update</w:t>
            </w:r>
          </w:p>
        </w:tc>
        <w:tc>
          <w:tcPr>
            <w:tcW w:w="3827" w:type="dxa"/>
            <w:shd w:val="clear" w:color="auto" w:fill="FFFFFF" w:themeFill="background1"/>
            <w:tcMar/>
          </w:tcPr>
          <w:p w:rsidRPr="00D45ACA" w:rsidR="002A5F09" w:rsidP="00601BB1" w:rsidRDefault="002A5F09" w14:paraId="5F1D65F1" w14:textId="77777777">
            <w:pPr>
              <w:pStyle w:val="Zawartotabeli"/>
              <w:snapToGrid w:val="0"/>
              <w:rPr>
                <w:sz w:val="20"/>
                <w:szCs w:val="20"/>
              </w:rPr>
            </w:pPr>
            <w:r w:rsidRPr="00D45ACA">
              <w:rPr>
                <w:sz w:val="20"/>
                <w:szCs w:val="20"/>
              </w:rPr>
              <w:t>Wartość statusu</w:t>
            </w:r>
          </w:p>
        </w:tc>
        <w:tc>
          <w:tcPr>
            <w:tcW w:w="5954" w:type="dxa"/>
            <w:shd w:val="clear" w:color="auto" w:fill="FFFFFF" w:themeFill="background1"/>
            <w:tcMar/>
          </w:tcPr>
          <w:p w:rsidRPr="00D45ACA" w:rsidR="002A5F09" w:rsidP="00601BB1" w:rsidRDefault="002A5F09" w14:paraId="05DCCAB6" w14:textId="77777777">
            <w:pPr>
              <w:pStyle w:val="Zawartotabeli"/>
              <w:snapToGrid w:val="0"/>
              <w:rPr>
                <w:sz w:val="20"/>
                <w:szCs w:val="20"/>
              </w:rPr>
            </w:pPr>
            <w:r>
              <w:rPr>
                <w:sz w:val="20"/>
                <w:szCs w:val="20"/>
              </w:rPr>
              <w:t>Dopuszczalne wartości:</w:t>
            </w:r>
          </w:p>
          <w:p w:rsidRPr="00ED710E" w:rsidR="002A5F09" w:rsidP="00601BB1" w:rsidRDefault="002A5F09" w14:paraId="02595AC6" w14:textId="77777777">
            <w:pPr>
              <w:pStyle w:val="Zawartotabeli"/>
              <w:snapToGrid w:val="0"/>
              <w:rPr>
                <w:sz w:val="20"/>
                <w:szCs w:val="20"/>
              </w:rPr>
            </w:pPr>
            <w:r w:rsidRPr="00ED710E">
              <w:rPr>
                <w:sz w:val="20"/>
                <w:szCs w:val="20"/>
              </w:rPr>
              <w:t>urn:ihe:iti:2010:DocumentAvailability:Online (wartość domyślna)</w:t>
            </w:r>
          </w:p>
          <w:p w:rsidRPr="00B620CA" w:rsidR="002A5F09" w:rsidP="00601BB1" w:rsidRDefault="002A5F09" w14:paraId="38FC0950" w14:textId="77777777">
            <w:pPr>
              <w:pStyle w:val="Zawartotabeli"/>
              <w:snapToGrid w:val="0"/>
              <w:rPr>
                <w:sz w:val="20"/>
                <w:szCs w:val="20"/>
              </w:rPr>
            </w:pPr>
            <w:r w:rsidRPr="00B620CA">
              <w:rPr>
                <w:sz w:val="20"/>
                <w:szCs w:val="20"/>
              </w:rPr>
              <w:t>urn:ihe:iti:2010:DocumentAvailability:Offline</w:t>
            </w:r>
          </w:p>
          <w:p w:rsidRPr="00B620CA" w:rsidR="002A5F09" w:rsidP="00601BB1" w:rsidRDefault="002A5F09" w14:paraId="37FE226C" w14:textId="77777777">
            <w:pPr>
              <w:pStyle w:val="Zawartotabeli"/>
              <w:snapToGrid w:val="0"/>
              <w:rPr>
                <w:sz w:val="20"/>
                <w:szCs w:val="20"/>
              </w:rPr>
            </w:pPr>
          </w:p>
          <w:p w:rsidR="002A5F09" w:rsidP="00601BB1" w:rsidRDefault="002A5F09" w14:paraId="2B7B6A58" w14:textId="77777777">
            <w:pPr>
              <w:pStyle w:val="Zawartotabeli"/>
              <w:snapToGrid w:val="0"/>
              <w:rPr>
                <w:sz w:val="20"/>
                <w:szCs w:val="20"/>
              </w:rPr>
            </w:pPr>
            <w:r w:rsidRPr="00D45ACA">
              <w:rPr>
                <w:sz w:val="20"/>
                <w:szCs w:val="20"/>
              </w:rPr>
              <w:t xml:space="preserve">gdzie </w:t>
            </w:r>
            <w:r>
              <w:rPr>
                <w:sz w:val="20"/>
                <w:szCs w:val="20"/>
              </w:rPr>
              <w:t xml:space="preserve">znaczenie poszczególnych </w:t>
            </w:r>
            <w:r w:rsidRPr="00D45ACA">
              <w:rPr>
                <w:sz w:val="20"/>
                <w:szCs w:val="20"/>
              </w:rPr>
              <w:t>wartoś</w:t>
            </w:r>
            <w:r>
              <w:rPr>
                <w:sz w:val="20"/>
                <w:szCs w:val="20"/>
              </w:rPr>
              <w:t>ci</w:t>
            </w:r>
            <w:r w:rsidRPr="00D45ACA">
              <w:rPr>
                <w:sz w:val="20"/>
                <w:szCs w:val="20"/>
              </w:rPr>
              <w:t xml:space="preserve"> </w:t>
            </w:r>
          </w:p>
          <w:p w:rsidR="002A5F09" w:rsidP="002A5F09" w:rsidRDefault="002A5F09" w14:paraId="38AB7508" w14:textId="77777777">
            <w:pPr>
              <w:pStyle w:val="Zawartotabeli"/>
              <w:numPr>
                <w:ilvl w:val="0"/>
                <w:numId w:val="41"/>
              </w:numPr>
              <w:snapToGrid w:val="0"/>
              <w:rPr>
                <w:sz w:val="20"/>
                <w:szCs w:val="20"/>
              </w:rPr>
            </w:pPr>
            <w:r>
              <w:rPr>
                <w:sz w:val="20"/>
                <w:szCs w:val="20"/>
              </w:rPr>
              <w:t>Online – dokument medyczny dostępny jest online do pobrania</w:t>
            </w:r>
          </w:p>
          <w:p w:rsidRPr="008E270C" w:rsidR="002A5F09" w:rsidP="002A5F09" w:rsidRDefault="002A5F09" w14:paraId="05C0F854" w14:textId="77777777">
            <w:pPr>
              <w:pStyle w:val="Zawartotabeli"/>
              <w:numPr>
                <w:ilvl w:val="0"/>
                <w:numId w:val="41"/>
              </w:numPr>
              <w:snapToGrid w:val="0"/>
              <w:rPr>
                <w:b/>
                <w:bCs/>
                <w:smallCaps/>
                <w:color w:val="8B8178"/>
                <w:sz w:val="20"/>
                <w:szCs w:val="20"/>
              </w:rPr>
            </w:pPr>
            <w:r>
              <w:rPr>
                <w:sz w:val="20"/>
                <w:szCs w:val="20"/>
              </w:rPr>
              <w:t>Offline – dokument nie jest dostępny do pobrania (założenie, że będzie dostępny w siedzibie usługodawcy np. na płycie CD nie może wynikać z zastosowania tego statusu, tylko co najwyżej z regulacji prawnych).</w:t>
            </w:r>
          </w:p>
          <w:p w:rsidR="00885016" w:rsidP="00885016" w:rsidRDefault="00885016" w14:paraId="3612B31F" w14:textId="77777777">
            <w:pPr>
              <w:pStyle w:val="Zawartotabeli"/>
              <w:snapToGrid w:val="0"/>
              <w:rPr>
                <w:sz w:val="20"/>
                <w:szCs w:val="20"/>
              </w:rPr>
            </w:pPr>
          </w:p>
          <w:p w:rsidRPr="008E270C" w:rsidR="00885016" w:rsidP="00885016" w:rsidRDefault="00885016" w14:paraId="4BD8C2AF" w14:textId="77777777">
            <w:pPr>
              <w:pStyle w:val="Zawartotabeli"/>
              <w:snapToGrid w:val="0"/>
              <w:rPr>
                <w:b/>
                <w:bCs/>
                <w:sz w:val="20"/>
                <w:szCs w:val="20"/>
                <w:u w:val="single"/>
              </w:rPr>
            </w:pPr>
            <w:r w:rsidRPr="008E270C">
              <w:rPr>
                <w:b/>
                <w:bCs/>
                <w:sz w:val="20"/>
                <w:szCs w:val="20"/>
                <w:u w:val="single"/>
              </w:rPr>
              <w:t>Reguły biznesowe:</w:t>
            </w:r>
          </w:p>
          <w:p w:rsidR="00885016" w:rsidP="008E270C" w:rsidRDefault="00B30852" w14:paraId="24B57D30" w14:textId="3A1D8FB7">
            <w:pPr>
              <w:pStyle w:val="Zawartotabeli"/>
              <w:snapToGrid w:val="0"/>
              <w:rPr>
                <w:b/>
                <w:bCs/>
                <w:smallCaps/>
                <w:color w:val="8B8178"/>
                <w:sz w:val="20"/>
                <w:szCs w:val="20"/>
              </w:rPr>
            </w:pPr>
            <w:r w:rsidRPr="008E270C">
              <w:rPr>
                <w:sz w:val="20"/>
                <w:szCs w:val="20"/>
              </w:rPr>
              <w:t>REG.WER.4677 Weryfikacja statusu dostępności dokumentu w repozytorium</w:t>
            </w:r>
          </w:p>
        </w:tc>
      </w:tr>
      <w:tr w:rsidRPr="00167AB4" w:rsidR="002A5F09" w:rsidTr="53745EF2" w14:paraId="47C54C93" w14:textId="77777777">
        <w:tc>
          <w:tcPr>
            <w:tcW w:w="1560" w:type="dxa"/>
            <w:vMerge w:val="restart"/>
            <w:shd w:val="clear" w:color="auto" w:fill="FFFFFF" w:themeFill="background1"/>
            <w:tcMar/>
          </w:tcPr>
          <w:p w:rsidRPr="0064623D" w:rsidR="002A5F09" w:rsidP="00601BB1" w:rsidRDefault="002A5F09" w14:paraId="7BBE7100" w14:textId="77777777">
            <w:pPr>
              <w:pStyle w:val="Zawartotabeli"/>
              <w:snapToGrid w:val="0"/>
              <w:rPr>
                <w:sz w:val="20"/>
                <w:szCs w:val="20"/>
                <w:lang w:val="en-GB"/>
              </w:rPr>
            </w:pPr>
            <w:r w:rsidRPr="0064623D">
              <w:rPr>
                <w:sz w:val="20"/>
                <w:szCs w:val="20"/>
                <w:lang w:val="en-GB"/>
              </w:rPr>
              <w:t>Sl</w:t>
            </w:r>
            <w:r>
              <w:rPr>
                <w:sz w:val="20"/>
                <w:szCs w:val="20"/>
                <w:lang w:val="en-GB"/>
              </w:rPr>
              <w:t>ot</w:t>
            </w:r>
            <w:r w:rsidRPr="0064623D">
              <w:rPr>
                <w:sz w:val="20"/>
                <w:szCs w:val="20"/>
                <w:lang w:val="en-GB"/>
              </w:rPr>
              <w:t xml:space="preserve"> </w:t>
            </w:r>
            <w:r>
              <w:rPr>
                <w:sz w:val="20"/>
                <w:szCs w:val="20"/>
                <w:lang w:val="en-GB"/>
              </w:rPr>
              <w:t>name</w:t>
            </w:r>
            <w:r w:rsidRPr="0064623D">
              <w:rPr>
                <w:sz w:val="20"/>
                <w:szCs w:val="20"/>
                <w:lang w:val="en-GB"/>
              </w:rPr>
              <w:t>="</w:t>
            </w:r>
            <w:r w:rsidRPr="00837EE4">
              <w:rPr>
                <w:sz w:val="20"/>
                <w:szCs w:val="20"/>
                <w:lang w:val="en-GB"/>
              </w:rPr>
              <w:t>legalAuthenticator</w:t>
            </w:r>
            <w:r w:rsidRPr="0064623D">
              <w:rPr>
                <w:sz w:val="20"/>
                <w:szCs w:val="20"/>
                <w:lang w:val="en-GB"/>
              </w:rPr>
              <w:t>"</w:t>
            </w:r>
          </w:p>
          <w:p w:rsidRPr="0064623D" w:rsidR="002A5F09" w:rsidP="00601BB1" w:rsidRDefault="002A5F09" w14:paraId="5401FB85" w14:textId="77777777">
            <w:pPr>
              <w:pStyle w:val="Zawartotabeli"/>
              <w:snapToGrid w:val="0"/>
              <w:rPr>
                <w:sz w:val="20"/>
                <w:szCs w:val="20"/>
                <w:lang w:val="en-GB"/>
              </w:rPr>
            </w:pPr>
          </w:p>
        </w:tc>
        <w:tc>
          <w:tcPr>
            <w:tcW w:w="1275" w:type="dxa"/>
            <w:shd w:val="clear" w:color="auto" w:fill="FFFFFF" w:themeFill="background1"/>
            <w:tcMar/>
          </w:tcPr>
          <w:p w:rsidRPr="0064623D" w:rsidR="002A5F09" w:rsidP="00601BB1" w:rsidRDefault="002A5F09" w14:paraId="6B1AF428" w14:textId="77777777">
            <w:pPr>
              <w:pStyle w:val="Zawartotabeli"/>
              <w:snapToGrid w:val="0"/>
              <w:rPr>
                <w:sz w:val="20"/>
                <w:szCs w:val="20"/>
                <w:lang w:val="en-GB"/>
              </w:rPr>
            </w:pPr>
          </w:p>
        </w:tc>
        <w:tc>
          <w:tcPr>
            <w:tcW w:w="567" w:type="dxa"/>
            <w:shd w:val="clear" w:color="auto" w:fill="FFFFFF" w:themeFill="background1"/>
            <w:tcMar/>
          </w:tcPr>
          <w:p w:rsidRPr="008B7F1D" w:rsidR="002A5F09" w:rsidP="00601BB1" w:rsidRDefault="002A5F09" w14:paraId="04159061" w14:textId="77777777">
            <w:pPr>
              <w:pStyle w:val="Zawartotabeli"/>
              <w:snapToGrid w:val="0"/>
              <w:jc w:val="center"/>
              <w:rPr>
                <w:sz w:val="20"/>
                <w:szCs w:val="20"/>
              </w:rPr>
            </w:pPr>
            <w:r w:rsidRPr="008B7F1D">
              <w:rPr>
                <w:sz w:val="20"/>
                <w:szCs w:val="20"/>
              </w:rPr>
              <w:t>0..1</w:t>
            </w:r>
          </w:p>
        </w:tc>
        <w:tc>
          <w:tcPr>
            <w:tcW w:w="851" w:type="dxa"/>
            <w:shd w:val="clear" w:color="auto" w:fill="FFFFFF" w:themeFill="background1"/>
            <w:tcMar/>
          </w:tcPr>
          <w:p w:rsidRPr="00682A20" w:rsidR="002A5F09" w:rsidP="00601BB1" w:rsidRDefault="002A5F09" w14:paraId="4A5097CE" w14:textId="77777777">
            <w:pPr>
              <w:pStyle w:val="Zawartotabeli"/>
              <w:snapToGrid w:val="0"/>
              <w:rPr>
                <w:sz w:val="20"/>
                <w:szCs w:val="20"/>
              </w:rPr>
            </w:pPr>
            <w:r w:rsidRPr="00682A20">
              <w:rPr>
                <w:sz w:val="20"/>
                <w:szCs w:val="20"/>
              </w:rPr>
              <w:t>XDS</w:t>
            </w:r>
          </w:p>
        </w:tc>
        <w:tc>
          <w:tcPr>
            <w:tcW w:w="3827" w:type="dxa"/>
            <w:shd w:val="clear" w:color="auto" w:fill="FFFFFF" w:themeFill="background1"/>
            <w:tcMar/>
          </w:tcPr>
          <w:p w:rsidRPr="003867D5" w:rsidR="002A5F09" w:rsidP="00601BB1" w:rsidRDefault="002A5F09" w14:paraId="10DC8704" w14:textId="77777777">
            <w:pPr>
              <w:pStyle w:val="Zawartotabeli"/>
              <w:snapToGrid w:val="0"/>
              <w:rPr>
                <w:sz w:val="20"/>
                <w:szCs w:val="20"/>
              </w:rPr>
            </w:pPr>
            <w:r w:rsidRPr="003867D5">
              <w:rPr>
                <w:sz w:val="20"/>
                <w:szCs w:val="20"/>
              </w:rPr>
              <w:t xml:space="preserve">Osoba akceptująca, autoryzująca, ewentualnie podpisująca </w:t>
            </w:r>
            <w:r>
              <w:rPr>
                <w:sz w:val="20"/>
                <w:szCs w:val="20"/>
              </w:rPr>
              <w:t>indeksowany</w:t>
            </w:r>
            <w:r w:rsidRPr="003867D5">
              <w:rPr>
                <w:sz w:val="20"/>
                <w:szCs w:val="20"/>
              </w:rPr>
              <w:t xml:space="preserve"> dokument, oficjalny wystawca dokumentu</w:t>
            </w:r>
          </w:p>
        </w:tc>
        <w:tc>
          <w:tcPr>
            <w:tcW w:w="5954" w:type="dxa"/>
            <w:shd w:val="clear" w:color="auto" w:fill="FFFFFF" w:themeFill="background1"/>
            <w:tcMar/>
          </w:tcPr>
          <w:p w:rsidRPr="008B7F1D" w:rsidR="002A5F09" w:rsidP="00601BB1" w:rsidRDefault="002A5F09" w14:paraId="77345B5F" w14:textId="77777777">
            <w:pPr>
              <w:pStyle w:val="Zawartotabeli"/>
              <w:snapToGrid w:val="0"/>
              <w:rPr>
                <w:sz w:val="20"/>
                <w:szCs w:val="20"/>
              </w:rPr>
            </w:pPr>
            <w:r w:rsidRPr="008B7F1D">
              <w:rPr>
                <w:sz w:val="20"/>
                <w:szCs w:val="20"/>
              </w:rPr>
              <w:t>Opcjonalne w IHE XDS D</w:t>
            </w:r>
            <w:r>
              <w:rPr>
                <w:sz w:val="20"/>
                <w:szCs w:val="20"/>
              </w:rPr>
              <w:t xml:space="preserve">ocument </w:t>
            </w:r>
            <w:r w:rsidRPr="008B7F1D">
              <w:rPr>
                <w:sz w:val="20"/>
                <w:szCs w:val="20"/>
              </w:rPr>
              <w:t>R</w:t>
            </w:r>
            <w:r>
              <w:rPr>
                <w:sz w:val="20"/>
                <w:szCs w:val="20"/>
              </w:rPr>
              <w:t>egistry</w:t>
            </w:r>
            <w:r w:rsidRPr="008B7F1D">
              <w:rPr>
                <w:sz w:val="20"/>
                <w:szCs w:val="20"/>
              </w:rPr>
              <w:t xml:space="preserve"> ze względu na fakt, </w:t>
            </w:r>
            <w:r>
              <w:rPr>
                <w:sz w:val="20"/>
                <w:szCs w:val="20"/>
              </w:rPr>
              <w:t>i</w:t>
            </w:r>
            <w:r w:rsidRPr="008B7F1D">
              <w:rPr>
                <w:sz w:val="20"/>
                <w:szCs w:val="20"/>
              </w:rPr>
              <w:t>ż część dokumentów nie posiada informacji o formalnym wystawcy dokumentu. Wartość wymagana w P1 w sytuacji, gdy informacja o wystawcy znajduje się w dokumencie.</w:t>
            </w:r>
          </w:p>
          <w:p w:rsidR="002A5F09" w:rsidP="00601BB1" w:rsidRDefault="002A5F09" w14:paraId="2EA2512F" w14:textId="77777777">
            <w:pPr>
              <w:pStyle w:val="Zawartotabeli"/>
              <w:snapToGrid w:val="0"/>
              <w:rPr>
                <w:sz w:val="20"/>
                <w:szCs w:val="20"/>
              </w:rPr>
            </w:pPr>
            <w:r>
              <w:rPr>
                <w:sz w:val="20"/>
                <w:szCs w:val="20"/>
              </w:rPr>
              <w:t>PIK HL7 CDA wymaga umieszczenia tej wartości traktując osobę wystawcy jako reprezentanta instytucji wystawiającej dokument, czyli usługodawcy.</w:t>
            </w:r>
          </w:p>
          <w:p w:rsidRPr="00167AB4" w:rsidR="002A5F09" w:rsidP="00601BB1" w:rsidRDefault="002A5F09" w14:paraId="241153B7" w14:textId="77777777">
            <w:pPr>
              <w:pStyle w:val="Zawartotabeli"/>
              <w:snapToGrid w:val="0"/>
              <w:rPr>
                <w:sz w:val="20"/>
                <w:szCs w:val="20"/>
              </w:rPr>
            </w:pPr>
            <w:r>
              <w:rPr>
                <w:sz w:val="20"/>
                <w:szCs w:val="20"/>
              </w:rPr>
              <w:t>Standard IHE XDS.b w tym miejscu nie przewiduje prezentowania informacji o instytucji, którą osoba podpisująca reprezentuje.</w:t>
            </w:r>
          </w:p>
        </w:tc>
      </w:tr>
      <w:tr w:rsidR="002A5F09" w:rsidTr="53745EF2" w14:paraId="5FDD6F0E" w14:textId="77777777">
        <w:trPr>
          <w:trHeight w:val="803"/>
        </w:trPr>
        <w:tc>
          <w:tcPr>
            <w:tcW w:w="1560" w:type="dxa"/>
            <w:vMerge/>
            <w:tcMar/>
          </w:tcPr>
          <w:p w:rsidRPr="00167AB4" w:rsidR="002A5F09" w:rsidP="00601BB1" w:rsidRDefault="002A5F09" w14:paraId="77178CF9" w14:textId="77777777">
            <w:pPr>
              <w:pStyle w:val="Zawartotabeli"/>
              <w:snapToGrid w:val="0"/>
              <w:rPr>
                <w:sz w:val="20"/>
                <w:szCs w:val="20"/>
              </w:rPr>
            </w:pPr>
          </w:p>
        </w:tc>
        <w:tc>
          <w:tcPr>
            <w:tcW w:w="1275" w:type="dxa"/>
            <w:shd w:val="clear" w:color="auto" w:fill="FFFFFF" w:themeFill="background1"/>
            <w:tcMar/>
          </w:tcPr>
          <w:p w:rsidRPr="00167AB4" w:rsidR="002A5F09" w:rsidP="00601BB1" w:rsidRDefault="002A5F09" w14:paraId="5D882A09" w14:textId="77777777">
            <w:pPr>
              <w:pStyle w:val="Zawartotabeli"/>
              <w:snapToGrid w:val="0"/>
              <w:rPr>
                <w:sz w:val="20"/>
                <w:szCs w:val="20"/>
              </w:rPr>
            </w:pPr>
            <w:r>
              <w:rPr>
                <w:sz w:val="20"/>
                <w:szCs w:val="20"/>
              </w:rPr>
              <w:t>Value</w:t>
            </w:r>
          </w:p>
        </w:tc>
        <w:tc>
          <w:tcPr>
            <w:tcW w:w="567" w:type="dxa"/>
            <w:shd w:val="clear" w:color="auto" w:fill="FFFFFF" w:themeFill="background1"/>
            <w:tcMar/>
          </w:tcPr>
          <w:p w:rsidRPr="00167AB4" w:rsidR="002A5F09" w:rsidP="00601BB1" w:rsidRDefault="002A5F09" w14:paraId="4BC18598"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167AB4" w:rsidR="002A5F09" w:rsidP="00601BB1" w:rsidRDefault="002A5F09" w14:paraId="5A2EE864"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54962BCE" w14:textId="77777777">
            <w:pPr>
              <w:pStyle w:val="Zawartotabeli"/>
              <w:snapToGrid w:val="0"/>
              <w:rPr>
                <w:sz w:val="20"/>
                <w:szCs w:val="20"/>
              </w:rPr>
            </w:pPr>
            <w:r w:rsidRPr="003867D5">
              <w:rPr>
                <w:sz w:val="20"/>
                <w:szCs w:val="20"/>
              </w:rPr>
              <w:t>Dane osoby wystawcy dokumentu</w:t>
            </w:r>
          </w:p>
        </w:tc>
        <w:tc>
          <w:tcPr>
            <w:tcW w:w="5954" w:type="dxa"/>
            <w:shd w:val="clear" w:color="auto" w:fill="FFFFFF" w:themeFill="background1"/>
            <w:tcMar/>
          </w:tcPr>
          <w:p w:rsidR="002A5F09" w:rsidP="00601BB1" w:rsidRDefault="002A5F09" w14:paraId="201B51C2" w14:textId="77777777">
            <w:pPr>
              <w:pStyle w:val="Zawartotabeli"/>
              <w:snapToGrid w:val="0"/>
              <w:rPr>
                <w:sz w:val="20"/>
                <w:szCs w:val="20"/>
              </w:rPr>
            </w:pPr>
            <w:r>
              <w:rPr>
                <w:sz w:val="20"/>
                <w:szCs w:val="20"/>
              </w:rPr>
              <w:t>Format wg specyfikacji XDS: XCN, np.:</w:t>
            </w:r>
          </w:p>
          <w:p w:rsidR="002A5F09" w:rsidP="00601BB1" w:rsidRDefault="002A5F09" w14:paraId="531C43BC" w14:textId="77777777">
            <w:pPr>
              <w:pStyle w:val="Zawartotabeli"/>
              <w:snapToGrid w:val="0"/>
              <w:rPr>
                <w:sz w:val="20"/>
                <w:szCs w:val="20"/>
              </w:rPr>
            </w:pPr>
            <w:r w:rsidRPr="00FB7214">
              <w:rPr>
                <w:sz w:val="20"/>
                <w:szCs w:val="20"/>
              </w:rPr>
              <w:t>"12398</w:t>
            </w:r>
            <w:r>
              <w:rPr>
                <w:sz w:val="20"/>
                <w:szCs w:val="20"/>
              </w:rPr>
              <w:t>4334</w:t>
            </w:r>
            <w:r w:rsidRPr="00FB7214">
              <w:rPr>
                <w:sz w:val="20"/>
                <w:szCs w:val="20"/>
              </w:rPr>
              <w:t>^</w:t>
            </w:r>
            <w:r>
              <w:rPr>
                <w:sz w:val="20"/>
                <w:szCs w:val="20"/>
              </w:rPr>
              <w:t>Kowalski</w:t>
            </w:r>
            <w:r w:rsidRPr="00FB7214">
              <w:rPr>
                <w:sz w:val="20"/>
                <w:szCs w:val="20"/>
              </w:rPr>
              <w:t>^J</w:t>
            </w:r>
            <w:r>
              <w:rPr>
                <w:sz w:val="20"/>
                <w:szCs w:val="20"/>
              </w:rPr>
              <w:t>a</w:t>
            </w:r>
            <w:r w:rsidRPr="00FB7214">
              <w:rPr>
                <w:sz w:val="20"/>
                <w:szCs w:val="20"/>
              </w:rPr>
              <w:t>n^^^</w:t>
            </w:r>
            <w:r>
              <w:rPr>
                <w:sz w:val="20"/>
                <w:szCs w:val="20"/>
              </w:rPr>
              <w:t>Lek. med.</w:t>
            </w:r>
            <w:r w:rsidRPr="00FB7214">
              <w:rPr>
                <w:sz w:val="20"/>
                <w:szCs w:val="20"/>
              </w:rPr>
              <w:t>^^^&amp;</w:t>
            </w:r>
            <w:r>
              <w:t xml:space="preserve"> </w:t>
            </w:r>
            <w:r w:rsidRPr="00B92408">
              <w:rPr>
                <w:color w:val="FF0000"/>
                <w:sz w:val="20"/>
                <w:szCs w:val="20"/>
              </w:rPr>
              <w:t>2.16.840.1.113883.3.4424.1.6.2</w:t>
            </w:r>
            <w:r w:rsidRPr="00FB7214">
              <w:rPr>
                <w:sz w:val="20"/>
                <w:szCs w:val="20"/>
              </w:rPr>
              <w:t>&amp;ISO"</w:t>
            </w:r>
          </w:p>
          <w:p w:rsidR="002A5F09" w:rsidP="00601BB1" w:rsidRDefault="002A5F09" w14:paraId="7E5F6F57" w14:textId="77777777">
            <w:pPr>
              <w:pStyle w:val="Zawartotabeli"/>
              <w:snapToGrid w:val="0"/>
              <w:rPr>
                <w:sz w:val="20"/>
                <w:szCs w:val="20"/>
              </w:rPr>
            </w:pPr>
          </w:p>
          <w:p w:rsidR="002A5F09" w:rsidP="00601BB1" w:rsidRDefault="002A5F09" w14:paraId="2E3F59F6" w14:textId="77777777">
            <w:pPr>
              <w:pStyle w:val="Zawartotabeli"/>
              <w:snapToGrid w:val="0"/>
              <w:rPr>
                <w:color w:val="C00000"/>
                <w:sz w:val="20"/>
                <w:szCs w:val="20"/>
              </w:rPr>
            </w:pPr>
            <w:r>
              <w:rPr>
                <w:sz w:val="20"/>
                <w:szCs w:val="20"/>
              </w:rPr>
              <w:t>Osoby wystawiające dokument identyfikuje się numerem NPWZ, który musi być podany wraz z przypisanym mu numerem OID. Jeśli osoba wystawiająca dokument nie posiada numeru NPWZ, obowiązują zasady identyfikacji tej osoby identyczne jak w przypadku pacjentów, z możliwością dodatkowego zawężenia listy dopuszczalnych dokumentów tożsamości przez P1 (nie jest to przedmiotem niniejszego opracowania).</w:t>
            </w:r>
          </w:p>
          <w:p w:rsidR="002A5F09" w:rsidP="00601BB1" w:rsidRDefault="002A5F09" w14:paraId="4F6B07DC" w14:textId="77777777">
            <w:pPr>
              <w:pStyle w:val="Zawartotabeli"/>
              <w:snapToGrid w:val="0"/>
              <w:rPr>
                <w:sz w:val="20"/>
                <w:szCs w:val="20"/>
              </w:rPr>
            </w:pPr>
          </w:p>
          <w:p w:rsidR="002A5F09" w:rsidP="00601BB1" w:rsidRDefault="002A5F09" w14:paraId="5819666D" w14:textId="77777777">
            <w:pPr>
              <w:pStyle w:val="Zawartotabeli"/>
              <w:snapToGrid w:val="0"/>
              <w:rPr>
                <w:sz w:val="20"/>
                <w:szCs w:val="20"/>
              </w:rPr>
            </w:pPr>
            <w:r>
              <w:rPr>
                <w:sz w:val="20"/>
                <w:szCs w:val="20"/>
              </w:rPr>
              <w:t>Należy zwrócić uwagę, że identyfikator osoby znajduje się w pierwszym komponencie danych, a jego OID w środkowym subkomponencie ostatniego komponentu danych.</w:t>
            </w:r>
          </w:p>
          <w:p w:rsidR="002A5F09" w:rsidP="00601BB1" w:rsidRDefault="002A5F09" w14:paraId="617B45D4" w14:textId="77777777">
            <w:pPr>
              <w:pStyle w:val="Zawartotabeli"/>
              <w:snapToGrid w:val="0"/>
              <w:rPr>
                <w:sz w:val="20"/>
                <w:szCs w:val="20"/>
              </w:rPr>
            </w:pPr>
          </w:p>
          <w:p w:rsidR="002A5F09" w:rsidP="00601BB1" w:rsidRDefault="002A5F09" w14:paraId="5132B4E0" w14:textId="77777777">
            <w:pPr>
              <w:pStyle w:val="Zawartotabeli"/>
              <w:snapToGrid w:val="0"/>
              <w:rPr>
                <w:sz w:val="20"/>
                <w:szCs w:val="20"/>
              </w:rPr>
            </w:pPr>
            <w:r>
              <w:rPr>
                <w:sz w:val="20"/>
                <w:szCs w:val="20"/>
              </w:rPr>
              <w:t>Na podstawie dokumentu zgodnego z HL7 CDA wartość ta może być wyznaczona w następujący sposób:</w:t>
            </w:r>
          </w:p>
          <w:p w:rsidR="002A5F09" w:rsidP="00601BB1" w:rsidRDefault="002A5F09" w14:paraId="2151CD91" w14:textId="77777777">
            <w:pPr>
              <w:pStyle w:val="Zawartotabeli"/>
              <w:snapToGrid w:val="0"/>
              <w:rPr>
                <w:sz w:val="20"/>
                <w:szCs w:val="20"/>
              </w:rPr>
            </w:pPr>
            <w:r w:rsidRPr="00167AB4">
              <w:rPr>
                <w:sz w:val="20"/>
                <w:szCs w:val="20"/>
              </w:rPr>
              <w:t>concat(</w:t>
            </w:r>
            <w:r w:rsidRPr="00167AB4">
              <w:rPr>
                <w:sz w:val="20"/>
                <w:szCs w:val="20"/>
              </w:rPr>
              <w:br/>
            </w:r>
            <w:r w:rsidRPr="00167AB4">
              <w:rPr>
                <w:sz w:val="20"/>
                <w:szCs w:val="20"/>
              </w:rPr>
              <w:t>$person/id/@extension,"^",</w:t>
            </w:r>
            <w:r w:rsidRPr="00167AB4">
              <w:rPr>
                <w:sz w:val="20"/>
                <w:szCs w:val="20"/>
              </w:rPr>
              <w:br/>
            </w:r>
            <w:r w:rsidRPr="00167AB4">
              <w:rPr>
                <w:sz w:val="20"/>
                <w:szCs w:val="20"/>
              </w:rPr>
              <w:t>$person/assignedPerson/name/family,"^",</w:t>
            </w:r>
            <w:r w:rsidRPr="00167AB4">
              <w:rPr>
                <w:sz w:val="20"/>
                <w:szCs w:val="20"/>
              </w:rPr>
              <w:br/>
            </w:r>
            <w:r w:rsidRPr="00167AB4">
              <w:rPr>
                <w:sz w:val="20"/>
                <w:szCs w:val="20"/>
              </w:rPr>
              <w:t>$person/assignedPer</w:t>
            </w:r>
            <w:r w:rsidRPr="00C46959">
              <w:rPr>
                <w:sz w:val="20"/>
                <w:szCs w:val="20"/>
              </w:rPr>
              <w:t>s</w:t>
            </w:r>
            <w:r w:rsidRPr="00FB2D7D">
              <w:rPr>
                <w:sz w:val="20"/>
                <w:szCs w:val="20"/>
              </w:rPr>
              <w:t>on/name/given[1],"^",</w:t>
            </w:r>
            <w:r w:rsidRPr="00FB2D7D">
              <w:rPr>
                <w:sz w:val="20"/>
                <w:szCs w:val="20"/>
              </w:rPr>
              <w:br/>
            </w:r>
            <w:r w:rsidRPr="00FB2D7D">
              <w:rPr>
                <w:sz w:val="20"/>
                <w:szCs w:val="20"/>
              </w:rPr>
              <w:t>$person/assignedPerson/name/given[2],"^",</w:t>
            </w:r>
            <w:r w:rsidRPr="00FB2D7D">
              <w:rPr>
                <w:sz w:val="20"/>
                <w:szCs w:val="20"/>
              </w:rPr>
              <w:br/>
            </w:r>
            <w:r w:rsidRPr="00FB2D7D">
              <w:rPr>
                <w:sz w:val="20"/>
                <w:szCs w:val="20"/>
              </w:rPr>
              <w:t>$person/assignedPerson/name/suffix,"^",</w:t>
            </w:r>
            <w:r w:rsidRPr="00FB2D7D">
              <w:rPr>
                <w:sz w:val="20"/>
                <w:szCs w:val="20"/>
              </w:rPr>
              <w:br/>
            </w:r>
            <w:r w:rsidRPr="00FB2D7D">
              <w:rPr>
                <w:sz w:val="20"/>
                <w:szCs w:val="20"/>
              </w:rPr>
              <w:t>$person/assignedPerson/name/prefix,"^",</w:t>
            </w:r>
            <w:r w:rsidRPr="00FB2D7D">
              <w:rPr>
                <w:sz w:val="20"/>
                <w:szCs w:val="20"/>
              </w:rPr>
              <w:br/>
            </w:r>
            <w:r w:rsidRPr="00FB2D7D">
              <w:rPr>
                <w:sz w:val="20"/>
                <w:szCs w:val="20"/>
              </w:rPr>
              <w:t>"^^^&amp;", $person/id/@root,"&amp;ISO")</w:t>
            </w:r>
          </w:p>
          <w:p w:rsidR="002A5F09" w:rsidP="00601BB1" w:rsidRDefault="002A5F09" w14:paraId="5A48057F" w14:textId="77777777">
            <w:pPr>
              <w:pStyle w:val="Zawartotabeli"/>
              <w:snapToGrid w:val="0"/>
              <w:rPr>
                <w:sz w:val="20"/>
                <w:szCs w:val="20"/>
              </w:rPr>
            </w:pPr>
            <w:r>
              <w:rPr>
                <w:sz w:val="20"/>
                <w:szCs w:val="20"/>
              </w:rPr>
              <w:t>gdzie $person jest osobą, która podpisała dokument:</w:t>
            </w:r>
          </w:p>
          <w:p w:rsidR="002A5F09" w:rsidP="00601BB1" w:rsidRDefault="002A5F09" w14:paraId="1807C077" w14:textId="77777777">
            <w:pPr>
              <w:pStyle w:val="Zawartotabeli"/>
              <w:snapToGrid w:val="0"/>
              <w:rPr>
                <w:sz w:val="20"/>
                <w:szCs w:val="20"/>
              </w:rPr>
            </w:pPr>
            <w:r>
              <w:rPr>
                <w:sz w:val="20"/>
                <w:szCs w:val="20"/>
              </w:rPr>
              <w:t>ClinicalDocument/author/assignedAuthor</w:t>
            </w:r>
          </w:p>
          <w:p w:rsidR="002A5F09" w:rsidP="00601BB1" w:rsidRDefault="002A5F09" w14:paraId="7C6F5B36" w14:textId="77777777">
            <w:pPr>
              <w:pStyle w:val="Zawartotabeli"/>
              <w:snapToGrid w:val="0"/>
              <w:rPr>
                <w:sz w:val="20"/>
                <w:szCs w:val="20"/>
              </w:rPr>
            </w:pPr>
            <w:r>
              <w:rPr>
                <w:sz w:val="20"/>
                <w:szCs w:val="20"/>
              </w:rPr>
              <w:t>(patrz reguły określania wystawcy dokumentu w PIK HL7 CDA)</w:t>
            </w:r>
          </w:p>
          <w:p w:rsidR="002A5F09" w:rsidP="00601BB1" w:rsidRDefault="002A5F09" w14:paraId="1D335C64" w14:textId="77777777">
            <w:pPr>
              <w:pStyle w:val="Zawartotabeli"/>
              <w:snapToGrid w:val="0"/>
              <w:rPr>
                <w:sz w:val="20"/>
                <w:szCs w:val="20"/>
              </w:rPr>
            </w:pPr>
            <w:r>
              <w:rPr>
                <w:sz w:val="20"/>
                <w:szCs w:val="20"/>
              </w:rPr>
              <w:t xml:space="preserve">lub </w:t>
            </w:r>
            <w:r w:rsidRPr="00F10620">
              <w:rPr>
                <w:sz w:val="20"/>
                <w:szCs w:val="20"/>
              </w:rPr>
              <w:t>ClinicalDocument/legalAuthenticator/assignedEntity</w:t>
            </w:r>
            <w:r>
              <w:rPr>
                <w:sz w:val="20"/>
                <w:szCs w:val="20"/>
              </w:rPr>
              <w:t>.</w:t>
            </w:r>
          </w:p>
          <w:p w:rsidR="00B30852" w:rsidP="00601BB1" w:rsidRDefault="00B30852" w14:paraId="0DCC6FFE" w14:textId="77777777">
            <w:pPr>
              <w:pStyle w:val="Zawartotabeli"/>
              <w:snapToGrid w:val="0"/>
              <w:rPr>
                <w:sz w:val="20"/>
                <w:szCs w:val="20"/>
              </w:rPr>
            </w:pPr>
          </w:p>
          <w:p w:rsidRPr="008E270C" w:rsidR="00B30852" w:rsidP="00601BB1" w:rsidRDefault="00B30852" w14:paraId="02A1C3AE" w14:textId="77777777">
            <w:pPr>
              <w:pStyle w:val="Zawartotabeli"/>
              <w:snapToGrid w:val="0"/>
              <w:rPr>
                <w:b/>
                <w:bCs/>
                <w:sz w:val="20"/>
                <w:szCs w:val="20"/>
                <w:u w:val="single"/>
              </w:rPr>
            </w:pPr>
            <w:r w:rsidRPr="008E270C">
              <w:rPr>
                <w:b/>
                <w:bCs/>
                <w:sz w:val="20"/>
                <w:szCs w:val="20"/>
                <w:u w:val="single"/>
              </w:rPr>
              <w:t>Reguły biznesowe:</w:t>
            </w:r>
          </w:p>
          <w:p w:rsidR="00B30852" w:rsidP="00601BB1" w:rsidRDefault="00F80D0B" w14:paraId="570B197B" w14:textId="75A673D2">
            <w:pPr>
              <w:pStyle w:val="Zawartotabeli"/>
              <w:snapToGrid w:val="0"/>
              <w:rPr>
                <w:sz w:val="20"/>
                <w:szCs w:val="20"/>
              </w:rPr>
            </w:pPr>
            <w:r w:rsidRPr="00F80D0B">
              <w:rPr>
                <w:sz w:val="20"/>
                <w:szCs w:val="20"/>
              </w:rPr>
              <w:t>REG.WER.3707 Weryfikacja pracownika medycznego przy zapisie EDM</w:t>
            </w:r>
          </w:p>
        </w:tc>
      </w:tr>
      <w:tr w:rsidRPr="00167AB4" w:rsidR="002A5F09" w:rsidTr="53745EF2" w14:paraId="01AE9244" w14:textId="77777777">
        <w:tc>
          <w:tcPr>
            <w:tcW w:w="1560" w:type="dxa"/>
            <w:vMerge w:val="restart"/>
            <w:shd w:val="clear" w:color="auto" w:fill="FFFFFF" w:themeFill="background1"/>
            <w:tcMar/>
          </w:tcPr>
          <w:p w:rsidRPr="0064623D" w:rsidR="002A5F09" w:rsidP="00601BB1" w:rsidRDefault="002A5F09" w14:paraId="4CFA5117" w14:textId="77777777">
            <w:pPr>
              <w:pStyle w:val="Zawartotabeli"/>
              <w:snapToGrid w:val="0"/>
              <w:rPr>
                <w:sz w:val="20"/>
                <w:szCs w:val="20"/>
                <w:lang w:val="en-GB"/>
              </w:rPr>
            </w:pPr>
            <w:r>
              <w:rPr>
                <w:sz w:val="20"/>
                <w:szCs w:val="20"/>
                <w:lang w:val="en-GB"/>
              </w:rPr>
              <w:t>Classification</w:t>
            </w:r>
            <w:r w:rsidRPr="0064623D">
              <w:rPr>
                <w:sz w:val="20"/>
                <w:szCs w:val="20"/>
                <w:lang w:val="en-GB"/>
              </w:rPr>
              <w:t xml:space="preserve"> </w:t>
            </w:r>
            <w:r>
              <w:rPr>
                <w:sz w:val="20"/>
                <w:szCs w:val="20"/>
                <w:lang w:val="en-GB"/>
              </w:rPr>
              <w:t>“</w:t>
            </w:r>
            <w:r w:rsidRPr="00837EE4">
              <w:rPr>
                <w:sz w:val="20"/>
                <w:szCs w:val="20"/>
                <w:lang w:val="en-GB"/>
              </w:rPr>
              <w:t>healthcareFacilityTypeCode</w:t>
            </w:r>
            <w:r>
              <w:rPr>
                <w:sz w:val="20"/>
                <w:szCs w:val="20"/>
                <w:lang w:val="en-GB"/>
              </w:rPr>
              <w:t>”</w:t>
            </w:r>
          </w:p>
        </w:tc>
        <w:tc>
          <w:tcPr>
            <w:tcW w:w="1275" w:type="dxa"/>
            <w:shd w:val="clear" w:color="auto" w:fill="FFFFFF" w:themeFill="background1"/>
            <w:tcMar/>
          </w:tcPr>
          <w:p w:rsidRPr="0064623D" w:rsidR="002A5F09" w:rsidP="00601BB1" w:rsidRDefault="002A5F09" w14:paraId="3A05B380" w14:textId="77777777">
            <w:pPr>
              <w:pStyle w:val="Zawartotabeli"/>
              <w:snapToGrid w:val="0"/>
              <w:rPr>
                <w:sz w:val="20"/>
                <w:szCs w:val="20"/>
                <w:lang w:val="en-GB"/>
              </w:rPr>
            </w:pPr>
          </w:p>
        </w:tc>
        <w:tc>
          <w:tcPr>
            <w:tcW w:w="567" w:type="dxa"/>
            <w:shd w:val="clear" w:color="auto" w:fill="FFFFFF" w:themeFill="background1"/>
            <w:tcMar/>
          </w:tcPr>
          <w:p w:rsidRPr="00682A20" w:rsidR="002A5F09" w:rsidP="00601BB1" w:rsidRDefault="002A5F09" w14:paraId="07C40EAB" w14:textId="77777777">
            <w:pPr>
              <w:pStyle w:val="Zawartotabeli"/>
              <w:snapToGrid w:val="0"/>
              <w:jc w:val="center"/>
              <w:rPr>
                <w:sz w:val="20"/>
                <w:szCs w:val="20"/>
              </w:rPr>
            </w:pPr>
            <w:del w:author="Autor" w:id="91">
              <w:r w:rsidRPr="189CE3B6" w:rsidDel="002A5F09">
                <w:rPr>
                  <w:sz w:val="20"/>
                  <w:szCs w:val="20"/>
                </w:rPr>
                <w:delText>0..</w:delText>
              </w:r>
            </w:del>
            <w:r w:rsidRPr="189CE3B6">
              <w:rPr>
                <w:sz w:val="20"/>
                <w:szCs w:val="20"/>
              </w:rPr>
              <w:t>1</w:t>
            </w:r>
          </w:p>
        </w:tc>
        <w:tc>
          <w:tcPr>
            <w:tcW w:w="851" w:type="dxa"/>
            <w:shd w:val="clear" w:color="auto" w:fill="FFFFFF" w:themeFill="background1"/>
            <w:tcMar/>
          </w:tcPr>
          <w:p w:rsidRPr="00682A20" w:rsidR="002A5F09" w:rsidP="00601BB1" w:rsidRDefault="002A5F09" w14:paraId="07736F72"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72871A2A" w14:textId="77777777">
            <w:pPr>
              <w:pStyle w:val="Zawartotabeli"/>
              <w:snapToGrid w:val="0"/>
              <w:rPr>
                <w:sz w:val="20"/>
                <w:szCs w:val="20"/>
              </w:rPr>
            </w:pPr>
            <w:r w:rsidRPr="003867D5">
              <w:rPr>
                <w:sz w:val="20"/>
                <w:szCs w:val="20"/>
              </w:rPr>
              <w:t>Specjalność komórki organizacyjnej usługodawcy</w:t>
            </w:r>
          </w:p>
        </w:tc>
        <w:tc>
          <w:tcPr>
            <w:tcW w:w="5954" w:type="dxa"/>
            <w:shd w:val="clear" w:color="auto" w:fill="FFFFFF" w:themeFill="background1"/>
            <w:tcMar/>
          </w:tcPr>
          <w:p w:rsidR="002A5F09" w:rsidP="00601BB1" w:rsidRDefault="002A5F09" w14:paraId="4403AE79" w14:textId="77777777">
            <w:pPr>
              <w:pStyle w:val="Zawartotabeli"/>
              <w:snapToGrid w:val="0"/>
              <w:rPr>
                <w:sz w:val="20"/>
                <w:szCs w:val="20"/>
              </w:rPr>
            </w:pPr>
            <w:r w:rsidRPr="00682A20">
              <w:rPr>
                <w:sz w:val="20"/>
                <w:szCs w:val="20"/>
              </w:rPr>
              <w:t>Specjalność komórki, tj. VIII część kodu resortowego lub wartość uzyskana w inny sposób</w:t>
            </w:r>
            <w:r>
              <w:rPr>
                <w:sz w:val="20"/>
                <w:szCs w:val="20"/>
              </w:rPr>
              <w:t>. Specjalność musi być podana jeżeli istnieje.</w:t>
            </w:r>
          </w:p>
          <w:p w:rsidR="002A5F09" w:rsidP="00601BB1" w:rsidRDefault="002A5F09" w14:paraId="5C49437A" w14:textId="77777777">
            <w:pPr>
              <w:pStyle w:val="Zawartotabeli"/>
              <w:snapToGrid w:val="0"/>
              <w:rPr>
                <w:sz w:val="20"/>
                <w:szCs w:val="20"/>
              </w:rPr>
            </w:pPr>
            <w:r w:rsidRPr="009B5819">
              <w:rPr>
                <w:sz w:val="20"/>
                <w:szCs w:val="20"/>
              </w:rPr>
              <w:t>IHE</w:t>
            </w:r>
            <w:r>
              <w:rPr>
                <w:sz w:val="20"/>
                <w:szCs w:val="20"/>
              </w:rPr>
              <w:t xml:space="preserve"> XDS.b określa tę wartość jako typ placówki medycznej</w:t>
            </w:r>
            <w:r w:rsidRPr="009B5819">
              <w:rPr>
                <w:sz w:val="20"/>
                <w:szCs w:val="20"/>
              </w:rPr>
              <w:t>.</w:t>
            </w:r>
          </w:p>
        </w:tc>
      </w:tr>
      <w:tr w:rsidRPr="00D400A0" w:rsidR="002A5F09" w:rsidTr="53745EF2" w14:paraId="67420447" w14:textId="77777777">
        <w:tc>
          <w:tcPr>
            <w:tcW w:w="1560" w:type="dxa"/>
            <w:vMerge/>
            <w:tcMar/>
          </w:tcPr>
          <w:p w:rsidRPr="00FC1001" w:rsidR="002A5F09" w:rsidP="00601BB1" w:rsidRDefault="002A5F09" w14:paraId="212DE03F" w14:textId="77777777">
            <w:pPr>
              <w:pStyle w:val="Zawartotabeli"/>
              <w:snapToGrid w:val="0"/>
              <w:rPr>
                <w:sz w:val="20"/>
                <w:szCs w:val="20"/>
              </w:rPr>
            </w:pPr>
          </w:p>
        </w:tc>
        <w:tc>
          <w:tcPr>
            <w:tcW w:w="1275" w:type="dxa"/>
            <w:shd w:val="clear" w:color="auto" w:fill="FFFFFF" w:themeFill="background1"/>
            <w:tcMar/>
          </w:tcPr>
          <w:p w:rsidRPr="00E81648" w:rsidR="002A5F09" w:rsidP="00601BB1" w:rsidRDefault="002A5F09" w14:paraId="78008470"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Pr="00682A20" w:rsidR="002A5F09" w:rsidP="00601BB1" w:rsidRDefault="002A5F09" w14:paraId="46E5AC55"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Pr="00682A20" w:rsidR="002A5F09" w:rsidP="00601BB1" w:rsidRDefault="002A5F09" w14:paraId="7411053A"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4C0285CB" w14:textId="77777777">
            <w:pPr>
              <w:pStyle w:val="Zawartotabeli"/>
              <w:snapToGrid w:val="0"/>
              <w:rPr>
                <w:sz w:val="20"/>
                <w:szCs w:val="20"/>
              </w:rPr>
            </w:pPr>
            <w:r w:rsidRPr="003867D5">
              <w:rPr>
                <w:sz w:val="20"/>
                <w:szCs w:val="20"/>
              </w:rPr>
              <w:t>Definiuje przestrzeń wartości w ramach komunikatu</w:t>
            </w:r>
          </w:p>
        </w:tc>
        <w:tc>
          <w:tcPr>
            <w:tcW w:w="5954" w:type="dxa"/>
            <w:shd w:val="clear" w:color="auto" w:fill="FFFFFF" w:themeFill="background1"/>
            <w:tcMar/>
          </w:tcPr>
          <w:p w:rsidR="002A5F09" w:rsidP="00601BB1" w:rsidRDefault="002A5F09" w14:paraId="17D3A32D" w14:textId="77777777">
            <w:pPr>
              <w:pStyle w:val="Zawartotabeli"/>
              <w:snapToGrid w:val="0"/>
              <w:rPr>
                <w:sz w:val="20"/>
                <w:szCs w:val="20"/>
              </w:rPr>
            </w:pPr>
            <w:r>
              <w:rPr>
                <w:sz w:val="20"/>
                <w:szCs w:val="20"/>
              </w:rPr>
              <w:t>Wartość stała:</w:t>
            </w:r>
          </w:p>
          <w:p w:rsidRPr="00BC076C" w:rsidR="002A5F09" w:rsidP="00601BB1" w:rsidRDefault="002A5F09" w14:paraId="2D27B470" w14:textId="77777777">
            <w:pPr>
              <w:pStyle w:val="Zawartotabeli"/>
              <w:snapToGrid w:val="0"/>
              <w:rPr>
                <w:sz w:val="20"/>
                <w:szCs w:val="20"/>
              </w:rPr>
            </w:pPr>
            <w:r w:rsidRPr="00BC076C">
              <w:rPr>
                <w:sz w:val="20"/>
                <w:szCs w:val="20"/>
              </w:rPr>
              <w:t>urn:uuid:f33fb8ac-18af-42cc-ae0e-ed0b0bdb91e1</w:t>
            </w:r>
          </w:p>
        </w:tc>
      </w:tr>
      <w:tr w:rsidRPr="00167AB4" w:rsidR="002A5F09" w:rsidTr="53745EF2" w14:paraId="571ED98A" w14:textId="77777777">
        <w:tc>
          <w:tcPr>
            <w:tcW w:w="1560" w:type="dxa"/>
            <w:vMerge/>
            <w:tcMar/>
          </w:tcPr>
          <w:p w:rsidRPr="00BC076C" w:rsidR="002A5F09" w:rsidP="00601BB1" w:rsidRDefault="002A5F09" w14:paraId="6AAAFE98"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3CF5EF27"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Pr="00682A20" w:rsidR="002A5F09" w:rsidP="00601BB1" w:rsidRDefault="002A5F09" w14:paraId="41E46E27"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Pr="00682A20" w:rsidR="002A5F09" w:rsidP="00601BB1" w:rsidRDefault="002A5F09" w14:paraId="7362B6D7"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D0D4CCB" w14:textId="77777777">
            <w:pPr>
              <w:pStyle w:val="Zawartotabeli"/>
              <w:snapToGrid w:val="0"/>
              <w:rPr>
                <w:sz w:val="20"/>
                <w:szCs w:val="20"/>
              </w:rPr>
            </w:pPr>
            <w:r w:rsidRPr="003867D5">
              <w:rPr>
                <w:sz w:val="20"/>
                <w:szCs w:val="20"/>
              </w:rPr>
              <w:t>Wartość słownika</w:t>
            </w:r>
          </w:p>
        </w:tc>
        <w:tc>
          <w:tcPr>
            <w:tcW w:w="5954" w:type="dxa"/>
            <w:shd w:val="clear" w:color="auto" w:fill="FFFFFF" w:themeFill="background1"/>
            <w:tcMar/>
          </w:tcPr>
          <w:p w:rsidR="002A5F09" w:rsidP="00601BB1" w:rsidRDefault="002A5F09" w14:paraId="7247D6CB" w14:textId="77777777">
            <w:pPr>
              <w:pStyle w:val="Zawartotabeli"/>
              <w:snapToGrid w:val="0"/>
              <w:rPr>
                <w:sz w:val="20"/>
                <w:szCs w:val="20"/>
              </w:rPr>
            </w:pPr>
            <w:r>
              <w:rPr>
                <w:sz w:val="20"/>
                <w:szCs w:val="20"/>
              </w:rPr>
              <w:t>Przykład VIII części kodu:</w:t>
            </w:r>
          </w:p>
          <w:p w:rsidR="002A5F09" w:rsidP="00601BB1" w:rsidRDefault="002A5F09" w14:paraId="19D6D165" w14:textId="77777777">
            <w:pPr>
              <w:pStyle w:val="Zawartotabeli"/>
              <w:snapToGrid w:val="0"/>
              <w:rPr>
                <w:sz w:val="20"/>
                <w:szCs w:val="20"/>
              </w:rPr>
            </w:pPr>
            <w:r w:rsidRPr="00EA2744">
              <w:rPr>
                <w:sz w:val="20"/>
                <w:szCs w:val="20"/>
              </w:rPr>
              <w:t>6101</w:t>
            </w:r>
          </w:p>
          <w:p w:rsidR="00353615" w:rsidP="00601BB1" w:rsidRDefault="00353615" w14:paraId="665B60C2" w14:textId="77777777">
            <w:pPr>
              <w:pStyle w:val="Zawartotabeli"/>
              <w:snapToGrid w:val="0"/>
              <w:rPr>
                <w:sz w:val="20"/>
                <w:szCs w:val="20"/>
              </w:rPr>
            </w:pPr>
          </w:p>
          <w:p w:rsidRPr="008E270C" w:rsidR="00353615" w:rsidP="00601BB1" w:rsidRDefault="00353615" w14:paraId="59A4F318" w14:textId="77777777">
            <w:pPr>
              <w:pStyle w:val="Zawartotabeli"/>
              <w:snapToGrid w:val="0"/>
              <w:rPr>
                <w:b/>
                <w:bCs/>
                <w:sz w:val="20"/>
                <w:szCs w:val="20"/>
                <w:u w:val="single"/>
              </w:rPr>
            </w:pPr>
            <w:r w:rsidRPr="008E270C">
              <w:rPr>
                <w:b/>
                <w:bCs/>
                <w:sz w:val="20"/>
                <w:szCs w:val="20"/>
                <w:u w:val="single"/>
              </w:rPr>
              <w:t>Reguły biznesowe:</w:t>
            </w:r>
          </w:p>
          <w:p w:rsidRPr="00682A20" w:rsidR="00353615" w:rsidP="00601BB1" w:rsidRDefault="00353615" w14:paraId="49081BC9" w14:textId="6E580B41">
            <w:pPr>
              <w:pStyle w:val="Zawartotabeli"/>
              <w:snapToGrid w:val="0"/>
              <w:rPr>
                <w:sz w:val="20"/>
                <w:szCs w:val="20"/>
              </w:rPr>
            </w:pPr>
            <w:r w:rsidRPr="00353615">
              <w:rPr>
                <w:sz w:val="20"/>
                <w:szCs w:val="20"/>
              </w:rPr>
              <w:t>REG.WER.3739 Weryfikacja indeksu EDM ze słownikiem specjalizacji komórek organizacyjnych</w:t>
            </w:r>
          </w:p>
        </w:tc>
      </w:tr>
      <w:tr w:rsidRPr="00167AB4" w:rsidR="002A5F09" w:rsidTr="53745EF2" w14:paraId="5B96E04E" w14:textId="77777777">
        <w:tc>
          <w:tcPr>
            <w:tcW w:w="1560" w:type="dxa"/>
            <w:vMerge/>
            <w:tcMar/>
          </w:tcPr>
          <w:p w:rsidRPr="00E16E08" w:rsidR="002A5F09" w:rsidP="00601BB1" w:rsidRDefault="002A5F09" w14:paraId="558C7612"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89A82CF" w14:textId="77777777">
            <w:pPr>
              <w:pStyle w:val="Zawartotabeli"/>
              <w:snapToGrid w:val="0"/>
              <w:rPr>
                <w:sz w:val="20"/>
                <w:szCs w:val="20"/>
                <w:lang w:val="en-GB"/>
              </w:rPr>
            </w:pPr>
            <w:r>
              <w:rPr>
                <w:sz w:val="20"/>
                <w:szCs w:val="20"/>
              </w:rPr>
              <w:t>Slot name=”codingScheme”</w:t>
            </w:r>
          </w:p>
        </w:tc>
        <w:tc>
          <w:tcPr>
            <w:tcW w:w="567" w:type="dxa"/>
            <w:shd w:val="clear" w:color="auto" w:fill="FFFFFF" w:themeFill="background1"/>
            <w:tcMar/>
          </w:tcPr>
          <w:p w:rsidRPr="00682A20" w:rsidR="002A5F09" w:rsidP="00601BB1" w:rsidRDefault="002A5F09" w14:paraId="2A98F2C0"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682A20" w:rsidR="002A5F09" w:rsidP="00601BB1" w:rsidRDefault="002A5F09" w14:paraId="48A58864"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116E399A" w14:textId="77777777">
            <w:pPr>
              <w:pStyle w:val="Zawartotabeli"/>
              <w:snapToGrid w:val="0"/>
              <w:rPr>
                <w:sz w:val="20"/>
                <w:szCs w:val="20"/>
              </w:rPr>
            </w:pPr>
            <w:r w:rsidRPr="003867D5">
              <w:rPr>
                <w:sz w:val="20"/>
                <w:szCs w:val="20"/>
              </w:rPr>
              <w:t>Nazwa słownika</w:t>
            </w:r>
          </w:p>
        </w:tc>
        <w:tc>
          <w:tcPr>
            <w:tcW w:w="5954" w:type="dxa"/>
            <w:shd w:val="clear" w:color="auto" w:fill="FFFFFF" w:themeFill="background1"/>
            <w:tcMar/>
          </w:tcPr>
          <w:p w:rsidRPr="00682A20" w:rsidR="002A5F09" w:rsidP="00601BB1" w:rsidRDefault="002A5F09" w14:paraId="4CA4712E" w14:textId="77777777">
            <w:pPr>
              <w:pStyle w:val="Zawartotabeli"/>
              <w:snapToGrid w:val="0"/>
              <w:rPr>
                <w:sz w:val="20"/>
                <w:szCs w:val="20"/>
              </w:rPr>
            </w:pPr>
            <w:r>
              <w:rPr>
                <w:sz w:val="20"/>
                <w:szCs w:val="20"/>
              </w:rPr>
              <w:t>Wartość stała „Specjalność komórki organizacyjnej”</w:t>
            </w:r>
          </w:p>
        </w:tc>
      </w:tr>
      <w:tr w:rsidR="002A5F09" w:rsidTr="53745EF2" w14:paraId="7729662C" w14:textId="77777777">
        <w:trPr>
          <w:trHeight w:val="803"/>
        </w:trPr>
        <w:tc>
          <w:tcPr>
            <w:tcW w:w="1560" w:type="dxa"/>
            <w:vMerge/>
            <w:tcMar/>
          </w:tcPr>
          <w:p w:rsidRPr="00167AB4" w:rsidR="002A5F09" w:rsidP="00601BB1" w:rsidRDefault="002A5F09" w14:paraId="4627EE12" w14:textId="77777777">
            <w:pPr>
              <w:pStyle w:val="Zawartotabeli"/>
              <w:snapToGrid w:val="0"/>
              <w:rPr>
                <w:sz w:val="20"/>
                <w:szCs w:val="20"/>
              </w:rPr>
            </w:pPr>
          </w:p>
        </w:tc>
        <w:tc>
          <w:tcPr>
            <w:tcW w:w="1275" w:type="dxa"/>
            <w:shd w:val="clear" w:color="auto" w:fill="FFFFFF" w:themeFill="background1"/>
            <w:tcMar/>
          </w:tcPr>
          <w:p w:rsidRPr="00167AB4" w:rsidR="002A5F09" w:rsidP="00601BB1" w:rsidRDefault="002A5F09" w14:paraId="04E50B4C" w14:textId="77777777">
            <w:pPr>
              <w:pStyle w:val="Zawartotabeli"/>
              <w:snapToGrid w:val="0"/>
              <w:rPr>
                <w:sz w:val="20"/>
                <w:szCs w:val="20"/>
              </w:rPr>
            </w:pPr>
            <w:r>
              <w:rPr>
                <w:sz w:val="20"/>
                <w:szCs w:val="20"/>
              </w:rPr>
              <w:t>Name</w:t>
            </w:r>
            <w:r w:rsidRPr="00167AB4">
              <w:rPr>
                <w:sz w:val="20"/>
                <w:szCs w:val="20"/>
              </w:rPr>
              <w:t xml:space="preserve"> </w:t>
            </w:r>
          </w:p>
        </w:tc>
        <w:tc>
          <w:tcPr>
            <w:tcW w:w="567" w:type="dxa"/>
            <w:shd w:val="clear" w:color="auto" w:fill="FFFFFF" w:themeFill="background1"/>
            <w:tcMar/>
          </w:tcPr>
          <w:p w:rsidRPr="00682A20" w:rsidR="002A5F09" w:rsidP="00601BB1" w:rsidRDefault="002A5F09" w14:paraId="61EF2585"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682A20" w:rsidR="002A5F09" w:rsidP="00601BB1" w:rsidRDefault="002A5F09" w14:paraId="2E7F4106"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62EE579F" w14:textId="77777777">
            <w:pPr>
              <w:pStyle w:val="Zawartotabeli"/>
              <w:snapToGrid w:val="0"/>
              <w:rPr>
                <w:sz w:val="20"/>
                <w:szCs w:val="20"/>
              </w:rPr>
            </w:pPr>
            <w:r w:rsidRPr="003867D5">
              <w:rPr>
                <w:sz w:val="20"/>
                <w:szCs w:val="20"/>
              </w:rPr>
              <w:t>Nazwa wartości słownika</w:t>
            </w:r>
          </w:p>
        </w:tc>
        <w:tc>
          <w:tcPr>
            <w:tcW w:w="5954" w:type="dxa"/>
            <w:shd w:val="clear" w:color="auto" w:fill="FFFFFF" w:themeFill="background1"/>
            <w:tcMar/>
          </w:tcPr>
          <w:p w:rsidRPr="00EA2744" w:rsidR="002A5F09" w:rsidP="00601BB1" w:rsidRDefault="002A5F09" w14:paraId="6CA463CC" w14:textId="77777777">
            <w:pPr>
              <w:pStyle w:val="Zawartotabeli"/>
              <w:snapToGrid w:val="0"/>
              <w:rPr>
                <w:sz w:val="20"/>
                <w:szCs w:val="20"/>
              </w:rPr>
            </w:pPr>
            <w:r w:rsidRPr="00EA2744">
              <w:rPr>
                <w:sz w:val="20"/>
                <w:szCs w:val="20"/>
              </w:rPr>
              <w:t>Przykład dla wskazanej powyżej wartości</w:t>
            </w:r>
            <w:r>
              <w:rPr>
                <w:sz w:val="20"/>
                <w:szCs w:val="20"/>
              </w:rPr>
              <w:t xml:space="preserve"> 6101</w:t>
            </w:r>
            <w:r w:rsidRPr="00EA2744">
              <w:rPr>
                <w:sz w:val="20"/>
                <w:szCs w:val="20"/>
              </w:rPr>
              <w:t>:</w:t>
            </w:r>
          </w:p>
          <w:p w:rsidRPr="00EA2744" w:rsidR="002A5F09" w:rsidP="00601BB1" w:rsidRDefault="002A5F09" w14:paraId="79957EAB" w14:textId="77777777">
            <w:pPr>
              <w:pStyle w:val="Zawartotabeli"/>
              <w:snapToGrid w:val="0"/>
              <w:rPr>
                <w:sz w:val="20"/>
                <w:szCs w:val="20"/>
              </w:rPr>
            </w:pPr>
            <w:r w:rsidRPr="00EA2744">
              <w:rPr>
                <w:sz w:val="20"/>
                <w:szCs w:val="20"/>
              </w:rPr>
              <w:t>Szpital uzdrowiskowy dla dzieci</w:t>
            </w:r>
          </w:p>
        </w:tc>
      </w:tr>
      <w:tr w:rsidRPr="00167AB4" w:rsidR="002A5F09" w:rsidTr="53745EF2" w14:paraId="02AFC81C" w14:textId="77777777">
        <w:tc>
          <w:tcPr>
            <w:tcW w:w="1560" w:type="dxa"/>
            <w:vMerge w:val="restart"/>
            <w:shd w:val="clear" w:color="auto" w:fill="FFFFFF" w:themeFill="background1"/>
            <w:tcMar/>
          </w:tcPr>
          <w:p w:rsidRPr="0064623D" w:rsidR="002A5F09" w:rsidP="00601BB1" w:rsidRDefault="002A5F09" w14:paraId="0A419029" w14:textId="77777777">
            <w:pPr>
              <w:pStyle w:val="Zawartotabeli"/>
              <w:snapToGrid w:val="0"/>
              <w:rPr>
                <w:sz w:val="20"/>
                <w:szCs w:val="20"/>
                <w:lang w:val="en-GB"/>
              </w:rPr>
            </w:pPr>
            <w:r>
              <w:rPr>
                <w:sz w:val="20"/>
                <w:szCs w:val="20"/>
                <w:lang w:val="en-GB"/>
              </w:rPr>
              <w:t>Classification</w:t>
            </w:r>
            <w:r w:rsidRPr="0064623D">
              <w:rPr>
                <w:sz w:val="20"/>
                <w:szCs w:val="20"/>
                <w:lang w:val="en-GB"/>
              </w:rPr>
              <w:t xml:space="preserve"> </w:t>
            </w:r>
            <w:r>
              <w:rPr>
                <w:sz w:val="20"/>
                <w:szCs w:val="20"/>
                <w:lang w:val="en-GB"/>
              </w:rPr>
              <w:t>“</w:t>
            </w:r>
            <w:r w:rsidRPr="00837EE4">
              <w:rPr>
                <w:sz w:val="20"/>
                <w:szCs w:val="20"/>
                <w:lang w:val="en-GB"/>
              </w:rPr>
              <w:t>practiceSettingCode</w:t>
            </w:r>
            <w:r>
              <w:rPr>
                <w:sz w:val="20"/>
                <w:szCs w:val="20"/>
                <w:lang w:val="en-GB"/>
              </w:rPr>
              <w:t>”</w:t>
            </w:r>
          </w:p>
        </w:tc>
        <w:tc>
          <w:tcPr>
            <w:tcW w:w="1275" w:type="dxa"/>
            <w:shd w:val="clear" w:color="auto" w:fill="FFFFFF" w:themeFill="background1"/>
            <w:tcMar/>
          </w:tcPr>
          <w:p w:rsidRPr="0064623D" w:rsidR="002A5F09" w:rsidP="00601BB1" w:rsidRDefault="002A5F09" w14:paraId="10443736" w14:textId="77777777">
            <w:pPr>
              <w:pStyle w:val="Zawartotabeli"/>
              <w:snapToGrid w:val="0"/>
              <w:rPr>
                <w:sz w:val="20"/>
                <w:szCs w:val="20"/>
                <w:lang w:val="en-GB"/>
              </w:rPr>
            </w:pPr>
          </w:p>
        </w:tc>
        <w:tc>
          <w:tcPr>
            <w:tcW w:w="567" w:type="dxa"/>
            <w:shd w:val="clear" w:color="auto" w:fill="FFFFFF" w:themeFill="background1"/>
            <w:tcMar/>
          </w:tcPr>
          <w:p w:rsidRPr="00682A20" w:rsidR="002A5F09" w:rsidP="00601BB1" w:rsidRDefault="002A5F09" w14:paraId="2406BC94" w14:textId="77777777">
            <w:pPr>
              <w:pStyle w:val="Zawartotabeli"/>
              <w:snapToGrid w:val="0"/>
              <w:jc w:val="center"/>
              <w:rPr>
                <w:sz w:val="20"/>
                <w:szCs w:val="20"/>
              </w:rPr>
            </w:pPr>
            <w:del w:author="Autor" w:id="92">
              <w:r w:rsidRPr="189CE3B6" w:rsidDel="002A5F09">
                <w:rPr>
                  <w:sz w:val="20"/>
                  <w:szCs w:val="20"/>
                </w:rPr>
                <w:delText>0..</w:delText>
              </w:r>
            </w:del>
            <w:r w:rsidRPr="189CE3B6">
              <w:rPr>
                <w:sz w:val="20"/>
                <w:szCs w:val="20"/>
              </w:rPr>
              <w:t>1</w:t>
            </w:r>
          </w:p>
        </w:tc>
        <w:tc>
          <w:tcPr>
            <w:tcW w:w="851" w:type="dxa"/>
            <w:shd w:val="clear" w:color="auto" w:fill="FFFFFF" w:themeFill="background1"/>
            <w:tcMar/>
          </w:tcPr>
          <w:p w:rsidRPr="00682A20" w:rsidR="002A5F09" w:rsidP="00601BB1" w:rsidRDefault="002A5F09" w14:paraId="317D48D1"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E5F459B" w14:textId="77777777">
            <w:pPr>
              <w:pStyle w:val="Zawartotabeli"/>
              <w:snapToGrid w:val="0"/>
              <w:rPr>
                <w:sz w:val="20"/>
                <w:szCs w:val="20"/>
              </w:rPr>
            </w:pPr>
            <w:r w:rsidRPr="003867D5">
              <w:rPr>
                <w:sz w:val="20"/>
                <w:szCs w:val="20"/>
              </w:rPr>
              <w:t>Dziedzina medyczna usługodawcy</w:t>
            </w:r>
          </w:p>
        </w:tc>
        <w:tc>
          <w:tcPr>
            <w:tcW w:w="5954" w:type="dxa"/>
            <w:shd w:val="clear" w:color="auto" w:fill="FFFFFF" w:themeFill="background1"/>
            <w:tcMar/>
          </w:tcPr>
          <w:p w:rsidR="002A5F09" w:rsidP="00601BB1" w:rsidRDefault="002A5F09" w14:paraId="17FE1052" w14:textId="77777777">
            <w:pPr>
              <w:pStyle w:val="Zawartotabeli"/>
              <w:snapToGrid w:val="0"/>
              <w:rPr>
                <w:sz w:val="20"/>
                <w:szCs w:val="20"/>
              </w:rPr>
            </w:pPr>
            <w:r w:rsidRPr="00682A20">
              <w:rPr>
                <w:sz w:val="20"/>
                <w:szCs w:val="20"/>
              </w:rPr>
              <w:t>Dziedzina medyc</w:t>
            </w:r>
            <w:r>
              <w:rPr>
                <w:sz w:val="20"/>
                <w:szCs w:val="20"/>
              </w:rPr>
              <w:t>yny albo pielęgniarstwa</w:t>
            </w:r>
            <w:r w:rsidRPr="00682A20">
              <w:rPr>
                <w:sz w:val="20"/>
                <w:szCs w:val="20"/>
              </w:rPr>
              <w:t>, tj. X część kodu resortowego, lub wartość uzyskana w inny sposób</w:t>
            </w:r>
            <w:r>
              <w:rPr>
                <w:sz w:val="20"/>
                <w:szCs w:val="20"/>
              </w:rPr>
              <w:t>. Dziedzina medyczna musi być podana jeśli istnieje, przy czym jeżeli usługodawca funkcjonuje w ramach wielu dziedzin medycznych, należy podać dziedzinę stosowną do wygenerowanego dokumentu.</w:t>
            </w:r>
          </w:p>
          <w:p w:rsidR="002A5F09" w:rsidP="00601BB1" w:rsidRDefault="002A5F09" w14:paraId="08C4D86F" w14:textId="77777777">
            <w:pPr>
              <w:pStyle w:val="Zawartotabeli"/>
              <w:snapToGrid w:val="0"/>
              <w:rPr>
                <w:sz w:val="20"/>
                <w:szCs w:val="20"/>
              </w:rPr>
            </w:pPr>
            <w:r>
              <w:rPr>
                <w:sz w:val="20"/>
                <w:szCs w:val="20"/>
              </w:rPr>
              <w:t>IHE XDS.b określa tę wartość jako 'clinical specialty'.</w:t>
            </w:r>
          </w:p>
        </w:tc>
      </w:tr>
      <w:tr w:rsidRPr="00D400A0" w:rsidR="002A5F09" w:rsidTr="53745EF2" w14:paraId="5F723870" w14:textId="77777777">
        <w:tc>
          <w:tcPr>
            <w:tcW w:w="1560" w:type="dxa"/>
            <w:vMerge/>
            <w:tcMar/>
          </w:tcPr>
          <w:p w:rsidRPr="00FC1001" w:rsidR="002A5F09" w:rsidP="00601BB1" w:rsidRDefault="002A5F09" w14:paraId="2C9C8CFA"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CD90C25" w14:textId="77777777">
            <w:pPr>
              <w:pStyle w:val="Zawartotabeli"/>
              <w:snapToGrid w:val="0"/>
              <w:rPr>
                <w:sz w:val="20"/>
                <w:szCs w:val="20"/>
                <w:lang w:val="en-GB"/>
              </w:rPr>
            </w:pPr>
            <w:r>
              <w:rPr>
                <w:sz w:val="20"/>
                <w:szCs w:val="20"/>
              </w:rPr>
              <w:t>classificationScheme</w:t>
            </w:r>
          </w:p>
        </w:tc>
        <w:tc>
          <w:tcPr>
            <w:tcW w:w="567" w:type="dxa"/>
            <w:shd w:val="clear" w:color="auto" w:fill="FFFFFF" w:themeFill="background1"/>
            <w:tcMar/>
          </w:tcPr>
          <w:p w:rsidRPr="00682A20" w:rsidR="002A5F09" w:rsidP="00601BB1" w:rsidRDefault="002A5F09" w14:paraId="7DB3B031"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Pr="00682A20" w:rsidR="002A5F09" w:rsidP="00601BB1" w:rsidRDefault="002A5F09" w14:paraId="717B5650"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23AB277C" w14:textId="77777777">
            <w:pPr>
              <w:pStyle w:val="Zawartotabeli"/>
              <w:snapToGrid w:val="0"/>
              <w:rPr>
                <w:sz w:val="20"/>
                <w:szCs w:val="20"/>
              </w:rPr>
            </w:pPr>
            <w:r w:rsidRPr="003867D5">
              <w:rPr>
                <w:sz w:val="20"/>
                <w:szCs w:val="20"/>
              </w:rPr>
              <w:t>Definiuje przestrzeń wartości w ramach komunikatu</w:t>
            </w:r>
          </w:p>
        </w:tc>
        <w:tc>
          <w:tcPr>
            <w:tcW w:w="5954" w:type="dxa"/>
            <w:shd w:val="clear" w:color="auto" w:fill="FFFFFF" w:themeFill="background1"/>
            <w:tcMar/>
          </w:tcPr>
          <w:p w:rsidRPr="00A30D7F" w:rsidR="002A5F09" w:rsidP="00601BB1" w:rsidRDefault="002A5F09" w14:paraId="78169397" w14:textId="77777777">
            <w:pPr>
              <w:pStyle w:val="Zawartotabeli"/>
              <w:snapToGrid w:val="0"/>
              <w:rPr>
                <w:sz w:val="20"/>
                <w:szCs w:val="20"/>
              </w:rPr>
            </w:pPr>
            <w:r w:rsidRPr="00A30D7F">
              <w:rPr>
                <w:sz w:val="20"/>
                <w:szCs w:val="20"/>
              </w:rPr>
              <w:t>Wartość stała:</w:t>
            </w:r>
          </w:p>
          <w:p w:rsidRPr="00BC076C" w:rsidR="002A5F09" w:rsidP="00601BB1" w:rsidRDefault="002A5F09" w14:paraId="1528F601" w14:textId="77777777">
            <w:pPr>
              <w:pStyle w:val="Zawartotabeli"/>
              <w:snapToGrid w:val="0"/>
              <w:rPr>
                <w:sz w:val="20"/>
                <w:szCs w:val="20"/>
              </w:rPr>
            </w:pPr>
            <w:r w:rsidRPr="00BC076C">
              <w:rPr>
                <w:sz w:val="20"/>
                <w:szCs w:val="20"/>
              </w:rPr>
              <w:t>urn:uuid:cccf5598-8b07-4b77-a05e-ae952c785ead</w:t>
            </w:r>
          </w:p>
        </w:tc>
      </w:tr>
      <w:tr w:rsidRPr="00167AB4" w:rsidR="002A5F09" w:rsidTr="53745EF2" w14:paraId="2087826E" w14:textId="77777777">
        <w:tc>
          <w:tcPr>
            <w:tcW w:w="1560" w:type="dxa"/>
            <w:vMerge/>
            <w:tcMar/>
          </w:tcPr>
          <w:p w:rsidRPr="00BC076C" w:rsidR="002A5F09" w:rsidP="00601BB1" w:rsidRDefault="002A5F09" w14:paraId="3BEC03BE"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68586ECE"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Pr="00682A20" w:rsidR="002A5F09" w:rsidP="00601BB1" w:rsidRDefault="002A5F09" w14:paraId="239FCC6C"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Pr="00682A20" w:rsidR="002A5F09" w:rsidP="00601BB1" w:rsidRDefault="002A5F09" w14:paraId="4472212D"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696FA24C" w14:textId="77777777">
            <w:pPr>
              <w:pStyle w:val="Zawartotabeli"/>
              <w:snapToGrid w:val="0"/>
              <w:rPr>
                <w:sz w:val="20"/>
                <w:szCs w:val="20"/>
              </w:rPr>
            </w:pPr>
            <w:r w:rsidRPr="003867D5">
              <w:rPr>
                <w:sz w:val="20"/>
                <w:szCs w:val="20"/>
              </w:rPr>
              <w:t>Wartość słownika</w:t>
            </w:r>
          </w:p>
        </w:tc>
        <w:tc>
          <w:tcPr>
            <w:tcW w:w="5954" w:type="dxa"/>
            <w:shd w:val="clear" w:color="auto" w:fill="FFFFFF" w:themeFill="background1"/>
            <w:tcMar/>
          </w:tcPr>
          <w:p w:rsidR="002A5F09" w:rsidP="00601BB1" w:rsidRDefault="002A5F09" w14:paraId="158D8DA4" w14:textId="77777777">
            <w:pPr>
              <w:pStyle w:val="Zawartotabeli"/>
              <w:snapToGrid w:val="0"/>
              <w:rPr>
                <w:sz w:val="20"/>
                <w:szCs w:val="20"/>
              </w:rPr>
            </w:pPr>
            <w:r>
              <w:rPr>
                <w:sz w:val="20"/>
                <w:szCs w:val="20"/>
              </w:rPr>
              <w:t>Przykładowa wartość: 23</w:t>
            </w:r>
          </w:p>
          <w:p w:rsidR="00EC15C3" w:rsidP="00601BB1" w:rsidRDefault="00EC15C3" w14:paraId="23A7C4FF" w14:textId="77777777">
            <w:pPr>
              <w:pStyle w:val="Zawartotabeli"/>
              <w:snapToGrid w:val="0"/>
              <w:rPr>
                <w:sz w:val="20"/>
                <w:szCs w:val="20"/>
              </w:rPr>
            </w:pPr>
          </w:p>
          <w:p w:rsidRPr="008E270C" w:rsidR="00EC15C3" w:rsidP="00601BB1" w:rsidRDefault="00EC15C3" w14:paraId="25BF2463" w14:textId="77777777">
            <w:pPr>
              <w:pStyle w:val="Zawartotabeli"/>
              <w:snapToGrid w:val="0"/>
              <w:rPr>
                <w:b/>
                <w:bCs/>
                <w:sz w:val="20"/>
                <w:szCs w:val="20"/>
                <w:u w:val="single"/>
              </w:rPr>
            </w:pPr>
            <w:r w:rsidRPr="008E270C">
              <w:rPr>
                <w:b/>
                <w:bCs/>
                <w:sz w:val="20"/>
                <w:szCs w:val="20"/>
                <w:u w:val="single"/>
              </w:rPr>
              <w:t>Reguły biznesowe:</w:t>
            </w:r>
          </w:p>
          <w:p w:rsidRPr="00682A20" w:rsidR="00EC15C3" w:rsidP="00601BB1" w:rsidRDefault="003D5B79" w14:paraId="7AB22D79" w14:textId="3EE8D8A1">
            <w:pPr>
              <w:pStyle w:val="Zawartotabeli"/>
              <w:snapToGrid w:val="0"/>
              <w:rPr>
                <w:sz w:val="20"/>
                <w:szCs w:val="20"/>
              </w:rPr>
            </w:pPr>
            <w:r w:rsidRPr="003D5B79">
              <w:rPr>
                <w:sz w:val="20"/>
                <w:szCs w:val="20"/>
              </w:rPr>
              <w:t>REG.WER.3793 Weryfikacja indeksu EDM ze słownikiem dziedzin medycznych</w:t>
            </w:r>
          </w:p>
        </w:tc>
      </w:tr>
      <w:tr w:rsidRPr="00167AB4" w:rsidR="002A5F09" w:rsidTr="53745EF2" w14:paraId="6A7F744F" w14:textId="77777777">
        <w:tc>
          <w:tcPr>
            <w:tcW w:w="1560" w:type="dxa"/>
            <w:vMerge/>
            <w:tcMar/>
          </w:tcPr>
          <w:p w:rsidRPr="00E16E08" w:rsidR="002A5F09" w:rsidP="00601BB1" w:rsidRDefault="002A5F09" w14:paraId="09A37907"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5F66A475" w14:textId="77777777">
            <w:pPr>
              <w:pStyle w:val="Zawartotabeli"/>
              <w:snapToGrid w:val="0"/>
              <w:rPr>
                <w:sz w:val="20"/>
                <w:szCs w:val="20"/>
                <w:lang w:val="en-GB"/>
              </w:rPr>
            </w:pPr>
            <w:r>
              <w:rPr>
                <w:sz w:val="20"/>
                <w:szCs w:val="20"/>
              </w:rPr>
              <w:t>Slot name=”codingScheme”</w:t>
            </w:r>
          </w:p>
        </w:tc>
        <w:tc>
          <w:tcPr>
            <w:tcW w:w="567" w:type="dxa"/>
            <w:shd w:val="clear" w:color="auto" w:fill="FFFFFF" w:themeFill="background1"/>
            <w:tcMar/>
          </w:tcPr>
          <w:p w:rsidRPr="00682A20" w:rsidR="002A5F09" w:rsidP="00601BB1" w:rsidRDefault="002A5F09" w14:paraId="7FC00F11"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682A20" w:rsidR="002A5F09" w:rsidP="00601BB1" w:rsidRDefault="002A5F09" w14:paraId="060EF4F8"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06D86FE4" w14:textId="77777777">
            <w:pPr>
              <w:pStyle w:val="Zawartotabeli"/>
              <w:snapToGrid w:val="0"/>
              <w:rPr>
                <w:sz w:val="20"/>
                <w:szCs w:val="20"/>
              </w:rPr>
            </w:pPr>
            <w:r w:rsidRPr="003867D5">
              <w:rPr>
                <w:sz w:val="20"/>
                <w:szCs w:val="20"/>
              </w:rPr>
              <w:t>Nazwa słownika</w:t>
            </w:r>
          </w:p>
        </w:tc>
        <w:tc>
          <w:tcPr>
            <w:tcW w:w="5954" w:type="dxa"/>
            <w:shd w:val="clear" w:color="auto" w:fill="FFFFFF" w:themeFill="background1"/>
            <w:tcMar/>
          </w:tcPr>
          <w:p w:rsidRPr="00682A20" w:rsidR="002A5F09" w:rsidP="00601BB1" w:rsidRDefault="002A5F09" w14:paraId="38492E3C" w14:textId="77777777">
            <w:pPr>
              <w:pStyle w:val="Zawartotabeli"/>
              <w:snapToGrid w:val="0"/>
              <w:rPr>
                <w:sz w:val="20"/>
                <w:szCs w:val="20"/>
              </w:rPr>
            </w:pPr>
            <w:r>
              <w:rPr>
                <w:sz w:val="20"/>
                <w:szCs w:val="20"/>
              </w:rPr>
              <w:t>Wartość stała „Dziedzina medyczna”</w:t>
            </w:r>
          </w:p>
        </w:tc>
      </w:tr>
      <w:tr w:rsidRPr="00167AB4" w:rsidR="002A5F09" w:rsidTr="53745EF2" w14:paraId="44E9C8C5" w14:textId="77777777">
        <w:tc>
          <w:tcPr>
            <w:tcW w:w="1560" w:type="dxa"/>
            <w:vMerge/>
            <w:tcMar/>
          </w:tcPr>
          <w:p w:rsidRPr="00FF1D94" w:rsidR="002A5F09" w:rsidP="00601BB1" w:rsidRDefault="002A5F09" w14:paraId="369DE39A" w14:textId="77777777">
            <w:pPr>
              <w:pStyle w:val="Zawartotabeli"/>
              <w:snapToGrid w:val="0"/>
              <w:rPr>
                <w:sz w:val="20"/>
                <w:szCs w:val="20"/>
              </w:rPr>
            </w:pPr>
          </w:p>
        </w:tc>
        <w:tc>
          <w:tcPr>
            <w:tcW w:w="1275" w:type="dxa"/>
            <w:shd w:val="clear" w:color="auto" w:fill="FFFFFF" w:themeFill="background1"/>
            <w:tcMar/>
          </w:tcPr>
          <w:p w:rsidRPr="00FF1D94" w:rsidR="002A5F09" w:rsidP="00601BB1" w:rsidRDefault="002A5F09" w14:paraId="623149CF" w14:textId="77777777">
            <w:pPr>
              <w:pStyle w:val="Zawartotabeli"/>
              <w:snapToGrid w:val="0"/>
              <w:rPr>
                <w:sz w:val="20"/>
                <w:szCs w:val="20"/>
              </w:rPr>
            </w:pPr>
            <w:r>
              <w:rPr>
                <w:sz w:val="20"/>
                <w:szCs w:val="20"/>
              </w:rPr>
              <w:t>Name</w:t>
            </w:r>
          </w:p>
        </w:tc>
        <w:tc>
          <w:tcPr>
            <w:tcW w:w="567" w:type="dxa"/>
            <w:shd w:val="clear" w:color="auto" w:fill="FFFFFF" w:themeFill="background1"/>
            <w:tcMar/>
          </w:tcPr>
          <w:p w:rsidRPr="00682A20" w:rsidR="002A5F09" w:rsidP="00601BB1" w:rsidRDefault="002A5F09" w14:paraId="17E97340"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682A20" w:rsidR="002A5F09" w:rsidP="00601BB1" w:rsidRDefault="002A5F09" w14:paraId="71F72B0C"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323B7288" w14:textId="77777777">
            <w:pPr>
              <w:pStyle w:val="Zawartotabeli"/>
              <w:snapToGrid w:val="0"/>
              <w:rPr>
                <w:sz w:val="20"/>
                <w:szCs w:val="20"/>
              </w:rPr>
            </w:pPr>
            <w:r w:rsidRPr="003867D5">
              <w:rPr>
                <w:sz w:val="20"/>
                <w:szCs w:val="20"/>
              </w:rPr>
              <w:t>Nazwa wartości słownika</w:t>
            </w:r>
          </w:p>
        </w:tc>
        <w:tc>
          <w:tcPr>
            <w:tcW w:w="5954" w:type="dxa"/>
            <w:shd w:val="clear" w:color="auto" w:fill="FFFFFF" w:themeFill="background1"/>
            <w:tcMar/>
          </w:tcPr>
          <w:p w:rsidRPr="00682A20" w:rsidR="002A5F09" w:rsidP="00601BB1" w:rsidRDefault="002A5F09" w14:paraId="2DA598F5" w14:textId="77777777">
            <w:pPr>
              <w:pStyle w:val="Zawartotabeli"/>
              <w:snapToGrid w:val="0"/>
              <w:rPr>
                <w:sz w:val="20"/>
                <w:szCs w:val="20"/>
              </w:rPr>
            </w:pPr>
            <w:r w:rsidRPr="002D185F">
              <w:rPr>
                <w:sz w:val="20"/>
                <w:szCs w:val="20"/>
              </w:rPr>
              <w:t xml:space="preserve">Przykładowa wartość: </w:t>
            </w:r>
            <w:r>
              <w:rPr>
                <w:sz w:val="20"/>
                <w:szCs w:val="20"/>
              </w:rPr>
              <w:t>Okulistyka</w:t>
            </w:r>
          </w:p>
        </w:tc>
      </w:tr>
      <w:tr w:rsidR="002A5F09" w:rsidTr="53745EF2" w14:paraId="44C05C30" w14:textId="77777777">
        <w:tc>
          <w:tcPr>
            <w:tcW w:w="1560" w:type="dxa"/>
            <w:vMerge w:val="restart"/>
            <w:shd w:val="clear" w:color="auto" w:fill="FFFFFF" w:themeFill="background1"/>
            <w:tcMar/>
          </w:tcPr>
          <w:p w:rsidR="002A5F09" w:rsidP="00601BB1" w:rsidRDefault="002A5F09" w14:paraId="57C7F845" w14:textId="77777777">
            <w:pPr>
              <w:pStyle w:val="Zawartotabeli"/>
              <w:snapToGrid w:val="0"/>
              <w:rPr>
                <w:sz w:val="20"/>
                <w:szCs w:val="20"/>
              </w:rPr>
            </w:pPr>
            <w:r w:rsidRPr="00B622C2">
              <w:rPr>
                <w:sz w:val="20"/>
                <w:szCs w:val="20"/>
                <w:lang w:val="en-GB"/>
              </w:rPr>
              <w:t>Classification „</w:t>
            </w:r>
            <w:r w:rsidRPr="00837EE4">
              <w:rPr>
                <w:sz w:val="20"/>
                <w:szCs w:val="20"/>
                <w:lang w:val="en-GB"/>
              </w:rPr>
              <w:t>author</w:t>
            </w:r>
            <w:r w:rsidRPr="00B622C2">
              <w:rPr>
                <w:sz w:val="20"/>
                <w:szCs w:val="20"/>
                <w:lang w:val="en-GB"/>
              </w:rPr>
              <w:t>”</w:t>
            </w:r>
            <w:r>
              <w:rPr>
                <w:sz w:val="20"/>
                <w:szCs w:val="20"/>
              </w:rPr>
              <w:t xml:space="preserve"> </w:t>
            </w:r>
          </w:p>
        </w:tc>
        <w:tc>
          <w:tcPr>
            <w:tcW w:w="1275" w:type="dxa"/>
            <w:shd w:val="clear" w:color="auto" w:fill="FFFFFF" w:themeFill="background1"/>
            <w:tcMar/>
          </w:tcPr>
          <w:p w:rsidR="002A5F09" w:rsidP="00601BB1" w:rsidRDefault="002A5F09" w14:paraId="2D8C4C94" w14:textId="77777777">
            <w:pPr>
              <w:pStyle w:val="Zawartotabeli"/>
              <w:snapToGrid w:val="0"/>
              <w:rPr>
                <w:sz w:val="20"/>
                <w:szCs w:val="20"/>
              </w:rPr>
            </w:pPr>
          </w:p>
        </w:tc>
        <w:tc>
          <w:tcPr>
            <w:tcW w:w="567" w:type="dxa"/>
            <w:shd w:val="clear" w:color="auto" w:fill="FFFFFF" w:themeFill="background1"/>
            <w:tcMar/>
          </w:tcPr>
          <w:p w:rsidRPr="00682A20" w:rsidR="002A5F09" w:rsidP="00601BB1" w:rsidRDefault="002A5F09" w14:paraId="7A62979D" w14:textId="184D0750">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682A20" w:rsidR="002A5F09" w:rsidP="00601BB1" w:rsidRDefault="002A5F09" w14:paraId="335F57AC" w14:textId="77777777">
            <w:pPr>
              <w:pStyle w:val="Zawartotabeli"/>
              <w:snapToGrid w:val="0"/>
              <w:rPr>
                <w:sz w:val="20"/>
                <w:szCs w:val="20"/>
              </w:rPr>
            </w:pPr>
            <w:r w:rsidRPr="00682A20">
              <w:rPr>
                <w:sz w:val="20"/>
                <w:szCs w:val="20"/>
              </w:rPr>
              <w:t>XDS</w:t>
            </w:r>
          </w:p>
        </w:tc>
        <w:tc>
          <w:tcPr>
            <w:tcW w:w="3827" w:type="dxa"/>
            <w:shd w:val="clear" w:color="auto" w:fill="FFFFFF" w:themeFill="background1"/>
            <w:tcMar/>
          </w:tcPr>
          <w:p w:rsidRPr="003867D5" w:rsidR="002A5F09" w:rsidP="00601BB1" w:rsidRDefault="002A5F09" w14:paraId="6BB34237" w14:textId="77777777">
            <w:pPr>
              <w:pStyle w:val="Zawartotabeli"/>
              <w:snapToGrid w:val="0"/>
              <w:rPr>
                <w:sz w:val="20"/>
                <w:szCs w:val="20"/>
              </w:rPr>
            </w:pPr>
            <w:r w:rsidRPr="003867D5">
              <w:rPr>
                <w:sz w:val="20"/>
                <w:szCs w:val="20"/>
              </w:rPr>
              <w:t>Autor dokumentu</w:t>
            </w:r>
          </w:p>
        </w:tc>
        <w:tc>
          <w:tcPr>
            <w:tcW w:w="5954" w:type="dxa"/>
            <w:shd w:val="clear" w:color="auto" w:fill="FFFFFF" w:themeFill="background1"/>
            <w:tcMar/>
          </w:tcPr>
          <w:p w:rsidR="002A5F09" w:rsidP="00601BB1" w:rsidRDefault="002A5F09" w14:paraId="570024ED" w14:textId="5E1E432E">
            <w:pPr>
              <w:pStyle w:val="Zawartotabeli"/>
              <w:snapToGrid w:val="0"/>
              <w:rPr>
                <w:sz w:val="20"/>
                <w:szCs w:val="20"/>
              </w:rPr>
            </w:pPr>
            <w:r>
              <w:rPr>
                <w:sz w:val="20"/>
                <w:szCs w:val="20"/>
              </w:rPr>
              <w:t xml:space="preserve">Standard IHE XDS wymaga danych autora gdy jest on znany, przy czym z osobą autora związana jest instytucja, którą autor reprezentuje, tj. usługodawca. Zakłada się, że wysyłane do P1 indeksy dokumentów będą zawsze zawierały informacje o autorze i usługodawcy </w:t>
            </w:r>
            <w:r w:rsidR="00F82A44">
              <w:rPr>
                <w:sz w:val="20"/>
                <w:szCs w:val="20"/>
              </w:rPr>
              <w:t xml:space="preserve">(w standardzie są opcjonalne). </w:t>
            </w:r>
          </w:p>
          <w:p w:rsidR="002A5F09" w:rsidP="00601BB1" w:rsidRDefault="002A5F09" w14:paraId="3B957622" w14:textId="77777777">
            <w:pPr>
              <w:pStyle w:val="Zawartotabeli"/>
              <w:snapToGrid w:val="0"/>
              <w:rPr>
                <w:sz w:val="20"/>
                <w:szCs w:val="20"/>
              </w:rPr>
            </w:pPr>
          </w:p>
          <w:p w:rsidRPr="00682A20" w:rsidR="002A5F09" w:rsidP="00601BB1" w:rsidRDefault="002A5F09" w14:paraId="6FE1CE9D" w14:textId="77777777">
            <w:pPr>
              <w:pStyle w:val="Zawartotabeli"/>
              <w:snapToGrid w:val="0"/>
              <w:rPr>
                <w:sz w:val="20"/>
                <w:szCs w:val="20"/>
              </w:rPr>
            </w:pPr>
            <w:r w:rsidRPr="00D74E7C">
              <w:rPr>
                <w:sz w:val="20"/>
                <w:szCs w:val="20"/>
              </w:rPr>
              <w:t>Należy zauważyć, że indeks dokumentu medycznego nie przewiduje przechowywania danych usługodawcy poza danymi miejsca udzielania świadczeń</w:t>
            </w:r>
            <w:r>
              <w:rPr>
                <w:sz w:val="20"/>
                <w:szCs w:val="20"/>
              </w:rPr>
              <w:t>, w tym nie przewiduje przechowywania identyfikatora REGON usługodawcy</w:t>
            </w:r>
            <w:r w:rsidRPr="00D74E7C">
              <w:rPr>
                <w:sz w:val="20"/>
                <w:szCs w:val="20"/>
              </w:rPr>
              <w:t>. Jeżeli to konieczne, należy utworzyć dodatkowy slot na identyfikator</w:t>
            </w:r>
            <w:r>
              <w:rPr>
                <w:sz w:val="20"/>
                <w:szCs w:val="20"/>
              </w:rPr>
              <w:t xml:space="preserve"> REGON</w:t>
            </w:r>
            <w:r w:rsidRPr="00D74E7C">
              <w:rPr>
                <w:sz w:val="20"/>
                <w:szCs w:val="20"/>
              </w:rPr>
              <w:t xml:space="preserve"> i nazwę usługodawcy w sposób podobny jak w przypadku slotu authorInstitution, jednak na poziomie całej encji. W dokumencie zgodnym z PIK HL7 dane usługodawcy zapisywane są w ścieżce</w:t>
            </w:r>
            <w:r>
              <w:rPr>
                <w:sz w:val="20"/>
                <w:szCs w:val="20"/>
              </w:rPr>
              <w:t>:</w:t>
            </w:r>
            <w:r w:rsidRPr="00D74E7C">
              <w:rPr>
                <w:sz w:val="20"/>
                <w:szCs w:val="20"/>
              </w:rPr>
              <w:t xml:space="preserve"> miejsce udzielania świadczeń/asOrganizationPartOf.</w:t>
            </w:r>
          </w:p>
        </w:tc>
      </w:tr>
      <w:tr w:rsidRPr="00D400A0" w:rsidR="002A5F09" w:rsidTr="53745EF2" w14:paraId="43799BF2" w14:textId="77777777">
        <w:tc>
          <w:tcPr>
            <w:tcW w:w="1560" w:type="dxa"/>
            <w:vMerge/>
            <w:tcMar/>
          </w:tcPr>
          <w:p w:rsidR="002A5F09" w:rsidP="00601BB1" w:rsidRDefault="002A5F09" w14:paraId="229D80B8"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0F5FE02C" w14:textId="77777777">
            <w:pPr>
              <w:pStyle w:val="Zawartotabeli"/>
              <w:snapToGrid w:val="0"/>
              <w:rPr>
                <w:sz w:val="20"/>
                <w:szCs w:val="20"/>
              </w:rPr>
            </w:pPr>
            <w:r>
              <w:rPr>
                <w:sz w:val="20"/>
                <w:szCs w:val="20"/>
              </w:rPr>
              <w:t>classificationScheme</w:t>
            </w:r>
          </w:p>
        </w:tc>
        <w:tc>
          <w:tcPr>
            <w:tcW w:w="567" w:type="dxa"/>
            <w:shd w:val="clear" w:color="auto" w:fill="FFFFFF" w:themeFill="background1"/>
            <w:tcMar/>
          </w:tcPr>
          <w:p w:rsidRPr="00682A20" w:rsidR="002A5F09" w:rsidP="00601BB1" w:rsidRDefault="002A5F09" w14:paraId="6C27BCD7"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Mar/>
          </w:tcPr>
          <w:p w:rsidRPr="00682A20" w:rsidR="002A5F09" w:rsidP="00601BB1" w:rsidRDefault="002A5F09" w14:paraId="4B848189"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356A414F" w14:textId="77777777">
            <w:pPr>
              <w:pStyle w:val="Zawartotabeli"/>
              <w:snapToGrid w:val="0"/>
              <w:rPr>
                <w:sz w:val="20"/>
                <w:szCs w:val="20"/>
              </w:rPr>
            </w:pPr>
            <w:r w:rsidRPr="003867D5">
              <w:rPr>
                <w:sz w:val="20"/>
                <w:szCs w:val="20"/>
              </w:rPr>
              <w:t>Definiuje przestrzeń wartości w ramach komunikatu</w:t>
            </w:r>
          </w:p>
        </w:tc>
        <w:tc>
          <w:tcPr>
            <w:tcW w:w="5954" w:type="dxa"/>
            <w:shd w:val="clear" w:color="auto" w:fill="FFFFFF" w:themeFill="background1"/>
            <w:tcMar/>
          </w:tcPr>
          <w:p w:rsidRPr="003F16A9" w:rsidR="002A5F09" w:rsidP="00601BB1" w:rsidRDefault="002A5F09" w14:paraId="485833B0" w14:textId="77777777">
            <w:pPr>
              <w:pStyle w:val="Zawartotabeli"/>
              <w:snapToGrid w:val="0"/>
              <w:rPr>
                <w:sz w:val="20"/>
                <w:szCs w:val="20"/>
              </w:rPr>
            </w:pPr>
            <w:r w:rsidRPr="003F16A9">
              <w:rPr>
                <w:sz w:val="20"/>
                <w:szCs w:val="20"/>
              </w:rPr>
              <w:t>Wartość stała:</w:t>
            </w:r>
          </w:p>
          <w:p w:rsidRPr="00BC076C" w:rsidR="002A5F09" w:rsidP="00601BB1" w:rsidRDefault="002A5F09" w14:paraId="7AC3C56B" w14:textId="77777777">
            <w:pPr>
              <w:pStyle w:val="Zawartotabeli"/>
              <w:snapToGrid w:val="0"/>
              <w:rPr>
                <w:sz w:val="20"/>
                <w:szCs w:val="20"/>
              </w:rPr>
            </w:pPr>
            <w:r w:rsidRPr="00BC076C">
              <w:rPr>
                <w:sz w:val="20"/>
                <w:szCs w:val="20"/>
              </w:rPr>
              <w:t>urn:uuid:93606bcf-9494-43ec-9b4e-a7748d1a838d</w:t>
            </w:r>
          </w:p>
        </w:tc>
      </w:tr>
      <w:tr w:rsidRPr="0091398C" w:rsidR="002A5F09" w:rsidTr="53745EF2" w14:paraId="527D910B" w14:textId="77777777">
        <w:tc>
          <w:tcPr>
            <w:tcW w:w="1560" w:type="dxa"/>
            <w:vMerge/>
            <w:tcMar/>
          </w:tcPr>
          <w:p w:rsidRPr="00BC076C" w:rsidR="002A5F09" w:rsidP="00601BB1" w:rsidRDefault="002A5F09" w14:paraId="2B607958"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2F1BE40F" w14:textId="77777777">
            <w:pPr>
              <w:pStyle w:val="Zawartotabeli"/>
              <w:snapToGrid w:val="0"/>
              <w:rPr>
                <w:sz w:val="20"/>
                <w:szCs w:val="20"/>
              </w:rPr>
            </w:pPr>
            <w:r>
              <w:rPr>
                <w:sz w:val="20"/>
                <w:szCs w:val="20"/>
              </w:rPr>
              <w:t>nodeRepresentation</w:t>
            </w:r>
          </w:p>
        </w:tc>
        <w:tc>
          <w:tcPr>
            <w:tcW w:w="567" w:type="dxa"/>
            <w:shd w:val="clear" w:color="auto" w:fill="FFFFFF" w:themeFill="background1"/>
            <w:tcMar/>
          </w:tcPr>
          <w:p w:rsidRPr="00682A20" w:rsidR="002A5F09" w:rsidP="00601BB1" w:rsidRDefault="002A5F09" w14:paraId="5C08EB0A" w14:textId="77777777">
            <w:pPr>
              <w:pStyle w:val="Zawartotabeli"/>
              <w:snapToGrid w:val="0"/>
              <w:jc w:val="center"/>
              <w:rPr>
                <w:sz w:val="20"/>
                <w:szCs w:val="20"/>
              </w:rPr>
            </w:pPr>
            <w:r>
              <w:rPr>
                <w:sz w:val="20"/>
                <w:szCs w:val="20"/>
              </w:rPr>
              <w:t>1</w:t>
            </w:r>
          </w:p>
        </w:tc>
        <w:tc>
          <w:tcPr>
            <w:tcW w:w="851" w:type="dxa"/>
            <w:shd w:val="clear" w:color="auto" w:fill="FFFFFF" w:themeFill="background1"/>
            <w:tcMar/>
          </w:tcPr>
          <w:p w:rsidR="002A5F09" w:rsidP="00601BB1" w:rsidRDefault="002A5F09" w14:paraId="5D2DC56F"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3FFC1541" w14:textId="77777777">
            <w:pPr>
              <w:pStyle w:val="Zawartotabeli"/>
              <w:snapToGrid w:val="0"/>
              <w:rPr>
                <w:sz w:val="20"/>
                <w:szCs w:val="20"/>
              </w:rPr>
            </w:pPr>
            <w:r>
              <w:rPr>
                <w:sz w:val="20"/>
                <w:szCs w:val="20"/>
              </w:rPr>
              <w:t>-</w:t>
            </w:r>
          </w:p>
        </w:tc>
        <w:tc>
          <w:tcPr>
            <w:tcW w:w="5954" w:type="dxa"/>
            <w:shd w:val="clear" w:color="auto" w:fill="FFFFFF" w:themeFill="background1"/>
            <w:tcMar/>
          </w:tcPr>
          <w:p w:rsidR="002A5F09" w:rsidP="00601BB1" w:rsidRDefault="002A5F09" w14:paraId="44C847F6" w14:textId="77777777">
            <w:pPr>
              <w:pStyle w:val="Zawartotabeli"/>
              <w:snapToGrid w:val="0"/>
              <w:rPr>
                <w:sz w:val="20"/>
                <w:szCs w:val="20"/>
                <w:lang w:val="en-GB"/>
              </w:rPr>
            </w:pPr>
            <w:r>
              <w:rPr>
                <w:sz w:val="20"/>
                <w:szCs w:val="20"/>
              </w:rPr>
              <w:t>Wymagana wartość pusta</w:t>
            </w:r>
          </w:p>
        </w:tc>
      </w:tr>
      <w:tr w:rsidRPr="00142461" w:rsidR="002A5F09" w:rsidTr="53745EF2" w14:paraId="58E7B8A9" w14:textId="77777777">
        <w:tc>
          <w:tcPr>
            <w:tcW w:w="1560" w:type="dxa"/>
            <w:vMerge/>
            <w:tcMar/>
          </w:tcPr>
          <w:p w:rsidR="002A5F09" w:rsidP="00601BB1" w:rsidRDefault="002A5F09" w14:paraId="36322352"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3C81CFD7" w14:textId="77777777">
            <w:pPr>
              <w:pStyle w:val="Zawartotabeli"/>
              <w:snapToGrid w:val="0"/>
              <w:rPr>
                <w:sz w:val="20"/>
                <w:szCs w:val="20"/>
              </w:rPr>
            </w:pPr>
            <w:r>
              <w:rPr>
                <w:sz w:val="20"/>
                <w:szCs w:val="20"/>
              </w:rPr>
              <w:t xml:space="preserve">Slot authorPerson </w:t>
            </w:r>
          </w:p>
        </w:tc>
        <w:tc>
          <w:tcPr>
            <w:tcW w:w="567" w:type="dxa"/>
            <w:shd w:val="clear" w:color="auto" w:fill="FFFFFF" w:themeFill="background1"/>
            <w:tcMar/>
          </w:tcPr>
          <w:p w:rsidR="002A5F09" w:rsidP="00601BB1" w:rsidRDefault="002A5F09" w14:paraId="5B0F36C8" w14:textId="4A04219D">
            <w:pPr>
              <w:pStyle w:val="Zawartotabeli"/>
              <w:snapToGrid w:val="0"/>
              <w:jc w:val="center"/>
              <w:rPr>
                <w:sz w:val="20"/>
                <w:szCs w:val="20"/>
              </w:rPr>
            </w:pPr>
            <w:r>
              <w:rPr>
                <w:sz w:val="20"/>
                <w:szCs w:val="20"/>
              </w:rPr>
              <w:t>1</w:t>
            </w:r>
          </w:p>
        </w:tc>
        <w:tc>
          <w:tcPr>
            <w:tcW w:w="851" w:type="dxa"/>
            <w:shd w:val="clear" w:color="auto" w:fill="FFFFFF" w:themeFill="background1"/>
            <w:tcMar/>
          </w:tcPr>
          <w:p w:rsidRPr="00E16E08" w:rsidR="002A5F09" w:rsidP="00601BB1" w:rsidRDefault="002A5F09" w14:paraId="71B58207" w14:textId="77777777">
            <w:pPr>
              <w:pStyle w:val="Zawartotabeli"/>
              <w:snapToGrid w:val="0"/>
              <w:rPr>
                <w:sz w:val="20"/>
                <w:szCs w:val="20"/>
              </w:rPr>
            </w:pPr>
            <w:r w:rsidRPr="00E16E08">
              <w:rPr>
                <w:sz w:val="20"/>
                <w:szCs w:val="20"/>
              </w:rPr>
              <w:t>XDS</w:t>
            </w:r>
          </w:p>
        </w:tc>
        <w:tc>
          <w:tcPr>
            <w:tcW w:w="3827" w:type="dxa"/>
            <w:shd w:val="clear" w:color="auto" w:fill="FFFFFF" w:themeFill="background1"/>
            <w:tcMar/>
          </w:tcPr>
          <w:p w:rsidRPr="003867D5" w:rsidR="002A5F09" w:rsidP="00601BB1" w:rsidRDefault="002A5F09" w14:paraId="5B4A2B8C" w14:textId="77777777">
            <w:pPr>
              <w:pStyle w:val="Zawartotabeli"/>
              <w:snapToGrid w:val="0"/>
              <w:rPr>
                <w:sz w:val="20"/>
                <w:szCs w:val="20"/>
              </w:rPr>
            </w:pPr>
            <w:r w:rsidRPr="003867D5">
              <w:rPr>
                <w:sz w:val="20"/>
                <w:szCs w:val="20"/>
              </w:rPr>
              <w:t>Dane autora</w:t>
            </w:r>
          </w:p>
        </w:tc>
        <w:tc>
          <w:tcPr>
            <w:tcW w:w="5954" w:type="dxa"/>
            <w:shd w:val="clear" w:color="auto" w:fill="FFFFFF" w:themeFill="background1"/>
            <w:tcMar/>
          </w:tcPr>
          <w:p w:rsidRPr="00C6146C" w:rsidR="002A5F09" w:rsidP="00601BB1" w:rsidRDefault="002A5F09" w14:paraId="47756E01" w14:textId="77777777">
            <w:pPr>
              <w:pStyle w:val="Zawartotabeli"/>
              <w:snapToGrid w:val="0"/>
              <w:rPr>
                <w:sz w:val="20"/>
                <w:szCs w:val="20"/>
              </w:rPr>
            </w:pPr>
            <w:r>
              <w:rPr>
                <w:sz w:val="20"/>
                <w:szCs w:val="20"/>
              </w:rPr>
              <w:t>Obowiązują identyczne zasady budowy zawartości elementu jak w przypadku danych osoby wystawcy dokumentu „</w:t>
            </w:r>
            <w:r w:rsidRPr="00C6146C">
              <w:rPr>
                <w:sz w:val="20"/>
                <w:szCs w:val="20"/>
              </w:rPr>
              <w:t>legalAuthenticator</w:t>
            </w:r>
            <w:r>
              <w:rPr>
                <w:sz w:val="20"/>
                <w:szCs w:val="20"/>
              </w:rPr>
              <w:t>”.</w:t>
            </w:r>
          </w:p>
          <w:p w:rsidR="002A5F09" w:rsidP="00601BB1" w:rsidRDefault="002A5F09" w14:paraId="7F09F586" w14:textId="77777777">
            <w:pPr>
              <w:pStyle w:val="Zawartotabeli"/>
              <w:snapToGrid w:val="0"/>
              <w:rPr>
                <w:sz w:val="20"/>
                <w:szCs w:val="20"/>
              </w:rPr>
            </w:pPr>
          </w:p>
          <w:p w:rsidR="002A5F09" w:rsidP="00601BB1" w:rsidRDefault="002A5F09" w14:paraId="3C1D1BBA" w14:textId="77777777">
            <w:pPr>
              <w:pStyle w:val="Zawartotabeli"/>
              <w:snapToGrid w:val="0"/>
              <w:rPr>
                <w:sz w:val="20"/>
                <w:szCs w:val="20"/>
              </w:rPr>
            </w:pPr>
            <w:r>
              <w:rPr>
                <w:sz w:val="20"/>
                <w:szCs w:val="20"/>
              </w:rPr>
              <w:t>W przypadku indeksowania dokumentu zgodnego z PIK HL7 CDA dane autorów pobiera się z elementów:</w:t>
            </w:r>
          </w:p>
          <w:p w:rsidR="002A5F09" w:rsidP="00601BB1" w:rsidRDefault="002A5F09" w14:paraId="6A9FB9E1" w14:textId="77777777">
            <w:pPr>
              <w:pStyle w:val="Zawartotabeli"/>
              <w:snapToGrid w:val="0"/>
              <w:rPr>
                <w:sz w:val="20"/>
                <w:szCs w:val="20"/>
              </w:rPr>
            </w:pPr>
            <w:r>
              <w:rPr>
                <w:sz w:val="20"/>
                <w:szCs w:val="20"/>
              </w:rPr>
              <w:t>ClinicalDocument/author/assignedAuthor.</w:t>
            </w:r>
          </w:p>
          <w:p w:rsidR="004E3FE4" w:rsidP="00601BB1" w:rsidRDefault="004E3FE4" w14:paraId="0FFB1D25" w14:textId="77777777">
            <w:pPr>
              <w:pStyle w:val="Zawartotabeli"/>
              <w:snapToGrid w:val="0"/>
              <w:rPr>
                <w:sz w:val="20"/>
                <w:szCs w:val="20"/>
              </w:rPr>
            </w:pPr>
          </w:p>
          <w:p w:rsidRPr="008E270C" w:rsidR="004E3FE4" w:rsidP="00601BB1" w:rsidRDefault="004E3FE4" w14:paraId="3D8B98A8" w14:textId="77777777">
            <w:pPr>
              <w:pStyle w:val="Zawartotabeli"/>
              <w:snapToGrid w:val="0"/>
              <w:rPr>
                <w:b/>
                <w:bCs/>
                <w:sz w:val="20"/>
                <w:szCs w:val="20"/>
                <w:u w:val="single"/>
              </w:rPr>
            </w:pPr>
            <w:r w:rsidRPr="008E270C">
              <w:rPr>
                <w:b/>
                <w:bCs/>
                <w:sz w:val="20"/>
                <w:szCs w:val="20"/>
                <w:u w:val="single"/>
              </w:rPr>
              <w:t>Reguły biznesowe:</w:t>
            </w:r>
          </w:p>
          <w:p w:rsidRPr="00142461" w:rsidR="004E3FE4" w:rsidP="00601BB1" w:rsidRDefault="004E3FE4" w14:paraId="43BD86C3" w14:textId="3E331D54">
            <w:pPr>
              <w:pStyle w:val="Zawartotabeli"/>
              <w:snapToGrid w:val="0"/>
              <w:rPr>
                <w:sz w:val="20"/>
                <w:szCs w:val="20"/>
              </w:rPr>
            </w:pPr>
            <w:r w:rsidRPr="004E3FE4">
              <w:rPr>
                <w:sz w:val="20"/>
                <w:szCs w:val="20"/>
              </w:rPr>
              <w:t>REG.WER.3749 Weryfikacja pracownika medycznego przy modyfikacji EDM</w:t>
            </w:r>
          </w:p>
        </w:tc>
      </w:tr>
      <w:tr w:rsidRPr="00185F48" w:rsidR="002A5F09" w:rsidTr="53745EF2" w14:paraId="04E632D1" w14:textId="77777777">
        <w:tc>
          <w:tcPr>
            <w:tcW w:w="1560" w:type="dxa"/>
            <w:vMerge/>
            <w:tcMar/>
          </w:tcPr>
          <w:p w:rsidRPr="00142461" w:rsidR="002A5F09" w:rsidP="00601BB1" w:rsidRDefault="002A5F09" w14:paraId="4CA412B8"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D6F0931" w14:textId="77777777">
            <w:pPr>
              <w:pStyle w:val="Zawartotabeli"/>
              <w:snapToGrid w:val="0"/>
              <w:rPr>
                <w:sz w:val="20"/>
                <w:szCs w:val="20"/>
              </w:rPr>
            </w:pPr>
            <w:r>
              <w:rPr>
                <w:sz w:val="20"/>
                <w:szCs w:val="20"/>
              </w:rPr>
              <w:t>Slot authorInstitution</w:t>
            </w:r>
          </w:p>
        </w:tc>
        <w:tc>
          <w:tcPr>
            <w:tcW w:w="567" w:type="dxa"/>
            <w:shd w:val="clear" w:color="auto" w:fill="FFFFFF" w:themeFill="background1"/>
            <w:tcMar/>
          </w:tcPr>
          <w:p w:rsidR="002A5F09" w:rsidP="00601BB1" w:rsidRDefault="002A5F09" w14:paraId="37C0694E" w14:textId="1B8A5F13">
            <w:pPr>
              <w:pStyle w:val="Zawartotabeli"/>
              <w:snapToGrid w:val="0"/>
              <w:jc w:val="center"/>
              <w:rPr>
                <w:sz w:val="20"/>
                <w:szCs w:val="20"/>
              </w:rPr>
            </w:pPr>
            <w:r>
              <w:rPr>
                <w:sz w:val="20"/>
                <w:szCs w:val="20"/>
              </w:rPr>
              <w:t>1</w:t>
            </w:r>
          </w:p>
        </w:tc>
        <w:tc>
          <w:tcPr>
            <w:tcW w:w="851" w:type="dxa"/>
            <w:shd w:val="clear" w:color="auto" w:fill="FFFFFF" w:themeFill="background1"/>
            <w:tcMar/>
          </w:tcPr>
          <w:p w:rsidRPr="00E16E08" w:rsidR="002A5F09" w:rsidP="00601BB1" w:rsidRDefault="002A5F09" w14:paraId="6B949A45" w14:textId="77777777">
            <w:pPr>
              <w:pStyle w:val="Zawartotabeli"/>
              <w:snapToGrid w:val="0"/>
              <w:rPr>
                <w:sz w:val="20"/>
                <w:szCs w:val="20"/>
              </w:rPr>
            </w:pPr>
            <w:r w:rsidRPr="00E16E08">
              <w:rPr>
                <w:sz w:val="20"/>
                <w:szCs w:val="20"/>
              </w:rPr>
              <w:t>XDS</w:t>
            </w:r>
          </w:p>
        </w:tc>
        <w:tc>
          <w:tcPr>
            <w:tcW w:w="3827" w:type="dxa"/>
            <w:shd w:val="clear" w:color="auto" w:fill="FFFFFF" w:themeFill="background1"/>
            <w:tcMar/>
          </w:tcPr>
          <w:p w:rsidR="002A5F09" w:rsidP="00601BB1" w:rsidRDefault="002A5F09" w14:paraId="3EEF271A" w14:textId="77777777">
            <w:pPr>
              <w:pStyle w:val="Zawartotabeli"/>
              <w:snapToGrid w:val="0"/>
              <w:rPr>
                <w:sz w:val="20"/>
                <w:szCs w:val="20"/>
              </w:rPr>
            </w:pPr>
            <w:r>
              <w:rPr>
                <w:sz w:val="20"/>
                <w:szCs w:val="20"/>
              </w:rPr>
              <w:t>Identyfikator  miejsca udzielania świadczeń</w:t>
            </w:r>
            <w:r w:rsidRPr="003867D5">
              <w:rPr>
                <w:sz w:val="20"/>
                <w:szCs w:val="20"/>
              </w:rPr>
              <w:t xml:space="preserve">, </w:t>
            </w:r>
            <w:r>
              <w:rPr>
                <w:sz w:val="20"/>
                <w:szCs w:val="20"/>
              </w:rPr>
              <w:t xml:space="preserve">w ramach </w:t>
            </w:r>
            <w:r w:rsidRPr="003867D5">
              <w:rPr>
                <w:sz w:val="20"/>
                <w:szCs w:val="20"/>
              </w:rPr>
              <w:t xml:space="preserve">którego autor </w:t>
            </w:r>
            <w:r>
              <w:rPr>
                <w:sz w:val="20"/>
                <w:szCs w:val="20"/>
              </w:rPr>
              <w:t>wystawił dokument</w:t>
            </w:r>
          </w:p>
        </w:tc>
        <w:tc>
          <w:tcPr>
            <w:tcW w:w="5954" w:type="dxa"/>
            <w:shd w:val="clear" w:color="auto" w:fill="FFFFFF" w:themeFill="background1"/>
            <w:tcMar/>
          </w:tcPr>
          <w:p w:rsidRPr="00E02519" w:rsidR="002A5F09" w:rsidP="00601BB1" w:rsidRDefault="002A5F09" w14:paraId="77BBE8C8" w14:textId="77777777">
            <w:pPr>
              <w:pStyle w:val="Zawartotabeli"/>
              <w:snapToGrid w:val="0"/>
              <w:rPr>
                <w:sz w:val="20"/>
                <w:szCs w:val="20"/>
              </w:rPr>
            </w:pPr>
            <w:r w:rsidRPr="00E02519">
              <w:rPr>
                <w:sz w:val="20"/>
                <w:szCs w:val="20"/>
              </w:rPr>
              <w:t>Format wg specyfikacji XDS: XON, zawiera nazwę i identyfikator miejsca udzielania świadczeń, np.:</w:t>
            </w:r>
          </w:p>
          <w:p w:rsidRPr="00E02519" w:rsidR="002A5F09" w:rsidP="00601BB1" w:rsidRDefault="002A5F09" w14:paraId="7EDE46C6" w14:textId="77777777">
            <w:pPr>
              <w:pStyle w:val="Zawartotabeli"/>
              <w:snapToGrid w:val="0"/>
              <w:rPr>
                <w:sz w:val="20"/>
                <w:szCs w:val="20"/>
              </w:rPr>
            </w:pPr>
            <w:r w:rsidRPr="00E02519">
              <w:rPr>
                <w:sz w:val="20"/>
                <w:szCs w:val="20"/>
              </w:rPr>
              <w:t>"Nazwa miejsca udzielania świadczeń^^^^^&amp;2.16.840.1.113883.3.4424.2.3.3&amp;ISO^^^^1234567-851"</w:t>
            </w:r>
          </w:p>
          <w:p w:rsidRPr="00E02519" w:rsidR="002A5F09" w:rsidP="00601BB1" w:rsidRDefault="002A5F09" w14:paraId="304E1F87" w14:textId="77777777">
            <w:pPr>
              <w:pStyle w:val="Zawartotabeli"/>
              <w:snapToGrid w:val="0"/>
              <w:rPr>
                <w:sz w:val="20"/>
                <w:szCs w:val="20"/>
              </w:rPr>
            </w:pPr>
          </w:p>
          <w:p w:rsidRPr="00E02519" w:rsidR="002A5F09" w:rsidP="00601BB1" w:rsidRDefault="002A5F09" w14:paraId="401C52CA" w14:textId="77777777">
            <w:pPr>
              <w:pStyle w:val="Zawartotabeli"/>
              <w:snapToGrid w:val="0"/>
              <w:rPr>
                <w:sz w:val="20"/>
                <w:szCs w:val="20"/>
              </w:rPr>
            </w:pPr>
            <w:r w:rsidRPr="00E02519">
              <w:rPr>
                <w:sz w:val="20"/>
                <w:szCs w:val="20"/>
              </w:rPr>
              <w:t>W pierwszym komponencie XON.1 musi być podana nazwa miejsca udzielania świadczeń.</w:t>
            </w:r>
          </w:p>
          <w:p w:rsidRPr="00E02519" w:rsidR="002A5F09" w:rsidP="00601BB1" w:rsidRDefault="002A5F09" w14:paraId="19A0D392" w14:textId="77777777">
            <w:pPr>
              <w:pStyle w:val="Zawartotabeli"/>
              <w:snapToGrid w:val="0"/>
              <w:rPr>
                <w:sz w:val="20"/>
                <w:szCs w:val="20"/>
              </w:rPr>
            </w:pPr>
            <w:r w:rsidRPr="00E02519">
              <w:rPr>
                <w:sz w:val="20"/>
                <w:szCs w:val="20"/>
              </w:rPr>
              <w:t>W szóstym komponencie, w drugim subkomponencie XON.6.2 musi być podany OID (czyli typ) zastosowanego identyfikatora – w powyższym przykładzie zastosowano identyfikator komórki organizacyjnej. W trzecim subkomponencie tego komponentu XON.6.3 określa się typ wartości XON.6.2 „ISO”.</w:t>
            </w:r>
          </w:p>
          <w:p w:rsidRPr="00E02519" w:rsidR="002A5F09" w:rsidP="00601BB1" w:rsidRDefault="002A5F09" w14:paraId="49E146C1" w14:textId="77777777">
            <w:pPr>
              <w:pStyle w:val="Zawartotabeli"/>
              <w:snapToGrid w:val="0"/>
              <w:rPr>
                <w:sz w:val="20"/>
                <w:szCs w:val="20"/>
              </w:rPr>
            </w:pPr>
            <w:r w:rsidRPr="00E02519">
              <w:rPr>
                <w:sz w:val="20"/>
                <w:szCs w:val="20"/>
              </w:rPr>
              <w:t>W dziesiątym komponencie XON.10 musi być podana wartość identyfikatora.</w:t>
            </w:r>
          </w:p>
          <w:p w:rsidR="002A5F09" w:rsidP="00601BB1" w:rsidRDefault="002A5F09" w14:paraId="62643539" w14:textId="77777777">
            <w:pPr>
              <w:pStyle w:val="Zawartotabeli"/>
              <w:snapToGrid w:val="0"/>
              <w:rPr>
                <w:sz w:val="20"/>
                <w:szCs w:val="20"/>
              </w:rPr>
            </w:pPr>
            <w:r w:rsidRPr="00E02519">
              <w:rPr>
                <w:sz w:val="20"/>
                <w:szCs w:val="20"/>
              </w:rPr>
              <w:t>PIK HL7 CDA, podobnie jak IHE PCC TF-2, wskazują element ClinicalDocument/author/assignedAuthor/representedOrganization jako źródło danych miejsca udzielania świadczeń.</w:t>
            </w:r>
            <w:r>
              <w:rPr>
                <w:sz w:val="20"/>
                <w:szCs w:val="20"/>
              </w:rPr>
              <w:t xml:space="preserve"> Należy pamiętać, że w dokumencie medycznym możliwe jest podanie więcej niż jednego autora, zwykle identyfikator wystawcy dokumentu zapisany jest również w elemencie ClinicalDocument/legalAuthenticator.</w:t>
            </w:r>
          </w:p>
          <w:p w:rsidRPr="00E02519" w:rsidR="002A5F09" w:rsidP="00601BB1" w:rsidRDefault="002A5F09" w14:paraId="395AC71D" w14:textId="77777777">
            <w:pPr>
              <w:pStyle w:val="Zawartotabeli"/>
              <w:snapToGrid w:val="0"/>
              <w:rPr>
                <w:sz w:val="20"/>
                <w:szCs w:val="20"/>
              </w:rPr>
            </w:pPr>
          </w:p>
          <w:p w:rsidR="002A5F09" w:rsidP="00601BB1" w:rsidRDefault="002A5F09" w14:paraId="019DF535" w14:textId="77777777">
            <w:pPr>
              <w:pStyle w:val="Zawartotabeli"/>
              <w:snapToGrid w:val="0"/>
              <w:rPr>
                <w:sz w:val="20"/>
                <w:szCs w:val="20"/>
              </w:rPr>
            </w:pPr>
            <w:r w:rsidRPr="00E02519">
              <w:rPr>
                <w:sz w:val="20"/>
                <w:szCs w:val="20"/>
              </w:rPr>
              <w:t>Nazwa miejsca udzielania świadczeń (wystawcy dokumentu) może być pobierana z elementu name, a identyfikator miejsca udzielania świadczeń wraz z numerem OID z elementu id wskazanej powyżej lokalizacji, przy założeniu, że wg konkretnego OID wybrany zostanie poprawny identyfikator z dokumentu.</w:t>
            </w:r>
          </w:p>
          <w:p w:rsidR="004E3FE4" w:rsidP="00601BB1" w:rsidRDefault="004E3FE4" w14:paraId="2D96A340" w14:textId="77777777">
            <w:pPr>
              <w:pStyle w:val="Zawartotabeli"/>
              <w:snapToGrid w:val="0"/>
              <w:rPr>
                <w:sz w:val="20"/>
                <w:szCs w:val="20"/>
              </w:rPr>
            </w:pPr>
          </w:p>
          <w:p w:rsidRPr="00C67AE9" w:rsidR="004E3FE4" w:rsidP="004E3FE4" w:rsidRDefault="004E3FE4" w14:paraId="070191BA" w14:textId="77777777">
            <w:pPr>
              <w:pStyle w:val="Zawartotabeli"/>
              <w:snapToGrid w:val="0"/>
              <w:rPr>
                <w:b/>
                <w:bCs/>
                <w:sz w:val="20"/>
                <w:szCs w:val="20"/>
                <w:u w:val="single"/>
              </w:rPr>
            </w:pPr>
            <w:r w:rsidRPr="00C67AE9">
              <w:rPr>
                <w:b/>
                <w:bCs/>
                <w:sz w:val="20"/>
                <w:szCs w:val="20"/>
                <w:u w:val="single"/>
              </w:rPr>
              <w:t>Reguły biznesowe:</w:t>
            </w:r>
          </w:p>
          <w:p w:rsidRPr="004D475A" w:rsidR="004E3FE4" w:rsidP="004E3FE4" w:rsidRDefault="00B809CF" w14:paraId="6A958397" w14:textId="1B1F44B6">
            <w:pPr>
              <w:pStyle w:val="Zawartotabeli"/>
              <w:snapToGrid w:val="0"/>
              <w:rPr>
                <w:rFonts w:ascii="Arial" w:hAnsi="Arial" w:cs="Arial"/>
                <w:color w:val="FF0000"/>
                <w:sz w:val="19"/>
                <w:szCs w:val="19"/>
                <w:shd w:val="clear" w:color="auto" w:fill="FFFFFF"/>
              </w:rPr>
            </w:pPr>
            <w:r w:rsidRPr="00B809CF">
              <w:rPr>
                <w:sz w:val="20"/>
                <w:szCs w:val="20"/>
              </w:rPr>
              <w:t>REG.WER.3706 Weryfikacja us</w:t>
            </w:r>
            <w:r>
              <w:rPr>
                <w:sz w:val="20"/>
                <w:szCs w:val="20"/>
              </w:rPr>
              <w:t>ł</w:t>
            </w:r>
            <w:r w:rsidRPr="00B809CF">
              <w:rPr>
                <w:sz w:val="20"/>
                <w:szCs w:val="20"/>
              </w:rPr>
              <w:t>ugodawcy EDM</w:t>
            </w:r>
            <w:r w:rsidRPr="00B809CF" w:rsidDel="00B809CF">
              <w:rPr>
                <w:sz w:val="20"/>
                <w:szCs w:val="20"/>
              </w:rPr>
              <w:t xml:space="preserve"> </w:t>
            </w:r>
          </w:p>
        </w:tc>
      </w:tr>
      <w:tr w:rsidR="002A5F09" w:rsidTr="53745EF2" w14:paraId="34561F05" w14:textId="77777777">
        <w:tc>
          <w:tcPr>
            <w:tcW w:w="1560" w:type="dxa"/>
            <w:vMerge/>
            <w:tcMar/>
          </w:tcPr>
          <w:p w:rsidRPr="00185F48" w:rsidR="002A5F09" w:rsidP="00601BB1" w:rsidRDefault="002A5F09" w14:paraId="0E38322D"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CE9AF4F" w14:textId="77777777">
            <w:pPr>
              <w:pStyle w:val="Zawartotabeli"/>
              <w:snapToGrid w:val="0"/>
              <w:rPr>
                <w:sz w:val="20"/>
                <w:szCs w:val="20"/>
              </w:rPr>
            </w:pPr>
            <w:r>
              <w:rPr>
                <w:sz w:val="20"/>
                <w:szCs w:val="20"/>
              </w:rPr>
              <w:t>Slot authorRole</w:t>
            </w:r>
          </w:p>
        </w:tc>
        <w:tc>
          <w:tcPr>
            <w:tcW w:w="567" w:type="dxa"/>
            <w:shd w:val="clear" w:color="auto" w:fill="FFFFFF" w:themeFill="background1"/>
            <w:tcMar/>
          </w:tcPr>
          <w:p w:rsidR="002A5F09" w:rsidP="00601BB1" w:rsidRDefault="002A5F09" w14:paraId="4BF71DB3"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Pr="00E16E08" w:rsidR="002A5F09" w:rsidP="00601BB1" w:rsidRDefault="002A5F09" w14:paraId="623B381D" w14:textId="77777777">
            <w:pPr>
              <w:pStyle w:val="Zawartotabeli"/>
              <w:snapToGrid w:val="0"/>
              <w:rPr>
                <w:sz w:val="20"/>
                <w:szCs w:val="20"/>
              </w:rPr>
            </w:pPr>
            <w:r w:rsidRPr="00E16E08">
              <w:rPr>
                <w:sz w:val="20"/>
                <w:szCs w:val="20"/>
              </w:rPr>
              <w:t>XDS</w:t>
            </w:r>
          </w:p>
        </w:tc>
        <w:tc>
          <w:tcPr>
            <w:tcW w:w="3827" w:type="dxa"/>
            <w:shd w:val="clear" w:color="auto" w:fill="FFFFFF" w:themeFill="background1"/>
            <w:tcMar/>
          </w:tcPr>
          <w:p w:rsidRPr="003867D5" w:rsidR="002A5F09" w:rsidP="00601BB1" w:rsidRDefault="002A5F09" w14:paraId="14E49372" w14:textId="77777777">
            <w:pPr>
              <w:pStyle w:val="Zawartotabeli"/>
              <w:snapToGrid w:val="0"/>
              <w:rPr>
                <w:sz w:val="20"/>
                <w:szCs w:val="20"/>
              </w:rPr>
            </w:pPr>
            <w:r w:rsidRPr="003867D5">
              <w:rPr>
                <w:sz w:val="20"/>
                <w:szCs w:val="20"/>
              </w:rPr>
              <w:t>Role autora</w:t>
            </w:r>
          </w:p>
        </w:tc>
        <w:tc>
          <w:tcPr>
            <w:tcW w:w="5954" w:type="dxa"/>
            <w:shd w:val="clear" w:color="auto" w:fill="FFFFFF" w:themeFill="background1"/>
            <w:tcMar/>
          </w:tcPr>
          <w:p w:rsidRPr="00D747B5" w:rsidR="002A5F09" w:rsidP="00601BB1" w:rsidRDefault="002A5F09" w14:paraId="1FF926E7" w14:textId="77777777">
            <w:pPr>
              <w:pStyle w:val="Zawartotabeli"/>
              <w:snapToGrid w:val="0"/>
              <w:rPr>
                <w:sz w:val="20"/>
                <w:szCs w:val="20"/>
              </w:rPr>
            </w:pPr>
            <w:r>
              <w:rPr>
                <w:sz w:val="20"/>
                <w:szCs w:val="20"/>
              </w:rPr>
              <w:t>Lista ról autora dokumentu w stosunku do pacjenta w trakcie przeprowadzania procedury. Wartość czysto informacyjna, opcjonalna. Nazwa roli zależna od instytucji. Lista umieszczana w jednym slocie.</w:t>
            </w:r>
          </w:p>
        </w:tc>
      </w:tr>
      <w:tr w:rsidRPr="00EA3366" w:rsidR="002A5F09" w:rsidTr="53745EF2" w14:paraId="10E7F2D2" w14:textId="77777777">
        <w:trPr>
          <w:trHeight w:val="803"/>
        </w:trPr>
        <w:tc>
          <w:tcPr>
            <w:tcW w:w="1560" w:type="dxa"/>
            <w:vMerge/>
            <w:tcMar/>
          </w:tcPr>
          <w:p w:rsidR="002A5F09" w:rsidP="00601BB1" w:rsidRDefault="002A5F09" w14:paraId="66F0D802"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409BB2B9" w14:textId="77777777">
            <w:pPr>
              <w:pStyle w:val="Zawartotabeli"/>
              <w:snapToGrid w:val="0"/>
              <w:rPr>
                <w:sz w:val="20"/>
                <w:szCs w:val="20"/>
              </w:rPr>
            </w:pPr>
            <w:r>
              <w:rPr>
                <w:sz w:val="20"/>
                <w:szCs w:val="20"/>
              </w:rPr>
              <w:t>Slot authorSpecialty</w:t>
            </w:r>
          </w:p>
        </w:tc>
        <w:tc>
          <w:tcPr>
            <w:tcW w:w="567" w:type="dxa"/>
            <w:shd w:val="clear" w:color="auto" w:fill="FFFFFF" w:themeFill="background1"/>
            <w:tcMar/>
          </w:tcPr>
          <w:p w:rsidR="002A5F09" w:rsidP="00601BB1" w:rsidRDefault="002A5F09" w14:paraId="30242F8F" w14:textId="77777777">
            <w:pPr>
              <w:pStyle w:val="Zawartotabeli"/>
              <w:snapToGrid w:val="0"/>
              <w:jc w:val="center"/>
              <w:rPr>
                <w:sz w:val="20"/>
                <w:szCs w:val="20"/>
              </w:rPr>
            </w:pPr>
            <w:r>
              <w:rPr>
                <w:sz w:val="20"/>
                <w:szCs w:val="20"/>
              </w:rPr>
              <w:t>0..1</w:t>
            </w:r>
          </w:p>
        </w:tc>
        <w:tc>
          <w:tcPr>
            <w:tcW w:w="851" w:type="dxa"/>
            <w:shd w:val="clear" w:color="auto" w:fill="FFFFFF" w:themeFill="background1"/>
            <w:tcMar/>
          </w:tcPr>
          <w:p w:rsidRPr="00E16E08" w:rsidR="002A5F09" w:rsidP="00601BB1" w:rsidRDefault="002A5F09" w14:paraId="77415E4F" w14:textId="77777777">
            <w:pPr>
              <w:pStyle w:val="Zawartotabeli"/>
              <w:snapToGrid w:val="0"/>
              <w:rPr>
                <w:sz w:val="20"/>
                <w:szCs w:val="20"/>
              </w:rPr>
            </w:pPr>
            <w:r w:rsidRPr="00E16E08">
              <w:rPr>
                <w:sz w:val="20"/>
                <w:szCs w:val="20"/>
              </w:rPr>
              <w:t>XDS</w:t>
            </w:r>
          </w:p>
        </w:tc>
        <w:tc>
          <w:tcPr>
            <w:tcW w:w="3827" w:type="dxa"/>
            <w:shd w:val="clear" w:color="auto" w:fill="FFFFFF" w:themeFill="background1"/>
            <w:tcMar/>
          </w:tcPr>
          <w:p w:rsidRPr="003867D5" w:rsidR="002A5F09" w:rsidP="00601BB1" w:rsidRDefault="002A5F09" w14:paraId="21CBE2FA" w14:textId="77777777">
            <w:pPr>
              <w:pStyle w:val="Zawartotabeli"/>
              <w:snapToGrid w:val="0"/>
              <w:rPr>
                <w:sz w:val="20"/>
                <w:szCs w:val="20"/>
              </w:rPr>
            </w:pPr>
            <w:r w:rsidRPr="003867D5">
              <w:rPr>
                <w:sz w:val="20"/>
                <w:szCs w:val="20"/>
              </w:rPr>
              <w:t>Specjalizacje autora</w:t>
            </w:r>
          </w:p>
        </w:tc>
        <w:tc>
          <w:tcPr>
            <w:tcW w:w="5954" w:type="dxa"/>
            <w:shd w:val="clear" w:color="auto" w:fill="FFFFFF" w:themeFill="background1"/>
            <w:tcMar/>
          </w:tcPr>
          <w:p w:rsidR="002A5F09" w:rsidP="00601BB1" w:rsidRDefault="002A5F09" w14:paraId="25CF686A" w14:textId="77777777">
            <w:pPr>
              <w:pStyle w:val="Zawartotabeli"/>
              <w:snapToGrid w:val="0"/>
              <w:rPr>
                <w:sz w:val="20"/>
                <w:szCs w:val="20"/>
              </w:rPr>
            </w:pPr>
            <w:r>
              <w:rPr>
                <w:sz w:val="20"/>
                <w:szCs w:val="20"/>
              </w:rPr>
              <w:t>Lista specjalizacji autora w kontekście przeprowadzanej wobec pacjenta procedury. Wartość czysto informacyjna, opcjonalna. Nazwa specjalizacji zależna od instytucji. Lista umieszczana w jednym slocie.</w:t>
            </w:r>
          </w:p>
          <w:p w:rsidRPr="00EA3366" w:rsidR="002A5F09" w:rsidP="00601BB1" w:rsidRDefault="002A5F09" w14:paraId="20E56AF3" w14:textId="77777777">
            <w:pPr>
              <w:pStyle w:val="Zawartotabeli"/>
              <w:snapToGrid w:val="0"/>
              <w:rPr>
                <w:sz w:val="20"/>
                <w:szCs w:val="20"/>
              </w:rPr>
            </w:pPr>
            <w:r>
              <w:rPr>
                <w:sz w:val="20"/>
                <w:szCs w:val="20"/>
              </w:rPr>
              <w:t>W przypadku dokumentów zgodnych z PIK HL7 CDA wartość ta może być pobierana z elementu (może zawierać wiele specjalizacji):</w:t>
            </w:r>
          </w:p>
          <w:p w:rsidR="002A5F09" w:rsidP="00601BB1" w:rsidRDefault="002A5F09" w14:paraId="1C44A7D9" w14:textId="77777777">
            <w:pPr>
              <w:pStyle w:val="Zawartotabeli"/>
              <w:snapToGrid w:val="0"/>
              <w:rPr>
                <w:sz w:val="20"/>
                <w:szCs w:val="20"/>
              </w:rPr>
            </w:pPr>
            <w:r w:rsidRPr="00ED619D">
              <w:rPr>
                <w:sz w:val="20"/>
                <w:szCs w:val="20"/>
              </w:rPr>
              <w:t>/ClinicalDocument/author/assignedAuthor/code</w:t>
            </w:r>
            <w:r w:rsidRPr="00EA3366">
              <w:rPr>
                <w:sz w:val="20"/>
                <w:szCs w:val="20"/>
              </w:rPr>
              <w:t>/@displayName</w:t>
            </w:r>
          </w:p>
        </w:tc>
      </w:tr>
      <w:tr w:rsidRPr="00EA3366" w:rsidR="002A5F09" w:rsidTr="53745EF2" w14:paraId="73AE90A8" w14:textId="77777777">
        <w:trPr>
          <w:trHeight w:val="803"/>
        </w:trPr>
        <w:tc>
          <w:tcPr>
            <w:tcW w:w="1560" w:type="dxa"/>
            <w:vMerge/>
            <w:tcMar/>
          </w:tcPr>
          <w:p w:rsidR="002A5F09" w:rsidP="00601BB1" w:rsidRDefault="002A5F09" w14:paraId="2D5B249A" w14:textId="77777777">
            <w:pPr>
              <w:pStyle w:val="Zawartotabeli"/>
              <w:snapToGrid w:val="0"/>
              <w:rPr>
                <w:sz w:val="20"/>
                <w:szCs w:val="20"/>
              </w:rPr>
            </w:pPr>
          </w:p>
        </w:tc>
        <w:tc>
          <w:tcPr>
            <w:tcW w:w="1275" w:type="dxa"/>
            <w:shd w:val="clear" w:color="auto" w:fill="FFFFFF" w:themeFill="background1"/>
            <w:tcMar/>
          </w:tcPr>
          <w:p w:rsidR="002A5F09" w:rsidP="00601BB1" w:rsidRDefault="002A5F09" w14:paraId="1C97F845" w14:textId="77777777">
            <w:pPr>
              <w:pStyle w:val="Zawartotabeli"/>
              <w:snapToGrid w:val="0"/>
              <w:rPr>
                <w:sz w:val="20"/>
                <w:szCs w:val="20"/>
              </w:rPr>
            </w:pPr>
            <w:r>
              <w:rPr>
                <w:sz w:val="20"/>
                <w:szCs w:val="20"/>
              </w:rPr>
              <w:t>Slot name="authorTelecommunication"</w:t>
            </w:r>
          </w:p>
        </w:tc>
        <w:tc>
          <w:tcPr>
            <w:tcW w:w="567" w:type="dxa"/>
            <w:shd w:val="clear" w:color="auto" w:fill="FFFFFF" w:themeFill="background1"/>
            <w:tcMar/>
          </w:tcPr>
          <w:p w:rsidR="002A5F09" w:rsidP="00601BB1" w:rsidRDefault="002A5F09" w14:paraId="0D1C3E1F" w14:textId="77777777">
            <w:pPr>
              <w:pStyle w:val="Zawartotabeli"/>
              <w:snapToGrid w:val="0"/>
              <w:jc w:val="center"/>
              <w:rPr>
                <w:sz w:val="20"/>
                <w:szCs w:val="20"/>
              </w:rPr>
            </w:pPr>
          </w:p>
        </w:tc>
        <w:tc>
          <w:tcPr>
            <w:tcW w:w="851" w:type="dxa"/>
            <w:shd w:val="clear" w:color="auto" w:fill="FFFFFF" w:themeFill="background1"/>
            <w:tcMar/>
          </w:tcPr>
          <w:p w:rsidRPr="00E16E08" w:rsidR="002A5F09" w:rsidP="00601BB1" w:rsidRDefault="002A5F09" w14:paraId="0F87D094" w14:textId="77777777">
            <w:pPr>
              <w:pStyle w:val="Zawartotabeli"/>
              <w:snapToGrid w:val="0"/>
              <w:rPr>
                <w:sz w:val="20"/>
                <w:szCs w:val="20"/>
              </w:rPr>
            </w:pPr>
            <w:r>
              <w:rPr>
                <w:sz w:val="20"/>
                <w:szCs w:val="20"/>
              </w:rPr>
              <w:t>XDS</w:t>
            </w:r>
          </w:p>
        </w:tc>
        <w:tc>
          <w:tcPr>
            <w:tcW w:w="3827" w:type="dxa"/>
            <w:shd w:val="clear" w:color="auto" w:fill="FFFFFF" w:themeFill="background1"/>
            <w:tcMar/>
          </w:tcPr>
          <w:p w:rsidR="002A5F09" w:rsidP="00601BB1" w:rsidRDefault="002A5F09" w14:paraId="685982C6" w14:textId="77777777">
            <w:pPr>
              <w:pStyle w:val="Zawartotabeli"/>
              <w:snapToGrid w:val="0"/>
              <w:rPr>
                <w:sz w:val="20"/>
                <w:szCs w:val="20"/>
              </w:rPr>
            </w:pPr>
            <w:r>
              <w:rPr>
                <w:sz w:val="20"/>
                <w:szCs w:val="20"/>
              </w:rPr>
              <w:t>Dane kontaktowe autora</w:t>
            </w:r>
          </w:p>
        </w:tc>
        <w:tc>
          <w:tcPr>
            <w:tcW w:w="5954" w:type="dxa"/>
            <w:shd w:val="clear" w:color="auto" w:fill="FFFFFF" w:themeFill="background1"/>
            <w:tcMar/>
          </w:tcPr>
          <w:p w:rsidR="002A5F09" w:rsidP="00601BB1" w:rsidRDefault="002A5F09" w14:paraId="4CFACAEF" w14:textId="77777777">
            <w:pPr>
              <w:pStyle w:val="Zawartotabeli"/>
              <w:snapToGrid w:val="0"/>
              <w:rPr>
                <w:sz w:val="20"/>
                <w:szCs w:val="20"/>
              </w:rPr>
            </w:pPr>
            <w:r w:rsidRPr="00C0560A">
              <w:rPr>
                <w:sz w:val="20"/>
                <w:szCs w:val="20"/>
                <w:lang w:val="en-US"/>
              </w:rPr>
              <w:t xml:space="preserve">Format wg specyfikacji XDS: XTN (Extended Telecommunication Number, patrz np. </w:t>
            </w:r>
            <w:r>
              <w:rPr>
                <w:sz w:val="20"/>
                <w:szCs w:val="20"/>
              </w:rPr>
              <w:t xml:space="preserve">[ITI TF-3 </w:t>
            </w:r>
            <w:r w:rsidRPr="00875A6D">
              <w:rPr>
                <w:sz w:val="20"/>
                <w:szCs w:val="20"/>
              </w:rPr>
              <w:t>Table 4.2.3.1.7-2</w:t>
            </w:r>
            <w:r>
              <w:rPr>
                <w:sz w:val="20"/>
                <w:szCs w:val="20"/>
              </w:rPr>
              <w:t xml:space="preserve">] oraz </w:t>
            </w:r>
            <w:r w:rsidRPr="005B467B">
              <w:rPr>
                <w:sz w:val="20"/>
                <w:szCs w:val="20"/>
              </w:rPr>
              <w:t>http://wiki.hl7.de/index.php?title=V25dt:XTN</w:t>
            </w:r>
            <w:r>
              <w:rPr>
                <w:sz w:val="20"/>
                <w:szCs w:val="20"/>
              </w:rPr>
              <w:t>), zawierający 12 komponentów rozdzielanych znakiem ^, umożliwiających zapisanie numeru telefonu i adresu email, np.:</w:t>
            </w:r>
          </w:p>
          <w:p w:rsidR="002A5F09" w:rsidP="00601BB1" w:rsidRDefault="002A5F09" w14:paraId="4C4806F8" w14:textId="77777777">
            <w:pPr>
              <w:pStyle w:val="Zawartotabeli"/>
              <w:snapToGrid w:val="0"/>
              <w:rPr>
                <w:sz w:val="20"/>
                <w:szCs w:val="20"/>
              </w:rPr>
            </w:pPr>
            <w:r>
              <w:rPr>
                <w:sz w:val="20"/>
                <w:szCs w:val="20"/>
              </w:rPr>
              <w:t>"^EMR^PH^^^^^^^^^693112233^"</w:t>
            </w:r>
          </w:p>
          <w:p w:rsidR="002A5F09" w:rsidP="00601BB1" w:rsidRDefault="002A5F09" w14:paraId="1D867D9F" w14:textId="77777777">
            <w:pPr>
              <w:pStyle w:val="Zawartotabeli"/>
              <w:snapToGrid w:val="0"/>
              <w:rPr>
                <w:sz w:val="20"/>
                <w:szCs w:val="20"/>
              </w:rPr>
            </w:pPr>
            <w:r>
              <w:rPr>
                <w:sz w:val="20"/>
                <w:szCs w:val="20"/>
              </w:rPr>
              <w:t>(skrajne znaki ^ pominięto, więc kod EMR oznaczający użycie w przypadkach awaryjnych (Emergency) zapisany jest w drugim komponencie, a rodzaj kontaktu PH telefon (Phone) w trzecim).</w:t>
            </w:r>
          </w:p>
          <w:p w:rsidR="00F55637" w:rsidP="00601BB1" w:rsidRDefault="00F55637" w14:paraId="2322F959" w14:textId="77777777">
            <w:pPr>
              <w:pStyle w:val="Zawartotabeli"/>
              <w:snapToGrid w:val="0"/>
              <w:rPr>
                <w:sz w:val="20"/>
                <w:szCs w:val="20"/>
              </w:rPr>
            </w:pPr>
          </w:p>
          <w:p w:rsidRPr="00C67AE9" w:rsidR="00F55637" w:rsidP="00F55637" w:rsidRDefault="00F55637" w14:paraId="2F744ED7" w14:textId="77777777">
            <w:pPr>
              <w:pStyle w:val="Zawartotabeli"/>
              <w:snapToGrid w:val="0"/>
              <w:rPr>
                <w:b/>
                <w:bCs/>
                <w:sz w:val="20"/>
                <w:szCs w:val="20"/>
                <w:u w:val="single"/>
              </w:rPr>
            </w:pPr>
            <w:r w:rsidRPr="00C67AE9">
              <w:rPr>
                <w:b/>
                <w:bCs/>
                <w:sz w:val="20"/>
                <w:szCs w:val="20"/>
                <w:u w:val="single"/>
              </w:rPr>
              <w:t>Reguły biznesowe:</w:t>
            </w:r>
          </w:p>
          <w:p w:rsidRPr="005E77AC" w:rsidR="00F55637" w:rsidP="00F55637" w:rsidRDefault="00F55637" w14:paraId="02403143" w14:textId="623279A7">
            <w:pPr>
              <w:pStyle w:val="Zawartotabeli"/>
              <w:snapToGrid w:val="0"/>
              <w:rPr>
                <w:sz w:val="20"/>
                <w:szCs w:val="20"/>
              </w:rPr>
            </w:pPr>
            <w:r w:rsidRPr="00F55637">
              <w:rPr>
                <w:sz w:val="20"/>
                <w:szCs w:val="20"/>
              </w:rPr>
              <w:t>REG.WER.5417 Walidacja poprawności numeru telefonu i e-mail</w:t>
            </w:r>
          </w:p>
        </w:tc>
      </w:tr>
      <w:tr w:rsidR="002A5F09" w:rsidTr="53745EF2" w14:paraId="25594DDE" w14:textId="77777777">
        <w:trPr>
          <w:trHeight w:val="382"/>
        </w:trPr>
        <w:tc>
          <w:tcPr>
            <w:tcW w:w="1560" w:type="dxa"/>
            <w:vMerge w:val="restart"/>
            <w:shd w:val="clear" w:color="auto" w:fill="FFFFFF" w:themeFill="background1"/>
            <w:tcMar/>
          </w:tcPr>
          <w:p w:rsidRPr="001935D6" w:rsidR="002A5F09" w:rsidP="00601BB1" w:rsidRDefault="002A5F09" w14:paraId="0AF07B84" w14:textId="77777777">
            <w:pPr>
              <w:pStyle w:val="Zawartotabeli"/>
              <w:snapToGrid w:val="0"/>
              <w:rPr>
                <w:sz w:val="20"/>
                <w:szCs w:val="20"/>
              </w:rPr>
            </w:pPr>
            <w:r>
              <w:rPr>
                <w:sz w:val="20"/>
                <w:szCs w:val="20"/>
              </w:rPr>
              <w:t>Slot</w:t>
            </w:r>
            <w:r w:rsidRPr="001935D6">
              <w:rPr>
                <w:sz w:val="20"/>
                <w:szCs w:val="20"/>
              </w:rPr>
              <w:t xml:space="preserve"> </w:t>
            </w:r>
            <w:r>
              <w:rPr>
                <w:sz w:val="20"/>
                <w:szCs w:val="20"/>
              </w:rPr>
              <w:t>name</w:t>
            </w:r>
            <w:r w:rsidRPr="001935D6">
              <w:rPr>
                <w:sz w:val="20"/>
                <w:szCs w:val="20"/>
              </w:rPr>
              <w:t>="</w:t>
            </w:r>
            <w:r w:rsidRPr="00837EE4">
              <w:rPr>
                <w:sz w:val="20"/>
                <w:szCs w:val="20"/>
              </w:rPr>
              <w:t>URI</w:t>
            </w:r>
            <w:r w:rsidRPr="001935D6">
              <w:rPr>
                <w:sz w:val="20"/>
                <w:szCs w:val="20"/>
              </w:rPr>
              <w:t>"</w:t>
            </w:r>
          </w:p>
          <w:p w:rsidR="002A5F09" w:rsidP="00601BB1" w:rsidRDefault="002A5F09" w14:paraId="46BF3285" w14:textId="77777777">
            <w:pPr>
              <w:jc w:val="center"/>
            </w:pPr>
          </w:p>
        </w:tc>
        <w:tc>
          <w:tcPr>
            <w:tcW w:w="1275" w:type="dxa"/>
            <w:shd w:val="clear" w:color="auto" w:fill="FFFFFF" w:themeFill="background1"/>
            <w:tcMar/>
          </w:tcPr>
          <w:p w:rsidRPr="00B620CA" w:rsidR="002A5F09" w:rsidP="00601BB1" w:rsidRDefault="002A5F09" w14:paraId="300201AB" w14:textId="77777777">
            <w:pPr>
              <w:pStyle w:val="Zawartotabeli"/>
              <w:snapToGrid w:val="0"/>
              <w:rPr>
                <w:sz w:val="20"/>
                <w:szCs w:val="20"/>
                <w:lang w:val="en-US"/>
              </w:rPr>
            </w:pPr>
          </w:p>
        </w:tc>
        <w:tc>
          <w:tcPr>
            <w:tcW w:w="567" w:type="dxa"/>
            <w:shd w:val="clear" w:color="auto" w:fill="FFFFFF" w:themeFill="background1"/>
            <w:tcMar/>
          </w:tcPr>
          <w:p w:rsidR="002A5F09" w:rsidP="00601BB1" w:rsidRDefault="002A5F09" w14:paraId="5806BF6E" w14:textId="77777777">
            <w:pPr>
              <w:pStyle w:val="Zawartotabeli"/>
              <w:snapToGrid w:val="0"/>
              <w:jc w:val="center"/>
              <w:rPr>
                <w:sz w:val="20"/>
                <w:szCs w:val="20"/>
              </w:rPr>
            </w:pPr>
            <w:r>
              <w:rPr>
                <w:sz w:val="20"/>
                <w:szCs w:val="20"/>
              </w:rPr>
              <w:t>0..</w:t>
            </w:r>
            <w:r w:rsidRPr="00643A24">
              <w:rPr>
                <w:sz w:val="20"/>
                <w:szCs w:val="20"/>
              </w:rPr>
              <w:t>1</w:t>
            </w:r>
          </w:p>
        </w:tc>
        <w:tc>
          <w:tcPr>
            <w:tcW w:w="851" w:type="dxa"/>
            <w:shd w:val="clear" w:color="auto" w:fill="FFFFFF" w:themeFill="background1"/>
            <w:tcMar/>
          </w:tcPr>
          <w:p w:rsidR="002A5F09" w:rsidP="00601BB1" w:rsidRDefault="002A5F09" w14:paraId="15EAD5A6" w14:textId="77777777">
            <w:pPr>
              <w:pStyle w:val="Zawartotabeli"/>
              <w:snapToGrid w:val="0"/>
              <w:rPr>
                <w:sz w:val="20"/>
                <w:szCs w:val="20"/>
              </w:rPr>
            </w:pPr>
            <w:r w:rsidRPr="00643A24">
              <w:rPr>
                <w:sz w:val="20"/>
                <w:szCs w:val="20"/>
              </w:rPr>
              <w:t>XDS</w:t>
            </w:r>
          </w:p>
        </w:tc>
        <w:tc>
          <w:tcPr>
            <w:tcW w:w="3827" w:type="dxa"/>
            <w:shd w:val="clear" w:color="auto" w:fill="FFFFFF" w:themeFill="background1"/>
            <w:tcMar/>
          </w:tcPr>
          <w:p w:rsidR="002A5F09" w:rsidP="00601BB1" w:rsidRDefault="002A5F09" w14:paraId="6D13105A" w14:textId="77777777">
            <w:pPr>
              <w:pStyle w:val="Zawartotabeli"/>
              <w:snapToGrid w:val="0"/>
              <w:rPr>
                <w:sz w:val="20"/>
                <w:szCs w:val="20"/>
              </w:rPr>
            </w:pPr>
            <w:r>
              <w:rPr>
                <w:sz w:val="20"/>
                <w:szCs w:val="20"/>
              </w:rPr>
              <w:t>Nazwa pliku dokumentu medycznego</w:t>
            </w:r>
          </w:p>
        </w:tc>
        <w:tc>
          <w:tcPr>
            <w:tcW w:w="5954" w:type="dxa"/>
            <w:shd w:val="clear" w:color="auto" w:fill="FFFFFF" w:themeFill="background1"/>
            <w:tcMar/>
          </w:tcPr>
          <w:p w:rsidR="002A5F09" w:rsidP="00601BB1" w:rsidRDefault="002A5F09" w14:paraId="0F673EBD" w14:textId="77777777">
            <w:pPr>
              <w:pStyle w:val="Zawartotabeli"/>
              <w:snapToGrid w:val="0"/>
              <w:rPr>
                <w:sz w:val="20"/>
                <w:szCs w:val="20"/>
              </w:rPr>
            </w:pPr>
            <w:r>
              <w:rPr>
                <w:sz w:val="20"/>
                <w:szCs w:val="20"/>
              </w:rPr>
              <w:t>Wartość opcjonalna.</w:t>
            </w:r>
          </w:p>
          <w:p w:rsidR="002A5F09" w:rsidP="00601BB1" w:rsidRDefault="002A5F09" w14:paraId="06DE9DD3" w14:textId="77777777">
            <w:pPr>
              <w:pStyle w:val="Zawartotabeli"/>
              <w:snapToGrid w:val="0"/>
              <w:rPr>
                <w:sz w:val="20"/>
                <w:szCs w:val="20"/>
              </w:rPr>
            </w:pPr>
            <w:r>
              <w:rPr>
                <w:sz w:val="20"/>
                <w:szCs w:val="20"/>
              </w:rPr>
              <w:t>Zapisanie nazwy pliku dokumentu w indeksie, przy założeniu, że system odbierający będzie wykorzystywał tę nazwę do zapisu po pobraniu dokumentu z repozytorium, może mieć charakter wspomagający wymianę dokumentów medycznych. Ewentualne szablony nazw plików do zastosowania przez usługodawcę rejestrującego dokument medyczny nie są jednak przedmiotem niniejszego opracowania.</w:t>
            </w:r>
          </w:p>
        </w:tc>
      </w:tr>
      <w:tr w:rsidR="002A5F09" w:rsidTr="53745EF2" w14:paraId="710D46B9" w14:textId="77777777">
        <w:trPr>
          <w:trHeight w:val="803"/>
        </w:trPr>
        <w:tc>
          <w:tcPr>
            <w:tcW w:w="1560" w:type="dxa"/>
            <w:vMerge/>
            <w:tcMar/>
          </w:tcPr>
          <w:p w:rsidR="002A5F09" w:rsidP="00601BB1" w:rsidRDefault="002A5F09" w14:paraId="6E0D098C" w14:textId="77777777">
            <w:pPr>
              <w:pStyle w:val="Zawartotabeli"/>
              <w:snapToGrid w:val="0"/>
              <w:rPr>
                <w:sz w:val="20"/>
                <w:szCs w:val="20"/>
              </w:rPr>
            </w:pPr>
          </w:p>
        </w:tc>
        <w:tc>
          <w:tcPr>
            <w:tcW w:w="1275" w:type="dxa"/>
            <w:shd w:val="clear" w:color="auto" w:fill="FFFFFF" w:themeFill="background1"/>
            <w:tcMar/>
          </w:tcPr>
          <w:p w:rsidRPr="00B620CA" w:rsidR="002A5F09" w:rsidP="00601BB1" w:rsidRDefault="002A5F09" w14:paraId="05344024" w14:textId="77777777">
            <w:pPr>
              <w:pStyle w:val="Zawartotabeli"/>
              <w:snapToGrid w:val="0"/>
              <w:rPr>
                <w:sz w:val="20"/>
                <w:szCs w:val="20"/>
                <w:lang w:val="en-US"/>
              </w:rPr>
            </w:pPr>
            <w:r>
              <w:rPr>
                <w:sz w:val="20"/>
                <w:szCs w:val="20"/>
              </w:rPr>
              <w:t>Value</w:t>
            </w:r>
          </w:p>
        </w:tc>
        <w:tc>
          <w:tcPr>
            <w:tcW w:w="567" w:type="dxa"/>
            <w:shd w:val="clear" w:color="auto" w:fill="FFFFFF" w:themeFill="background1"/>
            <w:tcMar/>
          </w:tcPr>
          <w:p w:rsidRPr="00643A24" w:rsidR="002A5F09" w:rsidP="00601BB1" w:rsidRDefault="002A5F09" w14:paraId="408D575B" w14:textId="77777777">
            <w:pPr>
              <w:pStyle w:val="Zawartotabeli"/>
              <w:snapToGrid w:val="0"/>
              <w:jc w:val="center"/>
              <w:rPr>
                <w:sz w:val="20"/>
                <w:szCs w:val="20"/>
              </w:rPr>
            </w:pPr>
            <w:r w:rsidRPr="00643A24">
              <w:rPr>
                <w:sz w:val="20"/>
                <w:szCs w:val="20"/>
              </w:rPr>
              <w:t>1</w:t>
            </w:r>
          </w:p>
        </w:tc>
        <w:tc>
          <w:tcPr>
            <w:tcW w:w="851" w:type="dxa"/>
            <w:shd w:val="clear" w:color="auto" w:fill="FFFFFF" w:themeFill="background1"/>
            <w:tcMar/>
          </w:tcPr>
          <w:p w:rsidRPr="00643A24" w:rsidR="002A5F09" w:rsidP="00601BB1" w:rsidRDefault="002A5F09" w14:paraId="095D1355" w14:textId="77777777">
            <w:pPr>
              <w:pStyle w:val="Zawartotabeli"/>
              <w:snapToGrid w:val="0"/>
              <w:rPr>
                <w:sz w:val="20"/>
                <w:szCs w:val="20"/>
              </w:rPr>
            </w:pPr>
            <w:r>
              <w:rPr>
                <w:sz w:val="20"/>
                <w:szCs w:val="20"/>
              </w:rPr>
              <w:t>XDS</w:t>
            </w:r>
          </w:p>
        </w:tc>
        <w:tc>
          <w:tcPr>
            <w:tcW w:w="3827" w:type="dxa"/>
            <w:shd w:val="clear" w:color="auto" w:fill="FFFFFF" w:themeFill="background1"/>
            <w:tcMar/>
          </w:tcPr>
          <w:p w:rsidRPr="003867D5" w:rsidR="002A5F09" w:rsidP="00601BB1" w:rsidRDefault="002A5F09" w14:paraId="52BB4C1D" w14:textId="77777777">
            <w:pPr>
              <w:pStyle w:val="Zawartotabeli"/>
              <w:snapToGrid w:val="0"/>
              <w:rPr>
                <w:sz w:val="20"/>
                <w:szCs w:val="20"/>
              </w:rPr>
            </w:pPr>
            <w:r>
              <w:rPr>
                <w:sz w:val="20"/>
                <w:szCs w:val="20"/>
              </w:rPr>
              <w:t>Tekstowy zapis nazwy pliku wraz z rozszerzeniem</w:t>
            </w:r>
          </w:p>
        </w:tc>
        <w:tc>
          <w:tcPr>
            <w:tcW w:w="5954" w:type="dxa"/>
            <w:shd w:val="clear" w:color="auto" w:fill="FFFFFF" w:themeFill="background1"/>
            <w:tcMar/>
          </w:tcPr>
          <w:p w:rsidR="002A5F09" w:rsidP="00601BB1" w:rsidRDefault="002A5F09" w14:paraId="7663E320" w14:textId="77777777">
            <w:pPr>
              <w:pStyle w:val="Zawartotabeli"/>
              <w:snapToGrid w:val="0"/>
              <w:rPr>
                <w:sz w:val="20"/>
                <w:szCs w:val="20"/>
              </w:rPr>
            </w:pPr>
            <w:r>
              <w:rPr>
                <w:sz w:val="20"/>
                <w:szCs w:val="20"/>
              </w:rPr>
              <w:t>Uwaga, jeżeli do przenoszenia dokumentów medycznych na nośnikach typu płyta CD stosowany będzie profil IHE XDM, wartość ta powinna w indeksie dokumentu na płycie zawierać nazwę pliku na płycie poprzedzoną względną ścieżką dostępu do tego pliku.</w:t>
            </w:r>
          </w:p>
        </w:tc>
      </w:tr>
    </w:tbl>
    <w:p w:rsidR="009908D8" w:rsidP="000A3E8C" w:rsidRDefault="009908D8" w14:paraId="672076A0" w14:textId="77777777">
      <w:pPr>
        <w:pStyle w:val="Heading2"/>
      </w:pPr>
      <w:bookmarkStart w:name="_Toc44064974" w:id="93"/>
      <w:r>
        <w:t>Folder</w:t>
      </w:r>
      <w:bookmarkEnd w:id="93"/>
    </w:p>
    <w:p w:rsidR="009908D8" w:rsidP="009908D8" w:rsidRDefault="009908D8" w14:paraId="6373B6FB" w14:textId="77777777">
      <w:pPr>
        <w:rPr>
          <w:lang w:eastAsia="pl-PL"/>
        </w:rPr>
      </w:pPr>
      <w:r>
        <w:rPr>
          <w:lang w:eastAsia="pl-PL"/>
        </w:rPr>
        <w:t>Profil IHE XDS.b definiuje sposób dzielenia się informacjami o dokumentach oraz zasady wyszukiwania i pobierania dokumentów w oparciu o te informacje.</w:t>
      </w:r>
    </w:p>
    <w:p w:rsidR="009643E9" w:rsidP="009908D8" w:rsidRDefault="009908D8" w14:paraId="58B86366" w14:textId="41E9D86C">
      <w:pPr>
        <w:rPr>
          <w:lang w:eastAsia="pl-PL"/>
        </w:rPr>
      </w:pPr>
      <w:r>
        <w:rPr>
          <w:lang w:eastAsia="pl-PL"/>
        </w:rPr>
        <w:t xml:space="preserve">Folder jest jednym z elementów wspierających powyższy cel. Do folderu, oznaczonego konkretnym typem lub ich listą, przypina się wybrane dokumenty medyczne, które należy analizować wspólnie w związku z tym oznaczeniem.  </w:t>
      </w:r>
      <w:r w:rsidR="009643E9">
        <w:rPr>
          <w:lang w:eastAsia="pl-PL"/>
        </w:rPr>
        <w:t xml:space="preserve">W krajowej domenie XDS.b w folderach gromadzone będą dokumenty dotyczące tego samego rozpoznania. Folder może być </w:t>
      </w:r>
      <w:r>
        <w:rPr>
          <w:lang w:eastAsia="pl-PL"/>
        </w:rPr>
        <w:t>oznaczony kilkoma powiązanymi ze sobą kodami rozpoznań ICD-10 (o ile ten przypadek chorobowy można opisać kilkoma kodami), do którego przypięte są wszystkie dokumenty medyczne pacjenta mające związek z tym przypadkiem chorobowym, a więc w ramach folderu znajduje się możliwie pełna historyczna dokumentacja medyczna pacjenta w tym jednym kontekście.</w:t>
      </w:r>
      <w:r w:rsidR="009643E9">
        <w:rPr>
          <w:lang w:eastAsia="pl-PL"/>
        </w:rPr>
        <w:t xml:space="preserve"> Jeżeli dokument dotyczy wielu rozpoznań to powinien być przypisany do każdego folderu odpowiadającego rozpozaniom.</w:t>
      </w:r>
    </w:p>
    <w:p w:rsidR="009908D8" w:rsidP="009908D8" w:rsidRDefault="009643E9" w14:paraId="693FB9BC" w14:textId="2CF89D54">
      <w:pPr>
        <w:rPr>
          <w:lang w:eastAsia="pl-PL"/>
        </w:rPr>
      </w:pPr>
      <w:r>
        <w:rPr>
          <w:lang w:eastAsia="pl-PL"/>
        </w:rPr>
        <w:t>Wyszukanie wszystkich folderów i dokumentów dotyczących danego pacjenta w kontekście określonego rozpoznania jest realizowane z wykorzystaniem predefiniowanych zapytań w transakcji ITI-18.</w:t>
      </w:r>
    </w:p>
    <w:p w:rsidR="009908D8" w:rsidP="009908D8" w:rsidRDefault="009908D8" w14:paraId="4CC5597B" w14:textId="77777777">
      <w:pPr>
        <w:pStyle w:val="Heading3"/>
      </w:pPr>
      <w:bookmarkStart w:name="_Toc44064975" w:id="94"/>
      <w:r>
        <w:t>Element RegistryPackage dla Folderu</w:t>
      </w:r>
      <w:bookmarkEnd w:id="94"/>
    </w:p>
    <w:p w:rsidR="002A5F09" w:rsidP="009908D8" w:rsidRDefault="009908D8" w14:paraId="76E075AD" w14:textId="24F635AD">
      <w:pPr>
        <w:rPr>
          <w:lang w:eastAsia="pl-PL"/>
        </w:rPr>
      </w:pPr>
      <w:r>
        <w:rPr>
          <w:lang w:eastAsia="pl-PL"/>
        </w:rPr>
        <w:t>Na potrzeby przesyłania informacji o folderze wykorzystano element ebXML RegistryPackage.</w:t>
      </w:r>
    </w:p>
    <w:tbl>
      <w:tblPr>
        <w:tblW w:w="14034"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55" w:type="dxa"/>
          <w:left w:w="55" w:type="dxa"/>
          <w:bottom w:w="55" w:type="dxa"/>
          <w:right w:w="55" w:type="dxa"/>
        </w:tblCellMar>
        <w:tblLook w:val="0000" w:firstRow="0" w:lastRow="0" w:firstColumn="0" w:lastColumn="0" w:noHBand="0" w:noVBand="0"/>
      </w:tblPr>
      <w:tblGrid>
        <w:gridCol w:w="1560"/>
        <w:gridCol w:w="1275"/>
        <w:gridCol w:w="567"/>
        <w:gridCol w:w="851"/>
        <w:gridCol w:w="3826"/>
        <w:gridCol w:w="5955"/>
      </w:tblGrid>
      <w:tr w:rsidR="009908D8" w:rsidTr="009908D8" w14:paraId="27893521" w14:textId="77777777">
        <w:trPr>
          <w:cantSplit/>
        </w:trPr>
        <w:tc>
          <w:tcPr>
            <w:tcW w:w="1560" w:type="dxa"/>
            <w:tcBorders>
              <w:bottom w:val="single" w:color="auto" w:sz="4" w:space="0"/>
            </w:tcBorders>
            <w:shd w:val="clear" w:color="auto" w:fill="FFFFFF" w:themeFill="background1"/>
          </w:tcPr>
          <w:p w:rsidR="009908D8" w:rsidP="00601BB1" w:rsidRDefault="009908D8" w14:paraId="5F27A527" w14:textId="77777777">
            <w:pPr>
              <w:pStyle w:val="Nagwektabeli"/>
              <w:keepNext/>
              <w:snapToGrid w:val="0"/>
              <w:rPr>
                <w:i w:val="0"/>
                <w:iCs w:val="0"/>
                <w:sz w:val="20"/>
                <w:szCs w:val="20"/>
              </w:rPr>
            </w:pPr>
            <w:r>
              <w:rPr>
                <w:i w:val="0"/>
                <w:iCs w:val="0"/>
                <w:sz w:val="20"/>
                <w:szCs w:val="20"/>
              </w:rPr>
              <w:t>Element i wyróżnik typu</w:t>
            </w:r>
          </w:p>
        </w:tc>
        <w:tc>
          <w:tcPr>
            <w:tcW w:w="1275" w:type="dxa"/>
            <w:shd w:val="clear" w:color="auto" w:fill="FFFFFF" w:themeFill="background1"/>
          </w:tcPr>
          <w:p w:rsidR="009908D8" w:rsidP="00601BB1" w:rsidRDefault="009908D8" w14:paraId="0EF7B79E" w14:textId="77777777">
            <w:pPr>
              <w:pStyle w:val="Nagwektabeli"/>
              <w:keepNext/>
              <w:snapToGrid w:val="0"/>
              <w:rPr>
                <w:i w:val="0"/>
                <w:iCs w:val="0"/>
                <w:sz w:val="20"/>
                <w:szCs w:val="20"/>
              </w:rPr>
            </w:pPr>
            <w:r>
              <w:rPr>
                <w:i w:val="0"/>
                <w:iCs w:val="0"/>
                <w:sz w:val="20"/>
                <w:szCs w:val="20"/>
              </w:rPr>
              <w:t>Atrybut lub element podrzędny</w:t>
            </w:r>
          </w:p>
        </w:tc>
        <w:tc>
          <w:tcPr>
            <w:tcW w:w="567" w:type="dxa"/>
            <w:shd w:val="clear" w:color="auto" w:fill="FFFFFF" w:themeFill="background1"/>
          </w:tcPr>
          <w:p w:rsidR="009908D8" w:rsidP="00601BB1" w:rsidRDefault="009908D8" w14:paraId="504BD1D5" w14:textId="77777777">
            <w:pPr>
              <w:pStyle w:val="Nagwektabeli"/>
              <w:keepNext/>
              <w:snapToGrid w:val="0"/>
              <w:rPr>
                <w:i w:val="0"/>
                <w:iCs w:val="0"/>
                <w:sz w:val="20"/>
                <w:szCs w:val="20"/>
              </w:rPr>
            </w:pPr>
            <w:r>
              <w:rPr>
                <w:i w:val="0"/>
                <w:iCs w:val="0"/>
                <w:sz w:val="20"/>
                <w:szCs w:val="20"/>
              </w:rPr>
              <w:t>Krot</w:t>
            </w:r>
            <w:r>
              <w:rPr>
                <w:i w:val="0"/>
                <w:iCs w:val="0"/>
                <w:sz w:val="20"/>
                <w:szCs w:val="20"/>
              </w:rPr>
              <w:softHyphen/>
              <w:t>ność</w:t>
            </w:r>
          </w:p>
        </w:tc>
        <w:tc>
          <w:tcPr>
            <w:tcW w:w="851" w:type="dxa"/>
            <w:shd w:val="clear" w:color="auto" w:fill="FFFFFF" w:themeFill="background1"/>
          </w:tcPr>
          <w:p w:rsidR="009908D8" w:rsidP="00601BB1" w:rsidRDefault="009908D8" w14:paraId="07BDC361" w14:textId="77777777">
            <w:pPr>
              <w:pStyle w:val="Nagwektabeli"/>
              <w:keepNext/>
              <w:snapToGrid w:val="0"/>
              <w:rPr>
                <w:i w:val="0"/>
                <w:iCs w:val="0"/>
                <w:sz w:val="20"/>
                <w:szCs w:val="20"/>
              </w:rPr>
            </w:pPr>
            <w:r>
              <w:rPr>
                <w:i w:val="0"/>
                <w:iCs w:val="0"/>
                <w:sz w:val="20"/>
                <w:szCs w:val="20"/>
              </w:rPr>
              <w:t>Pochodzenie</w:t>
            </w:r>
          </w:p>
        </w:tc>
        <w:tc>
          <w:tcPr>
            <w:tcW w:w="3826" w:type="dxa"/>
            <w:shd w:val="clear" w:color="auto" w:fill="FFFFFF" w:themeFill="background1"/>
          </w:tcPr>
          <w:p w:rsidR="009908D8" w:rsidP="00601BB1" w:rsidRDefault="009908D8" w14:paraId="15FD2267" w14:textId="77777777">
            <w:pPr>
              <w:pStyle w:val="Nagwektabeli"/>
              <w:keepNext/>
              <w:snapToGrid w:val="0"/>
              <w:rPr>
                <w:i w:val="0"/>
                <w:iCs w:val="0"/>
                <w:sz w:val="20"/>
                <w:szCs w:val="20"/>
              </w:rPr>
            </w:pPr>
            <w:r>
              <w:rPr>
                <w:i w:val="0"/>
                <w:iCs w:val="0"/>
                <w:sz w:val="20"/>
                <w:szCs w:val="20"/>
              </w:rPr>
              <w:t>Opis</w:t>
            </w:r>
          </w:p>
        </w:tc>
        <w:tc>
          <w:tcPr>
            <w:tcW w:w="5955" w:type="dxa"/>
            <w:shd w:val="clear" w:color="auto" w:fill="FFFFFF" w:themeFill="background1"/>
          </w:tcPr>
          <w:p w:rsidR="009908D8" w:rsidP="00601BB1" w:rsidRDefault="009908D8" w14:paraId="2B1D8BCE" w14:textId="77777777">
            <w:pPr>
              <w:pStyle w:val="Nagwektabeli"/>
              <w:keepNext/>
              <w:snapToGrid w:val="0"/>
              <w:rPr>
                <w:i w:val="0"/>
                <w:iCs w:val="0"/>
                <w:sz w:val="20"/>
                <w:szCs w:val="20"/>
              </w:rPr>
            </w:pPr>
            <w:r>
              <w:rPr>
                <w:i w:val="0"/>
                <w:iCs w:val="0"/>
                <w:sz w:val="20"/>
                <w:szCs w:val="20"/>
              </w:rPr>
              <w:t>Dodatkowe wyjaśnienia, ograniczenia i zależności</w:t>
            </w:r>
          </w:p>
        </w:tc>
      </w:tr>
      <w:tr w:rsidR="009908D8" w:rsidTr="009908D8" w14:paraId="0A63CA9F" w14:textId="77777777">
        <w:tc>
          <w:tcPr>
            <w:tcW w:w="1560" w:type="dxa"/>
            <w:vMerge w:val="restart"/>
            <w:shd w:val="clear" w:color="auto" w:fill="FFFFFF" w:themeFill="background1"/>
          </w:tcPr>
          <w:p w:rsidRPr="00AD22E2" w:rsidR="009908D8" w:rsidP="00601BB1" w:rsidRDefault="009908D8" w14:paraId="55C7FDEA" w14:textId="77777777">
            <w:pPr>
              <w:pStyle w:val="Zawartotabeli"/>
              <w:snapToGrid w:val="0"/>
              <w:rPr>
                <w:sz w:val="20"/>
                <w:szCs w:val="20"/>
                <w:u w:val="single"/>
              </w:rPr>
            </w:pPr>
            <w:r w:rsidRPr="00AD22E2">
              <w:rPr>
                <w:sz w:val="20"/>
                <w:szCs w:val="20"/>
                <w:u w:val="single"/>
              </w:rPr>
              <w:t>RegistryPackage</w:t>
            </w:r>
          </w:p>
        </w:tc>
        <w:tc>
          <w:tcPr>
            <w:tcW w:w="1275" w:type="dxa"/>
            <w:shd w:val="clear" w:color="auto" w:fill="FFFFFF" w:themeFill="background1"/>
          </w:tcPr>
          <w:p w:rsidR="009908D8" w:rsidP="00601BB1" w:rsidRDefault="009908D8" w14:paraId="7464EC6C" w14:textId="77777777">
            <w:pPr>
              <w:pStyle w:val="Zawartotabeli"/>
              <w:snapToGrid w:val="0"/>
              <w:rPr>
                <w:sz w:val="20"/>
                <w:szCs w:val="20"/>
              </w:rPr>
            </w:pPr>
          </w:p>
        </w:tc>
        <w:tc>
          <w:tcPr>
            <w:tcW w:w="567" w:type="dxa"/>
            <w:shd w:val="clear" w:color="auto" w:fill="FFFFFF" w:themeFill="background1"/>
          </w:tcPr>
          <w:p w:rsidR="009908D8" w:rsidP="00601BB1" w:rsidRDefault="009908D8" w14:paraId="5ECED315"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3F84C38A" w14:textId="77777777">
            <w:pPr>
              <w:pStyle w:val="Zawartotabeli"/>
              <w:snapToGrid w:val="0"/>
              <w:rPr>
                <w:sz w:val="20"/>
                <w:szCs w:val="20"/>
              </w:rPr>
            </w:pPr>
            <w:r>
              <w:rPr>
                <w:sz w:val="20"/>
                <w:szCs w:val="20"/>
              </w:rPr>
              <w:t>ebXML</w:t>
            </w:r>
          </w:p>
        </w:tc>
        <w:tc>
          <w:tcPr>
            <w:tcW w:w="3826" w:type="dxa"/>
            <w:shd w:val="clear" w:color="auto" w:fill="FFFFFF" w:themeFill="background1"/>
          </w:tcPr>
          <w:p w:rsidR="009908D8" w:rsidP="00601BB1" w:rsidRDefault="009908D8" w14:paraId="634E6916" w14:textId="77777777">
            <w:pPr>
              <w:pStyle w:val="Zawartotabeli"/>
              <w:snapToGrid w:val="0"/>
              <w:rPr>
                <w:sz w:val="20"/>
                <w:szCs w:val="20"/>
              </w:rPr>
            </w:pPr>
            <w:r w:rsidRPr="00CB7025">
              <w:rPr>
                <w:sz w:val="20"/>
                <w:szCs w:val="20"/>
              </w:rPr>
              <w:t xml:space="preserve">Główny element </w:t>
            </w:r>
            <w:r>
              <w:rPr>
                <w:sz w:val="20"/>
                <w:szCs w:val="20"/>
              </w:rPr>
              <w:t>folderu</w:t>
            </w:r>
            <w:r w:rsidRPr="00CB7025">
              <w:rPr>
                <w:sz w:val="20"/>
                <w:szCs w:val="20"/>
              </w:rPr>
              <w:t xml:space="preserve"> </w:t>
            </w:r>
          </w:p>
        </w:tc>
        <w:tc>
          <w:tcPr>
            <w:tcW w:w="5955" w:type="dxa"/>
            <w:shd w:val="clear" w:color="auto" w:fill="FFFFFF" w:themeFill="background1"/>
          </w:tcPr>
          <w:p w:rsidR="009908D8" w:rsidP="00601BB1" w:rsidRDefault="009908D8" w14:paraId="522256AB" w14:textId="77777777">
            <w:pPr>
              <w:pStyle w:val="Zawartotabeli"/>
              <w:snapToGrid w:val="0"/>
              <w:rPr>
                <w:sz w:val="20"/>
                <w:szCs w:val="20"/>
              </w:rPr>
            </w:pPr>
            <w:r>
              <w:rPr>
                <w:sz w:val="20"/>
                <w:szCs w:val="20"/>
              </w:rPr>
              <w:t>Wszystkie pozostałe elementy przedstawione w tabeli znajdują się na najwyższym poziomie elementu RegistryPackage.</w:t>
            </w:r>
          </w:p>
        </w:tc>
      </w:tr>
      <w:tr w:rsidR="009908D8" w:rsidTr="009908D8" w14:paraId="3D42F13C" w14:textId="77777777">
        <w:trPr>
          <w:cantSplit/>
        </w:trPr>
        <w:tc>
          <w:tcPr>
            <w:tcW w:w="1560" w:type="dxa"/>
            <w:vMerge/>
            <w:shd w:val="clear" w:color="auto" w:fill="FFFFFF" w:themeFill="background1"/>
          </w:tcPr>
          <w:p w:rsidR="009908D8" w:rsidP="00601BB1" w:rsidRDefault="009908D8" w14:paraId="3160E9D7" w14:textId="77777777">
            <w:pPr>
              <w:pStyle w:val="Zawartotabeli"/>
              <w:snapToGrid w:val="0"/>
              <w:rPr>
                <w:sz w:val="20"/>
                <w:szCs w:val="20"/>
              </w:rPr>
            </w:pPr>
          </w:p>
        </w:tc>
        <w:tc>
          <w:tcPr>
            <w:tcW w:w="1275" w:type="dxa"/>
            <w:tcBorders>
              <w:bottom w:val="single" w:color="auto" w:sz="4" w:space="0"/>
            </w:tcBorders>
            <w:shd w:val="clear" w:color="auto" w:fill="FFFFFF" w:themeFill="background1"/>
          </w:tcPr>
          <w:p w:rsidR="009908D8" w:rsidP="00601BB1" w:rsidRDefault="009908D8" w14:paraId="6DF799CB" w14:textId="77777777">
            <w:pPr>
              <w:pStyle w:val="Zawartotabeli"/>
              <w:snapToGrid w:val="0"/>
              <w:rPr>
                <w:sz w:val="20"/>
                <w:szCs w:val="20"/>
              </w:rPr>
            </w:pPr>
            <w:r>
              <w:rPr>
                <w:sz w:val="20"/>
                <w:szCs w:val="20"/>
              </w:rPr>
              <w:t>id</w:t>
            </w:r>
          </w:p>
        </w:tc>
        <w:tc>
          <w:tcPr>
            <w:tcW w:w="567" w:type="dxa"/>
            <w:tcBorders>
              <w:bottom w:val="single" w:color="auto" w:sz="4" w:space="0"/>
            </w:tcBorders>
            <w:shd w:val="clear" w:color="auto" w:fill="FFFFFF" w:themeFill="background1"/>
          </w:tcPr>
          <w:p w:rsidR="009908D8" w:rsidP="00601BB1" w:rsidRDefault="009908D8" w14:paraId="4ED405E5" w14:textId="77777777">
            <w:pPr>
              <w:pStyle w:val="Zawartotabeli"/>
              <w:snapToGrid w:val="0"/>
              <w:jc w:val="center"/>
              <w:rPr>
                <w:sz w:val="20"/>
                <w:szCs w:val="20"/>
              </w:rPr>
            </w:pPr>
            <w:r>
              <w:rPr>
                <w:sz w:val="20"/>
                <w:szCs w:val="20"/>
              </w:rPr>
              <w:t>1</w:t>
            </w:r>
          </w:p>
        </w:tc>
        <w:tc>
          <w:tcPr>
            <w:tcW w:w="851" w:type="dxa"/>
            <w:tcBorders>
              <w:bottom w:val="single" w:color="auto" w:sz="4" w:space="0"/>
            </w:tcBorders>
            <w:shd w:val="clear" w:color="auto" w:fill="FFFFFF" w:themeFill="background1"/>
          </w:tcPr>
          <w:p w:rsidR="009908D8" w:rsidP="00601BB1" w:rsidRDefault="009908D8" w14:paraId="36F2F37D" w14:textId="77777777">
            <w:pPr>
              <w:pStyle w:val="Zawartotabeli"/>
              <w:snapToGrid w:val="0"/>
              <w:rPr>
                <w:sz w:val="20"/>
                <w:szCs w:val="20"/>
              </w:rPr>
            </w:pPr>
            <w:r>
              <w:rPr>
                <w:sz w:val="20"/>
                <w:szCs w:val="20"/>
              </w:rPr>
              <w:t>ebXML</w:t>
            </w:r>
          </w:p>
        </w:tc>
        <w:tc>
          <w:tcPr>
            <w:tcW w:w="3826" w:type="dxa"/>
            <w:tcBorders>
              <w:bottom w:val="single" w:color="auto" w:sz="4" w:space="0"/>
            </w:tcBorders>
            <w:shd w:val="clear" w:color="auto" w:fill="FFFFFF" w:themeFill="background1"/>
          </w:tcPr>
          <w:p w:rsidR="009908D8" w:rsidP="00601BB1" w:rsidRDefault="009908D8" w14:paraId="2173DF53" w14:textId="77777777">
            <w:pPr>
              <w:pStyle w:val="Zawartotabeli"/>
              <w:snapToGrid w:val="0"/>
              <w:rPr>
                <w:sz w:val="20"/>
                <w:szCs w:val="20"/>
              </w:rPr>
            </w:pPr>
            <w:r w:rsidRPr="00CB7025">
              <w:rPr>
                <w:sz w:val="20"/>
                <w:szCs w:val="20"/>
              </w:rPr>
              <w:t xml:space="preserve">Identyfikator </w:t>
            </w:r>
            <w:r>
              <w:rPr>
                <w:sz w:val="20"/>
                <w:szCs w:val="20"/>
              </w:rPr>
              <w:t>folderu</w:t>
            </w:r>
            <w:r w:rsidRPr="00CB7025">
              <w:rPr>
                <w:sz w:val="20"/>
                <w:szCs w:val="20"/>
              </w:rPr>
              <w:t xml:space="preserve"> w rejestrze</w:t>
            </w:r>
          </w:p>
        </w:tc>
        <w:tc>
          <w:tcPr>
            <w:tcW w:w="5955" w:type="dxa"/>
            <w:tcBorders>
              <w:bottom w:val="single" w:color="auto" w:sz="4" w:space="0"/>
            </w:tcBorders>
            <w:shd w:val="clear" w:color="auto" w:fill="FFFFFF" w:themeFill="background1"/>
          </w:tcPr>
          <w:p w:rsidRPr="00EC5091" w:rsidR="009908D8" w:rsidP="00601BB1" w:rsidRDefault="009908D8" w14:paraId="754B2F9E" w14:textId="77777777">
            <w:pPr>
              <w:pStyle w:val="Zawartotabeli"/>
              <w:snapToGrid w:val="0"/>
              <w:rPr>
                <w:sz w:val="20"/>
                <w:szCs w:val="20"/>
              </w:rPr>
            </w:pPr>
            <w:r w:rsidRPr="00EC5091">
              <w:rPr>
                <w:sz w:val="20"/>
                <w:szCs w:val="20"/>
              </w:rPr>
              <w:t>Identyfikator wpisu w Rejestrze, zwany również "entryUUID" w profilu IHE XDS.b.</w:t>
            </w:r>
          </w:p>
          <w:p w:rsidRPr="00EC5091" w:rsidR="009908D8" w:rsidP="00601BB1" w:rsidRDefault="009908D8" w14:paraId="606EB0A4" w14:textId="77777777">
            <w:pPr>
              <w:pStyle w:val="Zawartotabeli"/>
              <w:snapToGrid w:val="0"/>
              <w:rPr>
                <w:sz w:val="20"/>
                <w:szCs w:val="20"/>
              </w:rPr>
            </w:pPr>
            <w:r w:rsidRPr="00EC5091">
              <w:rPr>
                <w:sz w:val="20"/>
                <w:szCs w:val="20"/>
              </w:rPr>
              <w:t>W postaci docelowej jest to UUID nadawany przez rejestr przy zapisie.</w:t>
            </w:r>
          </w:p>
          <w:p w:rsidRPr="00EC5091" w:rsidR="009908D8" w:rsidP="00601BB1" w:rsidRDefault="009908D8" w14:paraId="117B6151" w14:textId="77777777">
            <w:pPr>
              <w:pStyle w:val="Zawartotabeli"/>
              <w:snapToGrid w:val="0"/>
              <w:rPr>
                <w:sz w:val="20"/>
                <w:szCs w:val="20"/>
              </w:rPr>
            </w:pPr>
            <w:r w:rsidRPr="00EC5091">
              <w:rPr>
                <w:sz w:val="20"/>
                <w:szCs w:val="20"/>
              </w:rPr>
              <w:t xml:space="preserve">Do rejestru przesyłany w dowolnej postaci tekstowej, unikalnej w ramach komunikatu, np. </w:t>
            </w:r>
            <w:r>
              <w:rPr>
                <w:sz w:val="20"/>
                <w:szCs w:val="20"/>
              </w:rPr>
              <w:t xml:space="preserve">Folder01 dla pierwszego elementu RegistryPackage będącego wpisem folderu </w:t>
            </w:r>
            <w:r w:rsidRPr="00EC5091">
              <w:rPr>
                <w:sz w:val="20"/>
                <w:szCs w:val="20"/>
              </w:rPr>
              <w:t xml:space="preserve">w komunikacie, </w:t>
            </w:r>
            <w:r>
              <w:rPr>
                <w:sz w:val="20"/>
                <w:szCs w:val="20"/>
              </w:rPr>
              <w:t>Folder</w:t>
            </w:r>
            <w:r w:rsidRPr="00EC5091">
              <w:rPr>
                <w:sz w:val="20"/>
                <w:szCs w:val="20"/>
              </w:rPr>
              <w:t>02 dla drugiego, itd.</w:t>
            </w:r>
          </w:p>
          <w:p w:rsidRPr="00EC5091" w:rsidR="009908D8" w:rsidP="00601BB1" w:rsidRDefault="009908D8" w14:paraId="45511CD1" w14:textId="77777777">
            <w:pPr>
              <w:pStyle w:val="Zawartotabeli"/>
              <w:snapToGrid w:val="0"/>
              <w:rPr>
                <w:sz w:val="20"/>
                <w:szCs w:val="20"/>
              </w:rPr>
            </w:pPr>
            <w:r w:rsidRPr="00EC5091">
              <w:rPr>
                <w:sz w:val="20"/>
                <w:szCs w:val="20"/>
              </w:rPr>
              <w:t>W komunikacie identyfikator ten wykorzystywany jest do wskazania relacji mię</w:t>
            </w:r>
            <w:r>
              <w:rPr>
                <w:sz w:val="20"/>
                <w:szCs w:val="20"/>
              </w:rPr>
              <w:t>dzy głównymi instancjami encji komunikatu</w:t>
            </w:r>
            <w:r w:rsidRPr="00EC5091">
              <w:rPr>
                <w:sz w:val="20"/>
                <w:szCs w:val="20"/>
              </w:rPr>
              <w:t xml:space="preserve"> poprzez elementy Association.</w:t>
            </w:r>
          </w:p>
          <w:p w:rsidR="009908D8" w:rsidP="00601BB1" w:rsidRDefault="009908D8" w14:paraId="53CB6733" w14:textId="77777777">
            <w:pPr>
              <w:pStyle w:val="Zawartotabeli"/>
              <w:snapToGrid w:val="0"/>
              <w:rPr>
                <w:sz w:val="20"/>
                <w:szCs w:val="20"/>
              </w:rPr>
            </w:pPr>
            <w:r w:rsidRPr="00EC5091">
              <w:rPr>
                <w:sz w:val="20"/>
                <w:szCs w:val="20"/>
              </w:rPr>
              <w:t>Je</w:t>
            </w:r>
            <w:r>
              <w:rPr>
                <w:sz w:val="20"/>
                <w:szCs w:val="20"/>
              </w:rPr>
              <w:t>że</w:t>
            </w:r>
            <w:r w:rsidRPr="00EC5091">
              <w:rPr>
                <w:sz w:val="20"/>
                <w:szCs w:val="20"/>
              </w:rPr>
              <w:t>li usługodawca zastosuje typ UUID zamiast zwykłej postaci tekstowej, otrzymana przez P1 wartość zostanie zweryfikowana pod względem poprawności formatu i unikalności w P1, a w przypadku pozytywnego przejścia weryfikacji zastosowana bez zmian.</w:t>
            </w:r>
          </w:p>
        </w:tc>
      </w:tr>
      <w:tr w:rsidRPr="006C4EF5" w:rsidR="009908D8" w:rsidTr="009908D8" w14:paraId="5A158334"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4C2D5F3E"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03AB9C34" w14:textId="77777777">
            <w:pPr>
              <w:pStyle w:val="Zawartotabeli"/>
              <w:snapToGrid w:val="0"/>
              <w:rPr>
                <w:sz w:val="20"/>
                <w:szCs w:val="20"/>
              </w:rPr>
            </w:pPr>
            <w:r>
              <w:rPr>
                <w:sz w:val="20"/>
                <w:szCs w:val="20"/>
              </w:rPr>
              <w:t>objectType</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69941FB9"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7291FC2F" w14:textId="77777777">
            <w:pPr>
              <w:pStyle w:val="Zawartotabeli"/>
              <w:snapToGrid w:val="0"/>
              <w:rPr>
                <w:sz w:val="20"/>
                <w:szCs w:val="20"/>
              </w:rPr>
            </w:pPr>
            <w:r>
              <w:rPr>
                <w:sz w:val="20"/>
                <w:szCs w:val="20"/>
              </w:rPr>
              <w:t>ebXML</w:t>
            </w: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Pr="00CB7025" w:rsidR="009908D8" w:rsidP="00601BB1" w:rsidRDefault="009908D8" w14:paraId="65847A34" w14:textId="77777777">
            <w:pPr>
              <w:pStyle w:val="Zawartotabeli"/>
              <w:snapToGrid w:val="0"/>
              <w:rPr>
                <w:sz w:val="20"/>
                <w:szCs w:val="20"/>
              </w:rPr>
            </w:pPr>
            <w:r w:rsidRPr="00CB7025">
              <w:rPr>
                <w:sz w:val="20"/>
                <w:szCs w:val="20"/>
              </w:rPr>
              <w:t>Typ rejestrowanego obiektu</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Pr="00580E83" w:rsidR="009908D8" w:rsidP="00601BB1" w:rsidRDefault="009908D8" w14:paraId="265102B8" w14:textId="77777777">
            <w:pPr>
              <w:pStyle w:val="Zawartotabeli"/>
              <w:snapToGrid w:val="0"/>
              <w:rPr>
                <w:sz w:val="20"/>
                <w:szCs w:val="20"/>
                <w:lang w:val="en-GB"/>
              </w:rPr>
            </w:pPr>
            <w:r w:rsidRPr="00580E83">
              <w:rPr>
                <w:sz w:val="20"/>
                <w:szCs w:val="20"/>
                <w:lang w:val="en-GB"/>
              </w:rPr>
              <w:t>Wartość stała:</w:t>
            </w:r>
          </w:p>
          <w:p w:rsidRPr="00580E83" w:rsidR="009908D8" w:rsidP="00601BB1" w:rsidRDefault="009908D8" w14:paraId="0CE220EB" w14:textId="77777777">
            <w:pPr>
              <w:pStyle w:val="Zawartotabeli"/>
              <w:snapToGrid w:val="0"/>
              <w:rPr>
                <w:sz w:val="20"/>
                <w:szCs w:val="20"/>
                <w:lang w:val="en-GB"/>
              </w:rPr>
            </w:pPr>
            <w:r w:rsidRPr="00FF693B">
              <w:rPr>
                <w:sz w:val="20"/>
                <w:szCs w:val="20"/>
                <w:lang w:val="en-GB"/>
              </w:rPr>
              <w:t>urn:oasis:names:tc:ebxml-regrep:ObjectType:RegistryObject:RegistryPackage</w:t>
            </w:r>
          </w:p>
        </w:tc>
      </w:tr>
      <w:tr w:rsidRPr="00580E83" w:rsidR="009908D8" w:rsidTr="009908D8" w14:paraId="10349600"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Borders>
              <w:top w:val="single" w:color="auto" w:sz="4" w:space="0"/>
              <w:left w:val="single" w:color="auto" w:sz="4" w:space="0"/>
              <w:bottom w:val="single" w:color="auto" w:sz="4" w:space="0"/>
              <w:right w:val="single" w:color="auto" w:sz="4" w:space="0"/>
            </w:tcBorders>
            <w:shd w:val="clear" w:color="auto" w:fill="FFFFFF" w:themeFill="background1"/>
          </w:tcPr>
          <w:p w:rsidRPr="00B30D0B" w:rsidR="009908D8" w:rsidP="00601BB1" w:rsidRDefault="009908D8" w14:paraId="065745B3" w14:textId="77777777">
            <w:pPr>
              <w:pStyle w:val="Zawartotabeli"/>
              <w:snapToGrid w:val="0"/>
              <w:rPr>
                <w:sz w:val="20"/>
                <w:szCs w:val="20"/>
                <w:lang w:val="en-GB"/>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5D199567" w14:textId="77777777">
            <w:pPr>
              <w:pStyle w:val="Zawartotabeli"/>
              <w:snapToGrid w:val="0"/>
              <w:rPr>
                <w:sz w:val="20"/>
                <w:szCs w:val="20"/>
              </w:rPr>
            </w:pPr>
            <w:r>
              <w:rPr>
                <w:sz w:val="20"/>
                <w:szCs w:val="20"/>
              </w:rPr>
              <w:t>lid</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39858528" w14:textId="77777777">
            <w:pPr>
              <w:pStyle w:val="Zawartotabeli"/>
              <w:snapToGrid w:val="0"/>
              <w:jc w:val="center"/>
              <w:rPr>
                <w:sz w:val="20"/>
                <w:szCs w:val="20"/>
              </w:rPr>
            </w:pPr>
            <w:r>
              <w:rPr>
                <w:sz w:val="20"/>
                <w:szCs w:val="20"/>
              </w:rPr>
              <w:t>0..1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52522938" w14:textId="77777777">
            <w:pPr>
              <w:pStyle w:val="Zawartotabeli"/>
              <w:snapToGrid w:val="0"/>
              <w:rPr>
                <w:sz w:val="20"/>
                <w:szCs w:val="20"/>
              </w:rPr>
            </w:pPr>
            <w:r>
              <w:rPr>
                <w:sz w:val="20"/>
                <w:szCs w:val="20"/>
              </w:rPr>
              <w:t>XDS Update</w:t>
            </w: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35043371" w14:textId="77777777">
            <w:pPr>
              <w:pStyle w:val="Zawartotabeli"/>
              <w:snapToGrid w:val="0"/>
              <w:rPr>
                <w:sz w:val="20"/>
                <w:szCs w:val="20"/>
              </w:rPr>
            </w:pPr>
            <w:r w:rsidRPr="001004B7">
              <w:rPr>
                <w:sz w:val="20"/>
                <w:szCs w:val="20"/>
              </w:rPr>
              <w:t xml:space="preserve">Logiczny identyfikator </w:t>
            </w:r>
            <w:r>
              <w:rPr>
                <w:sz w:val="20"/>
                <w:szCs w:val="20"/>
              </w:rPr>
              <w:t>folderu</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7D3657AE" w14:textId="77777777">
            <w:pPr>
              <w:pStyle w:val="Zawartotabeli"/>
              <w:snapToGrid w:val="0"/>
              <w:rPr>
                <w:sz w:val="20"/>
                <w:szCs w:val="20"/>
              </w:rPr>
            </w:pPr>
            <w:r w:rsidRPr="00580E83">
              <w:rPr>
                <w:sz w:val="20"/>
                <w:szCs w:val="20"/>
              </w:rPr>
              <w:t>Atrybut</w:t>
            </w:r>
            <w:r>
              <w:rPr>
                <w:sz w:val="20"/>
                <w:szCs w:val="20"/>
              </w:rPr>
              <w:t xml:space="preserve"> wyłącznie typu UUID,</w:t>
            </w:r>
            <w:r w:rsidRPr="00580E83">
              <w:rPr>
                <w:sz w:val="20"/>
                <w:szCs w:val="20"/>
              </w:rPr>
              <w:t xml:space="preserve"> służy do wersjonowania </w:t>
            </w:r>
            <w:r>
              <w:rPr>
                <w:sz w:val="20"/>
                <w:szCs w:val="20"/>
              </w:rPr>
              <w:t xml:space="preserve">danych o </w:t>
            </w:r>
            <w:r w:rsidRPr="00580E83">
              <w:rPr>
                <w:sz w:val="20"/>
                <w:szCs w:val="20"/>
              </w:rPr>
              <w:t>obiekt</w:t>
            </w:r>
            <w:r>
              <w:rPr>
                <w:sz w:val="20"/>
                <w:szCs w:val="20"/>
              </w:rPr>
              <w:t>ach</w:t>
            </w:r>
            <w:r w:rsidRPr="00580E83">
              <w:rPr>
                <w:sz w:val="20"/>
                <w:szCs w:val="20"/>
              </w:rPr>
              <w:t xml:space="preserve"> rejestru</w:t>
            </w:r>
            <w:r>
              <w:rPr>
                <w:sz w:val="20"/>
                <w:szCs w:val="20"/>
              </w:rPr>
              <w:t>, tzn. ta sama wartość lid przypisana jest do wszystkich wersji tego samego folderu</w:t>
            </w:r>
            <w:r w:rsidRPr="00580E83">
              <w:rPr>
                <w:sz w:val="20"/>
                <w:szCs w:val="20"/>
              </w:rPr>
              <w:t xml:space="preserve">. </w:t>
            </w:r>
          </w:p>
          <w:p w:rsidR="009908D8" w:rsidP="00601BB1" w:rsidRDefault="009908D8" w14:paraId="28CEA20D" w14:textId="77777777">
            <w:pPr>
              <w:pStyle w:val="Zawartotabeli"/>
              <w:snapToGrid w:val="0"/>
              <w:rPr>
                <w:sz w:val="20"/>
                <w:szCs w:val="20"/>
              </w:rPr>
            </w:pPr>
            <w:r>
              <w:rPr>
                <w:sz w:val="20"/>
                <w:szCs w:val="20"/>
              </w:rPr>
              <w:t>Nie jest wymagany przy wysyłaniu wersji inicjalnej informacji o folderze. Jeżeli nie istnieje w komunikacie, zostanie ustawiony przez rejestr, a jego wartość będzie równa UUID atrybutu id obiektu folderu. Jeżeli istnieje w komunikacie, musi mieć wartość równą atrybutowi id folderu, przy czym jest to dopuszczalne wyłącznie w sytuacji, gdy id ma postać UUID.</w:t>
            </w:r>
          </w:p>
          <w:p w:rsidR="009908D8" w:rsidP="00601BB1" w:rsidRDefault="009908D8" w14:paraId="1A2B9FAC" w14:textId="77777777">
            <w:pPr>
              <w:pStyle w:val="Zawartotabeli"/>
              <w:snapToGrid w:val="0"/>
              <w:rPr>
                <w:sz w:val="20"/>
                <w:szCs w:val="20"/>
              </w:rPr>
            </w:pPr>
            <w:r>
              <w:rPr>
                <w:sz w:val="20"/>
                <w:szCs w:val="20"/>
              </w:rPr>
              <w:t>Atrybut jest natomiast wymagany przy wysyłaniu modyfikacji informacji, w przypadku każdej z kolejnych modyfikacji musi mięć tę samą wartość i musi być to wartość zapisana w rejestrze w pierwszej wersji encji folderu.</w:t>
            </w:r>
          </w:p>
          <w:p w:rsidR="009908D8" w:rsidP="00601BB1" w:rsidRDefault="009908D8" w14:paraId="16993FE3" w14:textId="77777777">
            <w:pPr>
              <w:pStyle w:val="Zawartotabeli"/>
              <w:snapToGrid w:val="0"/>
              <w:rPr>
                <w:sz w:val="20"/>
                <w:szCs w:val="20"/>
              </w:rPr>
            </w:pPr>
            <w:r>
              <w:rPr>
                <w:sz w:val="20"/>
                <w:szCs w:val="20"/>
              </w:rPr>
              <w:t xml:space="preserve">Szczegóły na temat wersjonowania: </w:t>
            </w:r>
            <w:r w:rsidRPr="00082A15">
              <w:rPr>
                <w:sz w:val="20"/>
                <w:szCs w:val="20"/>
              </w:rPr>
              <w:t>[XDS</w:t>
            </w:r>
            <w:r>
              <w:rPr>
                <w:sz w:val="20"/>
                <w:szCs w:val="20"/>
              </w:rPr>
              <w:t xml:space="preserve"> </w:t>
            </w:r>
            <w:r w:rsidRPr="00082A15">
              <w:rPr>
                <w:sz w:val="20"/>
                <w:szCs w:val="20"/>
              </w:rPr>
              <w:t>Metadata</w:t>
            </w:r>
            <w:r>
              <w:rPr>
                <w:sz w:val="20"/>
                <w:szCs w:val="20"/>
              </w:rPr>
              <w:t xml:space="preserve"> </w:t>
            </w:r>
            <w:r w:rsidRPr="00082A15">
              <w:rPr>
                <w:sz w:val="20"/>
                <w:szCs w:val="20"/>
              </w:rPr>
              <w:t>Update]</w:t>
            </w:r>
            <w:r>
              <w:rPr>
                <w:sz w:val="20"/>
                <w:szCs w:val="20"/>
              </w:rPr>
              <w:t>.</w:t>
            </w:r>
          </w:p>
        </w:tc>
      </w:tr>
      <w:tr w:rsidRPr="00E2358B" w:rsidR="009908D8" w:rsidTr="009908D8" w14:paraId="18F57F4E"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Borders>
              <w:top w:val="single" w:color="auto" w:sz="4" w:space="0"/>
              <w:left w:val="single" w:color="auto" w:sz="4" w:space="0"/>
              <w:bottom w:val="single" w:color="auto" w:sz="4" w:space="0"/>
              <w:right w:val="single" w:color="auto" w:sz="4" w:space="0"/>
            </w:tcBorders>
            <w:shd w:val="clear" w:color="auto" w:fill="FFFFFF" w:themeFill="background1"/>
          </w:tcPr>
          <w:p w:rsidRPr="00580E83" w:rsidR="009908D8" w:rsidP="00601BB1" w:rsidRDefault="009908D8" w14:paraId="4C6B29C2"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462DD450" w14:textId="77777777">
            <w:pPr>
              <w:pStyle w:val="Zawartotabeli"/>
              <w:snapToGrid w:val="0"/>
              <w:rPr>
                <w:sz w:val="20"/>
                <w:szCs w:val="20"/>
              </w:rPr>
            </w:pPr>
            <w:r w:rsidRPr="008E75EF">
              <w:rPr>
                <w:sz w:val="20"/>
                <w:szCs w:val="20"/>
              </w:rPr>
              <w:t>status</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6736DCEC"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3EC63E19" w14:textId="77777777">
            <w:pPr>
              <w:pStyle w:val="Zawartotabeli"/>
              <w:snapToGrid w:val="0"/>
              <w:rPr>
                <w:sz w:val="20"/>
                <w:szCs w:val="20"/>
              </w:rPr>
            </w:pPr>
            <w:r w:rsidRPr="008E75EF">
              <w:rPr>
                <w:sz w:val="20"/>
                <w:szCs w:val="20"/>
              </w:rPr>
              <w:t>ebXML</w:t>
            </w: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Pr="001004B7" w:rsidR="009908D8" w:rsidP="00601BB1" w:rsidRDefault="009908D8" w14:paraId="5649224B" w14:textId="77777777">
            <w:pPr>
              <w:pStyle w:val="Zawartotabeli"/>
              <w:snapToGrid w:val="0"/>
              <w:rPr>
                <w:sz w:val="20"/>
                <w:szCs w:val="20"/>
              </w:rPr>
            </w:pPr>
            <w:r w:rsidRPr="008E75EF">
              <w:rPr>
                <w:sz w:val="20"/>
                <w:szCs w:val="20"/>
              </w:rPr>
              <w:t>Stan informacji o folderze</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Pr="008E75EF" w:rsidR="009908D8" w:rsidP="00601BB1" w:rsidRDefault="009908D8" w14:paraId="4EB56F96" w14:textId="77777777">
            <w:pPr>
              <w:pStyle w:val="Zawartotabeli"/>
              <w:snapToGrid w:val="0"/>
              <w:rPr>
                <w:sz w:val="20"/>
                <w:szCs w:val="20"/>
              </w:rPr>
            </w:pPr>
            <w:r w:rsidRPr="008E75EF">
              <w:rPr>
                <w:sz w:val="20"/>
                <w:szCs w:val="20"/>
              </w:rPr>
              <w:t>Wartość do odczytu z rejestru, wskazana krotność dotyczy danych odczytywanych.</w:t>
            </w:r>
          </w:p>
          <w:p w:rsidRPr="008E75EF" w:rsidR="009908D8" w:rsidP="00601BB1" w:rsidRDefault="009908D8" w14:paraId="2186AD41" w14:textId="77777777">
            <w:pPr>
              <w:pStyle w:val="Zawartotabeli"/>
              <w:snapToGrid w:val="0"/>
              <w:rPr>
                <w:sz w:val="20"/>
                <w:szCs w:val="20"/>
              </w:rPr>
            </w:pPr>
            <w:r w:rsidRPr="008E75EF">
              <w:rPr>
                <w:sz w:val="20"/>
                <w:szCs w:val="20"/>
              </w:rPr>
              <w:t>Po zapisie nowego komunikatu atrybut przyjmuje w rejestrze wartość oznaczającą pełną wiarygodność i aktualność danych:</w:t>
            </w:r>
          </w:p>
          <w:p w:rsidRPr="00B620CA" w:rsidR="009908D8" w:rsidP="00601BB1" w:rsidRDefault="009908D8" w14:paraId="46B14F55" w14:textId="77777777">
            <w:pPr>
              <w:pStyle w:val="Zawartotabeli"/>
              <w:snapToGrid w:val="0"/>
              <w:rPr>
                <w:sz w:val="20"/>
                <w:szCs w:val="20"/>
                <w:lang w:val="en-US"/>
              </w:rPr>
            </w:pPr>
            <w:r w:rsidRPr="00B620CA">
              <w:rPr>
                <w:sz w:val="20"/>
                <w:szCs w:val="20"/>
                <w:lang w:val="en-US"/>
              </w:rPr>
              <w:t>urn:oasis:names:tc:ebxml-regrep:StatusType:Approved.</w:t>
            </w:r>
          </w:p>
          <w:p w:rsidRPr="008E75EF" w:rsidR="009908D8" w:rsidP="00601BB1" w:rsidRDefault="009908D8" w14:paraId="1B3D5CFA" w14:textId="77777777">
            <w:pPr>
              <w:pStyle w:val="Zawartotabeli"/>
              <w:snapToGrid w:val="0"/>
              <w:rPr>
                <w:sz w:val="20"/>
                <w:szCs w:val="20"/>
              </w:rPr>
            </w:pPr>
            <w:r w:rsidRPr="008E75EF">
              <w:rPr>
                <w:sz w:val="20"/>
                <w:szCs w:val="20"/>
              </w:rPr>
              <w:t xml:space="preserve">Po zapisie modyfikacji informacji o folderze (pojawia się nowy, niezależny wpis z kolejnym numerem wersji) atrybut przyjmuje w rejestrze </w:t>
            </w:r>
            <w:r>
              <w:rPr>
                <w:sz w:val="20"/>
                <w:szCs w:val="20"/>
              </w:rPr>
              <w:t xml:space="preserve">dla dotychczas aktualnej instancji encji </w:t>
            </w:r>
            <w:r w:rsidRPr="008E75EF">
              <w:rPr>
                <w:sz w:val="20"/>
                <w:szCs w:val="20"/>
              </w:rPr>
              <w:t>wartość oznaczającą, że dane nie są aktualne:</w:t>
            </w:r>
          </w:p>
          <w:p w:rsidRPr="00B620CA" w:rsidR="009908D8" w:rsidP="00601BB1" w:rsidRDefault="009908D8" w14:paraId="1C24A848" w14:textId="77777777">
            <w:pPr>
              <w:pStyle w:val="Zawartotabeli"/>
              <w:snapToGrid w:val="0"/>
              <w:rPr>
                <w:sz w:val="20"/>
                <w:szCs w:val="20"/>
                <w:lang w:val="en-US"/>
              </w:rPr>
            </w:pPr>
            <w:r w:rsidRPr="00B620CA">
              <w:rPr>
                <w:sz w:val="20"/>
                <w:szCs w:val="20"/>
                <w:lang w:val="en-US"/>
              </w:rPr>
              <w:t>urn:oasis:names:tc:ebxml-regrep:StatusType:Deprecated,</w:t>
            </w:r>
          </w:p>
          <w:p w:rsidRPr="008E75EF" w:rsidR="009908D8" w:rsidP="00601BB1" w:rsidRDefault="009908D8" w14:paraId="4558943E" w14:textId="77777777">
            <w:pPr>
              <w:pStyle w:val="Zawartotabeli"/>
              <w:snapToGrid w:val="0"/>
              <w:rPr>
                <w:sz w:val="20"/>
                <w:szCs w:val="20"/>
              </w:rPr>
            </w:pPr>
            <w:r w:rsidRPr="008E75EF">
              <w:rPr>
                <w:sz w:val="20"/>
                <w:szCs w:val="20"/>
              </w:rPr>
              <w:t>która to wartość ustawiana jest także po wykonaniu operacji anulowania wpisu w rejestrze.</w:t>
            </w:r>
          </w:p>
          <w:p w:rsidRPr="008E75EF" w:rsidR="009908D8" w:rsidP="00601BB1" w:rsidRDefault="009908D8" w14:paraId="723BF04D" w14:textId="77777777">
            <w:pPr>
              <w:pStyle w:val="Zawartotabeli"/>
              <w:snapToGrid w:val="0"/>
              <w:rPr>
                <w:sz w:val="20"/>
                <w:szCs w:val="20"/>
              </w:rPr>
            </w:pPr>
            <w:r w:rsidRPr="008E75EF">
              <w:rPr>
                <w:sz w:val="20"/>
                <w:szCs w:val="20"/>
              </w:rPr>
              <w:t>Istnieją dość skomplikowane zasady modyfikacji informacji o folderze wynikające z przypisanych do folderu indeksów dokumentów medycznych, patrz [XDS Metadata Update].</w:t>
            </w:r>
          </w:p>
          <w:p w:rsidR="009908D8" w:rsidP="00601BB1" w:rsidRDefault="009908D8" w14:paraId="007EBBC1" w14:textId="77777777">
            <w:pPr>
              <w:pStyle w:val="Zawartotabeli"/>
              <w:snapToGrid w:val="0"/>
              <w:rPr>
                <w:sz w:val="20"/>
                <w:szCs w:val="20"/>
              </w:rPr>
            </w:pPr>
            <w:r w:rsidRPr="008E75EF">
              <w:rPr>
                <w:sz w:val="20"/>
                <w:szCs w:val="20"/>
              </w:rPr>
              <w:t>Wartość nie jest wymagana przy wysyłce komunikatu do P1, będzie pomijana przy zapisie, tj. ustawiania arbitralnie przez rejestr.</w:t>
            </w:r>
            <w:r w:rsidRPr="00490783">
              <w:rPr>
                <w:sz w:val="20"/>
                <w:szCs w:val="20"/>
              </w:rPr>
              <w:t xml:space="preserve"> W dokumentacji standardu atrybut ten zwany jest availabilityStatus.</w:t>
            </w:r>
          </w:p>
        </w:tc>
      </w:tr>
      <w:tr w:rsidRPr="00E2358B" w:rsidR="009908D8" w:rsidTr="009908D8" w14:paraId="488792E3"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Borders>
              <w:top w:val="single" w:color="auto" w:sz="4" w:space="0"/>
              <w:left w:val="single" w:color="auto" w:sz="4" w:space="0"/>
              <w:bottom w:val="single" w:color="auto" w:sz="4" w:space="0"/>
              <w:right w:val="single" w:color="auto" w:sz="4" w:space="0"/>
            </w:tcBorders>
            <w:shd w:val="clear" w:color="auto" w:fill="FFFFFF" w:themeFill="background1"/>
          </w:tcPr>
          <w:p w:rsidRPr="00580E83" w:rsidR="009908D8" w:rsidP="00601BB1" w:rsidRDefault="009908D8" w14:paraId="1D21A2EA"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2E73A63D" w14:textId="77777777">
            <w:pPr>
              <w:pStyle w:val="Zawartotabeli"/>
              <w:snapToGrid w:val="0"/>
              <w:rPr>
                <w:sz w:val="20"/>
                <w:szCs w:val="20"/>
              </w:rPr>
            </w:pPr>
            <w:r>
              <w:rPr>
                <w:sz w:val="20"/>
                <w:szCs w:val="20"/>
              </w:rPr>
              <w:t>home</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25BD4F56" w14:textId="77777777">
            <w:pPr>
              <w:pStyle w:val="Zawartotabeli"/>
              <w:snapToGrid w:val="0"/>
              <w:jc w:val="center"/>
              <w:rPr>
                <w:sz w:val="20"/>
                <w:szCs w:val="20"/>
              </w:rPr>
            </w:pPr>
            <w:r>
              <w:rPr>
                <w:sz w:val="20"/>
                <w:szCs w:val="20"/>
              </w:rPr>
              <w:t>0..1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Pr="00186EAB" w:rsidR="009908D8" w:rsidP="00601BB1" w:rsidRDefault="009908D8" w14:paraId="6A9957EA" w14:textId="77777777">
            <w:pPr>
              <w:pStyle w:val="Zawartotabeli"/>
              <w:snapToGrid w:val="0"/>
              <w:rPr>
                <w:sz w:val="20"/>
                <w:szCs w:val="20"/>
              </w:rPr>
            </w:pP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17CEA103" w14:textId="77777777">
            <w:pPr>
              <w:pStyle w:val="Zawartotabeli"/>
              <w:snapToGrid w:val="0"/>
              <w:rPr>
                <w:sz w:val="20"/>
                <w:szCs w:val="20"/>
              </w:rPr>
            </w:pPr>
            <w:r>
              <w:rPr>
                <w:sz w:val="20"/>
                <w:szCs w:val="20"/>
              </w:rPr>
              <w:t>I</w:t>
            </w:r>
            <w:r w:rsidRPr="00EB31FE">
              <w:rPr>
                <w:sz w:val="20"/>
                <w:szCs w:val="20"/>
              </w:rPr>
              <w:t xml:space="preserve">dentyfikator </w:t>
            </w:r>
            <w:r>
              <w:rPr>
                <w:sz w:val="20"/>
                <w:szCs w:val="20"/>
              </w:rPr>
              <w:t>Krajowej</w:t>
            </w:r>
            <w:r w:rsidRPr="00EB31FE">
              <w:rPr>
                <w:sz w:val="20"/>
                <w:szCs w:val="20"/>
              </w:rPr>
              <w:t xml:space="preserve"> Domeny XDS, dla której P1pełni funkcję Rejestru XDS</w:t>
            </w:r>
            <w:r>
              <w:rPr>
                <w:sz w:val="20"/>
                <w:szCs w:val="20"/>
              </w:rPr>
              <w:t>, a w przypadku profilu XCA - identyfikator domeny zewnętrznej</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6D03A895" w14:textId="77777777">
            <w:pPr>
              <w:pStyle w:val="Zawartotabeli"/>
              <w:snapToGrid w:val="0"/>
              <w:rPr>
                <w:sz w:val="20"/>
                <w:szCs w:val="20"/>
              </w:rPr>
            </w:pPr>
            <w:r>
              <w:rPr>
                <w:sz w:val="20"/>
                <w:szCs w:val="20"/>
              </w:rPr>
              <w:t>Wartość stała, w przypadku komunikacji wewnątrz domeny nie musi być podawana:</w:t>
            </w:r>
          </w:p>
          <w:p w:rsidRPr="00516CA4" w:rsidR="009908D8" w:rsidP="00601BB1" w:rsidRDefault="009908D8" w14:paraId="40675AAF" w14:textId="4E770906">
            <w:pPr>
              <w:pStyle w:val="Zawartotabeli"/>
              <w:snapToGrid w:val="0"/>
              <w:rPr>
                <w:sz w:val="20"/>
                <w:szCs w:val="20"/>
              </w:rPr>
            </w:pPr>
            <w:r>
              <w:rPr>
                <w:sz w:val="20"/>
                <w:szCs w:val="20"/>
              </w:rPr>
              <w:t>urn:oid:</w:t>
            </w:r>
            <w:r w:rsidRPr="00EB31FE">
              <w:rPr>
                <w:sz w:val="20"/>
                <w:szCs w:val="20"/>
              </w:rPr>
              <w:t>2.16.840.1.113883.3.4424</w:t>
            </w:r>
            <w:r w:rsidR="008A4C51">
              <w:rPr>
                <w:sz w:val="20"/>
                <w:szCs w:val="20"/>
              </w:rPr>
              <w:t>.15</w:t>
            </w:r>
            <w:r>
              <w:rPr>
                <w:sz w:val="20"/>
                <w:szCs w:val="20"/>
              </w:rPr>
              <w:t xml:space="preserve"> - </w:t>
            </w:r>
            <w:r w:rsidRPr="00516CA4">
              <w:rPr>
                <w:sz w:val="20"/>
                <w:szCs w:val="20"/>
              </w:rPr>
              <w:t>węzeł OID Krajowej Domeny XDS zostanie zdefiniowany po zaakceptowaniu koncepcji domen.</w:t>
            </w:r>
          </w:p>
          <w:p w:rsidRPr="00E2358B" w:rsidR="009908D8" w:rsidP="00601BB1" w:rsidRDefault="009908D8" w14:paraId="580EBD78" w14:textId="77777777">
            <w:pPr>
              <w:pStyle w:val="Zawartotabeli"/>
              <w:snapToGrid w:val="0"/>
              <w:rPr>
                <w:sz w:val="20"/>
                <w:szCs w:val="20"/>
              </w:rPr>
            </w:pPr>
            <w:r w:rsidRPr="00516CA4">
              <w:rPr>
                <w:sz w:val="20"/>
                <w:szCs w:val="20"/>
              </w:rPr>
              <w:t>W dokumentacji standardu identyfikator ten zwany jest homeCommunityId.</w:t>
            </w:r>
          </w:p>
        </w:tc>
      </w:tr>
      <w:tr w:rsidRPr="00BF7E81" w:rsidR="009908D8" w:rsidTr="009908D8" w14:paraId="41C306AA" w14:textId="77777777">
        <w:tc>
          <w:tcPr>
            <w:tcW w:w="1560" w:type="dxa"/>
            <w:shd w:val="clear" w:color="auto" w:fill="FFFFFF" w:themeFill="background1"/>
          </w:tcPr>
          <w:p w:rsidRPr="006A3253" w:rsidR="009908D8" w:rsidP="00601BB1" w:rsidRDefault="009908D8" w14:paraId="141AF6B1" w14:textId="77777777">
            <w:pPr>
              <w:pStyle w:val="Zawartotabeli"/>
              <w:snapToGrid w:val="0"/>
              <w:rPr>
                <w:sz w:val="20"/>
                <w:szCs w:val="20"/>
              </w:rPr>
            </w:pPr>
            <w:r>
              <w:rPr>
                <w:sz w:val="20"/>
                <w:szCs w:val="20"/>
              </w:rPr>
              <w:t>VersionInfo</w:t>
            </w:r>
          </w:p>
        </w:tc>
        <w:tc>
          <w:tcPr>
            <w:tcW w:w="1275" w:type="dxa"/>
            <w:shd w:val="clear" w:color="auto" w:fill="FFFFFF" w:themeFill="background1"/>
          </w:tcPr>
          <w:p w:rsidRPr="006A3253" w:rsidR="009908D8" w:rsidP="00601BB1" w:rsidRDefault="009908D8" w14:paraId="6976B12D" w14:textId="77777777">
            <w:pPr>
              <w:pStyle w:val="Zawartotabeli"/>
              <w:snapToGrid w:val="0"/>
              <w:rPr>
                <w:sz w:val="20"/>
                <w:szCs w:val="20"/>
              </w:rPr>
            </w:pPr>
            <w:r>
              <w:rPr>
                <w:sz w:val="20"/>
                <w:szCs w:val="20"/>
              </w:rPr>
              <w:t>versionName</w:t>
            </w:r>
          </w:p>
        </w:tc>
        <w:tc>
          <w:tcPr>
            <w:tcW w:w="567" w:type="dxa"/>
            <w:shd w:val="clear" w:color="auto" w:fill="FFFFFF" w:themeFill="background1"/>
          </w:tcPr>
          <w:p w:rsidRPr="006A3253" w:rsidR="009908D8" w:rsidP="00601BB1" w:rsidRDefault="009908D8" w14:paraId="0977F321"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59B6DC0E" w14:textId="77777777">
            <w:pPr>
              <w:pStyle w:val="Zawartotabeli"/>
              <w:snapToGrid w:val="0"/>
              <w:rPr>
                <w:sz w:val="20"/>
                <w:szCs w:val="20"/>
              </w:rPr>
            </w:pPr>
            <w:r>
              <w:rPr>
                <w:sz w:val="20"/>
                <w:szCs w:val="20"/>
              </w:rPr>
              <w:t>XDS Update</w:t>
            </w:r>
          </w:p>
        </w:tc>
        <w:tc>
          <w:tcPr>
            <w:tcW w:w="3826" w:type="dxa"/>
            <w:shd w:val="clear" w:color="auto" w:fill="FFFFFF" w:themeFill="background1"/>
          </w:tcPr>
          <w:p w:rsidR="009908D8" w:rsidP="00601BB1" w:rsidRDefault="009908D8" w14:paraId="5724DF39" w14:textId="77777777">
            <w:pPr>
              <w:pStyle w:val="Zawartotabeli"/>
              <w:snapToGrid w:val="0"/>
              <w:rPr>
                <w:sz w:val="20"/>
                <w:szCs w:val="20"/>
              </w:rPr>
            </w:pPr>
            <w:r w:rsidRPr="001004B7">
              <w:rPr>
                <w:sz w:val="20"/>
                <w:szCs w:val="20"/>
              </w:rPr>
              <w:t xml:space="preserve">Wersja informacji o </w:t>
            </w:r>
            <w:r>
              <w:rPr>
                <w:sz w:val="20"/>
                <w:szCs w:val="20"/>
              </w:rPr>
              <w:t>folderze</w:t>
            </w:r>
          </w:p>
        </w:tc>
        <w:tc>
          <w:tcPr>
            <w:tcW w:w="5955" w:type="dxa"/>
            <w:shd w:val="clear" w:color="auto" w:fill="FFFFFF" w:themeFill="background1"/>
          </w:tcPr>
          <w:p w:rsidR="009908D8" w:rsidP="00601BB1" w:rsidRDefault="009908D8" w14:paraId="3C947B41" w14:textId="77777777">
            <w:pPr>
              <w:pStyle w:val="Zawartotabeli"/>
              <w:snapToGrid w:val="0"/>
              <w:rPr>
                <w:sz w:val="20"/>
                <w:szCs w:val="20"/>
              </w:rPr>
            </w:pPr>
            <w:r>
              <w:rPr>
                <w:sz w:val="20"/>
                <w:szCs w:val="20"/>
              </w:rPr>
              <w:t>Wartość do odczytu z rejestru, wskazana krotność dotyczy danych odczytywanych.</w:t>
            </w:r>
          </w:p>
          <w:p w:rsidR="009908D8" w:rsidP="00601BB1" w:rsidRDefault="009908D8" w14:paraId="27493585" w14:textId="77777777">
            <w:pPr>
              <w:pStyle w:val="Zawartotabeli"/>
              <w:snapToGrid w:val="0"/>
              <w:rPr>
                <w:sz w:val="20"/>
                <w:szCs w:val="20"/>
              </w:rPr>
            </w:pPr>
            <w:r>
              <w:rPr>
                <w:sz w:val="20"/>
                <w:szCs w:val="20"/>
              </w:rPr>
              <w:t>Atrybut w postaci liczby naturalnej, przy czym wersja inicjalna oznaczona jest liczbą 1. Wartość nie jest wymagana przy wysyłce komunikatu do P1, będzie pomijana przy zapisie, tj. ustawiania arbitralnie przez rejestr. W przypadku modyfikacji informacji, wartość wersji (dokładnie: wskazanie wartości wersji aktualnego wpisu w rejestrze) wymagana jest w asocjacji aktualizującej.</w:t>
            </w:r>
          </w:p>
          <w:p w:rsidR="009908D8" w:rsidP="00601BB1" w:rsidRDefault="009908D8" w14:paraId="3E96FF0A" w14:textId="77777777">
            <w:pPr>
              <w:pStyle w:val="Zawartotabeli"/>
              <w:snapToGrid w:val="0"/>
              <w:rPr>
                <w:sz w:val="20"/>
                <w:szCs w:val="20"/>
              </w:rPr>
            </w:pPr>
            <w:r w:rsidRPr="009F6453">
              <w:rPr>
                <w:sz w:val="20"/>
                <w:szCs w:val="20"/>
              </w:rPr>
              <w:t>Szczegóły na temat wersjonowania w: [XDS Metadata Update].</w:t>
            </w:r>
          </w:p>
        </w:tc>
      </w:tr>
      <w:tr w:rsidRPr="00BF7E81" w:rsidR="009908D8" w:rsidTr="009908D8" w14:paraId="40543BC6" w14:textId="77777777">
        <w:tc>
          <w:tcPr>
            <w:tcW w:w="1560" w:type="dxa"/>
            <w:vMerge w:val="restart"/>
            <w:shd w:val="clear" w:color="auto" w:fill="FFFFFF" w:themeFill="background1"/>
          </w:tcPr>
          <w:p w:rsidRPr="00FE34A2" w:rsidR="009908D8" w:rsidP="00601BB1" w:rsidRDefault="009908D8" w14:paraId="71E36E0A" w14:textId="77777777">
            <w:pPr>
              <w:pStyle w:val="Zawartotabeli"/>
              <w:snapToGrid w:val="0"/>
              <w:rPr>
                <w:sz w:val="20"/>
                <w:szCs w:val="20"/>
              </w:rPr>
            </w:pPr>
            <w:r w:rsidRPr="00FE34A2">
              <w:rPr>
                <w:sz w:val="20"/>
                <w:szCs w:val="20"/>
              </w:rPr>
              <w:t>Classification Registry Package Type</w:t>
            </w:r>
          </w:p>
        </w:tc>
        <w:tc>
          <w:tcPr>
            <w:tcW w:w="1275" w:type="dxa"/>
            <w:shd w:val="clear" w:color="auto" w:fill="FFFFFF" w:themeFill="background1"/>
          </w:tcPr>
          <w:p w:rsidR="009908D8" w:rsidP="00601BB1" w:rsidRDefault="009908D8" w14:paraId="3D015E02" w14:textId="77777777">
            <w:pPr>
              <w:pStyle w:val="Zawartotabeli"/>
              <w:snapToGrid w:val="0"/>
              <w:rPr>
                <w:sz w:val="20"/>
                <w:szCs w:val="20"/>
              </w:rPr>
            </w:pPr>
          </w:p>
        </w:tc>
        <w:tc>
          <w:tcPr>
            <w:tcW w:w="567" w:type="dxa"/>
            <w:shd w:val="clear" w:color="auto" w:fill="FFFFFF" w:themeFill="background1"/>
          </w:tcPr>
          <w:p w:rsidR="009908D8" w:rsidP="00601BB1" w:rsidRDefault="009908D8" w14:paraId="78804D9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6D2E6689" w14:textId="77777777">
            <w:pPr>
              <w:pStyle w:val="Zawartotabeli"/>
              <w:snapToGrid w:val="0"/>
              <w:rPr>
                <w:sz w:val="20"/>
                <w:szCs w:val="20"/>
              </w:rPr>
            </w:pPr>
            <w:r>
              <w:rPr>
                <w:sz w:val="20"/>
                <w:szCs w:val="20"/>
              </w:rPr>
              <w:t>XDS</w:t>
            </w:r>
          </w:p>
        </w:tc>
        <w:tc>
          <w:tcPr>
            <w:tcW w:w="3826" w:type="dxa"/>
            <w:shd w:val="clear" w:color="auto" w:fill="FFFFFF" w:themeFill="background1"/>
          </w:tcPr>
          <w:p w:rsidRPr="001004B7" w:rsidR="009908D8" w:rsidP="00601BB1" w:rsidRDefault="009908D8" w14:paraId="28208231" w14:textId="77777777">
            <w:pPr>
              <w:pStyle w:val="Zawartotabeli"/>
              <w:snapToGrid w:val="0"/>
              <w:rPr>
                <w:sz w:val="20"/>
                <w:szCs w:val="20"/>
              </w:rPr>
            </w:pPr>
            <w:r w:rsidRPr="003867D5">
              <w:rPr>
                <w:sz w:val="20"/>
                <w:szCs w:val="20"/>
              </w:rPr>
              <w:t>Wskazanie typu XDS</w:t>
            </w:r>
            <w:r>
              <w:rPr>
                <w:sz w:val="20"/>
                <w:szCs w:val="20"/>
              </w:rPr>
              <w:t>Folder</w:t>
            </w:r>
            <w:r w:rsidRPr="003867D5">
              <w:rPr>
                <w:sz w:val="20"/>
                <w:szCs w:val="20"/>
              </w:rPr>
              <w:t xml:space="preserve"> bieżącego elementu RegistryPackage</w:t>
            </w:r>
          </w:p>
        </w:tc>
        <w:tc>
          <w:tcPr>
            <w:tcW w:w="5955" w:type="dxa"/>
            <w:shd w:val="clear" w:color="auto" w:fill="FFFFFF" w:themeFill="background1"/>
          </w:tcPr>
          <w:p w:rsidR="009908D8" w:rsidP="00601BB1" w:rsidRDefault="009908D8" w14:paraId="022F655A" w14:textId="77777777">
            <w:pPr>
              <w:pStyle w:val="Zawartotabeli"/>
              <w:snapToGrid w:val="0"/>
              <w:rPr>
                <w:sz w:val="20"/>
                <w:szCs w:val="20"/>
              </w:rPr>
            </w:pPr>
            <w:r>
              <w:rPr>
                <w:sz w:val="20"/>
                <w:szCs w:val="20"/>
              </w:rPr>
              <w:t>Wartość czysto techniczna, odróżnia element RegistryPackage wysyłki od innych elementów RegistryPackage w komunikacie.</w:t>
            </w:r>
          </w:p>
          <w:p w:rsidR="009908D8" w:rsidP="00601BB1" w:rsidRDefault="009908D8" w14:paraId="6F4FCF1C" w14:textId="77777777">
            <w:pPr>
              <w:pStyle w:val="Zawartotabeli"/>
              <w:snapToGrid w:val="0"/>
              <w:rPr>
                <w:sz w:val="20"/>
                <w:szCs w:val="20"/>
              </w:rPr>
            </w:pPr>
            <w:r>
              <w:rPr>
                <w:sz w:val="20"/>
                <w:szCs w:val="20"/>
              </w:rPr>
              <w:t>Uwaga, stosuje się klasyfikację w ciele elementu RegistryPackage, jednak dopuszczalna jest także forma umieszczenia klasyfikatora poza ciałem elementu, przy zachowaniu wymagań standardu dotyczących wskazania klasyfikowanego obiektu.</w:t>
            </w:r>
          </w:p>
          <w:p w:rsidR="009908D8" w:rsidP="00601BB1" w:rsidRDefault="009908D8" w14:paraId="63C965D3" w14:textId="77777777">
            <w:pPr>
              <w:pStyle w:val="Zawartotabeli"/>
              <w:snapToGrid w:val="0"/>
              <w:rPr>
                <w:sz w:val="20"/>
                <w:szCs w:val="20"/>
              </w:rPr>
            </w:pPr>
            <w:r>
              <w:rPr>
                <w:sz w:val="20"/>
                <w:szCs w:val="20"/>
              </w:rPr>
              <w:t>Jest to klasyfikator o wewnętrznym zestawie wartości, stąd brak atrybutu classificationScheme.</w:t>
            </w:r>
          </w:p>
        </w:tc>
      </w:tr>
      <w:tr w:rsidRPr="00BF7E81" w:rsidR="009908D8" w:rsidTr="009908D8" w14:paraId="4FFB1D6F" w14:textId="77777777">
        <w:tc>
          <w:tcPr>
            <w:tcW w:w="1560" w:type="dxa"/>
            <w:vMerge/>
            <w:shd w:val="clear" w:color="auto" w:fill="FFFFFF" w:themeFill="background1"/>
          </w:tcPr>
          <w:p w:rsidR="009908D8" w:rsidP="00601BB1" w:rsidRDefault="009908D8" w14:paraId="7A85F8E3" w14:textId="77777777">
            <w:pPr>
              <w:pStyle w:val="Zawartotabeli"/>
              <w:snapToGrid w:val="0"/>
              <w:rPr>
                <w:sz w:val="20"/>
                <w:szCs w:val="20"/>
              </w:rPr>
            </w:pPr>
          </w:p>
        </w:tc>
        <w:tc>
          <w:tcPr>
            <w:tcW w:w="1275" w:type="dxa"/>
            <w:shd w:val="clear" w:color="auto" w:fill="FFFFFF" w:themeFill="background1"/>
          </w:tcPr>
          <w:p w:rsidR="009908D8" w:rsidP="00601BB1" w:rsidRDefault="009908D8" w14:paraId="00AA1421" w14:textId="77777777">
            <w:pPr>
              <w:pStyle w:val="Zawartotabeli"/>
              <w:snapToGrid w:val="0"/>
              <w:rPr>
                <w:sz w:val="20"/>
                <w:szCs w:val="20"/>
              </w:rPr>
            </w:pPr>
            <w:r>
              <w:rPr>
                <w:sz w:val="20"/>
                <w:szCs w:val="20"/>
              </w:rPr>
              <w:t>classificationNode</w:t>
            </w:r>
          </w:p>
        </w:tc>
        <w:tc>
          <w:tcPr>
            <w:tcW w:w="567" w:type="dxa"/>
            <w:shd w:val="clear" w:color="auto" w:fill="FFFFFF" w:themeFill="background1"/>
          </w:tcPr>
          <w:p w:rsidR="009908D8" w:rsidP="00601BB1" w:rsidRDefault="009908D8" w14:paraId="17D2EC9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11CC067A" w14:textId="77777777">
            <w:pPr>
              <w:pStyle w:val="Zawartotabeli"/>
              <w:snapToGrid w:val="0"/>
              <w:rPr>
                <w:sz w:val="20"/>
                <w:szCs w:val="20"/>
              </w:rPr>
            </w:pPr>
            <w:r>
              <w:rPr>
                <w:sz w:val="20"/>
                <w:szCs w:val="20"/>
              </w:rPr>
              <w:t>XDS</w:t>
            </w:r>
          </w:p>
        </w:tc>
        <w:tc>
          <w:tcPr>
            <w:tcW w:w="3826" w:type="dxa"/>
            <w:shd w:val="clear" w:color="auto" w:fill="FFFFFF" w:themeFill="background1"/>
          </w:tcPr>
          <w:p w:rsidRPr="001004B7" w:rsidR="009908D8" w:rsidP="00601BB1" w:rsidRDefault="009908D8" w14:paraId="5B212137" w14:textId="77777777">
            <w:pPr>
              <w:pStyle w:val="Zawartotabeli"/>
              <w:snapToGrid w:val="0"/>
              <w:rPr>
                <w:sz w:val="20"/>
                <w:szCs w:val="20"/>
              </w:rPr>
            </w:pPr>
            <w:r w:rsidRPr="003867D5">
              <w:rPr>
                <w:sz w:val="20"/>
                <w:szCs w:val="20"/>
              </w:rPr>
              <w:t>UUID dla typu „XDS</w:t>
            </w:r>
            <w:r>
              <w:rPr>
                <w:sz w:val="20"/>
                <w:szCs w:val="20"/>
              </w:rPr>
              <w:t>Folder</w:t>
            </w:r>
            <w:r w:rsidRPr="003867D5">
              <w:rPr>
                <w:sz w:val="20"/>
                <w:szCs w:val="20"/>
              </w:rPr>
              <w:t>”</w:t>
            </w:r>
          </w:p>
        </w:tc>
        <w:tc>
          <w:tcPr>
            <w:tcW w:w="5955" w:type="dxa"/>
            <w:shd w:val="clear" w:color="auto" w:fill="FFFFFF" w:themeFill="background1"/>
          </w:tcPr>
          <w:p w:rsidR="009908D8" w:rsidP="00601BB1" w:rsidRDefault="009908D8" w14:paraId="21042797" w14:textId="77777777">
            <w:pPr>
              <w:pStyle w:val="Zawartotabeli"/>
              <w:snapToGrid w:val="0"/>
              <w:rPr>
                <w:sz w:val="20"/>
                <w:szCs w:val="20"/>
              </w:rPr>
            </w:pPr>
            <w:r>
              <w:rPr>
                <w:sz w:val="20"/>
                <w:szCs w:val="20"/>
              </w:rPr>
              <w:t>Wartość stała:</w:t>
            </w:r>
          </w:p>
          <w:p w:rsidR="009908D8" w:rsidP="00601BB1" w:rsidRDefault="009908D8" w14:paraId="376F9D87" w14:textId="77777777">
            <w:pPr>
              <w:pStyle w:val="Zawartotabeli"/>
              <w:snapToGrid w:val="0"/>
              <w:rPr>
                <w:sz w:val="20"/>
                <w:szCs w:val="20"/>
              </w:rPr>
            </w:pPr>
            <w:r w:rsidRPr="00BC076C">
              <w:rPr>
                <w:sz w:val="20"/>
                <w:szCs w:val="20"/>
              </w:rPr>
              <w:t>urn:uuid:</w:t>
            </w:r>
            <w:r w:rsidRPr="00255D7E">
              <w:rPr>
                <w:sz w:val="20"/>
                <w:szCs w:val="20"/>
              </w:rPr>
              <w:t>d9d542f3-6cc4-48b6-8870-ea235fbc94c2</w:t>
            </w:r>
          </w:p>
        </w:tc>
      </w:tr>
      <w:tr w:rsidRPr="00BF7E81" w:rsidR="009908D8" w:rsidTr="009908D8" w14:paraId="13FA1FAE" w14:textId="77777777">
        <w:tc>
          <w:tcPr>
            <w:tcW w:w="1560" w:type="dxa"/>
            <w:vMerge w:val="restart"/>
            <w:shd w:val="clear" w:color="auto" w:fill="FFFFFF" w:themeFill="background1"/>
          </w:tcPr>
          <w:p w:rsidR="009908D8" w:rsidP="00601BB1" w:rsidRDefault="009908D8" w14:paraId="6FA4F98C" w14:textId="77777777">
            <w:pPr>
              <w:pStyle w:val="Zawartotabeli"/>
              <w:snapToGrid w:val="0"/>
              <w:rPr>
                <w:sz w:val="20"/>
                <w:szCs w:val="20"/>
                <w:lang w:val="en-GB"/>
              </w:rPr>
            </w:pPr>
            <w:r w:rsidRPr="00FE34A2">
              <w:rPr>
                <w:sz w:val="20"/>
                <w:szCs w:val="20"/>
                <w:lang w:val="en-GB"/>
              </w:rPr>
              <w:t>Name</w:t>
            </w:r>
            <w:r w:rsidRPr="00F851E9">
              <w:rPr>
                <w:sz w:val="20"/>
                <w:szCs w:val="20"/>
                <w:lang w:val="en-GB"/>
              </w:rPr>
              <w:t xml:space="preserve"> (</w:t>
            </w:r>
            <w:r>
              <w:rPr>
                <w:sz w:val="20"/>
                <w:szCs w:val="20"/>
                <w:lang w:val="en-GB"/>
              </w:rPr>
              <w:t>tytuł</w:t>
            </w:r>
            <w:r w:rsidRPr="00F851E9">
              <w:rPr>
                <w:sz w:val="20"/>
                <w:szCs w:val="20"/>
                <w:lang w:val="en-GB"/>
              </w:rPr>
              <w:t>)</w:t>
            </w:r>
          </w:p>
          <w:p w:rsidR="009908D8" w:rsidP="00601BB1" w:rsidRDefault="009908D8" w14:paraId="270661FA" w14:textId="77777777">
            <w:pPr>
              <w:pStyle w:val="Zawartotabeli"/>
              <w:snapToGrid w:val="0"/>
              <w:rPr>
                <w:sz w:val="20"/>
                <w:szCs w:val="20"/>
              </w:rPr>
            </w:pPr>
          </w:p>
        </w:tc>
        <w:tc>
          <w:tcPr>
            <w:tcW w:w="1275" w:type="dxa"/>
            <w:shd w:val="clear" w:color="auto" w:fill="FFFFFF" w:themeFill="background1"/>
          </w:tcPr>
          <w:p w:rsidR="009908D8" w:rsidP="00601BB1" w:rsidRDefault="009908D8" w14:paraId="3AE97FE0" w14:textId="77777777">
            <w:pPr>
              <w:pStyle w:val="Zawartotabeli"/>
              <w:snapToGrid w:val="0"/>
              <w:rPr>
                <w:sz w:val="20"/>
                <w:szCs w:val="20"/>
              </w:rPr>
            </w:pPr>
          </w:p>
        </w:tc>
        <w:tc>
          <w:tcPr>
            <w:tcW w:w="567" w:type="dxa"/>
            <w:shd w:val="clear" w:color="auto" w:fill="FFFFFF" w:themeFill="background1"/>
          </w:tcPr>
          <w:p w:rsidR="009908D8" w:rsidP="00601BB1" w:rsidRDefault="009908D8" w14:paraId="2ADB75D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40456FAF" w14:textId="77777777">
            <w:pPr>
              <w:pStyle w:val="Zawartotabeli"/>
              <w:snapToGrid w:val="0"/>
              <w:rPr>
                <w:sz w:val="20"/>
                <w:szCs w:val="20"/>
              </w:rPr>
            </w:pPr>
            <w:r>
              <w:rPr>
                <w:sz w:val="20"/>
                <w:szCs w:val="20"/>
              </w:rPr>
              <w:t>XDS</w:t>
            </w:r>
          </w:p>
        </w:tc>
        <w:tc>
          <w:tcPr>
            <w:tcW w:w="3826" w:type="dxa"/>
            <w:shd w:val="clear" w:color="auto" w:fill="FFFFFF" w:themeFill="background1"/>
          </w:tcPr>
          <w:p w:rsidR="009908D8" w:rsidP="00601BB1" w:rsidRDefault="009908D8" w14:paraId="42DA6298" w14:textId="77777777">
            <w:pPr>
              <w:pStyle w:val="Zawartotabeli"/>
              <w:snapToGrid w:val="0"/>
              <w:rPr>
                <w:sz w:val="20"/>
                <w:szCs w:val="20"/>
              </w:rPr>
            </w:pPr>
            <w:r w:rsidRPr="00370CF7">
              <w:rPr>
                <w:sz w:val="20"/>
                <w:szCs w:val="20"/>
              </w:rPr>
              <w:t xml:space="preserve">Nazwa </w:t>
            </w:r>
            <w:r>
              <w:rPr>
                <w:sz w:val="20"/>
                <w:szCs w:val="20"/>
              </w:rPr>
              <w:t>folderu</w:t>
            </w:r>
          </w:p>
        </w:tc>
        <w:tc>
          <w:tcPr>
            <w:tcW w:w="5955" w:type="dxa"/>
            <w:shd w:val="clear" w:color="auto" w:fill="FFFFFF" w:themeFill="background1"/>
          </w:tcPr>
          <w:p w:rsidR="009908D8" w:rsidP="00601BB1" w:rsidRDefault="009908D8" w14:paraId="4F0528C6" w14:textId="77777777">
            <w:pPr>
              <w:pStyle w:val="Zawartotabeli"/>
              <w:snapToGrid w:val="0"/>
              <w:rPr>
                <w:sz w:val="20"/>
                <w:szCs w:val="20"/>
              </w:rPr>
            </w:pPr>
            <w:r>
              <w:rPr>
                <w:sz w:val="20"/>
                <w:szCs w:val="20"/>
              </w:rPr>
              <w:t>Element ten jest wymagany, a jego wartość często pozostaje pusta.</w:t>
            </w:r>
          </w:p>
        </w:tc>
      </w:tr>
      <w:tr w:rsidRPr="00BF7E81" w:rsidR="009908D8" w:rsidTr="009908D8" w14:paraId="2AD58A30" w14:textId="77777777">
        <w:tc>
          <w:tcPr>
            <w:tcW w:w="1560" w:type="dxa"/>
            <w:vMerge/>
            <w:shd w:val="clear" w:color="auto" w:fill="FFFFFF" w:themeFill="background1"/>
          </w:tcPr>
          <w:p w:rsidR="009908D8" w:rsidP="00601BB1" w:rsidRDefault="009908D8" w14:paraId="7D9E1153" w14:textId="77777777">
            <w:pPr>
              <w:pStyle w:val="Zawartotabeli"/>
              <w:snapToGrid w:val="0"/>
              <w:rPr>
                <w:sz w:val="20"/>
                <w:szCs w:val="20"/>
              </w:rPr>
            </w:pPr>
          </w:p>
        </w:tc>
        <w:tc>
          <w:tcPr>
            <w:tcW w:w="1275" w:type="dxa"/>
            <w:shd w:val="clear" w:color="auto" w:fill="FFFFFF" w:themeFill="background1"/>
          </w:tcPr>
          <w:p w:rsidR="009908D8" w:rsidP="00601BB1" w:rsidRDefault="009908D8" w14:paraId="340BA96B" w14:textId="77777777">
            <w:pPr>
              <w:pStyle w:val="Zawartotabeli"/>
              <w:snapToGrid w:val="0"/>
              <w:rPr>
                <w:sz w:val="20"/>
                <w:szCs w:val="20"/>
              </w:rPr>
            </w:pPr>
            <w:r>
              <w:rPr>
                <w:sz w:val="20"/>
                <w:szCs w:val="20"/>
              </w:rPr>
              <w:t>LocalizedString</w:t>
            </w:r>
          </w:p>
        </w:tc>
        <w:tc>
          <w:tcPr>
            <w:tcW w:w="567" w:type="dxa"/>
            <w:shd w:val="clear" w:color="auto" w:fill="FFFFFF" w:themeFill="background1"/>
          </w:tcPr>
          <w:p w:rsidR="009908D8" w:rsidP="00601BB1" w:rsidRDefault="009908D8" w14:paraId="3E6F48E9" w14:textId="77777777">
            <w:pPr>
              <w:pStyle w:val="Zawartotabeli"/>
              <w:snapToGrid w:val="0"/>
              <w:jc w:val="center"/>
              <w:rPr>
                <w:sz w:val="20"/>
                <w:szCs w:val="20"/>
              </w:rPr>
            </w:pPr>
            <w:r>
              <w:rPr>
                <w:sz w:val="20"/>
                <w:szCs w:val="20"/>
              </w:rPr>
              <w:t>0..1</w:t>
            </w:r>
          </w:p>
        </w:tc>
        <w:tc>
          <w:tcPr>
            <w:tcW w:w="851" w:type="dxa"/>
            <w:shd w:val="clear" w:color="auto" w:fill="FFFFFF" w:themeFill="background1"/>
          </w:tcPr>
          <w:p w:rsidR="009908D8" w:rsidP="00601BB1" w:rsidRDefault="009908D8" w14:paraId="4E4CE0B8" w14:textId="77777777">
            <w:pPr>
              <w:pStyle w:val="Zawartotabeli"/>
              <w:snapToGrid w:val="0"/>
              <w:rPr>
                <w:sz w:val="20"/>
                <w:szCs w:val="20"/>
              </w:rPr>
            </w:pPr>
            <w:r>
              <w:rPr>
                <w:sz w:val="20"/>
                <w:szCs w:val="20"/>
              </w:rPr>
              <w:t>XDS</w:t>
            </w:r>
          </w:p>
        </w:tc>
        <w:tc>
          <w:tcPr>
            <w:tcW w:w="3826" w:type="dxa"/>
            <w:shd w:val="clear" w:color="auto" w:fill="FFFFFF" w:themeFill="background1"/>
          </w:tcPr>
          <w:p w:rsidRPr="001004B7" w:rsidR="009908D8" w:rsidP="00601BB1" w:rsidRDefault="009908D8" w14:paraId="7655D705" w14:textId="77777777">
            <w:pPr>
              <w:pStyle w:val="Zawartotabeli"/>
              <w:snapToGrid w:val="0"/>
              <w:rPr>
                <w:sz w:val="20"/>
                <w:szCs w:val="20"/>
              </w:rPr>
            </w:pPr>
            <w:r w:rsidRPr="00370CF7">
              <w:rPr>
                <w:sz w:val="20"/>
                <w:szCs w:val="20"/>
              </w:rPr>
              <w:t xml:space="preserve">Treść nazwy </w:t>
            </w:r>
            <w:r>
              <w:rPr>
                <w:sz w:val="20"/>
                <w:szCs w:val="20"/>
              </w:rPr>
              <w:t xml:space="preserve">folderu </w:t>
            </w:r>
            <w:r w:rsidRPr="00370CF7">
              <w:rPr>
                <w:sz w:val="20"/>
                <w:szCs w:val="20"/>
              </w:rPr>
              <w:t>w języku polskim</w:t>
            </w:r>
          </w:p>
        </w:tc>
        <w:tc>
          <w:tcPr>
            <w:tcW w:w="5955" w:type="dxa"/>
            <w:shd w:val="clear" w:color="auto" w:fill="FFFFFF" w:themeFill="background1"/>
          </w:tcPr>
          <w:p w:rsidR="009908D8" w:rsidP="00601BB1" w:rsidRDefault="009908D8" w14:paraId="5626D566" w14:textId="77777777">
            <w:pPr>
              <w:pStyle w:val="Zawartotabeli"/>
              <w:snapToGrid w:val="0"/>
              <w:rPr>
                <w:sz w:val="20"/>
                <w:szCs w:val="20"/>
              </w:rPr>
            </w:pPr>
            <w:r w:rsidRPr="00FC3C0E">
              <w:rPr>
                <w:sz w:val="20"/>
                <w:szCs w:val="20"/>
              </w:rPr>
              <w:t xml:space="preserve">Maksymalna długość </w:t>
            </w:r>
            <w:r>
              <w:rPr>
                <w:sz w:val="20"/>
                <w:szCs w:val="20"/>
              </w:rPr>
              <w:t xml:space="preserve">nazwy </w:t>
            </w:r>
            <w:r w:rsidRPr="00FC3C0E">
              <w:rPr>
                <w:sz w:val="20"/>
                <w:szCs w:val="20"/>
              </w:rPr>
              <w:t>to 128 znaków</w:t>
            </w:r>
            <w:r>
              <w:rPr>
                <w:sz w:val="20"/>
                <w:szCs w:val="20"/>
              </w:rPr>
              <w:t xml:space="preserve"> z kodowaniem UTF-8</w:t>
            </w:r>
            <w:r w:rsidRPr="00FC3C0E">
              <w:rPr>
                <w:sz w:val="20"/>
                <w:szCs w:val="20"/>
              </w:rPr>
              <w:t>.</w:t>
            </w:r>
          </w:p>
        </w:tc>
      </w:tr>
      <w:tr w:rsidRPr="00BF7E81" w:rsidR="009908D8" w:rsidTr="009908D8" w14:paraId="053EE008" w14:textId="77777777">
        <w:tc>
          <w:tcPr>
            <w:tcW w:w="1560" w:type="dxa"/>
            <w:vMerge w:val="restart"/>
            <w:shd w:val="clear" w:color="auto" w:fill="FFFFFF" w:themeFill="background1"/>
          </w:tcPr>
          <w:p w:rsidR="009908D8" w:rsidP="00601BB1" w:rsidRDefault="009908D8" w14:paraId="5D232F00" w14:textId="77777777">
            <w:pPr>
              <w:pStyle w:val="Zawartotabeli"/>
              <w:snapToGrid w:val="0"/>
              <w:rPr>
                <w:sz w:val="20"/>
                <w:szCs w:val="20"/>
              </w:rPr>
            </w:pPr>
            <w:r w:rsidRPr="00FE34A2">
              <w:rPr>
                <w:sz w:val="20"/>
                <w:szCs w:val="20"/>
              </w:rPr>
              <w:t>Description</w:t>
            </w:r>
            <w:r>
              <w:rPr>
                <w:sz w:val="20"/>
                <w:szCs w:val="20"/>
              </w:rPr>
              <w:t xml:space="preserve"> (opis) </w:t>
            </w:r>
          </w:p>
        </w:tc>
        <w:tc>
          <w:tcPr>
            <w:tcW w:w="1275" w:type="dxa"/>
            <w:shd w:val="clear" w:color="auto" w:fill="FFFFFF" w:themeFill="background1"/>
          </w:tcPr>
          <w:p w:rsidR="009908D8" w:rsidP="00601BB1" w:rsidRDefault="009908D8" w14:paraId="29CEEB7E" w14:textId="77777777">
            <w:pPr>
              <w:pStyle w:val="Zawartotabeli"/>
              <w:snapToGrid w:val="0"/>
              <w:rPr>
                <w:sz w:val="20"/>
                <w:szCs w:val="20"/>
              </w:rPr>
            </w:pPr>
          </w:p>
        </w:tc>
        <w:tc>
          <w:tcPr>
            <w:tcW w:w="567" w:type="dxa"/>
            <w:shd w:val="clear" w:color="auto" w:fill="FFFFFF" w:themeFill="background1"/>
          </w:tcPr>
          <w:p w:rsidR="009908D8" w:rsidP="00601BB1" w:rsidRDefault="009908D8" w14:paraId="022D081C"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149CCAA7" w14:textId="77777777">
            <w:pPr>
              <w:pStyle w:val="Zawartotabeli"/>
              <w:snapToGrid w:val="0"/>
              <w:rPr>
                <w:sz w:val="20"/>
                <w:szCs w:val="20"/>
              </w:rPr>
            </w:pPr>
            <w:r>
              <w:rPr>
                <w:sz w:val="20"/>
                <w:szCs w:val="20"/>
              </w:rPr>
              <w:t>XDS</w:t>
            </w:r>
          </w:p>
        </w:tc>
        <w:tc>
          <w:tcPr>
            <w:tcW w:w="3826" w:type="dxa"/>
            <w:shd w:val="clear" w:color="auto" w:fill="FFFFFF" w:themeFill="background1"/>
          </w:tcPr>
          <w:p w:rsidR="009908D8" w:rsidP="00601BB1" w:rsidRDefault="009908D8" w14:paraId="5E173027" w14:textId="77777777">
            <w:pPr>
              <w:pStyle w:val="Zawartotabeli"/>
              <w:snapToGrid w:val="0"/>
              <w:rPr>
                <w:sz w:val="20"/>
                <w:szCs w:val="20"/>
              </w:rPr>
            </w:pPr>
            <w:r>
              <w:rPr>
                <w:sz w:val="20"/>
                <w:szCs w:val="20"/>
              </w:rPr>
              <w:t>Komentarz</w:t>
            </w:r>
          </w:p>
        </w:tc>
        <w:tc>
          <w:tcPr>
            <w:tcW w:w="5955" w:type="dxa"/>
            <w:shd w:val="clear" w:color="auto" w:fill="FFFFFF" w:themeFill="background1"/>
          </w:tcPr>
          <w:p w:rsidR="009908D8" w:rsidP="00601BB1" w:rsidRDefault="009908D8" w14:paraId="3A9F1D96" w14:textId="77777777">
            <w:pPr>
              <w:pStyle w:val="Zawartotabeli"/>
              <w:snapToGrid w:val="0"/>
              <w:rPr>
                <w:sz w:val="20"/>
                <w:szCs w:val="20"/>
              </w:rPr>
            </w:pPr>
            <w:r>
              <w:rPr>
                <w:sz w:val="20"/>
                <w:szCs w:val="20"/>
              </w:rPr>
              <w:t>Zalecany przez IHE jako element o znaczeniu "comments", rzadko stosowany. Element jest wymagany, a jego wartość może zostać pusta.</w:t>
            </w:r>
          </w:p>
        </w:tc>
      </w:tr>
      <w:tr w:rsidRPr="00BF7E81" w:rsidR="009908D8" w:rsidTr="009908D8" w14:paraId="72632B5E" w14:textId="77777777">
        <w:tc>
          <w:tcPr>
            <w:tcW w:w="1560" w:type="dxa"/>
            <w:vMerge/>
            <w:shd w:val="clear" w:color="auto" w:fill="FFFFFF" w:themeFill="background1"/>
          </w:tcPr>
          <w:p w:rsidR="009908D8" w:rsidP="00601BB1" w:rsidRDefault="009908D8" w14:paraId="582552E5" w14:textId="77777777">
            <w:pPr>
              <w:pStyle w:val="Zawartotabeli"/>
              <w:snapToGrid w:val="0"/>
              <w:rPr>
                <w:sz w:val="20"/>
                <w:szCs w:val="20"/>
              </w:rPr>
            </w:pPr>
          </w:p>
        </w:tc>
        <w:tc>
          <w:tcPr>
            <w:tcW w:w="1275" w:type="dxa"/>
            <w:shd w:val="clear" w:color="auto" w:fill="FFFFFF" w:themeFill="background1"/>
          </w:tcPr>
          <w:p w:rsidR="009908D8" w:rsidP="00601BB1" w:rsidRDefault="009908D8" w14:paraId="2AE9F9AD" w14:textId="77777777">
            <w:pPr>
              <w:pStyle w:val="Zawartotabeli"/>
              <w:snapToGrid w:val="0"/>
              <w:rPr>
                <w:sz w:val="20"/>
                <w:szCs w:val="20"/>
              </w:rPr>
            </w:pPr>
            <w:r>
              <w:rPr>
                <w:sz w:val="20"/>
                <w:szCs w:val="20"/>
              </w:rPr>
              <w:t>LocalizedString</w:t>
            </w:r>
          </w:p>
        </w:tc>
        <w:tc>
          <w:tcPr>
            <w:tcW w:w="567" w:type="dxa"/>
            <w:shd w:val="clear" w:color="auto" w:fill="FFFFFF" w:themeFill="background1"/>
          </w:tcPr>
          <w:p w:rsidR="009908D8" w:rsidP="00601BB1" w:rsidRDefault="009908D8" w14:paraId="6D1C3D8F" w14:textId="77777777">
            <w:pPr>
              <w:pStyle w:val="Zawartotabeli"/>
              <w:snapToGrid w:val="0"/>
              <w:jc w:val="center"/>
              <w:rPr>
                <w:sz w:val="20"/>
                <w:szCs w:val="20"/>
              </w:rPr>
            </w:pPr>
            <w:r>
              <w:rPr>
                <w:sz w:val="20"/>
                <w:szCs w:val="20"/>
              </w:rPr>
              <w:t>0..1</w:t>
            </w:r>
          </w:p>
        </w:tc>
        <w:tc>
          <w:tcPr>
            <w:tcW w:w="851" w:type="dxa"/>
            <w:shd w:val="clear" w:color="auto" w:fill="FFFFFF" w:themeFill="background1"/>
          </w:tcPr>
          <w:p w:rsidR="009908D8" w:rsidP="00601BB1" w:rsidRDefault="009908D8" w14:paraId="6F727D60" w14:textId="77777777">
            <w:pPr>
              <w:pStyle w:val="Zawartotabeli"/>
              <w:snapToGrid w:val="0"/>
              <w:rPr>
                <w:sz w:val="20"/>
                <w:szCs w:val="20"/>
              </w:rPr>
            </w:pPr>
            <w:r>
              <w:rPr>
                <w:sz w:val="20"/>
                <w:szCs w:val="20"/>
              </w:rPr>
              <w:t>XDS</w:t>
            </w:r>
          </w:p>
        </w:tc>
        <w:tc>
          <w:tcPr>
            <w:tcW w:w="3826" w:type="dxa"/>
            <w:shd w:val="clear" w:color="auto" w:fill="FFFFFF" w:themeFill="background1"/>
          </w:tcPr>
          <w:p w:rsidRPr="001004B7" w:rsidR="009908D8" w:rsidP="00601BB1" w:rsidRDefault="009908D8" w14:paraId="1640B168" w14:textId="77777777">
            <w:pPr>
              <w:pStyle w:val="Zawartotabeli"/>
              <w:snapToGrid w:val="0"/>
              <w:rPr>
                <w:sz w:val="20"/>
                <w:szCs w:val="20"/>
              </w:rPr>
            </w:pPr>
            <w:r w:rsidRPr="00370CF7">
              <w:rPr>
                <w:sz w:val="20"/>
                <w:szCs w:val="20"/>
              </w:rPr>
              <w:t>Treść opisu w języku polskim</w:t>
            </w:r>
          </w:p>
        </w:tc>
        <w:tc>
          <w:tcPr>
            <w:tcW w:w="5955" w:type="dxa"/>
            <w:shd w:val="clear" w:color="auto" w:fill="FFFFFF" w:themeFill="background1"/>
          </w:tcPr>
          <w:p w:rsidR="009908D8" w:rsidP="00601BB1" w:rsidRDefault="009908D8" w14:paraId="4AE29B0D" w14:textId="77777777">
            <w:pPr>
              <w:pStyle w:val="Zawartotabeli"/>
              <w:snapToGrid w:val="0"/>
              <w:rPr>
                <w:sz w:val="20"/>
                <w:szCs w:val="20"/>
              </w:rPr>
            </w:pPr>
          </w:p>
        </w:tc>
      </w:tr>
      <w:tr w:rsidRPr="00BF7E81" w:rsidR="009908D8" w:rsidTr="009908D8" w14:paraId="15C8DDC5" w14:textId="77777777">
        <w:tc>
          <w:tcPr>
            <w:tcW w:w="1560" w:type="dxa"/>
            <w:vMerge w:val="restart"/>
            <w:shd w:val="clear" w:color="auto" w:fill="FFFFFF" w:themeFill="background1"/>
          </w:tcPr>
          <w:p w:rsidR="009908D8" w:rsidP="00601BB1" w:rsidRDefault="009908D8" w14:paraId="6183B9B2" w14:textId="77777777">
            <w:pPr>
              <w:pStyle w:val="Zawartotabeli"/>
              <w:snapToGrid w:val="0"/>
              <w:rPr>
                <w:sz w:val="20"/>
                <w:szCs w:val="20"/>
              </w:rPr>
            </w:pPr>
            <w:r w:rsidRPr="006A3253">
              <w:rPr>
                <w:sz w:val="20"/>
                <w:szCs w:val="20"/>
              </w:rPr>
              <w:t xml:space="preserve">Classification </w:t>
            </w:r>
            <w:r>
              <w:rPr>
                <w:sz w:val="20"/>
                <w:szCs w:val="20"/>
              </w:rPr>
              <w:t>"</w:t>
            </w:r>
            <w:r w:rsidRPr="00FE34A2">
              <w:rPr>
                <w:sz w:val="20"/>
                <w:szCs w:val="20"/>
              </w:rPr>
              <w:t>folderCodeList</w:t>
            </w:r>
            <w:r w:rsidRPr="006A3253">
              <w:rPr>
                <w:sz w:val="20"/>
                <w:szCs w:val="20"/>
              </w:rPr>
              <w:t>"</w:t>
            </w:r>
          </w:p>
        </w:tc>
        <w:tc>
          <w:tcPr>
            <w:tcW w:w="1275" w:type="dxa"/>
            <w:shd w:val="clear" w:color="auto" w:fill="FFFFFF" w:themeFill="background1"/>
          </w:tcPr>
          <w:p w:rsidRPr="006A3253" w:rsidR="009908D8" w:rsidP="00601BB1" w:rsidRDefault="009908D8" w14:paraId="1577C7F2" w14:textId="77777777">
            <w:pPr>
              <w:pStyle w:val="Zawartotabeli"/>
              <w:snapToGrid w:val="0"/>
              <w:rPr>
                <w:sz w:val="20"/>
                <w:szCs w:val="20"/>
              </w:rPr>
            </w:pPr>
          </w:p>
        </w:tc>
        <w:tc>
          <w:tcPr>
            <w:tcW w:w="567" w:type="dxa"/>
            <w:shd w:val="clear" w:color="auto" w:fill="FFFFFF" w:themeFill="background1"/>
          </w:tcPr>
          <w:p w:rsidRPr="006A3253" w:rsidR="009908D8" w:rsidP="00601BB1" w:rsidRDefault="009908D8" w14:paraId="2F3E4012" w14:textId="77777777">
            <w:pPr>
              <w:pStyle w:val="Zawartotabeli"/>
              <w:snapToGrid w:val="0"/>
              <w:jc w:val="center"/>
              <w:rPr>
                <w:sz w:val="20"/>
                <w:szCs w:val="20"/>
              </w:rPr>
            </w:pPr>
            <w:r w:rsidRPr="006A3253">
              <w:rPr>
                <w:sz w:val="20"/>
                <w:szCs w:val="20"/>
              </w:rPr>
              <w:t>1</w:t>
            </w:r>
            <w:r>
              <w:rPr>
                <w:sz w:val="20"/>
                <w:szCs w:val="20"/>
              </w:rPr>
              <w:t>..*</w:t>
            </w:r>
          </w:p>
        </w:tc>
        <w:tc>
          <w:tcPr>
            <w:tcW w:w="851" w:type="dxa"/>
            <w:shd w:val="clear" w:color="auto" w:fill="FFFFFF" w:themeFill="background1"/>
          </w:tcPr>
          <w:p w:rsidR="009908D8" w:rsidP="00601BB1" w:rsidRDefault="009908D8" w14:paraId="022CAC03" w14:textId="77777777">
            <w:pPr>
              <w:pStyle w:val="Zawartotabeli"/>
              <w:snapToGrid w:val="0"/>
              <w:rPr>
                <w:sz w:val="20"/>
                <w:szCs w:val="20"/>
              </w:rPr>
            </w:pPr>
            <w:r>
              <w:rPr>
                <w:sz w:val="20"/>
                <w:szCs w:val="20"/>
              </w:rPr>
              <w:t>XDS</w:t>
            </w:r>
          </w:p>
        </w:tc>
        <w:tc>
          <w:tcPr>
            <w:tcW w:w="3826" w:type="dxa"/>
            <w:shd w:val="clear" w:color="auto" w:fill="FFFFFF" w:themeFill="background1"/>
          </w:tcPr>
          <w:p w:rsidR="009908D8" w:rsidP="00601BB1" w:rsidRDefault="009908D8" w14:paraId="06CFAEC8" w14:textId="77777777">
            <w:pPr>
              <w:pStyle w:val="Zawartotabeli"/>
              <w:snapToGrid w:val="0"/>
              <w:rPr>
                <w:sz w:val="20"/>
                <w:szCs w:val="20"/>
              </w:rPr>
            </w:pPr>
            <w:r w:rsidRPr="00CB7025">
              <w:rPr>
                <w:sz w:val="20"/>
                <w:szCs w:val="20"/>
              </w:rPr>
              <w:t xml:space="preserve">Typ </w:t>
            </w:r>
            <w:r>
              <w:rPr>
                <w:sz w:val="20"/>
                <w:szCs w:val="20"/>
              </w:rPr>
              <w:t>folderu</w:t>
            </w:r>
          </w:p>
        </w:tc>
        <w:tc>
          <w:tcPr>
            <w:tcW w:w="5955" w:type="dxa"/>
            <w:shd w:val="clear" w:color="auto" w:fill="FFFFFF" w:themeFill="background1"/>
          </w:tcPr>
          <w:p w:rsidR="009908D8" w:rsidRDefault="009908D8" w14:paraId="4FE4C0E4" w14:textId="340A24D6">
            <w:pPr>
              <w:pStyle w:val="Zawartotabeli"/>
              <w:snapToGrid w:val="0"/>
              <w:rPr>
                <w:sz w:val="20"/>
                <w:szCs w:val="20"/>
              </w:rPr>
            </w:pPr>
            <w:r>
              <w:rPr>
                <w:sz w:val="20"/>
                <w:szCs w:val="20"/>
              </w:rPr>
              <w:t>Typ według słownika wybranego przez twórcę folderu, przy czym w polskim wdrożeniu zaleca się globalne zdefiniowanie przypadków użycia folderów i zbiorów wartości stosowanych do oznaczenia tego typu.</w:t>
            </w:r>
            <w:r w:rsidR="009643E9">
              <w:rPr>
                <w:sz w:val="20"/>
                <w:szCs w:val="20"/>
              </w:rPr>
              <w:t xml:space="preserve"> Rekomendowane podejście to wykorzystanie kodów ICD-10 i podanie jednej albo dwóch wartości (w przypadku dwóch wartości – każda w oddzielnym elemencie Classification).</w:t>
            </w:r>
          </w:p>
        </w:tc>
      </w:tr>
      <w:tr w:rsidRPr="00364E22" w:rsidR="009908D8" w:rsidTr="009908D8" w14:paraId="7D427250" w14:textId="77777777">
        <w:tc>
          <w:tcPr>
            <w:tcW w:w="1560" w:type="dxa"/>
            <w:vMerge/>
            <w:shd w:val="clear" w:color="auto" w:fill="FFFFFF" w:themeFill="background1"/>
          </w:tcPr>
          <w:p w:rsidRPr="006A3253" w:rsidR="009908D8" w:rsidP="00601BB1" w:rsidRDefault="009908D8" w14:paraId="55F09A78" w14:textId="77777777">
            <w:pPr>
              <w:pStyle w:val="Zawartotabeli"/>
              <w:snapToGrid w:val="0"/>
              <w:rPr>
                <w:sz w:val="20"/>
                <w:szCs w:val="20"/>
              </w:rPr>
            </w:pPr>
          </w:p>
        </w:tc>
        <w:tc>
          <w:tcPr>
            <w:tcW w:w="1275" w:type="dxa"/>
            <w:shd w:val="clear" w:color="auto" w:fill="FFFFFF" w:themeFill="background1"/>
          </w:tcPr>
          <w:p w:rsidRPr="006A3253" w:rsidR="009908D8" w:rsidP="00601BB1" w:rsidRDefault="009908D8" w14:paraId="0A62C783" w14:textId="77777777">
            <w:pPr>
              <w:pStyle w:val="Zawartotabeli"/>
              <w:snapToGrid w:val="0"/>
              <w:rPr>
                <w:sz w:val="20"/>
                <w:szCs w:val="20"/>
              </w:rPr>
            </w:pPr>
            <w:r>
              <w:rPr>
                <w:sz w:val="20"/>
                <w:szCs w:val="20"/>
              </w:rPr>
              <w:t>classificationScheme</w:t>
            </w:r>
          </w:p>
        </w:tc>
        <w:tc>
          <w:tcPr>
            <w:tcW w:w="567" w:type="dxa"/>
            <w:shd w:val="clear" w:color="auto" w:fill="FFFFFF" w:themeFill="background1"/>
          </w:tcPr>
          <w:p w:rsidRPr="006A3253" w:rsidR="009908D8" w:rsidP="00601BB1" w:rsidRDefault="009908D8" w14:paraId="0A8C9EDF"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4FB77FEB" w14:textId="77777777">
            <w:pPr>
              <w:pStyle w:val="Zawartotabeli"/>
              <w:snapToGrid w:val="0"/>
              <w:rPr>
                <w:sz w:val="20"/>
                <w:szCs w:val="20"/>
              </w:rPr>
            </w:pPr>
            <w:r>
              <w:rPr>
                <w:sz w:val="20"/>
                <w:szCs w:val="20"/>
              </w:rPr>
              <w:t>XDS</w:t>
            </w:r>
          </w:p>
        </w:tc>
        <w:tc>
          <w:tcPr>
            <w:tcW w:w="3826" w:type="dxa"/>
            <w:shd w:val="clear" w:color="auto" w:fill="FFFFFF" w:themeFill="background1"/>
          </w:tcPr>
          <w:p w:rsidRPr="00CB7025" w:rsidR="009908D8" w:rsidP="00601BB1" w:rsidRDefault="009908D8" w14:paraId="4DB328F8" w14:textId="77777777">
            <w:pPr>
              <w:pStyle w:val="Zawartotabeli"/>
              <w:snapToGrid w:val="0"/>
              <w:rPr>
                <w:sz w:val="20"/>
                <w:szCs w:val="20"/>
              </w:rPr>
            </w:pPr>
            <w:r w:rsidRPr="00CB7025">
              <w:rPr>
                <w:sz w:val="20"/>
                <w:szCs w:val="20"/>
              </w:rPr>
              <w:t>Definiuje przestrzeń wartości słownika w ramach komunikatu</w:t>
            </w:r>
          </w:p>
        </w:tc>
        <w:tc>
          <w:tcPr>
            <w:tcW w:w="5955" w:type="dxa"/>
            <w:shd w:val="clear" w:color="auto" w:fill="FFFFFF" w:themeFill="background1"/>
          </w:tcPr>
          <w:p w:rsidR="009908D8" w:rsidP="00601BB1" w:rsidRDefault="009908D8" w14:paraId="6D37A0AF" w14:textId="77777777">
            <w:pPr>
              <w:pStyle w:val="Zawartotabeli"/>
              <w:snapToGrid w:val="0"/>
              <w:rPr>
                <w:sz w:val="20"/>
                <w:szCs w:val="20"/>
              </w:rPr>
            </w:pPr>
            <w:r>
              <w:rPr>
                <w:sz w:val="20"/>
                <w:szCs w:val="20"/>
              </w:rPr>
              <w:t>Wartość stała:</w:t>
            </w:r>
          </w:p>
          <w:p w:rsidRPr="00364E22" w:rsidR="009908D8" w:rsidP="00601BB1" w:rsidRDefault="009908D8" w14:paraId="0A1C5DAD" w14:textId="77777777">
            <w:pPr>
              <w:pStyle w:val="Zawartotabeli"/>
              <w:snapToGrid w:val="0"/>
              <w:rPr>
                <w:sz w:val="20"/>
                <w:szCs w:val="20"/>
              </w:rPr>
            </w:pPr>
            <w:r w:rsidRPr="00BC076C">
              <w:rPr>
                <w:sz w:val="20"/>
                <w:szCs w:val="20"/>
              </w:rPr>
              <w:t>urn:uuid:</w:t>
            </w:r>
            <w:r w:rsidRPr="00201BC6">
              <w:rPr>
                <w:bCs/>
                <w:iCs/>
                <w:sz w:val="20"/>
                <w:szCs w:val="20"/>
              </w:rPr>
              <w:t>1ba97051-7806-41a8-a48b-8fce7af683c5</w:t>
            </w:r>
          </w:p>
        </w:tc>
      </w:tr>
      <w:tr w:rsidRPr="00364E22" w:rsidR="009908D8" w:rsidTr="009908D8" w14:paraId="5A29DA2B" w14:textId="77777777">
        <w:tc>
          <w:tcPr>
            <w:tcW w:w="1560" w:type="dxa"/>
            <w:vMerge/>
            <w:shd w:val="clear" w:color="auto" w:fill="FFFFFF" w:themeFill="background1"/>
          </w:tcPr>
          <w:p w:rsidRPr="006A3253" w:rsidR="009908D8" w:rsidP="00601BB1" w:rsidRDefault="009908D8" w14:paraId="7928574D" w14:textId="77777777">
            <w:pPr>
              <w:pStyle w:val="Zawartotabeli"/>
              <w:snapToGrid w:val="0"/>
              <w:rPr>
                <w:sz w:val="20"/>
                <w:szCs w:val="20"/>
              </w:rPr>
            </w:pPr>
          </w:p>
        </w:tc>
        <w:tc>
          <w:tcPr>
            <w:tcW w:w="1275" w:type="dxa"/>
            <w:shd w:val="clear" w:color="auto" w:fill="FFFFFF" w:themeFill="background1"/>
          </w:tcPr>
          <w:p w:rsidR="009908D8" w:rsidP="00601BB1" w:rsidRDefault="009908D8" w14:paraId="1BAA2913" w14:textId="77777777">
            <w:pPr>
              <w:pStyle w:val="Zawartotabeli"/>
              <w:snapToGrid w:val="0"/>
              <w:rPr>
                <w:sz w:val="20"/>
                <w:szCs w:val="20"/>
              </w:rPr>
            </w:pPr>
            <w:r>
              <w:rPr>
                <w:sz w:val="20"/>
                <w:szCs w:val="20"/>
              </w:rPr>
              <w:t>nodeRepresentation</w:t>
            </w:r>
          </w:p>
        </w:tc>
        <w:tc>
          <w:tcPr>
            <w:tcW w:w="567" w:type="dxa"/>
            <w:shd w:val="clear" w:color="auto" w:fill="FFFFFF" w:themeFill="background1"/>
          </w:tcPr>
          <w:p w:rsidRPr="006A3253" w:rsidR="009908D8" w:rsidP="00601BB1" w:rsidRDefault="009908D8" w14:paraId="69F67A5E"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2FC15864" w14:textId="77777777">
            <w:pPr>
              <w:pStyle w:val="Zawartotabeli"/>
              <w:snapToGrid w:val="0"/>
              <w:rPr>
                <w:sz w:val="20"/>
                <w:szCs w:val="20"/>
              </w:rPr>
            </w:pPr>
            <w:r>
              <w:rPr>
                <w:sz w:val="20"/>
                <w:szCs w:val="20"/>
              </w:rPr>
              <w:t>XDS</w:t>
            </w:r>
          </w:p>
        </w:tc>
        <w:tc>
          <w:tcPr>
            <w:tcW w:w="3826" w:type="dxa"/>
            <w:shd w:val="clear" w:color="auto" w:fill="FFFFFF" w:themeFill="background1"/>
          </w:tcPr>
          <w:p w:rsidR="009908D8" w:rsidP="00601BB1" w:rsidRDefault="009908D8" w14:paraId="2768D1EA" w14:textId="77777777">
            <w:pPr>
              <w:pStyle w:val="Zawartotabeli"/>
              <w:snapToGrid w:val="0"/>
              <w:rPr>
                <w:sz w:val="20"/>
                <w:szCs w:val="20"/>
              </w:rPr>
            </w:pPr>
            <w:r w:rsidRPr="00CB7025">
              <w:rPr>
                <w:sz w:val="20"/>
                <w:szCs w:val="20"/>
              </w:rPr>
              <w:t>Wartość typu z</w:t>
            </w:r>
            <w:r>
              <w:rPr>
                <w:sz w:val="20"/>
                <w:szCs w:val="20"/>
              </w:rPr>
              <w:t xml:space="preserve"> wybranego</w:t>
            </w:r>
            <w:r w:rsidRPr="00CB7025">
              <w:rPr>
                <w:sz w:val="20"/>
                <w:szCs w:val="20"/>
              </w:rPr>
              <w:t xml:space="preserve"> słownika</w:t>
            </w:r>
          </w:p>
        </w:tc>
        <w:tc>
          <w:tcPr>
            <w:tcW w:w="5955" w:type="dxa"/>
            <w:shd w:val="clear" w:color="auto" w:fill="FFFFFF" w:themeFill="background1"/>
          </w:tcPr>
          <w:p w:rsidRPr="00364E22" w:rsidR="009908D8" w:rsidP="00601BB1" w:rsidRDefault="009908D8" w14:paraId="7B49D2D3" w14:textId="77777777">
            <w:pPr>
              <w:pStyle w:val="Zawartotabeli"/>
              <w:snapToGrid w:val="0"/>
              <w:rPr>
                <w:sz w:val="20"/>
                <w:szCs w:val="20"/>
              </w:rPr>
            </w:pPr>
          </w:p>
        </w:tc>
      </w:tr>
      <w:tr w:rsidRPr="00364E22" w:rsidR="009908D8" w:rsidTr="009908D8" w14:paraId="1BF1BAB5" w14:textId="77777777">
        <w:tc>
          <w:tcPr>
            <w:tcW w:w="1560" w:type="dxa"/>
            <w:vMerge/>
            <w:shd w:val="clear" w:color="auto" w:fill="FFFFFF" w:themeFill="background1"/>
          </w:tcPr>
          <w:p w:rsidRPr="006A3253" w:rsidR="009908D8" w:rsidP="00601BB1" w:rsidRDefault="009908D8" w14:paraId="12A384A8" w14:textId="77777777">
            <w:pPr>
              <w:pStyle w:val="Zawartotabeli"/>
              <w:snapToGrid w:val="0"/>
              <w:rPr>
                <w:sz w:val="20"/>
                <w:szCs w:val="20"/>
              </w:rPr>
            </w:pPr>
          </w:p>
        </w:tc>
        <w:tc>
          <w:tcPr>
            <w:tcW w:w="1275" w:type="dxa"/>
            <w:shd w:val="clear" w:color="auto" w:fill="FFFFFF" w:themeFill="background1"/>
          </w:tcPr>
          <w:p w:rsidR="009908D8" w:rsidP="00601BB1" w:rsidRDefault="009908D8" w14:paraId="2624DD20" w14:textId="77777777">
            <w:pPr>
              <w:pStyle w:val="Zawartotabeli"/>
              <w:snapToGrid w:val="0"/>
              <w:rPr>
                <w:sz w:val="20"/>
                <w:szCs w:val="20"/>
              </w:rPr>
            </w:pPr>
            <w:r>
              <w:rPr>
                <w:sz w:val="20"/>
                <w:szCs w:val="20"/>
              </w:rPr>
              <w:t>Slot name=„codingScheme”</w:t>
            </w:r>
          </w:p>
        </w:tc>
        <w:tc>
          <w:tcPr>
            <w:tcW w:w="567" w:type="dxa"/>
            <w:shd w:val="clear" w:color="auto" w:fill="FFFFFF" w:themeFill="background1"/>
          </w:tcPr>
          <w:p w:rsidRPr="006A3253" w:rsidR="009908D8" w:rsidP="00601BB1" w:rsidRDefault="009908D8" w14:paraId="6F43E206"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1A42F25F" w14:textId="77777777">
            <w:pPr>
              <w:pStyle w:val="Zawartotabeli"/>
              <w:snapToGrid w:val="0"/>
              <w:rPr>
                <w:sz w:val="20"/>
                <w:szCs w:val="20"/>
              </w:rPr>
            </w:pPr>
            <w:r>
              <w:rPr>
                <w:sz w:val="20"/>
                <w:szCs w:val="20"/>
              </w:rPr>
              <w:t>XDS</w:t>
            </w:r>
          </w:p>
        </w:tc>
        <w:tc>
          <w:tcPr>
            <w:tcW w:w="3826" w:type="dxa"/>
            <w:shd w:val="clear" w:color="auto" w:fill="FFFFFF" w:themeFill="background1"/>
          </w:tcPr>
          <w:p w:rsidRPr="00CB7025" w:rsidR="009908D8" w:rsidP="00601BB1" w:rsidRDefault="009908D8" w14:paraId="1558F976" w14:textId="77777777">
            <w:pPr>
              <w:pStyle w:val="Zawartotabeli"/>
              <w:snapToGrid w:val="0"/>
              <w:rPr>
                <w:sz w:val="20"/>
                <w:szCs w:val="20"/>
              </w:rPr>
            </w:pPr>
            <w:r w:rsidRPr="00CB7025">
              <w:rPr>
                <w:sz w:val="20"/>
                <w:szCs w:val="20"/>
              </w:rPr>
              <w:t>Nazwa słownika</w:t>
            </w:r>
          </w:p>
        </w:tc>
        <w:tc>
          <w:tcPr>
            <w:tcW w:w="5955" w:type="dxa"/>
            <w:shd w:val="clear" w:color="auto" w:fill="FFFFFF" w:themeFill="background1"/>
          </w:tcPr>
          <w:p w:rsidR="009908D8" w:rsidP="00601BB1" w:rsidRDefault="009908D8" w14:paraId="1166DA45" w14:textId="77777777">
            <w:pPr>
              <w:pStyle w:val="Zawartotabeli"/>
              <w:snapToGrid w:val="0"/>
              <w:rPr>
                <w:sz w:val="20"/>
                <w:szCs w:val="20"/>
              </w:rPr>
            </w:pPr>
            <w:r>
              <w:rPr>
                <w:sz w:val="20"/>
                <w:szCs w:val="20"/>
              </w:rPr>
              <w:t>Wartość tekstowa, np.:</w:t>
            </w:r>
          </w:p>
          <w:p w:rsidR="009908D8" w:rsidP="00601BB1" w:rsidRDefault="009908D8" w14:paraId="31D03799" w14:textId="77777777">
            <w:pPr>
              <w:pStyle w:val="Zawartotabeli"/>
              <w:snapToGrid w:val="0"/>
              <w:rPr>
                <w:sz w:val="20"/>
                <w:szCs w:val="20"/>
              </w:rPr>
            </w:pPr>
            <w:r>
              <w:rPr>
                <w:sz w:val="20"/>
                <w:szCs w:val="20"/>
              </w:rPr>
              <w:t>„ICD-10”</w:t>
            </w:r>
          </w:p>
        </w:tc>
      </w:tr>
      <w:tr w:rsidR="009908D8" w:rsidTr="009908D8" w14:paraId="0E75E130" w14:textId="77777777">
        <w:trPr>
          <w:trHeight w:val="803"/>
        </w:trPr>
        <w:tc>
          <w:tcPr>
            <w:tcW w:w="1560" w:type="dxa"/>
            <w:vMerge/>
            <w:shd w:val="clear" w:color="auto" w:fill="FFFFFF" w:themeFill="background1"/>
          </w:tcPr>
          <w:p w:rsidRPr="00364E22" w:rsidR="009908D8" w:rsidP="00601BB1" w:rsidRDefault="009908D8" w14:paraId="2394683B" w14:textId="77777777">
            <w:pPr>
              <w:pStyle w:val="Zawartotabeli"/>
              <w:snapToGrid w:val="0"/>
              <w:rPr>
                <w:sz w:val="20"/>
                <w:szCs w:val="20"/>
              </w:rPr>
            </w:pPr>
          </w:p>
        </w:tc>
        <w:tc>
          <w:tcPr>
            <w:tcW w:w="1275" w:type="dxa"/>
            <w:shd w:val="clear" w:color="auto" w:fill="FFFFFF" w:themeFill="background1"/>
          </w:tcPr>
          <w:p w:rsidRPr="00364E22" w:rsidR="009908D8" w:rsidP="00601BB1" w:rsidRDefault="009908D8" w14:paraId="0F6F54F0" w14:textId="77777777">
            <w:pPr>
              <w:pStyle w:val="Zawartotabeli"/>
              <w:snapToGrid w:val="0"/>
              <w:rPr>
                <w:sz w:val="20"/>
                <w:szCs w:val="20"/>
              </w:rPr>
            </w:pPr>
            <w:r>
              <w:rPr>
                <w:sz w:val="20"/>
                <w:szCs w:val="20"/>
              </w:rPr>
              <w:t>Name</w:t>
            </w:r>
          </w:p>
        </w:tc>
        <w:tc>
          <w:tcPr>
            <w:tcW w:w="567" w:type="dxa"/>
            <w:shd w:val="clear" w:color="auto" w:fill="FFFFFF" w:themeFill="background1"/>
          </w:tcPr>
          <w:p w:rsidR="009908D8" w:rsidP="00601BB1" w:rsidRDefault="009908D8" w14:paraId="3D1A22D3"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2EB6D5DD" w14:textId="77777777">
            <w:pPr>
              <w:pStyle w:val="Zawartotabeli"/>
              <w:snapToGrid w:val="0"/>
              <w:rPr>
                <w:sz w:val="20"/>
                <w:szCs w:val="20"/>
              </w:rPr>
            </w:pPr>
            <w:r>
              <w:rPr>
                <w:sz w:val="20"/>
                <w:szCs w:val="20"/>
              </w:rPr>
              <w:t>XDS</w:t>
            </w:r>
          </w:p>
        </w:tc>
        <w:tc>
          <w:tcPr>
            <w:tcW w:w="3826" w:type="dxa"/>
            <w:shd w:val="clear" w:color="auto" w:fill="FFFFFF" w:themeFill="background1"/>
          </w:tcPr>
          <w:p w:rsidR="009908D8" w:rsidP="00601BB1" w:rsidRDefault="009908D8" w14:paraId="373757A0" w14:textId="77777777">
            <w:pPr>
              <w:pStyle w:val="Zawartotabeli"/>
              <w:snapToGrid w:val="0"/>
              <w:rPr>
                <w:sz w:val="20"/>
                <w:szCs w:val="20"/>
              </w:rPr>
            </w:pPr>
            <w:r w:rsidRPr="00CB7025">
              <w:rPr>
                <w:sz w:val="20"/>
                <w:szCs w:val="20"/>
              </w:rPr>
              <w:t>Nazwa typu z</w:t>
            </w:r>
            <w:r>
              <w:rPr>
                <w:sz w:val="20"/>
                <w:szCs w:val="20"/>
              </w:rPr>
              <w:t xml:space="preserve"> wybranego</w:t>
            </w:r>
            <w:r w:rsidRPr="00CB7025">
              <w:rPr>
                <w:sz w:val="20"/>
                <w:szCs w:val="20"/>
              </w:rPr>
              <w:t xml:space="preserve"> słownika</w:t>
            </w:r>
          </w:p>
        </w:tc>
        <w:tc>
          <w:tcPr>
            <w:tcW w:w="5955" w:type="dxa"/>
            <w:shd w:val="clear" w:color="auto" w:fill="FFFFFF" w:themeFill="background1"/>
          </w:tcPr>
          <w:p w:rsidRPr="00676EAA" w:rsidR="009908D8" w:rsidP="00601BB1" w:rsidRDefault="009908D8" w14:paraId="612974E2" w14:textId="77777777">
            <w:pPr>
              <w:pStyle w:val="Zawartotabeli"/>
              <w:snapToGrid w:val="0"/>
              <w:rPr>
                <w:sz w:val="20"/>
                <w:szCs w:val="20"/>
              </w:rPr>
            </w:pPr>
            <w:r>
              <w:rPr>
                <w:sz w:val="20"/>
                <w:szCs w:val="20"/>
              </w:rPr>
              <w:t>Tzw. „display name”.</w:t>
            </w:r>
          </w:p>
        </w:tc>
      </w:tr>
      <w:tr w:rsidR="009908D8" w:rsidTr="009908D8" w14:paraId="1776BAA2" w14:textId="77777777">
        <w:tc>
          <w:tcPr>
            <w:tcW w:w="1560" w:type="dxa"/>
            <w:vMerge w:val="restart"/>
            <w:shd w:val="clear" w:color="auto" w:fill="FFFFFF" w:themeFill="background1"/>
          </w:tcPr>
          <w:p w:rsidRPr="001935D6" w:rsidR="009908D8" w:rsidP="00601BB1" w:rsidRDefault="009908D8" w14:paraId="5B4CB52B" w14:textId="77777777">
            <w:pPr>
              <w:pStyle w:val="Zawartotabeli"/>
              <w:snapToGrid w:val="0"/>
              <w:rPr>
                <w:sz w:val="20"/>
                <w:szCs w:val="20"/>
              </w:rPr>
            </w:pPr>
            <w:r>
              <w:rPr>
                <w:sz w:val="20"/>
                <w:szCs w:val="20"/>
              </w:rPr>
              <w:t>ExternalIdentifier „</w:t>
            </w:r>
            <w:r w:rsidRPr="00FE34A2">
              <w:rPr>
                <w:sz w:val="20"/>
                <w:szCs w:val="20"/>
              </w:rPr>
              <w:t>patientId</w:t>
            </w:r>
            <w:r>
              <w:rPr>
                <w:sz w:val="20"/>
                <w:szCs w:val="20"/>
              </w:rPr>
              <w:t>”</w:t>
            </w:r>
          </w:p>
          <w:p w:rsidR="009908D8" w:rsidP="00601BB1" w:rsidRDefault="009908D8" w14:paraId="28CF1E72" w14:textId="77777777">
            <w:pPr>
              <w:pStyle w:val="Zawartotabeli"/>
              <w:snapToGrid w:val="0"/>
              <w:rPr>
                <w:sz w:val="20"/>
                <w:szCs w:val="20"/>
              </w:rPr>
            </w:pPr>
          </w:p>
        </w:tc>
        <w:tc>
          <w:tcPr>
            <w:tcW w:w="1275" w:type="dxa"/>
            <w:shd w:val="clear" w:color="auto" w:fill="FFFFFF" w:themeFill="background1"/>
          </w:tcPr>
          <w:p w:rsidR="009908D8" w:rsidP="00601BB1" w:rsidRDefault="009908D8" w14:paraId="2CCFBD81" w14:textId="77777777">
            <w:pPr>
              <w:pStyle w:val="Zawartotabeli"/>
              <w:snapToGrid w:val="0"/>
              <w:rPr>
                <w:sz w:val="20"/>
                <w:szCs w:val="20"/>
              </w:rPr>
            </w:pPr>
          </w:p>
        </w:tc>
        <w:tc>
          <w:tcPr>
            <w:tcW w:w="567" w:type="dxa"/>
            <w:shd w:val="clear" w:color="auto" w:fill="FFFFFF" w:themeFill="background1"/>
          </w:tcPr>
          <w:p w:rsidR="009908D8" w:rsidP="00601BB1" w:rsidRDefault="009908D8" w14:paraId="38A5B948"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48C1DA92" w14:textId="77777777">
            <w:pPr>
              <w:pStyle w:val="Zawartotabeli"/>
              <w:snapToGrid w:val="0"/>
              <w:rPr>
                <w:sz w:val="20"/>
                <w:szCs w:val="20"/>
              </w:rPr>
            </w:pPr>
            <w:r>
              <w:rPr>
                <w:sz w:val="20"/>
                <w:szCs w:val="20"/>
              </w:rPr>
              <w:t>XDS</w:t>
            </w:r>
          </w:p>
        </w:tc>
        <w:tc>
          <w:tcPr>
            <w:tcW w:w="3826" w:type="dxa"/>
            <w:shd w:val="clear" w:color="auto" w:fill="FFFFFF" w:themeFill="background1"/>
          </w:tcPr>
          <w:p w:rsidRPr="00CB7025" w:rsidR="009908D8" w:rsidP="00601BB1" w:rsidRDefault="009908D8" w14:paraId="4FEADD98" w14:textId="77777777">
            <w:pPr>
              <w:pStyle w:val="Zawartotabeli"/>
              <w:snapToGrid w:val="0"/>
              <w:rPr>
                <w:sz w:val="20"/>
                <w:szCs w:val="20"/>
              </w:rPr>
            </w:pPr>
            <w:r w:rsidRPr="00CB7025">
              <w:rPr>
                <w:sz w:val="20"/>
                <w:szCs w:val="20"/>
              </w:rPr>
              <w:t>Główny identyfikator pacjenta</w:t>
            </w:r>
          </w:p>
        </w:tc>
        <w:tc>
          <w:tcPr>
            <w:tcW w:w="5955" w:type="dxa"/>
            <w:shd w:val="clear" w:color="auto" w:fill="FFFFFF" w:themeFill="background1"/>
          </w:tcPr>
          <w:p w:rsidR="009908D8" w:rsidP="00601BB1" w:rsidRDefault="009908D8" w14:paraId="0043DFCC" w14:textId="77777777">
            <w:pPr>
              <w:pStyle w:val="Zawartotabeli"/>
              <w:snapToGrid w:val="0"/>
              <w:rPr>
                <w:sz w:val="20"/>
                <w:szCs w:val="20"/>
              </w:rPr>
            </w:pPr>
            <w:r>
              <w:rPr>
                <w:sz w:val="20"/>
                <w:szCs w:val="20"/>
              </w:rPr>
              <w:t>Jeżeli dostępny jest główny identyfikator pacjenta, to musi on być podany.</w:t>
            </w:r>
          </w:p>
          <w:p w:rsidRPr="00676EAA" w:rsidR="009908D8" w:rsidP="00601BB1" w:rsidRDefault="009908D8" w14:paraId="46ED44D7" w14:textId="77777777">
            <w:pPr>
              <w:pStyle w:val="Zawartotabeli"/>
              <w:snapToGrid w:val="0"/>
              <w:rPr>
                <w:sz w:val="20"/>
                <w:szCs w:val="20"/>
              </w:rPr>
            </w:pPr>
            <w:r>
              <w:rPr>
                <w:sz w:val="20"/>
                <w:szCs w:val="20"/>
              </w:rPr>
              <w:t xml:space="preserve">Zasady identyfikowania pacjentów </w:t>
            </w:r>
            <w:r w:rsidRPr="004E7AD1">
              <w:rPr>
                <w:sz w:val="20"/>
                <w:szCs w:val="20"/>
              </w:rPr>
              <w:t>opisano w punkcie "Identyfikowanie pacjentów/usługobiorców w komunikacie"</w:t>
            </w:r>
            <w:r>
              <w:rPr>
                <w:sz w:val="20"/>
                <w:szCs w:val="20"/>
              </w:rPr>
              <w:t>.</w:t>
            </w:r>
          </w:p>
        </w:tc>
      </w:tr>
      <w:tr w:rsidRPr="00BF7E81" w:rsidR="009908D8" w:rsidTr="009908D8" w14:paraId="2091693D" w14:textId="77777777">
        <w:tc>
          <w:tcPr>
            <w:tcW w:w="1560" w:type="dxa"/>
            <w:vMerge/>
            <w:shd w:val="clear" w:color="auto" w:fill="FFFFFF" w:themeFill="background1"/>
          </w:tcPr>
          <w:p w:rsidR="009908D8" w:rsidP="00601BB1" w:rsidRDefault="009908D8" w14:paraId="40E2A880" w14:textId="77777777">
            <w:pPr>
              <w:pStyle w:val="Zawartotabeli"/>
              <w:snapToGrid w:val="0"/>
              <w:rPr>
                <w:sz w:val="20"/>
                <w:szCs w:val="20"/>
              </w:rPr>
            </w:pPr>
          </w:p>
        </w:tc>
        <w:tc>
          <w:tcPr>
            <w:tcW w:w="1275" w:type="dxa"/>
            <w:shd w:val="clear" w:color="auto" w:fill="FFFFFF" w:themeFill="background1"/>
          </w:tcPr>
          <w:p w:rsidR="009908D8" w:rsidP="00601BB1" w:rsidRDefault="009908D8" w14:paraId="5267138F" w14:textId="77777777">
            <w:pPr>
              <w:pStyle w:val="Zawartotabeli"/>
              <w:snapToGrid w:val="0"/>
              <w:rPr>
                <w:sz w:val="20"/>
                <w:szCs w:val="20"/>
              </w:rPr>
            </w:pPr>
            <w:r>
              <w:rPr>
                <w:sz w:val="20"/>
                <w:szCs w:val="20"/>
              </w:rPr>
              <w:t>identificationScheme</w:t>
            </w:r>
          </w:p>
        </w:tc>
        <w:tc>
          <w:tcPr>
            <w:tcW w:w="567" w:type="dxa"/>
            <w:shd w:val="clear" w:color="auto" w:fill="FFFFFF" w:themeFill="background1"/>
          </w:tcPr>
          <w:p w:rsidR="009908D8" w:rsidP="00601BB1" w:rsidRDefault="009908D8" w14:paraId="576645B7"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098D657C" w14:textId="77777777">
            <w:pPr>
              <w:pStyle w:val="Zawartotabeli"/>
              <w:snapToGrid w:val="0"/>
              <w:rPr>
                <w:sz w:val="20"/>
                <w:szCs w:val="20"/>
              </w:rPr>
            </w:pPr>
            <w:r>
              <w:rPr>
                <w:sz w:val="20"/>
                <w:szCs w:val="20"/>
              </w:rPr>
              <w:t>XDS</w:t>
            </w:r>
          </w:p>
        </w:tc>
        <w:tc>
          <w:tcPr>
            <w:tcW w:w="3826" w:type="dxa"/>
            <w:shd w:val="clear" w:color="auto" w:fill="FFFFFF" w:themeFill="background1"/>
          </w:tcPr>
          <w:p w:rsidRPr="00CB7025" w:rsidR="009908D8" w:rsidP="00601BB1" w:rsidRDefault="009908D8" w14:paraId="107AFE06" w14:textId="77777777">
            <w:pPr>
              <w:pStyle w:val="Zawartotabeli"/>
              <w:snapToGrid w:val="0"/>
              <w:rPr>
                <w:sz w:val="20"/>
                <w:szCs w:val="20"/>
              </w:rPr>
            </w:pPr>
            <w:r w:rsidRPr="00CB7025">
              <w:rPr>
                <w:sz w:val="20"/>
                <w:szCs w:val="20"/>
              </w:rPr>
              <w:t>Definiuje przestrzeń identyfikatorów w ramach komunikatu</w:t>
            </w:r>
          </w:p>
        </w:tc>
        <w:tc>
          <w:tcPr>
            <w:tcW w:w="5955" w:type="dxa"/>
            <w:shd w:val="clear" w:color="auto" w:fill="FFFFFF" w:themeFill="background1"/>
          </w:tcPr>
          <w:p w:rsidR="009908D8" w:rsidP="00601BB1" w:rsidRDefault="009908D8" w14:paraId="596FD397" w14:textId="77777777">
            <w:pPr>
              <w:pStyle w:val="Zawartotabeli"/>
              <w:snapToGrid w:val="0"/>
              <w:rPr>
                <w:sz w:val="20"/>
                <w:szCs w:val="20"/>
              </w:rPr>
            </w:pPr>
            <w:r>
              <w:rPr>
                <w:sz w:val="20"/>
                <w:szCs w:val="20"/>
              </w:rPr>
              <w:t>Wartość stała:</w:t>
            </w:r>
          </w:p>
          <w:p w:rsidRPr="00BC076C" w:rsidR="009908D8" w:rsidP="00601BB1" w:rsidRDefault="009908D8" w14:paraId="32153687" w14:textId="77777777">
            <w:pPr>
              <w:pStyle w:val="Zawartotabeli"/>
              <w:snapToGrid w:val="0"/>
              <w:rPr>
                <w:bCs/>
                <w:iCs/>
                <w:sz w:val="20"/>
                <w:szCs w:val="20"/>
              </w:rPr>
            </w:pPr>
            <w:r w:rsidRPr="00BC076C">
              <w:rPr>
                <w:sz w:val="20"/>
                <w:szCs w:val="20"/>
              </w:rPr>
              <w:t>urn:uuid:</w:t>
            </w:r>
            <w:r w:rsidRPr="00ED619D">
              <w:rPr>
                <w:sz w:val="20"/>
                <w:szCs w:val="20"/>
              </w:rPr>
              <w:t>f64ffdf0-4b97-4e06-b79f-a52b38ec2f8a</w:t>
            </w:r>
          </w:p>
          <w:p w:rsidRPr="00207F71" w:rsidR="009908D8" w:rsidP="00601BB1" w:rsidRDefault="009908D8" w14:paraId="72D99761" w14:textId="77777777">
            <w:pPr>
              <w:pStyle w:val="Zawartotabeli"/>
              <w:snapToGrid w:val="0"/>
              <w:rPr>
                <w:sz w:val="20"/>
                <w:szCs w:val="20"/>
              </w:rPr>
            </w:pPr>
            <w:r>
              <w:rPr>
                <w:sz w:val="20"/>
                <w:szCs w:val="20"/>
              </w:rPr>
              <w:t>UUID został wygenerowany celowo na potrzeby identyfikacji tej identyfikacji.</w:t>
            </w:r>
          </w:p>
        </w:tc>
      </w:tr>
      <w:tr w:rsidRPr="00EA28C6" w:rsidR="009908D8" w:rsidTr="009908D8" w14:paraId="77A8951C" w14:textId="77777777">
        <w:tc>
          <w:tcPr>
            <w:tcW w:w="1560" w:type="dxa"/>
            <w:vMerge/>
            <w:shd w:val="clear" w:color="auto" w:fill="FFFFFF" w:themeFill="background1"/>
          </w:tcPr>
          <w:p w:rsidR="009908D8" w:rsidP="00601BB1" w:rsidRDefault="009908D8" w14:paraId="057F0C86" w14:textId="77777777">
            <w:pPr>
              <w:pStyle w:val="Zawartotabeli"/>
              <w:snapToGrid w:val="0"/>
              <w:rPr>
                <w:sz w:val="20"/>
                <w:szCs w:val="20"/>
              </w:rPr>
            </w:pPr>
          </w:p>
        </w:tc>
        <w:tc>
          <w:tcPr>
            <w:tcW w:w="1275" w:type="dxa"/>
            <w:shd w:val="clear" w:color="auto" w:fill="FFFFFF" w:themeFill="background1"/>
          </w:tcPr>
          <w:p w:rsidR="009908D8" w:rsidP="00601BB1" w:rsidRDefault="009908D8" w14:paraId="76102F77" w14:textId="77777777">
            <w:pPr>
              <w:pStyle w:val="Zawartotabeli"/>
              <w:snapToGrid w:val="0"/>
              <w:rPr>
                <w:sz w:val="20"/>
                <w:szCs w:val="20"/>
              </w:rPr>
            </w:pPr>
            <w:r>
              <w:rPr>
                <w:sz w:val="20"/>
                <w:szCs w:val="20"/>
              </w:rPr>
              <w:t>value</w:t>
            </w:r>
          </w:p>
        </w:tc>
        <w:tc>
          <w:tcPr>
            <w:tcW w:w="567" w:type="dxa"/>
            <w:shd w:val="clear" w:color="auto" w:fill="FFFFFF" w:themeFill="background1"/>
          </w:tcPr>
          <w:p w:rsidR="009908D8" w:rsidP="00601BB1" w:rsidRDefault="009908D8" w14:paraId="65F9F0AC"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4092EDD8" w14:textId="77777777">
            <w:pPr>
              <w:pStyle w:val="Zawartotabeli"/>
              <w:snapToGrid w:val="0"/>
              <w:rPr>
                <w:sz w:val="20"/>
                <w:szCs w:val="20"/>
              </w:rPr>
            </w:pPr>
            <w:r>
              <w:rPr>
                <w:sz w:val="20"/>
                <w:szCs w:val="20"/>
              </w:rPr>
              <w:t>XDS</w:t>
            </w:r>
          </w:p>
        </w:tc>
        <w:tc>
          <w:tcPr>
            <w:tcW w:w="3826" w:type="dxa"/>
            <w:shd w:val="clear" w:color="auto" w:fill="FFFFFF" w:themeFill="background1"/>
          </w:tcPr>
          <w:p w:rsidRPr="00CB7025" w:rsidR="009908D8" w:rsidP="00601BB1" w:rsidRDefault="009908D8" w14:paraId="5FBB5EDE" w14:textId="77777777">
            <w:pPr>
              <w:pStyle w:val="Zawartotabeli"/>
              <w:snapToGrid w:val="0"/>
              <w:rPr>
                <w:sz w:val="20"/>
                <w:szCs w:val="20"/>
              </w:rPr>
            </w:pPr>
            <w:r w:rsidRPr="00CB7025">
              <w:rPr>
                <w:sz w:val="20"/>
                <w:szCs w:val="20"/>
              </w:rPr>
              <w:t>Wartość identyfikatora pacjenta</w:t>
            </w:r>
          </w:p>
        </w:tc>
        <w:tc>
          <w:tcPr>
            <w:tcW w:w="5955" w:type="dxa"/>
            <w:shd w:val="clear" w:color="auto" w:fill="FFFFFF" w:themeFill="background1"/>
          </w:tcPr>
          <w:p w:rsidRPr="00676EAA" w:rsidR="009908D8" w:rsidP="00601BB1" w:rsidRDefault="009908D8" w14:paraId="32335DF7" w14:textId="77777777">
            <w:pPr>
              <w:pStyle w:val="Zawartotabeli"/>
              <w:snapToGrid w:val="0"/>
              <w:rPr>
                <w:sz w:val="20"/>
                <w:szCs w:val="20"/>
              </w:rPr>
            </w:pPr>
            <w:r>
              <w:rPr>
                <w:sz w:val="20"/>
                <w:szCs w:val="20"/>
              </w:rPr>
              <w:t>Identyfikator ten sam, co w każdym z indeksów. W opisie indeksu znajduje się szczegółowa specyfikacja formatu identyfikatora.</w:t>
            </w:r>
          </w:p>
        </w:tc>
      </w:tr>
      <w:tr w:rsidR="009908D8" w:rsidTr="009908D8" w14:paraId="60F04F81" w14:textId="77777777">
        <w:trPr>
          <w:trHeight w:val="803"/>
        </w:trPr>
        <w:tc>
          <w:tcPr>
            <w:tcW w:w="1560" w:type="dxa"/>
            <w:vMerge/>
            <w:shd w:val="clear" w:color="auto" w:fill="FFFFFF" w:themeFill="background1"/>
          </w:tcPr>
          <w:p w:rsidRPr="006B1002" w:rsidR="009908D8" w:rsidP="00601BB1" w:rsidRDefault="009908D8" w14:paraId="196D3ED9" w14:textId="77777777">
            <w:pPr>
              <w:pStyle w:val="Zawartotabeli"/>
              <w:snapToGrid w:val="0"/>
              <w:rPr>
                <w:sz w:val="20"/>
                <w:szCs w:val="20"/>
              </w:rPr>
            </w:pPr>
          </w:p>
        </w:tc>
        <w:tc>
          <w:tcPr>
            <w:tcW w:w="1275" w:type="dxa"/>
            <w:shd w:val="clear" w:color="auto" w:fill="FFFFFF" w:themeFill="background1"/>
          </w:tcPr>
          <w:p w:rsidRPr="00EA28C6" w:rsidR="009908D8" w:rsidP="00601BB1" w:rsidRDefault="009908D8" w14:paraId="0F10BF0F" w14:textId="77777777">
            <w:pPr>
              <w:pStyle w:val="Zawartotabeli"/>
              <w:snapToGrid w:val="0"/>
              <w:rPr>
                <w:sz w:val="20"/>
                <w:szCs w:val="20"/>
                <w:lang w:val="en-GB"/>
              </w:rPr>
            </w:pPr>
            <w:r>
              <w:rPr>
                <w:sz w:val="20"/>
                <w:szCs w:val="20"/>
                <w:lang w:val="en-GB"/>
              </w:rPr>
              <w:t>Name</w:t>
            </w:r>
          </w:p>
        </w:tc>
        <w:tc>
          <w:tcPr>
            <w:tcW w:w="567" w:type="dxa"/>
            <w:shd w:val="clear" w:color="auto" w:fill="FFFFFF" w:themeFill="background1"/>
          </w:tcPr>
          <w:p w:rsidR="009908D8" w:rsidP="00601BB1" w:rsidRDefault="009908D8" w14:paraId="107E6D15"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5D2B6ECE" w14:textId="77777777">
            <w:pPr>
              <w:pStyle w:val="Zawartotabeli"/>
              <w:snapToGrid w:val="0"/>
              <w:rPr>
                <w:sz w:val="20"/>
                <w:szCs w:val="20"/>
              </w:rPr>
            </w:pPr>
            <w:r>
              <w:rPr>
                <w:sz w:val="20"/>
                <w:szCs w:val="20"/>
              </w:rPr>
              <w:t>XDS</w:t>
            </w:r>
          </w:p>
        </w:tc>
        <w:tc>
          <w:tcPr>
            <w:tcW w:w="3826" w:type="dxa"/>
            <w:shd w:val="clear" w:color="auto" w:fill="FFFFFF" w:themeFill="background1"/>
          </w:tcPr>
          <w:p w:rsidRPr="00CB7025" w:rsidR="009908D8" w:rsidP="00601BB1" w:rsidRDefault="009908D8" w14:paraId="6646CD2B" w14:textId="77777777">
            <w:pPr>
              <w:pStyle w:val="Zawartotabeli"/>
              <w:snapToGrid w:val="0"/>
              <w:rPr>
                <w:sz w:val="20"/>
                <w:szCs w:val="20"/>
              </w:rPr>
            </w:pPr>
            <w:r w:rsidRPr="00CB7025">
              <w:rPr>
                <w:sz w:val="20"/>
                <w:szCs w:val="20"/>
              </w:rPr>
              <w:t>Wskazanie którego identyfikatora dotyczy ta informacja</w:t>
            </w:r>
          </w:p>
        </w:tc>
        <w:tc>
          <w:tcPr>
            <w:tcW w:w="5955" w:type="dxa"/>
            <w:shd w:val="clear" w:color="auto" w:fill="FFFFFF" w:themeFill="background1"/>
          </w:tcPr>
          <w:p w:rsidR="009908D8" w:rsidP="00601BB1" w:rsidRDefault="009908D8" w14:paraId="4539DFE2" w14:textId="77777777">
            <w:pPr>
              <w:pStyle w:val="Zawartotabeli"/>
              <w:snapToGrid w:val="0"/>
              <w:rPr>
                <w:sz w:val="20"/>
                <w:szCs w:val="20"/>
              </w:rPr>
            </w:pPr>
            <w:r>
              <w:rPr>
                <w:sz w:val="20"/>
                <w:szCs w:val="20"/>
              </w:rPr>
              <w:t>Wartość stała:</w:t>
            </w:r>
          </w:p>
          <w:p w:rsidRPr="00676EAA" w:rsidR="009908D8" w:rsidP="00601BB1" w:rsidRDefault="009908D8" w14:paraId="584EC534" w14:textId="77777777">
            <w:pPr>
              <w:pStyle w:val="Zawartotabeli"/>
              <w:snapToGrid w:val="0"/>
              <w:rPr>
                <w:sz w:val="20"/>
                <w:szCs w:val="20"/>
              </w:rPr>
            </w:pPr>
            <w:r>
              <w:rPr>
                <w:sz w:val="20"/>
                <w:szCs w:val="20"/>
              </w:rPr>
              <w:t>XDSFolder.patientId</w:t>
            </w:r>
          </w:p>
        </w:tc>
      </w:tr>
      <w:tr w:rsidRPr="005350F5" w:rsidR="009908D8" w:rsidTr="009908D8" w14:paraId="58F6CE47" w14:textId="77777777">
        <w:tc>
          <w:tcPr>
            <w:tcW w:w="1560" w:type="dxa"/>
            <w:vMerge w:val="restart"/>
            <w:shd w:val="clear" w:color="auto" w:fill="FFFFFF" w:themeFill="background1"/>
          </w:tcPr>
          <w:p w:rsidRPr="004C4CD6" w:rsidR="009908D8" w:rsidP="00601BB1" w:rsidRDefault="009908D8" w14:paraId="7E26EC1D" w14:textId="77777777">
            <w:pPr>
              <w:pStyle w:val="Zawartotabeli"/>
              <w:snapToGrid w:val="0"/>
              <w:rPr>
                <w:sz w:val="20"/>
                <w:szCs w:val="20"/>
              </w:rPr>
            </w:pPr>
            <w:r w:rsidRPr="004C4CD6">
              <w:rPr>
                <w:sz w:val="20"/>
                <w:szCs w:val="20"/>
              </w:rPr>
              <w:t>ExternalIdentifier „</w:t>
            </w:r>
            <w:r w:rsidRPr="00FE34A2">
              <w:rPr>
                <w:sz w:val="20"/>
                <w:szCs w:val="20"/>
              </w:rPr>
              <w:t>uniqueId</w:t>
            </w:r>
            <w:r w:rsidRPr="004C4CD6">
              <w:rPr>
                <w:sz w:val="20"/>
                <w:szCs w:val="20"/>
              </w:rPr>
              <w:t>”</w:t>
            </w:r>
          </w:p>
          <w:p w:rsidRPr="004C4CD6" w:rsidR="009908D8" w:rsidP="00601BB1" w:rsidRDefault="009908D8" w14:paraId="363D1616"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60852614" w14:textId="77777777">
            <w:pPr>
              <w:pStyle w:val="Zawartotabeli"/>
              <w:snapToGrid w:val="0"/>
              <w:rPr>
                <w:sz w:val="20"/>
                <w:szCs w:val="20"/>
              </w:rPr>
            </w:pPr>
          </w:p>
        </w:tc>
        <w:tc>
          <w:tcPr>
            <w:tcW w:w="567" w:type="dxa"/>
            <w:shd w:val="clear" w:color="auto" w:fill="FFFFFF" w:themeFill="background1"/>
          </w:tcPr>
          <w:p w:rsidRPr="004C4CD6" w:rsidR="009908D8" w:rsidP="00601BB1" w:rsidRDefault="009908D8" w14:paraId="6F12B02B"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3AFD58D5" w14:textId="77777777">
            <w:pPr>
              <w:pStyle w:val="Zawartotabeli"/>
              <w:snapToGrid w:val="0"/>
              <w:rPr>
                <w:sz w:val="20"/>
                <w:szCs w:val="20"/>
              </w:rPr>
            </w:pPr>
            <w:r>
              <w:rPr>
                <w:sz w:val="20"/>
                <w:szCs w:val="20"/>
              </w:rPr>
              <w:t>XDS</w:t>
            </w:r>
          </w:p>
        </w:tc>
        <w:tc>
          <w:tcPr>
            <w:tcW w:w="3826" w:type="dxa"/>
            <w:shd w:val="clear" w:color="auto" w:fill="FFFFFF" w:themeFill="background1"/>
          </w:tcPr>
          <w:p w:rsidR="009908D8" w:rsidP="00601BB1" w:rsidRDefault="009908D8" w14:paraId="2445BCEC" w14:textId="77777777">
            <w:pPr>
              <w:pStyle w:val="Zawartotabeli"/>
              <w:snapToGrid w:val="0"/>
              <w:rPr>
                <w:sz w:val="20"/>
                <w:szCs w:val="20"/>
              </w:rPr>
            </w:pPr>
            <w:r w:rsidRPr="004D78DA">
              <w:rPr>
                <w:sz w:val="20"/>
                <w:szCs w:val="20"/>
              </w:rPr>
              <w:t xml:space="preserve">Identyfikator </w:t>
            </w:r>
            <w:r>
              <w:rPr>
                <w:sz w:val="20"/>
                <w:szCs w:val="20"/>
              </w:rPr>
              <w:t>folderu</w:t>
            </w:r>
            <w:r w:rsidRPr="004D78DA">
              <w:rPr>
                <w:sz w:val="20"/>
                <w:szCs w:val="20"/>
              </w:rPr>
              <w:t xml:space="preserve"> nadawany przez usługodawcę, tj. unikalny u usługodawcy</w:t>
            </w:r>
          </w:p>
        </w:tc>
        <w:tc>
          <w:tcPr>
            <w:tcW w:w="5955" w:type="dxa"/>
            <w:shd w:val="clear" w:color="auto" w:fill="FFFFFF" w:themeFill="background1"/>
          </w:tcPr>
          <w:p w:rsidRPr="004C4CD6" w:rsidR="009908D8" w:rsidP="00601BB1" w:rsidRDefault="009908D8" w14:paraId="226D5F89" w14:textId="77777777">
            <w:pPr>
              <w:pStyle w:val="Zawartotabeli"/>
              <w:snapToGrid w:val="0"/>
              <w:rPr>
                <w:sz w:val="20"/>
                <w:szCs w:val="20"/>
              </w:rPr>
            </w:pPr>
          </w:p>
        </w:tc>
      </w:tr>
      <w:tr w:rsidRPr="005350F5" w:rsidR="009908D8" w:rsidTr="009908D8" w14:paraId="7C408F2C" w14:textId="77777777">
        <w:tc>
          <w:tcPr>
            <w:tcW w:w="1560" w:type="dxa"/>
            <w:vMerge/>
            <w:shd w:val="clear" w:color="auto" w:fill="FFFFFF" w:themeFill="background1"/>
          </w:tcPr>
          <w:p w:rsidRPr="004C4CD6" w:rsidR="009908D8" w:rsidP="00601BB1" w:rsidRDefault="009908D8" w14:paraId="0F546CE3"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34E1F3F1" w14:textId="77777777">
            <w:pPr>
              <w:pStyle w:val="Zawartotabeli"/>
              <w:snapToGrid w:val="0"/>
              <w:rPr>
                <w:sz w:val="20"/>
                <w:szCs w:val="20"/>
              </w:rPr>
            </w:pPr>
            <w:r w:rsidRPr="004C4CD6">
              <w:rPr>
                <w:sz w:val="20"/>
                <w:szCs w:val="20"/>
              </w:rPr>
              <w:t>identificationScheme</w:t>
            </w:r>
          </w:p>
        </w:tc>
        <w:tc>
          <w:tcPr>
            <w:tcW w:w="567" w:type="dxa"/>
            <w:shd w:val="clear" w:color="auto" w:fill="FFFFFF" w:themeFill="background1"/>
          </w:tcPr>
          <w:p w:rsidRPr="004C4CD6" w:rsidR="009908D8" w:rsidP="00601BB1" w:rsidRDefault="009908D8" w14:paraId="5B583639"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62250218" w14:textId="77777777">
            <w:pPr>
              <w:pStyle w:val="Zawartotabeli"/>
              <w:snapToGrid w:val="0"/>
              <w:rPr>
                <w:sz w:val="20"/>
                <w:szCs w:val="20"/>
              </w:rPr>
            </w:pPr>
            <w:r>
              <w:rPr>
                <w:sz w:val="20"/>
                <w:szCs w:val="20"/>
              </w:rPr>
              <w:t>XDS</w:t>
            </w:r>
          </w:p>
        </w:tc>
        <w:tc>
          <w:tcPr>
            <w:tcW w:w="3826" w:type="dxa"/>
            <w:shd w:val="clear" w:color="auto" w:fill="FFFFFF" w:themeFill="background1"/>
          </w:tcPr>
          <w:p w:rsidRPr="004D78DA" w:rsidR="009908D8" w:rsidP="00601BB1" w:rsidRDefault="009908D8" w14:paraId="40CE474F" w14:textId="77777777">
            <w:pPr>
              <w:pStyle w:val="Zawartotabeli"/>
              <w:snapToGrid w:val="0"/>
              <w:rPr>
                <w:sz w:val="20"/>
                <w:szCs w:val="20"/>
              </w:rPr>
            </w:pPr>
            <w:r w:rsidRPr="004D78DA">
              <w:rPr>
                <w:sz w:val="20"/>
                <w:szCs w:val="20"/>
              </w:rPr>
              <w:t>Definiuje przestrzeń identyfikatorów w ramach komunikatu</w:t>
            </w:r>
          </w:p>
        </w:tc>
        <w:tc>
          <w:tcPr>
            <w:tcW w:w="5955" w:type="dxa"/>
            <w:shd w:val="clear" w:color="auto" w:fill="FFFFFF" w:themeFill="background1"/>
          </w:tcPr>
          <w:p w:rsidR="009908D8" w:rsidP="00601BB1" w:rsidRDefault="009908D8" w14:paraId="44926D74" w14:textId="77777777">
            <w:pPr>
              <w:pStyle w:val="Zawartotabeli"/>
              <w:snapToGrid w:val="0"/>
              <w:rPr>
                <w:sz w:val="20"/>
                <w:szCs w:val="20"/>
              </w:rPr>
            </w:pPr>
            <w:r>
              <w:rPr>
                <w:sz w:val="20"/>
                <w:szCs w:val="20"/>
              </w:rPr>
              <w:t>Wartość stała:</w:t>
            </w:r>
          </w:p>
          <w:p w:rsidRPr="00BC076C" w:rsidR="009908D8" w:rsidP="00601BB1" w:rsidRDefault="009908D8" w14:paraId="407DC71E" w14:textId="77777777">
            <w:pPr>
              <w:pStyle w:val="Zawartotabeli"/>
              <w:snapToGrid w:val="0"/>
              <w:rPr>
                <w:bCs/>
                <w:iCs/>
                <w:sz w:val="20"/>
                <w:szCs w:val="20"/>
              </w:rPr>
            </w:pPr>
            <w:r w:rsidRPr="00BC076C">
              <w:rPr>
                <w:sz w:val="20"/>
                <w:szCs w:val="20"/>
              </w:rPr>
              <w:t>u</w:t>
            </w:r>
            <w:r w:rsidRPr="00476947">
              <w:rPr>
                <w:sz w:val="20"/>
                <w:szCs w:val="20"/>
              </w:rPr>
              <w:t>rn:uuid:75df8f67-9973-4fbe-a900-df66cefecc5a</w:t>
            </w:r>
          </w:p>
          <w:p w:rsidRPr="00207F71" w:rsidR="009908D8" w:rsidP="00601BB1" w:rsidRDefault="009908D8" w14:paraId="344CAAC8" w14:textId="77777777">
            <w:pPr>
              <w:pStyle w:val="Zawartotabeli"/>
              <w:snapToGrid w:val="0"/>
              <w:rPr>
                <w:sz w:val="20"/>
                <w:szCs w:val="20"/>
              </w:rPr>
            </w:pPr>
            <w:r>
              <w:rPr>
                <w:sz w:val="20"/>
                <w:szCs w:val="20"/>
              </w:rPr>
              <w:t>UUID został wygenerowany celowo na potrzeby identyfikacji tej identyfikacji.</w:t>
            </w:r>
          </w:p>
        </w:tc>
      </w:tr>
      <w:tr w:rsidRPr="005350F5" w:rsidR="009908D8" w:rsidTr="009908D8" w14:paraId="50E8467D" w14:textId="77777777">
        <w:tc>
          <w:tcPr>
            <w:tcW w:w="1560" w:type="dxa"/>
            <w:vMerge/>
            <w:shd w:val="clear" w:color="auto" w:fill="FFFFFF" w:themeFill="background1"/>
          </w:tcPr>
          <w:p w:rsidRPr="004C4CD6" w:rsidR="009908D8" w:rsidP="00601BB1" w:rsidRDefault="009908D8" w14:paraId="53C186FD"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4264896D" w14:textId="77777777">
            <w:pPr>
              <w:pStyle w:val="Zawartotabeli"/>
              <w:snapToGrid w:val="0"/>
              <w:rPr>
                <w:sz w:val="20"/>
                <w:szCs w:val="20"/>
              </w:rPr>
            </w:pPr>
            <w:r w:rsidRPr="004C4CD6">
              <w:rPr>
                <w:sz w:val="20"/>
                <w:szCs w:val="20"/>
              </w:rPr>
              <w:t>value</w:t>
            </w:r>
          </w:p>
        </w:tc>
        <w:tc>
          <w:tcPr>
            <w:tcW w:w="567" w:type="dxa"/>
            <w:shd w:val="clear" w:color="auto" w:fill="FFFFFF" w:themeFill="background1"/>
          </w:tcPr>
          <w:p w:rsidRPr="004C4CD6" w:rsidR="009908D8" w:rsidP="00601BB1" w:rsidRDefault="009908D8" w14:paraId="25F8FB8F"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5BD75212" w14:textId="77777777">
            <w:pPr>
              <w:pStyle w:val="Zawartotabeli"/>
              <w:snapToGrid w:val="0"/>
              <w:rPr>
                <w:sz w:val="20"/>
                <w:szCs w:val="20"/>
              </w:rPr>
            </w:pPr>
            <w:r>
              <w:rPr>
                <w:sz w:val="20"/>
                <w:szCs w:val="20"/>
              </w:rPr>
              <w:t>XDS</w:t>
            </w:r>
          </w:p>
        </w:tc>
        <w:tc>
          <w:tcPr>
            <w:tcW w:w="3826" w:type="dxa"/>
            <w:shd w:val="clear" w:color="auto" w:fill="FFFFFF" w:themeFill="background1"/>
          </w:tcPr>
          <w:p w:rsidRPr="004D78DA" w:rsidR="009908D8" w:rsidP="00601BB1" w:rsidRDefault="009908D8" w14:paraId="6E74746C" w14:textId="77777777">
            <w:pPr>
              <w:pStyle w:val="Zawartotabeli"/>
              <w:snapToGrid w:val="0"/>
              <w:rPr>
                <w:sz w:val="20"/>
                <w:szCs w:val="20"/>
              </w:rPr>
            </w:pPr>
            <w:r w:rsidRPr="004D78DA">
              <w:rPr>
                <w:sz w:val="20"/>
                <w:szCs w:val="20"/>
              </w:rPr>
              <w:t>Wartość identyfikatora</w:t>
            </w:r>
          </w:p>
        </w:tc>
        <w:tc>
          <w:tcPr>
            <w:tcW w:w="5955" w:type="dxa"/>
            <w:shd w:val="clear" w:color="auto" w:fill="FFFFFF" w:themeFill="background1"/>
          </w:tcPr>
          <w:p w:rsidR="009908D8" w:rsidP="00601BB1" w:rsidRDefault="009908D8" w14:paraId="04A3450E" w14:textId="77777777">
            <w:pPr>
              <w:pStyle w:val="Zawartotabeli"/>
              <w:snapToGrid w:val="0"/>
              <w:rPr>
                <w:sz w:val="20"/>
                <w:szCs w:val="20"/>
              </w:rPr>
            </w:pPr>
            <w:r w:rsidRPr="004C4CD6">
              <w:rPr>
                <w:sz w:val="20"/>
                <w:szCs w:val="20"/>
              </w:rPr>
              <w:t xml:space="preserve">Służy do referencji poza rejestrem, np. między dokumentami a </w:t>
            </w:r>
            <w:r>
              <w:rPr>
                <w:sz w:val="20"/>
                <w:szCs w:val="20"/>
              </w:rPr>
              <w:t>folderem</w:t>
            </w:r>
            <w:r w:rsidRPr="004C4CD6">
              <w:rPr>
                <w:sz w:val="20"/>
                <w:szCs w:val="20"/>
              </w:rPr>
              <w:t>. Nie jest używan</w:t>
            </w:r>
            <w:r>
              <w:rPr>
                <w:sz w:val="20"/>
                <w:szCs w:val="20"/>
              </w:rPr>
              <w:t>a</w:t>
            </w:r>
            <w:r w:rsidRPr="004C4CD6">
              <w:rPr>
                <w:sz w:val="20"/>
                <w:szCs w:val="20"/>
              </w:rPr>
              <w:t xml:space="preserve"> </w:t>
            </w:r>
            <w:r>
              <w:rPr>
                <w:sz w:val="20"/>
                <w:szCs w:val="20"/>
              </w:rPr>
              <w:t xml:space="preserve">wewnętrznie </w:t>
            </w:r>
            <w:r w:rsidRPr="004C4CD6">
              <w:rPr>
                <w:sz w:val="20"/>
                <w:szCs w:val="20"/>
              </w:rPr>
              <w:t>w rejestrze/repozytorium</w:t>
            </w:r>
            <w:r>
              <w:rPr>
                <w:sz w:val="20"/>
                <w:szCs w:val="20"/>
              </w:rPr>
              <w:t xml:space="preserve"> do utrzymywania relacji</w:t>
            </w:r>
            <w:r w:rsidRPr="004C4CD6">
              <w:rPr>
                <w:sz w:val="20"/>
                <w:szCs w:val="20"/>
              </w:rPr>
              <w:t xml:space="preserve">, jednak można po </w:t>
            </w:r>
            <w:r>
              <w:rPr>
                <w:sz w:val="20"/>
                <w:szCs w:val="20"/>
              </w:rPr>
              <w:t>nim</w:t>
            </w:r>
            <w:r w:rsidRPr="004C4CD6">
              <w:rPr>
                <w:sz w:val="20"/>
                <w:szCs w:val="20"/>
              </w:rPr>
              <w:t xml:space="preserve"> wyszukiwać.</w:t>
            </w:r>
          </w:p>
          <w:p w:rsidRPr="004C4CD6" w:rsidR="009908D8" w:rsidP="00601BB1" w:rsidRDefault="009908D8" w14:paraId="069CDA45" w14:textId="77777777">
            <w:pPr>
              <w:pStyle w:val="Zawartotabeli"/>
              <w:snapToGrid w:val="0"/>
              <w:rPr>
                <w:sz w:val="20"/>
                <w:szCs w:val="20"/>
              </w:rPr>
            </w:pPr>
          </w:p>
          <w:p w:rsidR="009908D8" w:rsidP="00601BB1" w:rsidRDefault="009908D8" w14:paraId="4A6E34AD" w14:textId="77777777">
            <w:pPr>
              <w:pStyle w:val="Zawartotabeli"/>
              <w:snapToGrid w:val="0"/>
              <w:rPr>
                <w:sz w:val="20"/>
                <w:szCs w:val="20"/>
              </w:rPr>
            </w:pPr>
            <w:r>
              <w:rPr>
                <w:sz w:val="20"/>
                <w:szCs w:val="20"/>
              </w:rPr>
              <w:t xml:space="preserve">Należy zagwarantować unikalność tego identyfikatora w rejestrze. Obowiązuje format OID^id, z </w:t>
            </w:r>
            <w:r w:rsidRPr="00E542FC">
              <w:rPr>
                <w:sz w:val="20"/>
                <w:szCs w:val="20"/>
              </w:rPr>
              <w:t>odpowiednim OID usługodawcy identyfikującym lokalne identyfikatory</w:t>
            </w:r>
            <w:r w:rsidRPr="004C4CD6">
              <w:rPr>
                <w:sz w:val="20"/>
                <w:szCs w:val="20"/>
              </w:rPr>
              <w:t xml:space="preserve"> </w:t>
            </w:r>
            <w:r>
              <w:rPr>
                <w:sz w:val="20"/>
                <w:szCs w:val="20"/>
              </w:rPr>
              <w:t xml:space="preserve">stosowane przez </w:t>
            </w:r>
            <w:r w:rsidRPr="004C4CD6">
              <w:rPr>
                <w:sz w:val="20"/>
                <w:szCs w:val="20"/>
              </w:rPr>
              <w:t>tego usługodawc</w:t>
            </w:r>
            <w:r>
              <w:rPr>
                <w:sz w:val="20"/>
                <w:szCs w:val="20"/>
              </w:rPr>
              <w:t>ę.</w:t>
            </w:r>
          </w:p>
          <w:p w:rsidRPr="004C4CD6" w:rsidR="009908D8" w:rsidP="00601BB1" w:rsidRDefault="009908D8" w14:paraId="00E79FC0" w14:textId="77777777">
            <w:pPr>
              <w:pStyle w:val="Zawartotabeli"/>
              <w:snapToGrid w:val="0"/>
              <w:rPr>
                <w:sz w:val="20"/>
                <w:szCs w:val="20"/>
              </w:rPr>
            </w:pPr>
            <w:r>
              <w:rPr>
                <w:sz w:val="20"/>
                <w:szCs w:val="20"/>
              </w:rPr>
              <w:t xml:space="preserve">OID </w:t>
            </w:r>
            <w:r w:rsidRPr="00D37F33">
              <w:rPr>
                <w:sz w:val="20"/>
                <w:szCs w:val="20"/>
              </w:rPr>
              <w:t>na potrzeby identyfikacji folderów XDS</w:t>
            </w:r>
            <w:r>
              <w:rPr>
                <w:sz w:val="20"/>
                <w:szCs w:val="20"/>
              </w:rPr>
              <w:t>,</w:t>
            </w:r>
            <w:r w:rsidRPr="00D37F33">
              <w:rPr>
                <w:sz w:val="20"/>
                <w:szCs w:val="20"/>
              </w:rPr>
              <w:t xml:space="preserve"> </w:t>
            </w:r>
            <w:r>
              <w:rPr>
                <w:sz w:val="20"/>
                <w:szCs w:val="20"/>
              </w:rPr>
              <w:t>jako szablon proponowanego stosowania, zostanie zdefiniowany po akceptacji wykorzystania folderów w kraju.</w:t>
            </w:r>
          </w:p>
        </w:tc>
      </w:tr>
      <w:tr w:rsidR="009908D8" w:rsidTr="009908D8" w14:paraId="21304A26" w14:textId="77777777">
        <w:trPr>
          <w:trHeight w:val="803"/>
        </w:trPr>
        <w:tc>
          <w:tcPr>
            <w:tcW w:w="1560" w:type="dxa"/>
            <w:vMerge/>
            <w:shd w:val="clear" w:color="auto" w:fill="FFFFFF" w:themeFill="background1"/>
          </w:tcPr>
          <w:p w:rsidRPr="004C4CD6" w:rsidR="009908D8" w:rsidP="00601BB1" w:rsidRDefault="009908D8" w14:paraId="79E51D06"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65975EE5" w14:textId="77777777">
            <w:pPr>
              <w:pStyle w:val="Zawartotabeli"/>
              <w:snapToGrid w:val="0"/>
              <w:rPr>
                <w:sz w:val="20"/>
                <w:szCs w:val="20"/>
              </w:rPr>
            </w:pPr>
            <w:r w:rsidRPr="004C4CD6">
              <w:rPr>
                <w:sz w:val="20"/>
                <w:szCs w:val="20"/>
              </w:rPr>
              <w:t>Name</w:t>
            </w:r>
          </w:p>
        </w:tc>
        <w:tc>
          <w:tcPr>
            <w:tcW w:w="567" w:type="dxa"/>
            <w:shd w:val="clear" w:color="auto" w:fill="FFFFFF" w:themeFill="background1"/>
          </w:tcPr>
          <w:p w:rsidRPr="004C4CD6" w:rsidR="009908D8" w:rsidP="00601BB1" w:rsidRDefault="009908D8" w14:paraId="7B2070CC"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26943ABF" w14:textId="77777777">
            <w:pPr>
              <w:pStyle w:val="Zawartotabeli"/>
              <w:snapToGrid w:val="0"/>
              <w:rPr>
                <w:sz w:val="20"/>
                <w:szCs w:val="20"/>
              </w:rPr>
            </w:pPr>
            <w:r>
              <w:rPr>
                <w:sz w:val="20"/>
                <w:szCs w:val="20"/>
              </w:rPr>
              <w:t>XDS</w:t>
            </w:r>
          </w:p>
        </w:tc>
        <w:tc>
          <w:tcPr>
            <w:tcW w:w="3826" w:type="dxa"/>
            <w:shd w:val="clear" w:color="auto" w:fill="FFFFFF" w:themeFill="background1"/>
          </w:tcPr>
          <w:p w:rsidRPr="004D78DA" w:rsidR="009908D8" w:rsidP="00601BB1" w:rsidRDefault="009908D8" w14:paraId="1F9E75F3" w14:textId="77777777">
            <w:pPr>
              <w:pStyle w:val="Zawartotabeli"/>
              <w:snapToGrid w:val="0"/>
              <w:rPr>
                <w:sz w:val="20"/>
                <w:szCs w:val="20"/>
              </w:rPr>
            </w:pPr>
            <w:r w:rsidRPr="004D78DA">
              <w:rPr>
                <w:sz w:val="20"/>
                <w:szCs w:val="20"/>
              </w:rPr>
              <w:t>Wskazuje którego identyfikatora dotyczy ta informacja</w:t>
            </w:r>
          </w:p>
        </w:tc>
        <w:tc>
          <w:tcPr>
            <w:tcW w:w="5955" w:type="dxa"/>
            <w:shd w:val="clear" w:color="auto" w:fill="FFFFFF" w:themeFill="background1"/>
          </w:tcPr>
          <w:p w:rsidRPr="004C4CD6" w:rsidR="009908D8" w:rsidP="00601BB1" w:rsidRDefault="009908D8" w14:paraId="1D1FA679" w14:textId="77777777">
            <w:pPr>
              <w:pStyle w:val="Zawartotabeli"/>
              <w:snapToGrid w:val="0"/>
              <w:rPr>
                <w:sz w:val="20"/>
                <w:szCs w:val="20"/>
              </w:rPr>
            </w:pPr>
            <w:r w:rsidRPr="004C4CD6">
              <w:rPr>
                <w:sz w:val="20"/>
                <w:szCs w:val="20"/>
              </w:rPr>
              <w:t>Wartość stała:</w:t>
            </w:r>
          </w:p>
          <w:p w:rsidRPr="004C4CD6" w:rsidR="009908D8" w:rsidP="00601BB1" w:rsidRDefault="009908D8" w14:paraId="62423676" w14:textId="77777777">
            <w:pPr>
              <w:pStyle w:val="Zawartotabeli"/>
              <w:snapToGrid w:val="0"/>
              <w:rPr>
                <w:sz w:val="20"/>
                <w:szCs w:val="20"/>
              </w:rPr>
            </w:pPr>
            <w:r>
              <w:rPr>
                <w:sz w:val="20"/>
                <w:szCs w:val="20"/>
              </w:rPr>
              <w:t>XDSFolder</w:t>
            </w:r>
            <w:r w:rsidRPr="004C4CD6">
              <w:rPr>
                <w:sz w:val="20"/>
                <w:szCs w:val="20"/>
              </w:rPr>
              <w:t>.uniqueId</w:t>
            </w:r>
          </w:p>
        </w:tc>
      </w:tr>
      <w:tr w:rsidR="009908D8" w:rsidTr="009908D8" w14:paraId="534816B6" w14:textId="77777777">
        <w:trPr>
          <w:trHeight w:val="361"/>
        </w:trPr>
        <w:tc>
          <w:tcPr>
            <w:tcW w:w="1560" w:type="dxa"/>
            <w:vMerge w:val="restart"/>
            <w:shd w:val="clear" w:color="auto" w:fill="FFFFFF" w:themeFill="background1"/>
          </w:tcPr>
          <w:p w:rsidRPr="005B7E49" w:rsidR="009908D8" w:rsidP="00893BB4" w:rsidRDefault="009908D8" w14:paraId="54996241" w14:textId="5EFF4546">
            <w:pPr>
              <w:pStyle w:val="Zawartotabeli"/>
              <w:shd w:val="clear" w:color="auto" w:fill="FFFFFF" w:themeFill="background1"/>
              <w:snapToGrid w:val="0"/>
              <w:rPr>
                <w:sz w:val="20"/>
                <w:szCs w:val="20"/>
              </w:rPr>
            </w:pPr>
            <w:r w:rsidRPr="005B7E49">
              <w:rPr>
                <w:sz w:val="20"/>
                <w:szCs w:val="20"/>
              </w:rPr>
              <w:t xml:space="preserve">Slot </w:t>
            </w:r>
            <w:r w:rsidRPr="00893BB4">
              <w:rPr>
                <w:sz w:val="20"/>
                <w:szCs w:val="20"/>
              </w:rPr>
              <w:t>name=</w:t>
            </w:r>
            <w:r w:rsidR="00893BB4">
              <w:rPr>
                <w:sz w:val="20"/>
                <w:szCs w:val="20"/>
              </w:rPr>
              <w:t>”lastUpdateTime”</w:t>
            </w:r>
          </w:p>
          <w:p w:rsidRPr="005B7E49" w:rsidR="009908D8" w:rsidP="00601BB1" w:rsidRDefault="009908D8" w14:paraId="1B5B3846" w14:textId="77777777">
            <w:pPr>
              <w:pStyle w:val="Zawartotabeli"/>
              <w:snapToGrid w:val="0"/>
              <w:rPr>
                <w:sz w:val="20"/>
                <w:szCs w:val="20"/>
              </w:rPr>
            </w:pPr>
          </w:p>
        </w:tc>
        <w:tc>
          <w:tcPr>
            <w:tcW w:w="1275" w:type="dxa"/>
            <w:shd w:val="clear" w:color="auto" w:fill="FFFFFF" w:themeFill="background1"/>
          </w:tcPr>
          <w:p w:rsidRPr="005B7E49" w:rsidR="009908D8" w:rsidP="00601BB1" w:rsidRDefault="009908D8" w14:paraId="158A950C" w14:textId="77777777">
            <w:pPr>
              <w:pStyle w:val="Zawartotabeli"/>
              <w:snapToGrid w:val="0"/>
              <w:rPr>
                <w:sz w:val="20"/>
                <w:szCs w:val="20"/>
              </w:rPr>
            </w:pPr>
          </w:p>
        </w:tc>
        <w:tc>
          <w:tcPr>
            <w:tcW w:w="567" w:type="dxa"/>
            <w:shd w:val="clear" w:color="auto" w:fill="FFFFFF" w:themeFill="background1"/>
          </w:tcPr>
          <w:p w:rsidRPr="005B7E49" w:rsidR="009908D8" w:rsidP="00601BB1" w:rsidRDefault="009908D8" w14:paraId="0084A902" w14:textId="77777777">
            <w:pPr>
              <w:pStyle w:val="Zawartotabeli"/>
              <w:snapToGrid w:val="0"/>
              <w:jc w:val="center"/>
              <w:rPr>
                <w:sz w:val="20"/>
                <w:szCs w:val="20"/>
              </w:rPr>
            </w:pPr>
            <w:r>
              <w:rPr>
                <w:sz w:val="20"/>
                <w:szCs w:val="20"/>
              </w:rPr>
              <w:t>0..</w:t>
            </w:r>
            <w:r w:rsidRPr="005B7E49">
              <w:rPr>
                <w:sz w:val="20"/>
                <w:szCs w:val="20"/>
              </w:rPr>
              <w:t>1</w:t>
            </w:r>
          </w:p>
        </w:tc>
        <w:tc>
          <w:tcPr>
            <w:tcW w:w="851" w:type="dxa"/>
            <w:shd w:val="clear" w:color="auto" w:fill="FFFFFF" w:themeFill="background1"/>
          </w:tcPr>
          <w:p w:rsidRPr="005B7E49" w:rsidR="009908D8" w:rsidP="00601BB1" w:rsidRDefault="009908D8" w14:paraId="7C545550"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4A59E8FB" w14:textId="77777777">
            <w:pPr>
              <w:pStyle w:val="Zawartotabeli"/>
              <w:snapToGrid w:val="0"/>
              <w:rPr>
                <w:sz w:val="20"/>
                <w:szCs w:val="20"/>
              </w:rPr>
            </w:pPr>
            <w:r>
              <w:rPr>
                <w:sz w:val="20"/>
                <w:szCs w:val="20"/>
              </w:rPr>
              <w:t>Czas ostatniej aktualizacji</w:t>
            </w:r>
          </w:p>
        </w:tc>
        <w:tc>
          <w:tcPr>
            <w:tcW w:w="5955" w:type="dxa"/>
            <w:shd w:val="clear" w:color="auto" w:fill="FFFFFF" w:themeFill="background1"/>
          </w:tcPr>
          <w:p w:rsidRPr="005B7E49" w:rsidR="009908D8" w:rsidP="00601BB1" w:rsidRDefault="009908D8" w14:paraId="764BC16B" w14:textId="77777777">
            <w:pPr>
              <w:pStyle w:val="Zawartotabeli"/>
              <w:snapToGrid w:val="0"/>
              <w:rPr>
                <w:sz w:val="20"/>
                <w:szCs w:val="20"/>
              </w:rPr>
            </w:pPr>
            <w:r>
              <w:rPr>
                <w:sz w:val="20"/>
                <w:szCs w:val="20"/>
              </w:rPr>
              <w:t>Wartość zarządzana przez rejestr, aktualizowana przy zmianie metadanych folderu lub listy asocjacji folderu do indeksów.</w:t>
            </w:r>
          </w:p>
        </w:tc>
      </w:tr>
      <w:tr w:rsidR="009908D8" w:rsidTr="009908D8" w14:paraId="5281EB08" w14:textId="77777777">
        <w:trPr>
          <w:trHeight w:val="803"/>
        </w:trPr>
        <w:tc>
          <w:tcPr>
            <w:tcW w:w="1560" w:type="dxa"/>
            <w:vMerge/>
            <w:shd w:val="clear" w:color="auto" w:fill="FFFFFF" w:themeFill="background1"/>
          </w:tcPr>
          <w:p w:rsidRPr="004C4CD6" w:rsidR="009908D8" w:rsidP="00601BB1" w:rsidRDefault="009908D8" w14:paraId="0F9C333D"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76666CF2" w14:textId="77777777">
            <w:pPr>
              <w:pStyle w:val="Zawartotabeli"/>
              <w:snapToGrid w:val="0"/>
              <w:rPr>
                <w:sz w:val="20"/>
                <w:szCs w:val="20"/>
              </w:rPr>
            </w:pPr>
            <w:r w:rsidRPr="005B7E49">
              <w:rPr>
                <w:sz w:val="20"/>
                <w:szCs w:val="20"/>
              </w:rPr>
              <w:t>Value</w:t>
            </w:r>
          </w:p>
        </w:tc>
        <w:tc>
          <w:tcPr>
            <w:tcW w:w="567" w:type="dxa"/>
            <w:shd w:val="clear" w:color="auto" w:fill="FFFFFF" w:themeFill="background1"/>
          </w:tcPr>
          <w:p w:rsidRPr="004C4CD6" w:rsidR="009908D8" w:rsidP="00601BB1" w:rsidRDefault="009908D8" w14:paraId="526E6C2F" w14:textId="77777777">
            <w:pPr>
              <w:pStyle w:val="Zawartotabeli"/>
              <w:snapToGrid w:val="0"/>
              <w:jc w:val="center"/>
              <w:rPr>
                <w:sz w:val="20"/>
                <w:szCs w:val="20"/>
              </w:rPr>
            </w:pPr>
            <w:r w:rsidRPr="005B7E49">
              <w:rPr>
                <w:sz w:val="20"/>
                <w:szCs w:val="20"/>
              </w:rPr>
              <w:t>1</w:t>
            </w:r>
          </w:p>
        </w:tc>
        <w:tc>
          <w:tcPr>
            <w:tcW w:w="851" w:type="dxa"/>
            <w:shd w:val="clear" w:color="auto" w:fill="FFFFFF" w:themeFill="background1"/>
          </w:tcPr>
          <w:p w:rsidR="009908D8" w:rsidP="00601BB1" w:rsidRDefault="009908D8" w14:paraId="7139330B" w14:textId="77777777">
            <w:pPr>
              <w:pStyle w:val="Zawartotabeli"/>
              <w:snapToGrid w:val="0"/>
              <w:rPr>
                <w:sz w:val="20"/>
                <w:szCs w:val="20"/>
              </w:rPr>
            </w:pPr>
            <w:r>
              <w:rPr>
                <w:sz w:val="20"/>
                <w:szCs w:val="20"/>
              </w:rPr>
              <w:t>XDS</w:t>
            </w:r>
          </w:p>
        </w:tc>
        <w:tc>
          <w:tcPr>
            <w:tcW w:w="3826" w:type="dxa"/>
            <w:shd w:val="clear" w:color="auto" w:fill="FFFFFF" w:themeFill="background1"/>
          </w:tcPr>
          <w:p w:rsidRPr="004D78DA" w:rsidR="009908D8" w:rsidP="00601BB1" w:rsidRDefault="009908D8" w14:paraId="3A682362" w14:textId="77777777">
            <w:pPr>
              <w:pStyle w:val="Zawartotabeli"/>
              <w:snapToGrid w:val="0"/>
              <w:rPr>
                <w:sz w:val="20"/>
                <w:szCs w:val="20"/>
              </w:rPr>
            </w:pPr>
            <w:r w:rsidRPr="003867D5">
              <w:rPr>
                <w:sz w:val="20"/>
                <w:szCs w:val="20"/>
              </w:rPr>
              <w:t xml:space="preserve">Wartość czasu </w:t>
            </w:r>
            <w:r>
              <w:rPr>
                <w:sz w:val="20"/>
                <w:szCs w:val="20"/>
              </w:rPr>
              <w:t>ostatniej aktualizacji</w:t>
            </w:r>
          </w:p>
        </w:tc>
        <w:tc>
          <w:tcPr>
            <w:tcW w:w="5955" w:type="dxa"/>
            <w:shd w:val="clear" w:color="auto" w:fill="FFFFFF" w:themeFill="background1"/>
          </w:tcPr>
          <w:p w:rsidRPr="00B620CA" w:rsidR="009908D8" w:rsidP="00601BB1" w:rsidRDefault="009908D8" w14:paraId="48224024" w14:textId="77777777">
            <w:pPr>
              <w:pStyle w:val="Zawartotabeli"/>
              <w:snapToGrid w:val="0"/>
              <w:rPr>
                <w:sz w:val="20"/>
                <w:szCs w:val="20"/>
              </w:rPr>
            </w:pPr>
            <w:r w:rsidRPr="00B620CA">
              <w:rPr>
                <w:sz w:val="20"/>
                <w:szCs w:val="20"/>
              </w:rPr>
              <w:t>Format daty opisany jest w [[ITI TF-3, w tabeli 4.2.3.1.7-2: Data Types]]:</w:t>
            </w:r>
          </w:p>
          <w:p w:rsidRPr="004C4CD6" w:rsidR="009908D8" w:rsidP="00601BB1" w:rsidRDefault="009908D8" w14:paraId="6503813D" w14:textId="77777777">
            <w:pPr>
              <w:pStyle w:val="Zawartotabeli"/>
              <w:snapToGrid w:val="0"/>
              <w:rPr>
                <w:sz w:val="20"/>
                <w:szCs w:val="20"/>
              </w:rPr>
            </w:pPr>
            <w:r w:rsidRPr="000E7FC1">
              <w:rPr>
                <w:sz w:val="20"/>
                <w:szCs w:val="20"/>
              </w:rPr>
              <w:t>YYYY[MM[DD[hh[mm[ss]]]]], gdzie każda zawartość w nawiasach [] jest opcjonalna, przy czym należy podać datę i czas o najlepszej dostępnej jakości.</w:t>
            </w:r>
          </w:p>
        </w:tc>
      </w:tr>
    </w:tbl>
    <w:p w:rsidR="009908D8" w:rsidP="009908D8" w:rsidRDefault="009908D8" w14:paraId="1475E72C" w14:textId="0FB967A5">
      <w:pPr>
        <w:rPr>
          <w:lang w:eastAsia="pl-PL"/>
        </w:rPr>
      </w:pPr>
    </w:p>
    <w:p w:rsidR="009908D8" w:rsidP="000A3E8C" w:rsidRDefault="009908D8" w14:paraId="0A6BADF9" w14:textId="77777777">
      <w:pPr>
        <w:pStyle w:val="Heading2"/>
      </w:pPr>
      <w:bookmarkStart w:name="_Toc44064976" w:id="95"/>
      <w:r>
        <w:t>Wysyłka</w:t>
      </w:r>
      <w:bookmarkEnd w:id="95"/>
    </w:p>
    <w:p w:rsidR="009908D8" w:rsidP="009908D8" w:rsidRDefault="009908D8" w14:paraId="5FFDEE17" w14:textId="77777777">
      <w:pPr>
        <w:rPr>
          <w:lang w:eastAsia="pl-PL"/>
        </w:rPr>
      </w:pPr>
      <w:r>
        <w:rPr>
          <w:lang w:eastAsia="pl-PL"/>
        </w:rPr>
        <w:t>Encja informacji o wysyłce opisuje, z perspektywy autora wysyłki, cały komunikat i związane z nim dane wysyłki.</w:t>
      </w:r>
    </w:p>
    <w:p w:rsidRPr="009908D8" w:rsidR="009908D8" w:rsidP="009908D8" w:rsidRDefault="009908D8" w14:paraId="2BA3D0E2" w14:textId="77777777">
      <w:pPr>
        <w:pStyle w:val="Heading3"/>
        <w:rPr>
          <w:lang w:val="en-US"/>
        </w:rPr>
      </w:pPr>
      <w:bookmarkStart w:name="_Toc44064977" w:id="96"/>
      <w:r w:rsidRPr="009908D8">
        <w:rPr>
          <w:lang w:val="en-US"/>
        </w:rPr>
        <w:t>Element RegistryPackage dla Submission Set</w:t>
      </w:r>
      <w:bookmarkEnd w:id="96"/>
    </w:p>
    <w:p w:rsidR="009908D8" w:rsidP="009908D8" w:rsidRDefault="009908D8" w14:paraId="56C9EF45" w14:textId="4691307D">
      <w:pPr>
        <w:rPr>
          <w:lang w:eastAsia="pl-PL"/>
        </w:rPr>
      </w:pPr>
      <w:r>
        <w:rPr>
          <w:lang w:eastAsia="pl-PL"/>
        </w:rPr>
        <w:t>Komunikat zawiera pojedynczy element RegistryPackage typu XDSSubmissionSet zawierający informację o wysyłce. XDSSubmissionSet nie podlega wersjonowaniu i pozostaje niezmienny w rejestrze. Główny element podkreślono, pozostałe zawarte są bezpośrednio w tym elemencie.</w:t>
      </w:r>
    </w:p>
    <w:p w:rsidR="009908D8" w:rsidP="009908D8" w:rsidRDefault="009908D8" w14:paraId="41119C32" w14:textId="6E627873">
      <w:pPr>
        <w:rPr>
          <w:lang w:eastAsia="pl-PL"/>
        </w:rPr>
      </w:pPr>
    </w:p>
    <w:tbl>
      <w:tblPr>
        <w:tblW w:w="14034"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55" w:type="dxa"/>
          <w:left w:w="55" w:type="dxa"/>
          <w:bottom w:w="55" w:type="dxa"/>
          <w:right w:w="55" w:type="dxa"/>
        </w:tblCellMar>
        <w:tblLook w:val="0000" w:firstRow="0" w:lastRow="0" w:firstColumn="0" w:lastColumn="0" w:noHBand="0" w:noVBand="0"/>
      </w:tblPr>
      <w:tblGrid>
        <w:gridCol w:w="1560"/>
        <w:gridCol w:w="1275"/>
        <w:gridCol w:w="567"/>
        <w:gridCol w:w="851"/>
        <w:gridCol w:w="3826"/>
        <w:gridCol w:w="5955"/>
      </w:tblGrid>
      <w:tr w:rsidR="009908D8" w:rsidTr="795CD24A" w14:paraId="1812C3FB" w14:textId="77777777">
        <w:trPr>
          <w:cantSplit/>
        </w:trPr>
        <w:tc>
          <w:tcPr>
            <w:tcW w:w="1560" w:type="dxa"/>
            <w:tcBorders>
              <w:bottom w:val="single" w:color="auto" w:sz="4" w:space="0"/>
            </w:tcBorders>
            <w:shd w:val="clear" w:color="auto" w:fill="FFFFFF" w:themeFill="background1"/>
          </w:tcPr>
          <w:p w:rsidR="009908D8" w:rsidP="00601BB1" w:rsidRDefault="009908D8" w14:paraId="456B4BF6" w14:textId="77777777">
            <w:pPr>
              <w:pStyle w:val="Nagwektabeli"/>
              <w:keepNext/>
              <w:snapToGrid w:val="0"/>
              <w:rPr>
                <w:i w:val="0"/>
                <w:iCs w:val="0"/>
                <w:sz w:val="20"/>
                <w:szCs w:val="20"/>
              </w:rPr>
            </w:pPr>
            <w:r>
              <w:rPr>
                <w:i w:val="0"/>
                <w:iCs w:val="0"/>
                <w:sz w:val="20"/>
                <w:szCs w:val="20"/>
              </w:rPr>
              <w:t>Element i wyróżnik typu</w:t>
            </w:r>
          </w:p>
        </w:tc>
        <w:tc>
          <w:tcPr>
            <w:tcW w:w="1275" w:type="dxa"/>
            <w:shd w:val="clear" w:color="auto" w:fill="FFFFFF" w:themeFill="background1"/>
          </w:tcPr>
          <w:p w:rsidR="009908D8" w:rsidP="00601BB1" w:rsidRDefault="009908D8" w14:paraId="404E0318" w14:textId="77777777">
            <w:pPr>
              <w:pStyle w:val="Nagwektabeli"/>
              <w:keepNext/>
              <w:snapToGrid w:val="0"/>
              <w:rPr>
                <w:i w:val="0"/>
                <w:iCs w:val="0"/>
                <w:sz w:val="20"/>
                <w:szCs w:val="20"/>
              </w:rPr>
            </w:pPr>
            <w:r>
              <w:rPr>
                <w:i w:val="0"/>
                <w:iCs w:val="0"/>
                <w:sz w:val="20"/>
                <w:szCs w:val="20"/>
              </w:rPr>
              <w:t>Atrybut lub element podrzędny</w:t>
            </w:r>
          </w:p>
        </w:tc>
        <w:tc>
          <w:tcPr>
            <w:tcW w:w="567" w:type="dxa"/>
            <w:shd w:val="clear" w:color="auto" w:fill="FFFFFF" w:themeFill="background1"/>
          </w:tcPr>
          <w:p w:rsidR="009908D8" w:rsidP="00601BB1" w:rsidRDefault="009908D8" w14:paraId="0BD98AAF" w14:textId="77777777">
            <w:pPr>
              <w:pStyle w:val="Nagwektabeli"/>
              <w:keepNext/>
              <w:snapToGrid w:val="0"/>
              <w:rPr>
                <w:i w:val="0"/>
                <w:iCs w:val="0"/>
                <w:sz w:val="20"/>
                <w:szCs w:val="20"/>
              </w:rPr>
            </w:pPr>
            <w:r>
              <w:rPr>
                <w:i w:val="0"/>
                <w:iCs w:val="0"/>
                <w:sz w:val="20"/>
                <w:szCs w:val="20"/>
              </w:rPr>
              <w:t>Krot</w:t>
            </w:r>
            <w:r>
              <w:rPr>
                <w:i w:val="0"/>
                <w:iCs w:val="0"/>
                <w:sz w:val="20"/>
                <w:szCs w:val="20"/>
              </w:rPr>
              <w:softHyphen/>
              <w:t>ność</w:t>
            </w:r>
          </w:p>
        </w:tc>
        <w:tc>
          <w:tcPr>
            <w:tcW w:w="851" w:type="dxa"/>
            <w:shd w:val="clear" w:color="auto" w:fill="FFFFFF" w:themeFill="background1"/>
          </w:tcPr>
          <w:p w:rsidR="009908D8" w:rsidP="00601BB1" w:rsidRDefault="009908D8" w14:paraId="33AA22AF" w14:textId="77777777">
            <w:pPr>
              <w:pStyle w:val="Nagwektabeli"/>
              <w:keepNext/>
              <w:snapToGrid w:val="0"/>
              <w:rPr>
                <w:i w:val="0"/>
                <w:iCs w:val="0"/>
                <w:sz w:val="20"/>
                <w:szCs w:val="20"/>
              </w:rPr>
            </w:pPr>
            <w:r>
              <w:rPr>
                <w:i w:val="0"/>
                <w:iCs w:val="0"/>
                <w:sz w:val="20"/>
                <w:szCs w:val="20"/>
              </w:rPr>
              <w:t>Pochodzenie</w:t>
            </w:r>
          </w:p>
        </w:tc>
        <w:tc>
          <w:tcPr>
            <w:tcW w:w="3826" w:type="dxa"/>
            <w:shd w:val="clear" w:color="auto" w:fill="FFFFFF" w:themeFill="background1"/>
          </w:tcPr>
          <w:p w:rsidR="009908D8" w:rsidP="00601BB1" w:rsidRDefault="009908D8" w14:paraId="21015583" w14:textId="77777777">
            <w:pPr>
              <w:pStyle w:val="Nagwektabeli"/>
              <w:keepNext/>
              <w:snapToGrid w:val="0"/>
              <w:rPr>
                <w:i w:val="0"/>
                <w:iCs w:val="0"/>
                <w:sz w:val="20"/>
                <w:szCs w:val="20"/>
              </w:rPr>
            </w:pPr>
            <w:r>
              <w:rPr>
                <w:i w:val="0"/>
                <w:iCs w:val="0"/>
                <w:sz w:val="20"/>
                <w:szCs w:val="20"/>
              </w:rPr>
              <w:t>Opis</w:t>
            </w:r>
          </w:p>
        </w:tc>
        <w:tc>
          <w:tcPr>
            <w:tcW w:w="5955" w:type="dxa"/>
            <w:shd w:val="clear" w:color="auto" w:fill="FFFFFF" w:themeFill="background1"/>
          </w:tcPr>
          <w:p w:rsidR="009908D8" w:rsidP="00601BB1" w:rsidRDefault="009908D8" w14:paraId="4B3A566F" w14:textId="77777777">
            <w:pPr>
              <w:pStyle w:val="Nagwektabeli"/>
              <w:keepNext/>
              <w:snapToGrid w:val="0"/>
              <w:rPr>
                <w:i w:val="0"/>
                <w:iCs w:val="0"/>
                <w:sz w:val="20"/>
                <w:szCs w:val="20"/>
              </w:rPr>
            </w:pPr>
            <w:r>
              <w:rPr>
                <w:i w:val="0"/>
                <w:iCs w:val="0"/>
                <w:sz w:val="20"/>
                <w:szCs w:val="20"/>
              </w:rPr>
              <w:t>Dodatkowe wyjaśnienia, ograniczenia i zależności</w:t>
            </w:r>
          </w:p>
        </w:tc>
      </w:tr>
      <w:tr w:rsidR="009908D8" w:rsidTr="795CD24A" w14:paraId="52F4C5A6" w14:textId="77777777">
        <w:tc>
          <w:tcPr>
            <w:tcW w:w="1560" w:type="dxa"/>
            <w:vMerge w:val="restart"/>
            <w:shd w:val="clear" w:color="auto" w:fill="FFFFFF" w:themeFill="background1"/>
          </w:tcPr>
          <w:p w:rsidRPr="00580E83" w:rsidR="009908D8" w:rsidP="00601BB1" w:rsidRDefault="009908D8" w14:paraId="22F53DFD" w14:textId="77777777">
            <w:pPr>
              <w:pStyle w:val="Zawartotabeli"/>
              <w:snapToGrid w:val="0"/>
              <w:rPr>
                <w:sz w:val="20"/>
                <w:szCs w:val="20"/>
                <w:u w:val="single"/>
              </w:rPr>
            </w:pPr>
            <w:r w:rsidRPr="00580E83">
              <w:rPr>
                <w:sz w:val="20"/>
                <w:szCs w:val="20"/>
                <w:u w:val="single"/>
              </w:rPr>
              <w:t>RegistryPackage</w:t>
            </w:r>
          </w:p>
        </w:tc>
        <w:tc>
          <w:tcPr>
            <w:tcW w:w="1275" w:type="dxa"/>
            <w:shd w:val="clear" w:color="auto" w:fill="FFFFFF" w:themeFill="background1"/>
          </w:tcPr>
          <w:p w:rsidR="009908D8" w:rsidP="00601BB1" w:rsidRDefault="009908D8" w14:paraId="3557E987" w14:textId="77777777">
            <w:pPr>
              <w:pStyle w:val="Zawartotabeli"/>
              <w:snapToGrid w:val="0"/>
              <w:rPr>
                <w:sz w:val="20"/>
                <w:szCs w:val="20"/>
              </w:rPr>
            </w:pPr>
          </w:p>
        </w:tc>
        <w:tc>
          <w:tcPr>
            <w:tcW w:w="567" w:type="dxa"/>
            <w:shd w:val="clear" w:color="auto" w:fill="FFFFFF" w:themeFill="background1"/>
          </w:tcPr>
          <w:p w:rsidR="009908D8" w:rsidP="00601BB1" w:rsidRDefault="009908D8" w14:paraId="08A6B8F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7F136652" w14:textId="77777777">
            <w:pPr>
              <w:pStyle w:val="Zawartotabeli"/>
              <w:snapToGrid w:val="0"/>
              <w:rPr>
                <w:sz w:val="20"/>
                <w:szCs w:val="20"/>
              </w:rPr>
            </w:pPr>
          </w:p>
        </w:tc>
        <w:tc>
          <w:tcPr>
            <w:tcW w:w="3826" w:type="dxa"/>
            <w:shd w:val="clear" w:color="auto" w:fill="FFFFFF" w:themeFill="background1"/>
          </w:tcPr>
          <w:p w:rsidRPr="003867D5" w:rsidR="009908D8" w:rsidP="00601BB1" w:rsidRDefault="009908D8" w14:paraId="264962A2" w14:textId="77777777">
            <w:pPr>
              <w:pStyle w:val="Zawartotabeli"/>
              <w:snapToGrid w:val="0"/>
              <w:rPr>
                <w:sz w:val="20"/>
                <w:szCs w:val="20"/>
              </w:rPr>
            </w:pPr>
            <w:r w:rsidRPr="003867D5">
              <w:rPr>
                <w:sz w:val="20"/>
                <w:szCs w:val="20"/>
              </w:rPr>
              <w:t xml:space="preserve">Główny element informacji o wysyłce </w:t>
            </w:r>
          </w:p>
        </w:tc>
        <w:tc>
          <w:tcPr>
            <w:tcW w:w="5955" w:type="dxa"/>
            <w:shd w:val="clear" w:color="auto" w:fill="FFFFFF" w:themeFill="background1"/>
          </w:tcPr>
          <w:p w:rsidR="009908D8" w:rsidP="00601BB1" w:rsidRDefault="009908D8" w14:paraId="6859AAA7" w14:textId="77777777">
            <w:pPr>
              <w:pStyle w:val="Zawartotabeli"/>
              <w:snapToGrid w:val="0"/>
              <w:rPr>
                <w:sz w:val="20"/>
                <w:szCs w:val="20"/>
              </w:rPr>
            </w:pPr>
            <w:r>
              <w:rPr>
                <w:sz w:val="20"/>
                <w:szCs w:val="20"/>
              </w:rPr>
              <w:t>Transportuje informację o wysyłce, tj. dane XDSSubmissionSet.</w:t>
            </w:r>
          </w:p>
        </w:tc>
      </w:tr>
      <w:tr w:rsidR="009908D8" w:rsidTr="795CD24A" w14:paraId="5C160871" w14:textId="77777777">
        <w:trPr>
          <w:cantSplit/>
        </w:trPr>
        <w:tc>
          <w:tcPr>
            <w:tcW w:w="1560" w:type="dxa"/>
            <w:vMerge/>
          </w:tcPr>
          <w:p w:rsidR="009908D8" w:rsidP="00601BB1" w:rsidRDefault="009908D8" w14:paraId="134F4A3F" w14:textId="77777777">
            <w:pPr>
              <w:pStyle w:val="Zawartotabeli"/>
              <w:snapToGrid w:val="0"/>
              <w:rPr>
                <w:sz w:val="20"/>
                <w:szCs w:val="20"/>
              </w:rPr>
            </w:pPr>
          </w:p>
        </w:tc>
        <w:tc>
          <w:tcPr>
            <w:tcW w:w="1275" w:type="dxa"/>
            <w:tcBorders>
              <w:bottom w:val="single" w:color="auto" w:sz="4" w:space="0"/>
            </w:tcBorders>
            <w:shd w:val="clear" w:color="auto" w:fill="FFFFFF" w:themeFill="background1"/>
          </w:tcPr>
          <w:p w:rsidR="009908D8" w:rsidP="00601BB1" w:rsidRDefault="009908D8" w14:paraId="63E01DAA" w14:textId="77777777">
            <w:pPr>
              <w:pStyle w:val="Zawartotabeli"/>
              <w:snapToGrid w:val="0"/>
              <w:rPr>
                <w:sz w:val="20"/>
                <w:szCs w:val="20"/>
              </w:rPr>
            </w:pPr>
            <w:r w:rsidRPr="000E4B52">
              <w:rPr>
                <w:sz w:val="20"/>
                <w:szCs w:val="20"/>
              </w:rPr>
              <w:t>id</w:t>
            </w:r>
          </w:p>
        </w:tc>
        <w:tc>
          <w:tcPr>
            <w:tcW w:w="567" w:type="dxa"/>
            <w:tcBorders>
              <w:bottom w:val="single" w:color="auto" w:sz="4" w:space="0"/>
            </w:tcBorders>
            <w:shd w:val="clear" w:color="auto" w:fill="FFFFFF" w:themeFill="background1"/>
          </w:tcPr>
          <w:p w:rsidR="009908D8" w:rsidP="00601BB1" w:rsidRDefault="009908D8" w14:paraId="27DEE73D" w14:textId="77777777">
            <w:pPr>
              <w:pStyle w:val="Zawartotabeli"/>
              <w:snapToGrid w:val="0"/>
              <w:jc w:val="center"/>
              <w:rPr>
                <w:sz w:val="20"/>
                <w:szCs w:val="20"/>
              </w:rPr>
            </w:pPr>
            <w:r>
              <w:rPr>
                <w:sz w:val="20"/>
                <w:szCs w:val="20"/>
              </w:rPr>
              <w:t>1</w:t>
            </w:r>
          </w:p>
        </w:tc>
        <w:tc>
          <w:tcPr>
            <w:tcW w:w="851" w:type="dxa"/>
            <w:tcBorders>
              <w:bottom w:val="single" w:color="auto" w:sz="4" w:space="0"/>
            </w:tcBorders>
            <w:shd w:val="clear" w:color="auto" w:fill="FFFFFF" w:themeFill="background1"/>
          </w:tcPr>
          <w:p w:rsidR="009908D8" w:rsidP="00601BB1" w:rsidRDefault="009908D8" w14:paraId="2D59D8E4" w14:textId="77777777">
            <w:pPr>
              <w:pStyle w:val="Zawartotabeli"/>
              <w:snapToGrid w:val="0"/>
              <w:rPr>
                <w:sz w:val="20"/>
                <w:szCs w:val="20"/>
              </w:rPr>
            </w:pPr>
            <w:r>
              <w:rPr>
                <w:sz w:val="20"/>
                <w:szCs w:val="20"/>
              </w:rPr>
              <w:t>ebXML</w:t>
            </w:r>
          </w:p>
        </w:tc>
        <w:tc>
          <w:tcPr>
            <w:tcW w:w="3826" w:type="dxa"/>
            <w:tcBorders>
              <w:bottom w:val="single" w:color="auto" w:sz="4" w:space="0"/>
            </w:tcBorders>
            <w:shd w:val="clear" w:color="auto" w:fill="FFFFFF" w:themeFill="background1"/>
          </w:tcPr>
          <w:p w:rsidRPr="003867D5" w:rsidR="009908D8" w:rsidP="00601BB1" w:rsidRDefault="009908D8" w14:paraId="6AE27279" w14:textId="77777777">
            <w:pPr>
              <w:pStyle w:val="Zawartotabeli"/>
              <w:snapToGrid w:val="0"/>
              <w:rPr>
                <w:sz w:val="20"/>
                <w:szCs w:val="20"/>
              </w:rPr>
            </w:pPr>
            <w:r w:rsidRPr="003867D5">
              <w:rPr>
                <w:sz w:val="20"/>
                <w:szCs w:val="20"/>
              </w:rPr>
              <w:t>Identyfikator wysyłki w rejestrze</w:t>
            </w:r>
          </w:p>
        </w:tc>
        <w:tc>
          <w:tcPr>
            <w:tcW w:w="5955" w:type="dxa"/>
            <w:tcBorders>
              <w:bottom w:val="single" w:color="auto" w:sz="4" w:space="0"/>
            </w:tcBorders>
            <w:shd w:val="clear" w:color="auto" w:fill="FFFFFF" w:themeFill="background1"/>
          </w:tcPr>
          <w:p w:rsidR="009908D8" w:rsidP="00601BB1" w:rsidRDefault="009908D8" w14:paraId="0C4E8F62" w14:textId="77777777">
            <w:pPr>
              <w:pStyle w:val="Zawartotabeli"/>
              <w:snapToGrid w:val="0"/>
              <w:rPr>
                <w:sz w:val="20"/>
                <w:szCs w:val="20"/>
              </w:rPr>
            </w:pPr>
            <w:r>
              <w:rPr>
                <w:sz w:val="20"/>
                <w:szCs w:val="20"/>
              </w:rPr>
              <w:t>W postaci docelowej UUID nadawany przez rejestr.</w:t>
            </w:r>
          </w:p>
          <w:p w:rsidR="009908D8" w:rsidP="00601BB1" w:rsidRDefault="009908D8" w14:paraId="3CDF6D28" w14:textId="77777777">
            <w:pPr>
              <w:pStyle w:val="Zawartotabeli"/>
              <w:snapToGrid w:val="0"/>
              <w:rPr>
                <w:sz w:val="20"/>
                <w:szCs w:val="20"/>
              </w:rPr>
            </w:pPr>
            <w:r>
              <w:rPr>
                <w:sz w:val="20"/>
                <w:szCs w:val="20"/>
              </w:rPr>
              <w:t>Do rejestru przesyłany w dowolnej postaci tekstowej, unikalnej w ramach komunikatu, np. SubmissionSet.</w:t>
            </w:r>
          </w:p>
          <w:p w:rsidR="009908D8" w:rsidP="00601BB1" w:rsidRDefault="009908D8" w14:paraId="626B671A" w14:textId="36EF1071">
            <w:pPr>
              <w:pStyle w:val="Zawartotabeli"/>
              <w:snapToGrid w:val="0"/>
              <w:rPr>
                <w:sz w:val="20"/>
                <w:szCs w:val="20"/>
              </w:rPr>
            </w:pPr>
            <w:r w:rsidRPr="795CD24A">
              <w:rPr>
                <w:sz w:val="20"/>
                <w:szCs w:val="20"/>
              </w:rPr>
              <w:t>W komunikacie identyfikat</w:t>
            </w:r>
            <w:ins w:author="Autor" w:id="97">
              <w:r w:rsidRPr="795CD24A" w:rsidR="795CD24A">
                <w:rPr>
                  <w:sz w:val="20"/>
                  <w:szCs w:val="20"/>
                </w:rPr>
                <w:t xml:space="preserve"> repositoryUniqueId </w:t>
              </w:r>
            </w:ins>
            <w:r w:rsidRPr="795CD24A">
              <w:rPr>
                <w:sz w:val="20"/>
                <w:szCs w:val="20"/>
              </w:rPr>
              <w:t>or ten wykorzystywany jest do wskazania relacji między głównymi elementami poprzez elementy Association.</w:t>
            </w:r>
          </w:p>
          <w:p w:rsidR="009908D8" w:rsidP="00601BB1" w:rsidRDefault="009908D8" w14:paraId="4D5F4CE7" w14:textId="77777777">
            <w:pPr>
              <w:pStyle w:val="Zawartotabeli"/>
              <w:snapToGrid w:val="0"/>
              <w:rPr>
                <w:sz w:val="20"/>
                <w:szCs w:val="20"/>
              </w:rPr>
            </w:pPr>
            <w:r>
              <w:rPr>
                <w:sz w:val="20"/>
                <w:szCs w:val="20"/>
              </w:rPr>
              <w:t>Jeżeli usługodawca zastosuje typ UUID zamiast zwykłej postaci tekstowej, otrzymana przez P1 wartość zostanie zweryfikowana pod względem poprawności formatu i unikalności w P1, a w przypadku pozytywnego przejścia weryfikacji zastosowana bez zmian.</w:t>
            </w:r>
          </w:p>
        </w:tc>
      </w:tr>
      <w:tr w:rsidRPr="006C4EF5" w:rsidR="009908D8" w:rsidTr="795CD24A" w14:paraId="7CE02D53"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Pr>
          <w:p w:rsidR="009908D8" w:rsidP="00601BB1" w:rsidRDefault="009908D8" w14:paraId="544EBEAD"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6BF5D4B4" w14:textId="77777777">
            <w:pPr>
              <w:pStyle w:val="Zawartotabeli"/>
              <w:snapToGrid w:val="0"/>
              <w:rPr>
                <w:sz w:val="20"/>
                <w:szCs w:val="20"/>
              </w:rPr>
            </w:pPr>
            <w:r w:rsidRPr="000E4B52">
              <w:rPr>
                <w:sz w:val="20"/>
                <w:szCs w:val="20"/>
              </w:rPr>
              <w:t>objectType</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50EDDFC5"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50AE7570" w14:textId="77777777">
            <w:pPr>
              <w:pStyle w:val="Zawartotabeli"/>
              <w:snapToGrid w:val="0"/>
              <w:rPr>
                <w:sz w:val="20"/>
                <w:szCs w:val="20"/>
              </w:rPr>
            </w:pPr>
            <w:r>
              <w:rPr>
                <w:sz w:val="20"/>
                <w:szCs w:val="20"/>
              </w:rPr>
              <w:t>ebXML</w:t>
            </w: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Pr="00D615B6" w:rsidR="009908D8" w:rsidP="00601BB1" w:rsidRDefault="009908D8" w14:paraId="4FDC209B" w14:textId="77777777">
            <w:pPr>
              <w:pStyle w:val="Zawartotabeli"/>
              <w:snapToGrid w:val="0"/>
              <w:rPr>
                <w:sz w:val="20"/>
                <w:szCs w:val="20"/>
              </w:rPr>
            </w:pPr>
            <w:r w:rsidRPr="00D615B6">
              <w:rPr>
                <w:sz w:val="20"/>
                <w:szCs w:val="20"/>
              </w:rPr>
              <w:t>Typ rejestrowanego obiektu</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Pr="00580E83" w:rsidR="009908D8" w:rsidP="00601BB1" w:rsidRDefault="009908D8" w14:paraId="4ADBA8C2" w14:textId="77777777">
            <w:pPr>
              <w:pStyle w:val="Zawartotabeli"/>
              <w:snapToGrid w:val="0"/>
              <w:rPr>
                <w:sz w:val="20"/>
                <w:szCs w:val="20"/>
                <w:lang w:val="en-GB"/>
              </w:rPr>
            </w:pPr>
            <w:r w:rsidRPr="00580E83">
              <w:rPr>
                <w:sz w:val="20"/>
                <w:szCs w:val="20"/>
                <w:lang w:val="en-GB"/>
              </w:rPr>
              <w:t>Wartość stała:</w:t>
            </w:r>
          </w:p>
          <w:p w:rsidRPr="00FF693B" w:rsidR="009908D8" w:rsidP="00601BB1" w:rsidRDefault="009908D8" w14:paraId="67E5FB22" w14:textId="77777777">
            <w:pPr>
              <w:pStyle w:val="Zawartotabeli"/>
              <w:snapToGrid w:val="0"/>
              <w:rPr>
                <w:sz w:val="20"/>
                <w:szCs w:val="20"/>
                <w:lang w:val="en-GB"/>
              </w:rPr>
            </w:pPr>
            <w:r w:rsidRPr="00FF693B">
              <w:rPr>
                <w:sz w:val="20"/>
                <w:szCs w:val="20"/>
                <w:lang w:val="en-GB"/>
              </w:rPr>
              <w:t>urn:oasis:names:tc:ebxml-</w:t>
            </w:r>
            <w:r>
              <w:rPr>
                <w:sz w:val="20"/>
                <w:szCs w:val="20"/>
                <w:lang w:val="en-GB"/>
              </w:rPr>
              <w:t>r</w:t>
            </w:r>
            <w:r w:rsidRPr="00FF693B">
              <w:rPr>
                <w:sz w:val="20"/>
                <w:szCs w:val="20"/>
                <w:lang w:val="en-GB"/>
              </w:rPr>
              <w:t>egrep:ObjectType:RegistryObject:RegistryPackage</w:t>
            </w:r>
          </w:p>
        </w:tc>
      </w:tr>
      <w:tr w:rsidRPr="00E2358B" w:rsidR="009908D8" w:rsidTr="795CD24A" w14:paraId="0A8B27D5"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Pr>
          <w:p w:rsidRPr="00FF693B" w:rsidR="009908D8" w:rsidP="00601BB1" w:rsidRDefault="009908D8" w14:paraId="3F37D186" w14:textId="77777777">
            <w:pPr>
              <w:pStyle w:val="Zawartotabeli"/>
              <w:snapToGrid w:val="0"/>
              <w:rPr>
                <w:sz w:val="20"/>
                <w:szCs w:val="20"/>
                <w:lang w:val="en-GB"/>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Pr="00845ECE" w:rsidR="009908D8" w:rsidP="00601BB1" w:rsidRDefault="009908D8" w14:paraId="5B6DCBA2" w14:textId="77777777">
            <w:pPr>
              <w:pStyle w:val="Zawartotabeli"/>
              <w:snapToGrid w:val="0"/>
              <w:rPr>
                <w:sz w:val="20"/>
                <w:szCs w:val="20"/>
                <w:highlight w:val="green"/>
              </w:rPr>
            </w:pPr>
            <w:r w:rsidRPr="000E4B52">
              <w:rPr>
                <w:sz w:val="20"/>
                <w:szCs w:val="20"/>
              </w:rPr>
              <w:t>status</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1E29EA68"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4912687B" w14:textId="77777777">
            <w:pPr>
              <w:pStyle w:val="Zawartotabeli"/>
              <w:snapToGrid w:val="0"/>
              <w:rPr>
                <w:sz w:val="20"/>
                <w:szCs w:val="20"/>
              </w:rPr>
            </w:pPr>
            <w:r>
              <w:rPr>
                <w:sz w:val="20"/>
                <w:szCs w:val="20"/>
              </w:rPr>
              <w:t>ebXML</w:t>
            </w: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Pr="001004B7" w:rsidR="009908D8" w:rsidP="00601BB1" w:rsidRDefault="009908D8" w14:paraId="623F0236" w14:textId="77777777">
            <w:pPr>
              <w:pStyle w:val="Zawartotabeli"/>
              <w:snapToGrid w:val="0"/>
              <w:rPr>
                <w:sz w:val="20"/>
                <w:szCs w:val="20"/>
              </w:rPr>
            </w:pPr>
            <w:r w:rsidRPr="001004B7">
              <w:rPr>
                <w:sz w:val="20"/>
                <w:szCs w:val="20"/>
              </w:rPr>
              <w:t>Stan informacji o wysyłce</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2644AF0E" w14:textId="77777777">
            <w:pPr>
              <w:pStyle w:val="Zawartotabeli"/>
              <w:snapToGrid w:val="0"/>
              <w:rPr>
                <w:sz w:val="20"/>
                <w:szCs w:val="20"/>
              </w:rPr>
            </w:pPr>
            <w:r>
              <w:rPr>
                <w:sz w:val="20"/>
                <w:szCs w:val="20"/>
              </w:rPr>
              <w:t>Wartość do odczytu z rejestru, wskazana krotność dotyczy danych odczytywanych.</w:t>
            </w:r>
          </w:p>
          <w:p w:rsidR="009908D8" w:rsidP="00601BB1" w:rsidRDefault="009908D8" w14:paraId="33FC72F8" w14:textId="77777777">
            <w:pPr>
              <w:pStyle w:val="Zawartotabeli"/>
              <w:snapToGrid w:val="0"/>
              <w:rPr>
                <w:sz w:val="20"/>
                <w:szCs w:val="20"/>
              </w:rPr>
            </w:pPr>
            <w:r>
              <w:rPr>
                <w:sz w:val="20"/>
                <w:szCs w:val="20"/>
              </w:rPr>
              <w:t>Po zapisie nowego komunikatu pole przyjmuje w rejestrze wartość oznaczającą wiarygodność informacji o wysyłce:</w:t>
            </w:r>
          </w:p>
          <w:p w:rsidR="009908D8" w:rsidP="00601BB1" w:rsidRDefault="009908D8" w14:paraId="76D3677C" w14:textId="77777777">
            <w:pPr>
              <w:pStyle w:val="Zawartotabeli"/>
              <w:snapToGrid w:val="0"/>
              <w:rPr>
                <w:sz w:val="20"/>
                <w:szCs w:val="20"/>
                <w:lang w:val="en-GB"/>
              </w:rPr>
            </w:pPr>
            <w:r w:rsidRPr="00E2358B">
              <w:rPr>
                <w:sz w:val="20"/>
                <w:szCs w:val="20"/>
                <w:lang w:val="en-GB"/>
              </w:rPr>
              <w:t>urn:oasis:names:tc:ebxml</w:t>
            </w:r>
            <w:r>
              <w:rPr>
                <w:sz w:val="20"/>
                <w:szCs w:val="20"/>
                <w:lang w:val="en-GB"/>
              </w:rPr>
              <w:t>-</w:t>
            </w:r>
            <w:r w:rsidRPr="00E2358B">
              <w:rPr>
                <w:sz w:val="20"/>
                <w:szCs w:val="20"/>
                <w:lang w:val="en-GB"/>
              </w:rPr>
              <w:t>regrep:StatusType:Approved</w:t>
            </w:r>
            <w:r>
              <w:rPr>
                <w:sz w:val="20"/>
                <w:szCs w:val="20"/>
                <w:lang w:val="en-GB"/>
              </w:rPr>
              <w:t>.</w:t>
            </w:r>
          </w:p>
          <w:p w:rsidR="009908D8" w:rsidP="00601BB1" w:rsidRDefault="009908D8" w14:paraId="2736069F" w14:textId="77777777">
            <w:pPr>
              <w:pStyle w:val="Zawartotabeli"/>
              <w:snapToGrid w:val="0"/>
              <w:rPr>
                <w:sz w:val="20"/>
                <w:szCs w:val="20"/>
              </w:rPr>
            </w:pPr>
            <w:r w:rsidRPr="003F4C82">
              <w:rPr>
                <w:sz w:val="20"/>
                <w:szCs w:val="20"/>
              </w:rPr>
              <w:t>Jest to jedyna dopuszczalna wartość dla informacji o wysyłce</w:t>
            </w:r>
            <w:r>
              <w:rPr>
                <w:sz w:val="20"/>
                <w:szCs w:val="20"/>
              </w:rPr>
              <w:t>, gdyż wysyłki nie można anulować lub zamienić, dopuszczalne jest jedynie wykonanie kolejnej wysyłki bez zmiany dotychczasowych informacji o wysyłkach</w:t>
            </w:r>
            <w:r w:rsidRPr="003F4C82">
              <w:rPr>
                <w:sz w:val="20"/>
                <w:szCs w:val="20"/>
              </w:rPr>
              <w:t>.</w:t>
            </w:r>
          </w:p>
          <w:p w:rsidR="009908D8" w:rsidP="00601BB1" w:rsidRDefault="009908D8" w14:paraId="5EA8BDED" w14:textId="77777777">
            <w:pPr>
              <w:pStyle w:val="Zawartotabeli"/>
              <w:snapToGrid w:val="0"/>
              <w:rPr>
                <w:sz w:val="20"/>
                <w:szCs w:val="20"/>
              </w:rPr>
            </w:pPr>
            <w:r>
              <w:rPr>
                <w:sz w:val="20"/>
                <w:szCs w:val="20"/>
              </w:rPr>
              <w:t>Wartość nie jest wymagana przy wysyłce komunikatu do P1, będzie pomijana przy zapisie, tj. ustawiania arbitralnie przez rejestr.</w:t>
            </w:r>
            <w:r w:rsidRPr="00490783">
              <w:rPr>
                <w:sz w:val="20"/>
                <w:szCs w:val="20"/>
              </w:rPr>
              <w:t xml:space="preserve"> W dokumentacji standardu atrybut ten zwany jest availabilityStatus.</w:t>
            </w:r>
          </w:p>
        </w:tc>
      </w:tr>
      <w:tr w:rsidRPr="00E2358B" w:rsidR="009908D8" w:rsidTr="795CD24A" w14:paraId="1E12B29C"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Pr>
          <w:p w:rsidRPr="00B620CA" w:rsidR="009908D8" w:rsidP="00601BB1" w:rsidRDefault="009908D8" w14:paraId="1783DE17"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38EBC550" w14:textId="77777777">
            <w:pPr>
              <w:pStyle w:val="Zawartotabeli"/>
              <w:snapToGrid w:val="0"/>
              <w:rPr>
                <w:sz w:val="20"/>
                <w:szCs w:val="20"/>
              </w:rPr>
            </w:pPr>
            <w:r w:rsidRPr="000E4B52">
              <w:rPr>
                <w:sz w:val="20"/>
                <w:szCs w:val="20"/>
              </w:rPr>
              <w:t>home</w:t>
            </w:r>
          </w:p>
        </w:tc>
        <w:tc>
          <w:tcPr>
            <w:tcW w:w="567"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47FD674D" w14:textId="77777777">
            <w:pPr>
              <w:pStyle w:val="Zawartotabeli"/>
              <w:snapToGrid w:val="0"/>
              <w:jc w:val="center"/>
              <w:rPr>
                <w:sz w:val="20"/>
                <w:szCs w:val="20"/>
              </w:rPr>
            </w:pPr>
            <w:r>
              <w:rPr>
                <w:sz w:val="20"/>
                <w:szCs w:val="20"/>
              </w:rPr>
              <w:t>0..1</w:t>
            </w:r>
          </w:p>
        </w:tc>
        <w:tc>
          <w:tcPr>
            <w:tcW w:w="851"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5F70DB9F" w14:textId="77777777">
            <w:pPr>
              <w:pStyle w:val="Zawartotabeli"/>
              <w:snapToGrid w:val="0"/>
              <w:rPr>
                <w:sz w:val="20"/>
                <w:szCs w:val="20"/>
              </w:rPr>
            </w:pPr>
          </w:p>
        </w:tc>
        <w:tc>
          <w:tcPr>
            <w:tcW w:w="3826" w:type="dxa"/>
            <w:tcBorders>
              <w:top w:val="single" w:color="auto" w:sz="4" w:space="0"/>
              <w:left w:val="single" w:color="auto" w:sz="4" w:space="0"/>
              <w:bottom w:val="single" w:color="auto" w:sz="4" w:space="0"/>
              <w:right w:val="single" w:color="auto" w:sz="4" w:space="0"/>
            </w:tcBorders>
            <w:shd w:val="clear" w:color="auto" w:fill="FFFFFF" w:themeFill="background1"/>
          </w:tcPr>
          <w:p w:rsidRPr="001004B7" w:rsidR="009908D8" w:rsidP="00601BB1" w:rsidRDefault="009908D8" w14:paraId="07A65D20" w14:textId="77777777">
            <w:pPr>
              <w:pStyle w:val="Zawartotabeli"/>
              <w:snapToGrid w:val="0"/>
              <w:rPr>
                <w:sz w:val="20"/>
                <w:szCs w:val="20"/>
              </w:rPr>
            </w:pPr>
            <w:r>
              <w:rPr>
                <w:sz w:val="20"/>
                <w:szCs w:val="20"/>
              </w:rPr>
              <w:t>I</w:t>
            </w:r>
            <w:r w:rsidRPr="00EB31FE">
              <w:rPr>
                <w:sz w:val="20"/>
                <w:szCs w:val="20"/>
              </w:rPr>
              <w:t xml:space="preserve">dentyfikator </w:t>
            </w:r>
            <w:r>
              <w:rPr>
                <w:sz w:val="20"/>
                <w:szCs w:val="20"/>
              </w:rPr>
              <w:t>Krajowej</w:t>
            </w:r>
            <w:r w:rsidRPr="00EB31FE">
              <w:rPr>
                <w:sz w:val="20"/>
                <w:szCs w:val="20"/>
              </w:rPr>
              <w:t xml:space="preserve"> Domeny XDS, dla której P1pełni funkcję Rejestru XDS</w:t>
            </w:r>
            <w:r>
              <w:rPr>
                <w:sz w:val="20"/>
                <w:szCs w:val="20"/>
              </w:rPr>
              <w:t>. Wysyłka z wykorzystaniem operacji XDS.b dotyczy zawsze lokalnej domeny</w:t>
            </w:r>
          </w:p>
        </w:tc>
        <w:tc>
          <w:tcPr>
            <w:tcW w:w="5955" w:type="dxa"/>
            <w:tcBorders>
              <w:top w:val="single" w:color="auto" w:sz="4" w:space="0"/>
              <w:left w:val="single" w:color="auto" w:sz="4" w:space="0"/>
              <w:bottom w:val="single" w:color="auto" w:sz="4" w:space="0"/>
              <w:right w:val="single" w:color="auto" w:sz="4" w:space="0"/>
            </w:tcBorders>
            <w:shd w:val="clear" w:color="auto" w:fill="FFFFFF" w:themeFill="background1"/>
          </w:tcPr>
          <w:p w:rsidR="009908D8" w:rsidP="00601BB1" w:rsidRDefault="009908D8" w14:paraId="144F397E" w14:textId="77777777">
            <w:pPr>
              <w:pStyle w:val="Zawartotabeli"/>
              <w:snapToGrid w:val="0"/>
              <w:rPr>
                <w:sz w:val="20"/>
                <w:szCs w:val="20"/>
              </w:rPr>
            </w:pPr>
            <w:r>
              <w:rPr>
                <w:sz w:val="20"/>
                <w:szCs w:val="20"/>
              </w:rPr>
              <w:t>Wartość stała, w przypadku komunikacji wewnątrz domeny nie musi być podawana:</w:t>
            </w:r>
          </w:p>
          <w:p w:rsidR="009908D8" w:rsidP="00A46197" w:rsidRDefault="009908D8" w14:paraId="3E5D5856" w14:textId="2BCFF7B3">
            <w:pPr>
              <w:pStyle w:val="Zawartotabeli"/>
              <w:snapToGrid w:val="0"/>
              <w:rPr>
                <w:sz w:val="20"/>
                <w:szCs w:val="20"/>
              </w:rPr>
            </w:pPr>
            <w:r>
              <w:rPr>
                <w:sz w:val="20"/>
                <w:szCs w:val="20"/>
              </w:rPr>
              <w:t>urn:oid:</w:t>
            </w:r>
            <w:r w:rsidRPr="00EB31FE">
              <w:rPr>
                <w:sz w:val="20"/>
                <w:szCs w:val="20"/>
              </w:rPr>
              <w:t>2.16.840.1.113883.3.4424</w:t>
            </w:r>
            <w:r w:rsidR="00A46197">
              <w:rPr>
                <w:sz w:val="20"/>
                <w:szCs w:val="20"/>
              </w:rPr>
              <w:t>.15</w:t>
            </w:r>
            <w:r>
              <w:rPr>
                <w:sz w:val="20"/>
                <w:szCs w:val="20"/>
              </w:rPr>
              <w:t xml:space="preserve"> - OID Krajowej Domeny XDS zostanie zdefiniowany po akceptacji propozycji organizacji domen.</w:t>
            </w:r>
          </w:p>
        </w:tc>
      </w:tr>
      <w:tr w:rsidRPr="00BF7E81" w:rsidR="009908D8" w:rsidTr="795CD24A" w14:paraId="51D81889" w14:textId="77777777">
        <w:tc>
          <w:tcPr>
            <w:tcW w:w="1560" w:type="dxa"/>
            <w:vMerge w:val="restart"/>
            <w:shd w:val="clear" w:color="auto" w:fill="FFFFFF" w:themeFill="background1"/>
          </w:tcPr>
          <w:p w:rsidRPr="006A3253" w:rsidR="009908D8" w:rsidP="00601BB1" w:rsidRDefault="009908D8" w14:paraId="4E5ADC91" w14:textId="77777777">
            <w:pPr>
              <w:pStyle w:val="Zawartotabeli"/>
              <w:snapToGrid w:val="0"/>
              <w:rPr>
                <w:sz w:val="20"/>
                <w:szCs w:val="20"/>
              </w:rPr>
            </w:pPr>
            <w:r w:rsidRPr="006A3253">
              <w:rPr>
                <w:sz w:val="20"/>
                <w:szCs w:val="20"/>
              </w:rPr>
              <w:t xml:space="preserve">Classification </w:t>
            </w:r>
            <w:r>
              <w:rPr>
                <w:sz w:val="20"/>
                <w:szCs w:val="20"/>
              </w:rPr>
              <w:t>"</w:t>
            </w:r>
            <w:r w:rsidRPr="000E4B52">
              <w:rPr>
                <w:sz w:val="20"/>
                <w:szCs w:val="20"/>
              </w:rPr>
              <w:t>contentTypeCode</w:t>
            </w:r>
            <w:r w:rsidRPr="006A3253">
              <w:rPr>
                <w:sz w:val="20"/>
                <w:szCs w:val="20"/>
              </w:rPr>
              <w:t>"</w:t>
            </w:r>
          </w:p>
        </w:tc>
        <w:tc>
          <w:tcPr>
            <w:tcW w:w="1275" w:type="dxa"/>
            <w:shd w:val="clear" w:color="auto" w:fill="FFFFFF" w:themeFill="background1"/>
          </w:tcPr>
          <w:p w:rsidRPr="006A3253" w:rsidR="009908D8" w:rsidP="00601BB1" w:rsidRDefault="009908D8" w14:paraId="0ECC94F9" w14:textId="77777777">
            <w:pPr>
              <w:pStyle w:val="Zawartotabeli"/>
              <w:snapToGrid w:val="0"/>
              <w:rPr>
                <w:sz w:val="20"/>
                <w:szCs w:val="20"/>
              </w:rPr>
            </w:pPr>
          </w:p>
        </w:tc>
        <w:tc>
          <w:tcPr>
            <w:tcW w:w="567" w:type="dxa"/>
            <w:shd w:val="clear" w:color="auto" w:fill="FFFFFF" w:themeFill="background1"/>
          </w:tcPr>
          <w:p w:rsidRPr="006A3253" w:rsidR="009908D8" w:rsidP="00601BB1" w:rsidRDefault="009908D8" w14:paraId="597BD651" w14:textId="77777777">
            <w:pPr>
              <w:pStyle w:val="Zawartotabeli"/>
              <w:snapToGrid w:val="0"/>
              <w:jc w:val="center"/>
              <w:rPr>
                <w:sz w:val="20"/>
                <w:szCs w:val="20"/>
              </w:rPr>
            </w:pPr>
            <w:r w:rsidRPr="006A3253">
              <w:rPr>
                <w:sz w:val="20"/>
                <w:szCs w:val="20"/>
              </w:rPr>
              <w:t>1</w:t>
            </w:r>
          </w:p>
        </w:tc>
        <w:tc>
          <w:tcPr>
            <w:tcW w:w="851" w:type="dxa"/>
            <w:shd w:val="clear" w:color="auto" w:fill="FFFFFF" w:themeFill="background1"/>
          </w:tcPr>
          <w:p w:rsidR="009908D8" w:rsidP="00601BB1" w:rsidRDefault="009908D8" w14:paraId="7ED9D4A9"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05C0658A" w14:textId="77777777">
            <w:pPr>
              <w:pStyle w:val="Zawartotabeli"/>
              <w:snapToGrid w:val="0"/>
              <w:rPr>
                <w:sz w:val="20"/>
                <w:szCs w:val="20"/>
              </w:rPr>
            </w:pPr>
            <w:r w:rsidRPr="003867D5">
              <w:rPr>
                <w:sz w:val="20"/>
                <w:szCs w:val="20"/>
              </w:rPr>
              <w:t>Typ zawartości wysyłki</w:t>
            </w:r>
          </w:p>
        </w:tc>
        <w:tc>
          <w:tcPr>
            <w:tcW w:w="5955" w:type="dxa"/>
            <w:shd w:val="clear" w:color="auto" w:fill="FFFFFF" w:themeFill="background1"/>
          </w:tcPr>
          <w:p w:rsidRPr="00215722" w:rsidR="009908D8" w:rsidP="00601BB1" w:rsidRDefault="009908D8" w14:paraId="41040246" w14:textId="77777777">
            <w:pPr>
              <w:pStyle w:val="Zawartotabeli"/>
              <w:snapToGrid w:val="0"/>
              <w:rPr>
                <w:sz w:val="20"/>
                <w:szCs w:val="20"/>
              </w:rPr>
            </w:pPr>
            <w:r>
              <w:rPr>
                <w:sz w:val="20"/>
                <w:szCs w:val="20"/>
              </w:rPr>
              <w:t>Informacja ta wskazuje charakter wysyłki.</w:t>
            </w:r>
          </w:p>
        </w:tc>
      </w:tr>
      <w:tr w:rsidRPr="00D400A0" w:rsidR="009908D8" w:rsidTr="795CD24A" w14:paraId="4CB5AAF3" w14:textId="77777777">
        <w:tc>
          <w:tcPr>
            <w:tcW w:w="1560" w:type="dxa"/>
            <w:vMerge/>
          </w:tcPr>
          <w:p w:rsidRPr="006A3253" w:rsidR="009908D8" w:rsidP="00601BB1" w:rsidRDefault="009908D8" w14:paraId="6A322931" w14:textId="77777777">
            <w:pPr>
              <w:pStyle w:val="Zawartotabeli"/>
              <w:snapToGrid w:val="0"/>
              <w:rPr>
                <w:sz w:val="20"/>
                <w:szCs w:val="20"/>
              </w:rPr>
            </w:pPr>
          </w:p>
        </w:tc>
        <w:tc>
          <w:tcPr>
            <w:tcW w:w="1275" w:type="dxa"/>
            <w:shd w:val="clear" w:color="auto" w:fill="FFFFFF" w:themeFill="background1"/>
          </w:tcPr>
          <w:p w:rsidRPr="006A3253" w:rsidR="009908D8" w:rsidP="00601BB1" w:rsidRDefault="009908D8" w14:paraId="21632C72" w14:textId="77777777">
            <w:pPr>
              <w:pStyle w:val="Zawartotabeli"/>
              <w:snapToGrid w:val="0"/>
              <w:rPr>
                <w:sz w:val="20"/>
                <w:szCs w:val="20"/>
              </w:rPr>
            </w:pPr>
            <w:r>
              <w:rPr>
                <w:sz w:val="20"/>
                <w:szCs w:val="20"/>
              </w:rPr>
              <w:t>classificationScheme</w:t>
            </w:r>
          </w:p>
        </w:tc>
        <w:tc>
          <w:tcPr>
            <w:tcW w:w="567" w:type="dxa"/>
            <w:shd w:val="clear" w:color="auto" w:fill="FFFFFF" w:themeFill="background1"/>
          </w:tcPr>
          <w:p w:rsidRPr="006A3253" w:rsidR="009908D8" w:rsidP="00601BB1" w:rsidRDefault="009908D8" w14:paraId="74ACDD9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26BEC5D3"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7FB7F7CE" w14:textId="77777777">
            <w:pPr>
              <w:pStyle w:val="Zawartotabeli"/>
              <w:snapToGrid w:val="0"/>
              <w:rPr>
                <w:sz w:val="20"/>
                <w:szCs w:val="20"/>
              </w:rPr>
            </w:pPr>
            <w:r w:rsidRPr="003867D5">
              <w:rPr>
                <w:sz w:val="20"/>
                <w:szCs w:val="20"/>
              </w:rPr>
              <w:t>Definiuje przestrzeń wartości słownika w ramach komunikatu</w:t>
            </w:r>
          </w:p>
        </w:tc>
        <w:tc>
          <w:tcPr>
            <w:tcW w:w="5955" w:type="dxa"/>
            <w:shd w:val="clear" w:color="auto" w:fill="FFFFFF" w:themeFill="background1"/>
          </w:tcPr>
          <w:p w:rsidR="009908D8" w:rsidP="00601BB1" w:rsidRDefault="009908D8" w14:paraId="4FAA96F7" w14:textId="77777777">
            <w:pPr>
              <w:pStyle w:val="Zawartotabeli"/>
              <w:snapToGrid w:val="0"/>
              <w:rPr>
                <w:sz w:val="20"/>
                <w:szCs w:val="20"/>
              </w:rPr>
            </w:pPr>
            <w:r>
              <w:rPr>
                <w:sz w:val="20"/>
                <w:szCs w:val="20"/>
              </w:rPr>
              <w:t>Wartość stała:</w:t>
            </w:r>
          </w:p>
          <w:p w:rsidRPr="00BC076C" w:rsidR="009908D8" w:rsidP="00601BB1" w:rsidRDefault="009908D8" w14:paraId="5E6E68C1" w14:textId="77777777">
            <w:pPr>
              <w:pStyle w:val="Zawartotabeli"/>
              <w:snapToGrid w:val="0"/>
              <w:rPr>
                <w:sz w:val="20"/>
                <w:szCs w:val="20"/>
              </w:rPr>
            </w:pPr>
            <w:r w:rsidRPr="00BC076C">
              <w:rPr>
                <w:sz w:val="20"/>
                <w:szCs w:val="20"/>
              </w:rPr>
              <w:t>urn:uuid:aa543740-bdda-424e-8c96-df4873be8500</w:t>
            </w:r>
          </w:p>
        </w:tc>
      </w:tr>
      <w:tr w:rsidRPr="00364E22" w:rsidR="009908D8" w:rsidTr="795CD24A" w14:paraId="5135E3B5" w14:textId="77777777">
        <w:tc>
          <w:tcPr>
            <w:tcW w:w="1560" w:type="dxa"/>
            <w:vMerge/>
          </w:tcPr>
          <w:p w:rsidRPr="00BC076C" w:rsidR="009908D8" w:rsidP="00601BB1" w:rsidRDefault="009908D8" w14:paraId="706C0943" w14:textId="77777777">
            <w:pPr>
              <w:pStyle w:val="Zawartotabeli"/>
              <w:snapToGrid w:val="0"/>
              <w:rPr>
                <w:sz w:val="20"/>
                <w:szCs w:val="20"/>
              </w:rPr>
            </w:pPr>
          </w:p>
        </w:tc>
        <w:tc>
          <w:tcPr>
            <w:tcW w:w="1275" w:type="dxa"/>
            <w:shd w:val="clear" w:color="auto" w:fill="FFFFFF" w:themeFill="background1"/>
          </w:tcPr>
          <w:p w:rsidR="009908D8" w:rsidP="00601BB1" w:rsidRDefault="009908D8" w14:paraId="7BAC3923" w14:textId="77777777">
            <w:pPr>
              <w:pStyle w:val="Zawartotabeli"/>
              <w:snapToGrid w:val="0"/>
              <w:rPr>
                <w:sz w:val="20"/>
                <w:szCs w:val="20"/>
              </w:rPr>
            </w:pPr>
            <w:r>
              <w:rPr>
                <w:sz w:val="20"/>
                <w:szCs w:val="20"/>
              </w:rPr>
              <w:t>nodeRepresentation</w:t>
            </w:r>
          </w:p>
        </w:tc>
        <w:tc>
          <w:tcPr>
            <w:tcW w:w="567" w:type="dxa"/>
            <w:shd w:val="clear" w:color="auto" w:fill="FFFFFF" w:themeFill="background1"/>
          </w:tcPr>
          <w:p w:rsidRPr="006A3253" w:rsidR="009908D8" w:rsidP="00601BB1" w:rsidRDefault="009908D8" w14:paraId="1918DFD7"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6A4FF2C6"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18219490" w14:textId="77777777">
            <w:pPr>
              <w:pStyle w:val="Zawartotabeli"/>
              <w:snapToGrid w:val="0"/>
              <w:rPr>
                <w:sz w:val="20"/>
                <w:szCs w:val="20"/>
              </w:rPr>
            </w:pPr>
            <w:r w:rsidRPr="003867D5">
              <w:rPr>
                <w:sz w:val="20"/>
                <w:szCs w:val="20"/>
              </w:rPr>
              <w:t>Wartość typu ze słownika</w:t>
            </w:r>
          </w:p>
        </w:tc>
        <w:tc>
          <w:tcPr>
            <w:tcW w:w="5955" w:type="dxa"/>
            <w:shd w:val="clear" w:color="auto" w:fill="FFFFFF" w:themeFill="background1"/>
          </w:tcPr>
          <w:p w:rsidR="009908D8" w:rsidP="00601BB1" w:rsidRDefault="009908D8" w14:paraId="5B4D0ABD" w14:textId="77777777">
            <w:pPr>
              <w:pStyle w:val="Zawartotabeli"/>
              <w:snapToGrid w:val="0"/>
              <w:rPr>
                <w:sz w:val="20"/>
                <w:szCs w:val="20"/>
              </w:rPr>
            </w:pPr>
            <w:r>
              <w:rPr>
                <w:sz w:val="20"/>
                <w:szCs w:val="20"/>
              </w:rPr>
              <w:t>Polski słownik typów wysyłki dopuszcza wartości:</w:t>
            </w:r>
          </w:p>
          <w:p w:rsidRPr="003302A5" w:rsidR="009908D8" w:rsidP="009908D8" w:rsidRDefault="009908D8" w14:paraId="35A1D7DE" w14:textId="77777777">
            <w:pPr>
              <w:pStyle w:val="Zawartotabeli"/>
              <w:numPr>
                <w:ilvl w:val="0"/>
                <w:numId w:val="44"/>
              </w:numPr>
              <w:snapToGrid w:val="0"/>
              <w:rPr>
                <w:sz w:val="20"/>
                <w:szCs w:val="20"/>
              </w:rPr>
            </w:pPr>
            <w:r>
              <w:rPr>
                <w:sz w:val="20"/>
                <w:szCs w:val="20"/>
              </w:rPr>
              <w:t>REGISTER</w:t>
            </w:r>
          </w:p>
          <w:p w:rsidR="009908D8" w:rsidP="009908D8" w:rsidRDefault="009908D8" w14:paraId="439CF0C4" w14:textId="77777777">
            <w:pPr>
              <w:pStyle w:val="Zawartotabeli"/>
              <w:numPr>
                <w:ilvl w:val="0"/>
                <w:numId w:val="44"/>
              </w:numPr>
              <w:snapToGrid w:val="0"/>
              <w:rPr>
                <w:sz w:val="20"/>
                <w:szCs w:val="20"/>
              </w:rPr>
            </w:pPr>
            <w:r>
              <w:rPr>
                <w:sz w:val="20"/>
                <w:szCs w:val="20"/>
              </w:rPr>
              <w:t>MODIFY</w:t>
            </w:r>
          </w:p>
          <w:p w:rsidR="00284510" w:rsidP="00284510" w:rsidRDefault="00284510" w14:paraId="41073F62" w14:textId="77777777">
            <w:pPr>
              <w:pStyle w:val="Zawartotabeli"/>
              <w:snapToGrid w:val="0"/>
              <w:rPr>
                <w:sz w:val="20"/>
                <w:szCs w:val="20"/>
              </w:rPr>
            </w:pPr>
          </w:p>
          <w:p w:rsidRPr="008E270C" w:rsidR="00284510" w:rsidP="00284510" w:rsidRDefault="00284510" w14:paraId="29063243" w14:textId="77777777">
            <w:pPr>
              <w:pStyle w:val="Zawartotabeli"/>
              <w:snapToGrid w:val="0"/>
              <w:rPr>
                <w:b/>
                <w:bCs/>
                <w:sz w:val="20"/>
                <w:szCs w:val="20"/>
                <w:u w:val="single"/>
              </w:rPr>
            </w:pPr>
            <w:r w:rsidRPr="008E270C">
              <w:rPr>
                <w:b/>
                <w:bCs/>
                <w:sz w:val="20"/>
                <w:szCs w:val="20"/>
                <w:u w:val="single"/>
              </w:rPr>
              <w:t>Reguły biznesowe:</w:t>
            </w:r>
          </w:p>
          <w:p w:rsidR="00284510" w:rsidP="008E270C" w:rsidRDefault="00284510" w14:paraId="1CE32602" w14:textId="0B8B54C6">
            <w:pPr>
              <w:pStyle w:val="Zawartotabeli"/>
              <w:snapToGrid w:val="0"/>
              <w:rPr>
                <w:sz w:val="20"/>
                <w:szCs w:val="20"/>
              </w:rPr>
            </w:pPr>
            <w:r w:rsidRPr="00284510">
              <w:rPr>
                <w:sz w:val="20"/>
                <w:szCs w:val="20"/>
              </w:rPr>
              <w:t>REG.WER.4638 Weryfikacja statusu charakteru wysyłki.</w:t>
            </w:r>
          </w:p>
        </w:tc>
      </w:tr>
      <w:tr w:rsidRPr="00364E22" w:rsidR="009908D8" w:rsidTr="795CD24A" w14:paraId="3316F31B" w14:textId="77777777">
        <w:tc>
          <w:tcPr>
            <w:tcW w:w="1560" w:type="dxa"/>
            <w:vMerge/>
          </w:tcPr>
          <w:p w:rsidRPr="006A3253" w:rsidR="009908D8" w:rsidP="00601BB1" w:rsidRDefault="009908D8" w14:paraId="1B6D6D73" w14:textId="77777777">
            <w:pPr>
              <w:pStyle w:val="Zawartotabeli"/>
              <w:snapToGrid w:val="0"/>
              <w:rPr>
                <w:sz w:val="20"/>
                <w:szCs w:val="20"/>
              </w:rPr>
            </w:pPr>
          </w:p>
        </w:tc>
        <w:tc>
          <w:tcPr>
            <w:tcW w:w="1275" w:type="dxa"/>
            <w:shd w:val="clear" w:color="auto" w:fill="FFFFFF" w:themeFill="background1"/>
          </w:tcPr>
          <w:p w:rsidR="009908D8" w:rsidP="00601BB1" w:rsidRDefault="009908D8" w14:paraId="500C8E52" w14:textId="77777777">
            <w:pPr>
              <w:pStyle w:val="Zawartotabeli"/>
              <w:snapToGrid w:val="0"/>
              <w:rPr>
                <w:sz w:val="20"/>
                <w:szCs w:val="20"/>
              </w:rPr>
            </w:pPr>
            <w:r>
              <w:rPr>
                <w:sz w:val="20"/>
                <w:szCs w:val="20"/>
              </w:rPr>
              <w:t>Slot name=„codingScheme”</w:t>
            </w:r>
          </w:p>
        </w:tc>
        <w:tc>
          <w:tcPr>
            <w:tcW w:w="567" w:type="dxa"/>
            <w:shd w:val="clear" w:color="auto" w:fill="FFFFFF" w:themeFill="background1"/>
          </w:tcPr>
          <w:p w:rsidRPr="006A3253" w:rsidR="009908D8" w:rsidP="00601BB1" w:rsidRDefault="009908D8" w14:paraId="0CBCCCD0"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420A060E"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15970D4C" w14:textId="77777777">
            <w:pPr>
              <w:pStyle w:val="Zawartotabeli"/>
              <w:snapToGrid w:val="0"/>
              <w:rPr>
                <w:sz w:val="20"/>
                <w:szCs w:val="20"/>
              </w:rPr>
            </w:pPr>
            <w:r w:rsidRPr="003867D5">
              <w:rPr>
                <w:sz w:val="20"/>
                <w:szCs w:val="20"/>
              </w:rPr>
              <w:t>Nazwa słownika</w:t>
            </w:r>
          </w:p>
        </w:tc>
        <w:tc>
          <w:tcPr>
            <w:tcW w:w="5955" w:type="dxa"/>
            <w:shd w:val="clear" w:color="auto" w:fill="FFFFFF" w:themeFill="background1"/>
          </w:tcPr>
          <w:p w:rsidR="009908D8" w:rsidP="00601BB1" w:rsidRDefault="009908D8" w14:paraId="5EE5D7A7" w14:textId="77777777">
            <w:pPr>
              <w:pStyle w:val="Zawartotabeli"/>
              <w:snapToGrid w:val="0"/>
              <w:rPr>
                <w:sz w:val="20"/>
                <w:szCs w:val="20"/>
              </w:rPr>
            </w:pPr>
            <w:r>
              <w:rPr>
                <w:sz w:val="20"/>
                <w:szCs w:val="20"/>
              </w:rPr>
              <w:t>Wartość stała:</w:t>
            </w:r>
          </w:p>
          <w:p w:rsidRPr="00364E22" w:rsidR="009908D8" w:rsidP="00601BB1" w:rsidRDefault="009908D8" w14:paraId="328F009A" w14:textId="77777777">
            <w:pPr>
              <w:pStyle w:val="Zawartotabeli"/>
              <w:snapToGrid w:val="0"/>
              <w:rPr>
                <w:sz w:val="20"/>
                <w:szCs w:val="20"/>
              </w:rPr>
            </w:pPr>
            <w:r>
              <w:rPr>
                <w:sz w:val="20"/>
                <w:szCs w:val="20"/>
              </w:rPr>
              <w:t>„Typ wysyłki”</w:t>
            </w:r>
          </w:p>
        </w:tc>
      </w:tr>
      <w:tr w:rsidR="009908D8" w:rsidTr="795CD24A" w14:paraId="52564CB7" w14:textId="77777777">
        <w:trPr>
          <w:trHeight w:val="803"/>
        </w:trPr>
        <w:tc>
          <w:tcPr>
            <w:tcW w:w="1560" w:type="dxa"/>
            <w:vMerge/>
          </w:tcPr>
          <w:p w:rsidRPr="00364E22" w:rsidR="009908D8" w:rsidP="00601BB1" w:rsidRDefault="009908D8" w14:paraId="12792083" w14:textId="77777777">
            <w:pPr>
              <w:pStyle w:val="Zawartotabeli"/>
              <w:snapToGrid w:val="0"/>
              <w:rPr>
                <w:sz w:val="20"/>
                <w:szCs w:val="20"/>
              </w:rPr>
            </w:pPr>
          </w:p>
        </w:tc>
        <w:tc>
          <w:tcPr>
            <w:tcW w:w="1275" w:type="dxa"/>
            <w:shd w:val="clear" w:color="auto" w:fill="FFFFFF" w:themeFill="background1"/>
          </w:tcPr>
          <w:p w:rsidRPr="00364E22" w:rsidR="009908D8" w:rsidP="00601BB1" w:rsidRDefault="009908D8" w14:paraId="4BE102ED" w14:textId="77777777">
            <w:pPr>
              <w:pStyle w:val="Zawartotabeli"/>
              <w:snapToGrid w:val="0"/>
              <w:rPr>
                <w:sz w:val="20"/>
                <w:szCs w:val="20"/>
              </w:rPr>
            </w:pPr>
            <w:r>
              <w:rPr>
                <w:sz w:val="20"/>
                <w:szCs w:val="20"/>
              </w:rPr>
              <w:t>Name</w:t>
            </w:r>
          </w:p>
        </w:tc>
        <w:tc>
          <w:tcPr>
            <w:tcW w:w="567" w:type="dxa"/>
            <w:shd w:val="clear" w:color="auto" w:fill="FFFFFF" w:themeFill="background1"/>
          </w:tcPr>
          <w:p w:rsidR="009908D8" w:rsidP="00601BB1" w:rsidRDefault="009908D8" w14:paraId="123A26E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5BF409FE"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3C304272" w14:textId="77777777">
            <w:pPr>
              <w:pStyle w:val="Zawartotabeli"/>
              <w:snapToGrid w:val="0"/>
              <w:rPr>
                <w:sz w:val="20"/>
                <w:szCs w:val="20"/>
              </w:rPr>
            </w:pPr>
            <w:r w:rsidRPr="003867D5">
              <w:rPr>
                <w:sz w:val="20"/>
                <w:szCs w:val="20"/>
              </w:rPr>
              <w:t>Nazwa typu ze słownika</w:t>
            </w:r>
          </w:p>
        </w:tc>
        <w:tc>
          <w:tcPr>
            <w:tcW w:w="5955" w:type="dxa"/>
            <w:shd w:val="clear" w:color="auto" w:fill="FFFFFF" w:themeFill="background1"/>
          </w:tcPr>
          <w:p w:rsidRPr="004F29AF" w:rsidR="009908D8" w:rsidP="00601BB1" w:rsidRDefault="009908D8" w14:paraId="2271DBD8" w14:textId="77777777">
            <w:pPr>
              <w:pStyle w:val="Zawartotabeli"/>
              <w:snapToGrid w:val="0"/>
              <w:rPr>
                <w:sz w:val="20"/>
                <w:szCs w:val="20"/>
              </w:rPr>
            </w:pPr>
            <w:r w:rsidRPr="004F29AF">
              <w:rPr>
                <w:sz w:val="20"/>
                <w:szCs w:val="20"/>
              </w:rPr>
              <w:t>Stosuje się wartości opisowe, odpowiednie dla kodów, w kolejności:</w:t>
            </w:r>
          </w:p>
          <w:p w:rsidRPr="004F29AF" w:rsidR="009908D8" w:rsidP="009908D8" w:rsidRDefault="009908D8" w14:paraId="050BAB70" w14:textId="77777777">
            <w:pPr>
              <w:pStyle w:val="Zawartotabeli"/>
              <w:numPr>
                <w:ilvl w:val="0"/>
                <w:numId w:val="45"/>
              </w:numPr>
              <w:snapToGrid w:val="0"/>
              <w:rPr>
                <w:sz w:val="20"/>
                <w:szCs w:val="20"/>
              </w:rPr>
            </w:pPr>
            <w:r w:rsidRPr="004F29AF">
              <w:rPr>
                <w:sz w:val="20"/>
                <w:szCs w:val="20"/>
              </w:rPr>
              <w:t>REGISTER - Rejestracja indeksu EDM</w:t>
            </w:r>
          </w:p>
          <w:p w:rsidR="009908D8" w:rsidP="009908D8" w:rsidRDefault="009908D8" w14:paraId="2BBCA37B" w14:textId="77777777">
            <w:pPr>
              <w:pStyle w:val="Zawartotabeli"/>
              <w:numPr>
                <w:ilvl w:val="0"/>
                <w:numId w:val="45"/>
              </w:numPr>
              <w:snapToGrid w:val="0"/>
              <w:rPr>
                <w:sz w:val="20"/>
                <w:szCs w:val="20"/>
              </w:rPr>
            </w:pPr>
            <w:r w:rsidRPr="004F29AF">
              <w:rPr>
                <w:sz w:val="20"/>
                <w:szCs w:val="20"/>
              </w:rPr>
              <w:t xml:space="preserve">MODIFY – Modyfikacja </w:t>
            </w:r>
            <w:r>
              <w:rPr>
                <w:sz w:val="20"/>
                <w:szCs w:val="20"/>
              </w:rPr>
              <w:t>danych encji zawartych w komunikacie</w:t>
            </w:r>
          </w:p>
          <w:p w:rsidR="009908D8" w:rsidP="00601BB1" w:rsidRDefault="009908D8" w14:paraId="7ED87D92" w14:textId="77777777">
            <w:pPr>
              <w:pStyle w:val="Zawartotabeli"/>
              <w:snapToGrid w:val="0"/>
              <w:rPr>
                <w:sz w:val="20"/>
                <w:szCs w:val="20"/>
              </w:rPr>
            </w:pPr>
            <w:r w:rsidRPr="004F29AF">
              <w:rPr>
                <w:sz w:val="20"/>
                <w:szCs w:val="20"/>
              </w:rPr>
              <w:t>Słownik będzie rozszerzany w miarę potrzeb.</w:t>
            </w:r>
          </w:p>
        </w:tc>
      </w:tr>
      <w:tr w:rsidR="009908D8" w:rsidTr="795CD24A" w14:paraId="4BFD70CF" w14:textId="77777777">
        <w:trPr>
          <w:trHeight w:val="803"/>
        </w:trPr>
        <w:tc>
          <w:tcPr>
            <w:tcW w:w="1560" w:type="dxa"/>
            <w:vMerge w:val="restart"/>
            <w:shd w:val="clear" w:color="auto" w:fill="FFFFFF" w:themeFill="background1"/>
          </w:tcPr>
          <w:p w:rsidR="009908D8" w:rsidP="00601BB1" w:rsidRDefault="009908D8" w14:paraId="53C9D9ED" w14:textId="77777777">
            <w:pPr>
              <w:pStyle w:val="Zawartotabeli"/>
              <w:snapToGrid w:val="0"/>
              <w:rPr>
                <w:sz w:val="20"/>
                <w:szCs w:val="20"/>
              </w:rPr>
            </w:pPr>
            <w:r>
              <w:rPr>
                <w:sz w:val="20"/>
                <w:szCs w:val="20"/>
              </w:rPr>
              <w:t xml:space="preserve">Classification </w:t>
            </w:r>
            <w:r w:rsidRPr="000E4B52">
              <w:rPr>
                <w:sz w:val="20"/>
                <w:szCs w:val="20"/>
              </w:rPr>
              <w:t>Registry Package Type</w:t>
            </w:r>
          </w:p>
        </w:tc>
        <w:tc>
          <w:tcPr>
            <w:tcW w:w="1275" w:type="dxa"/>
            <w:shd w:val="clear" w:color="auto" w:fill="FFFFFF" w:themeFill="background1"/>
          </w:tcPr>
          <w:p w:rsidR="009908D8" w:rsidP="00601BB1" w:rsidRDefault="009908D8" w14:paraId="01BA43F3" w14:textId="77777777">
            <w:pPr>
              <w:pStyle w:val="Zawartotabeli"/>
              <w:snapToGrid w:val="0"/>
              <w:rPr>
                <w:sz w:val="20"/>
                <w:szCs w:val="20"/>
              </w:rPr>
            </w:pPr>
          </w:p>
        </w:tc>
        <w:tc>
          <w:tcPr>
            <w:tcW w:w="567" w:type="dxa"/>
            <w:shd w:val="clear" w:color="auto" w:fill="FFFFFF" w:themeFill="background1"/>
          </w:tcPr>
          <w:p w:rsidR="009908D8" w:rsidP="00601BB1" w:rsidRDefault="009908D8" w14:paraId="61CD7580"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2221A07F"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7F16EF51" w14:textId="77777777">
            <w:pPr>
              <w:pStyle w:val="Zawartotabeli"/>
              <w:snapToGrid w:val="0"/>
              <w:rPr>
                <w:sz w:val="20"/>
                <w:szCs w:val="20"/>
              </w:rPr>
            </w:pPr>
            <w:r w:rsidRPr="003867D5">
              <w:rPr>
                <w:sz w:val="20"/>
                <w:szCs w:val="20"/>
              </w:rPr>
              <w:t>Wskazanie typu XDSSubmissionSet bieżącego elementu RegistryPackage</w:t>
            </w:r>
          </w:p>
        </w:tc>
        <w:tc>
          <w:tcPr>
            <w:tcW w:w="5955" w:type="dxa"/>
            <w:shd w:val="clear" w:color="auto" w:fill="FFFFFF" w:themeFill="background1"/>
          </w:tcPr>
          <w:p w:rsidR="009908D8" w:rsidP="00601BB1" w:rsidRDefault="009908D8" w14:paraId="2DE7E5B2" w14:textId="77777777">
            <w:pPr>
              <w:pStyle w:val="Zawartotabeli"/>
              <w:snapToGrid w:val="0"/>
              <w:rPr>
                <w:sz w:val="20"/>
                <w:szCs w:val="20"/>
              </w:rPr>
            </w:pPr>
            <w:r>
              <w:rPr>
                <w:sz w:val="20"/>
                <w:szCs w:val="20"/>
              </w:rPr>
              <w:t>Wartość czysto techniczna, odróżnia element RegistryPackage wysyłki od innych elementów RegistryPackage w komunikacie.</w:t>
            </w:r>
          </w:p>
          <w:p w:rsidR="009908D8" w:rsidP="00601BB1" w:rsidRDefault="009908D8" w14:paraId="3463AD77" w14:textId="77777777">
            <w:pPr>
              <w:pStyle w:val="Zawartotabeli"/>
              <w:snapToGrid w:val="0"/>
              <w:rPr>
                <w:sz w:val="20"/>
                <w:szCs w:val="20"/>
              </w:rPr>
            </w:pPr>
            <w:r>
              <w:rPr>
                <w:sz w:val="20"/>
                <w:szCs w:val="20"/>
              </w:rPr>
              <w:t>Uwaga, stosuje się klasyfikację w ciele elementu RegistryPackage, jednak dopuszczalna jest także forma umieszczenia klasyfikatora poza ciałem elementu, przy zachowaniu wymagań standardu dotyczących wskazania klasyfikowanego obiektu.</w:t>
            </w:r>
          </w:p>
          <w:p w:rsidR="009908D8" w:rsidP="00601BB1" w:rsidRDefault="009908D8" w14:paraId="6F0272DD" w14:textId="77777777">
            <w:pPr>
              <w:pStyle w:val="Zawartotabeli"/>
              <w:snapToGrid w:val="0"/>
              <w:rPr>
                <w:sz w:val="20"/>
                <w:szCs w:val="20"/>
              </w:rPr>
            </w:pPr>
            <w:r>
              <w:rPr>
                <w:sz w:val="20"/>
                <w:szCs w:val="20"/>
              </w:rPr>
              <w:t>Jest to klasyfikator o wewnętrznym zestawie wartości, stąd brak atrybutu classificationScheme.</w:t>
            </w:r>
          </w:p>
        </w:tc>
      </w:tr>
      <w:tr w:rsidRPr="00D400A0" w:rsidR="009908D8" w:rsidTr="795CD24A" w14:paraId="728017EB" w14:textId="77777777">
        <w:trPr>
          <w:trHeight w:val="803"/>
        </w:trPr>
        <w:tc>
          <w:tcPr>
            <w:tcW w:w="1560" w:type="dxa"/>
            <w:vMerge/>
          </w:tcPr>
          <w:p w:rsidRPr="00364E22" w:rsidR="009908D8" w:rsidP="00601BB1" w:rsidRDefault="009908D8" w14:paraId="54DD9E06" w14:textId="77777777">
            <w:pPr>
              <w:pStyle w:val="Zawartotabeli"/>
              <w:snapToGrid w:val="0"/>
              <w:rPr>
                <w:sz w:val="20"/>
                <w:szCs w:val="20"/>
              </w:rPr>
            </w:pPr>
          </w:p>
        </w:tc>
        <w:tc>
          <w:tcPr>
            <w:tcW w:w="1275" w:type="dxa"/>
            <w:shd w:val="clear" w:color="auto" w:fill="FFFFFF" w:themeFill="background1"/>
          </w:tcPr>
          <w:p w:rsidR="009908D8" w:rsidP="00601BB1" w:rsidRDefault="009908D8" w14:paraId="55042A70" w14:textId="77777777">
            <w:pPr>
              <w:pStyle w:val="Zawartotabeli"/>
              <w:snapToGrid w:val="0"/>
              <w:rPr>
                <w:sz w:val="20"/>
                <w:szCs w:val="20"/>
              </w:rPr>
            </w:pPr>
            <w:r>
              <w:rPr>
                <w:sz w:val="20"/>
                <w:szCs w:val="20"/>
              </w:rPr>
              <w:t>classificationNode</w:t>
            </w:r>
          </w:p>
        </w:tc>
        <w:tc>
          <w:tcPr>
            <w:tcW w:w="567" w:type="dxa"/>
            <w:shd w:val="clear" w:color="auto" w:fill="FFFFFF" w:themeFill="background1"/>
          </w:tcPr>
          <w:p w:rsidR="009908D8" w:rsidP="00601BB1" w:rsidRDefault="009908D8" w14:paraId="1BDCF7DC"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071D7F5A"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11AB5DAA" w14:textId="77777777">
            <w:pPr>
              <w:pStyle w:val="Zawartotabeli"/>
              <w:snapToGrid w:val="0"/>
              <w:rPr>
                <w:sz w:val="20"/>
                <w:szCs w:val="20"/>
              </w:rPr>
            </w:pPr>
            <w:r w:rsidRPr="003867D5">
              <w:rPr>
                <w:sz w:val="20"/>
                <w:szCs w:val="20"/>
              </w:rPr>
              <w:t>UUID dla typu „XDSSubmissionSet”</w:t>
            </w:r>
          </w:p>
        </w:tc>
        <w:tc>
          <w:tcPr>
            <w:tcW w:w="5955" w:type="dxa"/>
            <w:shd w:val="clear" w:color="auto" w:fill="FFFFFF" w:themeFill="background1"/>
          </w:tcPr>
          <w:p w:rsidR="009908D8" w:rsidP="00601BB1" w:rsidRDefault="009908D8" w14:paraId="7634FE8C" w14:textId="77777777">
            <w:pPr>
              <w:pStyle w:val="Zawartotabeli"/>
              <w:snapToGrid w:val="0"/>
              <w:rPr>
                <w:sz w:val="20"/>
                <w:szCs w:val="20"/>
              </w:rPr>
            </w:pPr>
            <w:r>
              <w:rPr>
                <w:sz w:val="20"/>
                <w:szCs w:val="20"/>
              </w:rPr>
              <w:t>Wartość stała:</w:t>
            </w:r>
          </w:p>
          <w:p w:rsidRPr="00BC076C" w:rsidR="009908D8" w:rsidP="00601BB1" w:rsidRDefault="009908D8" w14:paraId="6A163F1C" w14:textId="77777777">
            <w:pPr>
              <w:pStyle w:val="Zawartotabeli"/>
              <w:snapToGrid w:val="0"/>
              <w:rPr>
                <w:sz w:val="20"/>
                <w:szCs w:val="20"/>
              </w:rPr>
            </w:pPr>
            <w:r w:rsidRPr="00BC076C">
              <w:rPr>
                <w:sz w:val="20"/>
                <w:szCs w:val="20"/>
              </w:rPr>
              <w:t>urn:uuid:a54d6aa5-d40d-43f9-88c5-b4633d873bdd</w:t>
            </w:r>
          </w:p>
        </w:tc>
      </w:tr>
      <w:tr w:rsidR="009908D8" w:rsidTr="795CD24A" w14:paraId="27F1569B" w14:textId="77777777">
        <w:tc>
          <w:tcPr>
            <w:tcW w:w="1560" w:type="dxa"/>
            <w:vMerge w:val="restart"/>
            <w:shd w:val="clear" w:color="auto" w:fill="FFFFFF" w:themeFill="background1"/>
          </w:tcPr>
          <w:p w:rsidRPr="001935D6" w:rsidR="009908D8" w:rsidP="00601BB1" w:rsidRDefault="009908D8" w14:paraId="37229127" w14:textId="77777777">
            <w:pPr>
              <w:pStyle w:val="Zawartotabeli"/>
              <w:snapToGrid w:val="0"/>
              <w:rPr>
                <w:sz w:val="20"/>
                <w:szCs w:val="20"/>
              </w:rPr>
            </w:pPr>
            <w:r>
              <w:rPr>
                <w:sz w:val="20"/>
                <w:szCs w:val="20"/>
              </w:rPr>
              <w:t>ExternalIdentifier „</w:t>
            </w:r>
            <w:r w:rsidRPr="000E4B52">
              <w:rPr>
                <w:sz w:val="20"/>
                <w:szCs w:val="20"/>
              </w:rPr>
              <w:t>patientId</w:t>
            </w:r>
            <w:r>
              <w:rPr>
                <w:sz w:val="20"/>
                <w:szCs w:val="20"/>
              </w:rPr>
              <w:t>”</w:t>
            </w:r>
          </w:p>
          <w:p w:rsidR="009908D8" w:rsidP="00601BB1" w:rsidRDefault="009908D8" w14:paraId="44274588" w14:textId="77777777">
            <w:pPr>
              <w:pStyle w:val="Zawartotabeli"/>
              <w:snapToGrid w:val="0"/>
              <w:rPr>
                <w:sz w:val="20"/>
                <w:szCs w:val="20"/>
              </w:rPr>
            </w:pPr>
          </w:p>
        </w:tc>
        <w:tc>
          <w:tcPr>
            <w:tcW w:w="1275" w:type="dxa"/>
            <w:shd w:val="clear" w:color="auto" w:fill="FFFFFF" w:themeFill="background1"/>
          </w:tcPr>
          <w:p w:rsidR="009908D8" w:rsidP="00601BB1" w:rsidRDefault="009908D8" w14:paraId="31A34D5F" w14:textId="77777777">
            <w:pPr>
              <w:pStyle w:val="Zawartotabeli"/>
              <w:snapToGrid w:val="0"/>
              <w:rPr>
                <w:sz w:val="20"/>
                <w:szCs w:val="20"/>
              </w:rPr>
            </w:pPr>
          </w:p>
        </w:tc>
        <w:tc>
          <w:tcPr>
            <w:tcW w:w="567" w:type="dxa"/>
            <w:shd w:val="clear" w:color="auto" w:fill="FFFFFF" w:themeFill="background1"/>
          </w:tcPr>
          <w:p w:rsidR="009908D8" w:rsidP="00601BB1" w:rsidRDefault="009908D8" w14:paraId="60DBFC9E"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727721B2"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5F54A3DF" w14:textId="77777777">
            <w:pPr>
              <w:pStyle w:val="Zawartotabeli"/>
              <w:snapToGrid w:val="0"/>
              <w:rPr>
                <w:sz w:val="20"/>
                <w:szCs w:val="20"/>
              </w:rPr>
            </w:pPr>
            <w:r w:rsidRPr="003867D5">
              <w:rPr>
                <w:sz w:val="20"/>
                <w:szCs w:val="20"/>
              </w:rPr>
              <w:t>Główny identyfikator pacjenta</w:t>
            </w:r>
          </w:p>
        </w:tc>
        <w:tc>
          <w:tcPr>
            <w:tcW w:w="5955" w:type="dxa"/>
            <w:shd w:val="clear" w:color="auto" w:fill="FFFFFF" w:themeFill="background1"/>
          </w:tcPr>
          <w:p w:rsidR="009908D8" w:rsidP="00601BB1" w:rsidRDefault="009908D8" w14:paraId="4D1F85BE" w14:textId="77777777">
            <w:pPr>
              <w:pStyle w:val="Zawartotabeli"/>
              <w:snapToGrid w:val="0"/>
              <w:rPr>
                <w:sz w:val="20"/>
                <w:szCs w:val="20"/>
              </w:rPr>
            </w:pPr>
            <w:r>
              <w:rPr>
                <w:sz w:val="20"/>
                <w:szCs w:val="20"/>
              </w:rPr>
              <w:t>Jeżeli dostępny jest główny identyfikator pacjenta, to musi on być podany.</w:t>
            </w:r>
          </w:p>
          <w:p w:rsidR="009908D8" w:rsidP="00601BB1" w:rsidRDefault="009908D8" w14:paraId="4D5A9ACC" w14:textId="77777777">
            <w:pPr>
              <w:pStyle w:val="Zawartotabeli"/>
              <w:snapToGrid w:val="0"/>
              <w:rPr>
                <w:b/>
                <w:bCs/>
                <w:color w:val="4F81BD" w:themeColor="accent1"/>
                <w:sz w:val="20"/>
                <w:szCs w:val="20"/>
              </w:rPr>
            </w:pPr>
            <w:r>
              <w:rPr>
                <w:sz w:val="20"/>
                <w:szCs w:val="20"/>
              </w:rPr>
              <w:t xml:space="preserve">Zasady identyfikowania pacjentów </w:t>
            </w:r>
            <w:r w:rsidRPr="004E7AD1">
              <w:rPr>
                <w:sz w:val="20"/>
                <w:szCs w:val="20"/>
              </w:rPr>
              <w:t>opisano w punkcie "Identyfikowanie pacjentów/usługobiorców w komunikacie"</w:t>
            </w:r>
            <w:r>
              <w:rPr>
                <w:sz w:val="20"/>
                <w:szCs w:val="20"/>
              </w:rPr>
              <w:t>.</w:t>
            </w:r>
          </w:p>
        </w:tc>
      </w:tr>
      <w:tr w:rsidRPr="00D400A0" w:rsidR="009908D8" w:rsidTr="795CD24A" w14:paraId="3F6D2CF8" w14:textId="77777777">
        <w:tc>
          <w:tcPr>
            <w:tcW w:w="1560" w:type="dxa"/>
            <w:vMerge/>
          </w:tcPr>
          <w:p w:rsidR="009908D8" w:rsidP="00601BB1" w:rsidRDefault="009908D8" w14:paraId="7094519F" w14:textId="77777777">
            <w:pPr>
              <w:pStyle w:val="Zawartotabeli"/>
              <w:snapToGrid w:val="0"/>
              <w:rPr>
                <w:sz w:val="20"/>
                <w:szCs w:val="20"/>
              </w:rPr>
            </w:pPr>
          </w:p>
        </w:tc>
        <w:tc>
          <w:tcPr>
            <w:tcW w:w="1275" w:type="dxa"/>
            <w:shd w:val="clear" w:color="auto" w:fill="FFFFFF" w:themeFill="background1"/>
          </w:tcPr>
          <w:p w:rsidR="009908D8" w:rsidP="00601BB1" w:rsidRDefault="009908D8" w14:paraId="050C2E63" w14:textId="77777777">
            <w:pPr>
              <w:pStyle w:val="Zawartotabeli"/>
              <w:snapToGrid w:val="0"/>
              <w:rPr>
                <w:sz w:val="20"/>
                <w:szCs w:val="20"/>
              </w:rPr>
            </w:pPr>
            <w:r>
              <w:rPr>
                <w:sz w:val="20"/>
                <w:szCs w:val="20"/>
              </w:rPr>
              <w:t>identificationScheme</w:t>
            </w:r>
          </w:p>
        </w:tc>
        <w:tc>
          <w:tcPr>
            <w:tcW w:w="567" w:type="dxa"/>
            <w:shd w:val="clear" w:color="auto" w:fill="FFFFFF" w:themeFill="background1"/>
          </w:tcPr>
          <w:p w:rsidR="009908D8" w:rsidP="00601BB1" w:rsidRDefault="009908D8" w14:paraId="3F5C358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4F7F34CB"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5E193007" w14:textId="77777777">
            <w:pPr>
              <w:pStyle w:val="Zawartotabeli"/>
              <w:snapToGrid w:val="0"/>
              <w:rPr>
                <w:sz w:val="20"/>
                <w:szCs w:val="20"/>
              </w:rPr>
            </w:pPr>
            <w:r w:rsidRPr="003867D5">
              <w:rPr>
                <w:sz w:val="20"/>
                <w:szCs w:val="20"/>
              </w:rPr>
              <w:t>Definiuje przestrzeń identyfikatorów w ramach komunikatu</w:t>
            </w:r>
          </w:p>
        </w:tc>
        <w:tc>
          <w:tcPr>
            <w:tcW w:w="5955" w:type="dxa"/>
            <w:shd w:val="clear" w:color="auto" w:fill="FFFFFF" w:themeFill="background1"/>
          </w:tcPr>
          <w:p w:rsidR="009908D8" w:rsidP="00601BB1" w:rsidRDefault="009908D8" w14:paraId="0754660C" w14:textId="77777777">
            <w:pPr>
              <w:pStyle w:val="Zawartotabeli"/>
              <w:snapToGrid w:val="0"/>
              <w:rPr>
                <w:sz w:val="20"/>
                <w:szCs w:val="20"/>
              </w:rPr>
            </w:pPr>
            <w:r>
              <w:rPr>
                <w:sz w:val="20"/>
                <w:szCs w:val="20"/>
              </w:rPr>
              <w:t>Wartość stała:</w:t>
            </w:r>
          </w:p>
          <w:p w:rsidRPr="00BC076C" w:rsidR="009908D8" w:rsidP="00601BB1" w:rsidRDefault="009908D8" w14:paraId="4BDB843E" w14:textId="77777777">
            <w:pPr>
              <w:pStyle w:val="Zawartotabeli"/>
              <w:snapToGrid w:val="0"/>
              <w:rPr>
                <w:sz w:val="20"/>
                <w:szCs w:val="20"/>
              </w:rPr>
            </w:pPr>
            <w:r w:rsidRPr="00BC076C">
              <w:rPr>
                <w:sz w:val="20"/>
                <w:szCs w:val="20"/>
              </w:rPr>
              <w:t>urn:uuid:6b5aea1a-874d-4603-a4bc-96a0a7b38446</w:t>
            </w:r>
          </w:p>
        </w:tc>
      </w:tr>
      <w:tr w:rsidRPr="00EA28C6" w:rsidR="009908D8" w:rsidTr="795CD24A" w14:paraId="6DBEA1E3" w14:textId="77777777">
        <w:tc>
          <w:tcPr>
            <w:tcW w:w="1560" w:type="dxa"/>
            <w:vMerge/>
          </w:tcPr>
          <w:p w:rsidRPr="00BC076C" w:rsidR="009908D8" w:rsidP="00601BB1" w:rsidRDefault="009908D8" w14:paraId="5A62F5E4" w14:textId="77777777">
            <w:pPr>
              <w:pStyle w:val="Zawartotabeli"/>
              <w:snapToGrid w:val="0"/>
              <w:rPr>
                <w:sz w:val="20"/>
                <w:szCs w:val="20"/>
              </w:rPr>
            </w:pPr>
          </w:p>
        </w:tc>
        <w:tc>
          <w:tcPr>
            <w:tcW w:w="1275" w:type="dxa"/>
            <w:shd w:val="clear" w:color="auto" w:fill="FFFFFF" w:themeFill="background1"/>
          </w:tcPr>
          <w:p w:rsidR="009908D8" w:rsidP="00601BB1" w:rsidRDefault="009908D8" w14:paraId="218016D4" w14:textId="77777777">
            <w:pPr>
              <w:pStyle w:val="Zawartotabeli"/>
              <w:snapToGrid w:val="0"/>
              <w:rPr>
                <w:sz w:val="20"/>
                <w:szCs w:val="20"/>
              </w:rPr>
            </w:pPr>
            <w:r>
              <w:rPr>
                <w:sz w:val="20"/>
                <w:szCs w:val="20"/>
              </w:rPr>
              <w:t>value</w:t>
            </w:r>
          </w:p>
        </w:tc>
        <w:tc>
          <w:tcPr>
            <w:tcW w:w="567" w:type="dxa"/>
            <w:shd w:val="clear" w:color="auto" w:fill="FFFFFF" w:themeFill="background1"/>
          </w:tcPr>
          <w:p w:rsidR="009908D8" w:rsidP="00601BB1" w:rsidRDefault="009908D8" w14:paraId="49F8852D"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5E19F819"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254FAE60" w14:textId="77777777">
            <w:pPr>
              <w:pStyle w:val="Zawartotabeli"/>
              <w:snapToGrid w:val="0"/>
              <w:rPr>
                <w:sz w:val="20"/>
                <w:szCs w:val="20"/>
              </w:rPr>
            </w:pPr>
            <w:r w:rsidRPr="003867D5">
              <w:rPr>
                <w:sz w:val="20"/>
                <w:szCs w:val="20"/>
              </w:rPr>
              <w:t>Wartość identyfikatora pacjenta</w:t>
            </w:r>
          </w:p>
        </w:tc>
        <w:tc>
          <w:tcPr>
            <w:tcW w:w="5955" w:type="dxa"/>
            <w:shd w:val="clear" w:color="auto" w:fill="FFFFFF" w:themeFill="background1"/>
          </w:tcPr>
          <w:p w:rsidRPr="00676EAA" w:rsidR="009908D8" w:rsidP="00601BB1" w:rsidRDefault="009908D8" w14:paraId="7CE163CD" w14:textId="77777777">
            <w:pPr>
              <w:pStyle w:val="Zawartotabeli"/>
              <w:snapToGrid w:val="0"/>
              <w:rPr>
                <w:sz w:val="20"/>
                <w:szCs w:val="20"/>
              </w:rPr>
            </w:pPr>
            <w:r>
              <w:rPr>
                <w:sz w:val="20"/>
                <w:szCs w:val="20"/>
              </w:rPr>
              <w:t>Identyfikator ten sam, co w każdym z indeksów. W opisie indeksu znajduje się szczegółowa specyfikacja formatu identyfikatora.</w:t>
            </w:r>
          </w:p>
        </w:tc>
      </w:tr>
      <w:tr w:rsidR="009908D8" w:rsidTr="795CD24A" w14:paraId="31437972" w14:textId="77777777">
        <w:trPr>
          <w:trHeight w:val="803"/>
        </w:trPr>
        <w:tc>
          <w:tcPr>
            <w:tcW w:w="1560" w:type="dxa"/>
            <w:vMerge/>
          </w:tcPr>
          <w:p w:rsidRPr="003B264D" w:rsidR="009908D8" w:rsidP="00601BB1" w:rsidRDefault="009908D8" w14:paraId="45556964" w14:textId="77777777">
            <w:pPr>
              <w:pStyle w:val="Zawartotabeli"/>
              <w:snapToGrid w:val="0"/>
              <w:rPr>
                <w:sz w:val="20"/>
                <w:szCs w:val="20"/>
              </w:rPr>
            </w:pPr>
          </w:p>
        </w:tc>
        <w:tc>
          <w:tcPr>
            <w:tcW w:w="1275" w:type="dxa"/>
            <w:shd w:val="clear" w:color="auto" w:fill="FFFFFF" w:themeFill="background1"/>
          </w:tcPr>
          <w:p w:rsidRPr="003B264D" w:rsidR="009908D8" w:rsidP="00601BB1" w:rsidRDefault="009908D8" w14:paraId="78B8F8C4" w14:textId="77777777">
            <w:pPr>
              <w:pStyle w:val="Zawartotabeli"/>
              <w:snapToGrid w:val="0"/>
              <w:rPr>
                <w:sz w:val="20"/>
                <w:szCs w:val="20"/>
              </w:rPr>
            </w:pPr>
            <w:r w:rsidRPr="003B264D">
              <w:rPr>
                <w:sz w:val="20"/>
                <w:szCs w:val="20"/>
              </w:rPr>
              <w:t>Name</w:t>
            </w:r>
          </w:p>
        </w:tc>
        <w:tc>
          <w:tcPr>
            <w:tcW w:w="567" w:type="dxa"/>
            <w:shd w:val="clear" w:color="auto" w:fill="FFFFFF" w:themeFill="background1"/>
          </w:tcPr>
          <w:p w:rsidR="009908D8" w:rsidP="00601BB1" w:rsidRDefault="009908D8" w14:paraId="6B2C766E"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23C84449"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54F074C4" w14:textId="77777777">
            <w:pPr>
              <w:pStyle w:val="Zawartotabeli"/>
              <w:snapToGrid w:val="0"/>
              <w:rPr>
                <w:sz w:val="20"/>
                <w:szCs w:val="20"/>
              </w:rPr>
            </w:pPr>
            <w:r w:rsidRPr="003867D5">
              <w:rPr>
                <w:sz w:val="20"/>
                <w:szCs w:val="20"/>
              </w:rPr>
              <w:t>Wskazanie którego identyfikatora dotyczy ta informacja</w:t>
            </w:r>
          </w:p>
        </w:tc>
        <w:tc>
          <w:tcPr>
            <w:tcW w:w="5955" w:type="dxa"/>
            <w:shd w:val="clear" w:color="auto" w:fill="FFFFFF" w:themeFill="background1"/>
          </w:tcPr>
          <w:p w:rsidR="009908D8" w:rsidP="00601BB1" w:rsidRDefault="009908D8" w14:paraId="27BC71A6" w14:textId="77777777">
            <w:pPr>
              <w:pStyle w:val="Zawartotabeli"/>
              <w:snapToGrid w:val="0"/>
              <w:rPr>
                <w:sz w:val="20"/>
                <w:szCs w:val="20"/>
              </w:rPr>
            </w:pPr>
            <w:r>
              <w:rPr>
                <w:sz w:val="20"/>
                <w:szCs w:val="20"/>
              </w:rPr>
              <w:t>Wartość stała:</w:t>
            </w:r>
          </w:p>
          <w:p w:rsidRPr="00676EAA" w:rsidR="009908D8" w:rsidP="00601BB1" w:rsidRDefault="009908D8" w14:paraId="0360BD1B" w14:textId="77777777">
            <w:pPr>
              <w:pStyle w:val="Zawartotabeli"/>
              <w:snapToGrid w:val="0"/>
              <w:rPr>
                <w:sz w:val="20"/>
                <w:szCs w:val="20"/>
              </w:rPr>
            </w:pPr>
            <w:r>
              <w:rPr>
                <w:sz w:val="20"/>
                <w:szCs w:val="20"/>
              </w:rPr>
              <w:t>XDSSubmissionSet.patientId</w:t>
            </w:r>
          </w:p>
        </w:tc>
      </w:tr>
      <w:tr w:rsidR="009908D8" w:rsidTr="795CD24A" w14:paraId="2C2ED1A8" w14:textId="77777777">
        <w:tc>
          <w:tcPr>
            <w:tcW w:w="1560" w:type="dxa"/>
            <w:vMerge w:val="restart"/>
            <w:shd w:val="clear" w:color="auto" w:fill="FFFFFF" w:themeFill="background1"/>
          </w:tcPr>
          <w:p w:rsidRPr="003B264D" w:rsidR="009908D8" w:rsidP="00601BB1" w:rsidRDefault="009908D8" w14:paraId="0496CC94" w14:textId="77777777">
            <w:pPr>
              <w:pStyle w:val="Zawartotabeli"/>
              <w:snapToGrid w:val="0"/>
              <w:rPr>
                <w:sz w:val="20"/>
                <w:szCs w:val="20"/>
              </w:rPr>
            </w:pPr>
            <w:r w:rsidRPr="000E4B52">
              <w:rPr>
                <w:sz w:val="20"/>
                <w:szCs w:val="20"/>
              </w:rPr>
              <w:t>Name</w:t>
            </w:r>
            <w:r w:rsidRPr="003B264D">
              <w:rPr>
                <w:sz w:val="20"/>
                <w:szCs w:val="20"/>
              </w:rPr>
              <w:t xml:space="preserve"> (nazwa)</w:t>
            </w:r>
          </w:p>
        </w:tc>
        <w:tc>
          <w:tcPr>
            <w:tcW w:w="1275" w:type="dxa"/>
            <w:shd w:val="clear" w:color="auto" w:fill="FFFFFF" w:themeFill="background1"/>
          </w:tcPr>
          <w:p w:rsidRPr="003B264D" w:rsidR="009908D8" w:rsidP="00601BB1" w:rsidRDefault="009908D8" w14:paraId="28330C27" w14:textId="77777777">
            <w:pPr>
              <w:pStyle w:val="Zawartotabeli"/>
              <w:snapToGrid w:val="0"/>
              <w:rPr>
                <w:sz w:val="20"/>
                <w:szCs w:val="20"/>
              </w:rPr>
            </w:pPr>
          </w:p>
        </w:tc>
        <w:tc>
          <w:tcPr>
            <w:tcW w:w="567" w:type="dxa"/>
            <w:shd w:val="clear" w:color="auto" w:fill="FFFFFF" w:themeFill="background1"/>
          </w:tcPr>
          <w:p w:rsidR="009908D8" w:rsidP="00601BB1" w:rsidRDefault="009908D8" w14:paraId="49660B76"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6AD278CB"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2770F62A" w14:textId="77777777">
            <w:pPr>
              <w:pStyle w:val="Zawartotabeli"/>
              <w:snapToGrid w:val="0"/>
              <w:rPr>
                <w:sz w:val="20"/>
                <w:szCs w:val="20"/>
              </w:rPr>
            </w:pPr>
            <w:r w:rsidRPr="003867D5">
              <w:rPr>
                <w:sz w:val="20"/>
                <w:szCs w:val="20"/>
              </w:rPr>
              <w:t>Nazwa wysyłki</w:t>
            </w:r>
          </w:p>
        </w:tc>
        <w:tc>
          <w:tcPr>
            <w:tcW w:w="5955" w:type="dxa"/>
            <w:shd w:val="clear" w:color="auto" w:fill="FFFFFF" w:themeFill="background1"/>
          </w:tcPr>
          <w:p w:rsidRPr="00676EAA" w:rsidR="009908D8" w:rsidP="00601BB1" w:rsidRDefault="009908D8" w14:paraId="33A06AD2" w14:textId="77777777">
            <w:pPr>
              <w:pStyle w:val="Zawartotabeli"/>
              <w:snapToGrid w:val="0"/>
              <w:rPr>
                <w:sz w:val="20"/>
                <w:szCs w:val="20"/>
              </w:rPr>
            </w:pPr>
            <w:r>
              <w:rPr>
                <w:sz w:val="20"/>
                <w:szCs w:val="20"/>
              </w:rPr>
              <w:t>Element obowiązkowy, jego wartość zwykle pusta.</w:t>
            </w:r>
          </w:p>
        </w:tc>
      </w:tr>
      <w:tr w:rsidR="009908D8" w:rsidTr="795CD24A" w14:paraId="19B878A7" w14:textId="77777777">
        <w:trPr>
          <w:trHeight w:val="803"/>
        </w:trPr>
        <w:tc>
          <w:tcPr>
            <w:tcW w:w="1560" w:type="dxa"/>
            <w:vMerge/>
          </w:tcPr>
          <w:p w:rsidR="009908D8" w:rsidP="00601BB1" w:rsidRDefault="009908D8" w14:paraId="1B2DEBEE" w14:textId="77777777">
            <w:pPr>
              <w:pStyle w:val="Zawartotabeli"/>
              <w:snapToGrid w:val="0"/>
              <w:rPr>
                <w:sz w:val="20"/>
                <w:szCs w:val="20"/>
              </w:rPr>
            </w:pPr>
          </w:p>
        </w:tc>
        <w:tc>
          <w:tcPr>
            <w:tcW w:w="1275" w:type="dxa"/>
            <w:shd w:val="clear" w:color="auto" w:fill="FFFFFF" w:themeFill="background1"/>
          </w:tcPr>
          <w:p w:rsidR="009908D8" w:rsidP="00601BB1" w:rsidRDefault="009908D8" w14:paraId="4BC0D164" w14:textId="77777777">
            <w:pPr>
              <w:pStyle w:val="Zawartotabeli"/>
              <w:snapToGrid w:val="0"/>
              <w:rPr>
                <w:sz w:val="20"/>
                <w:szCs w:val="20"/>
              </w:rPr>
            </w:pPr>
            <w:r>
              <w:rPr>
                <w:sz w:val="20"/>
                <w:szCs w:val="20"/>
              </w:rPr>
              <w:t>LocalizedString</w:t>
            </w:r>
          </w:p>
        </w:tc>
        <w:tc>
          <w:tcPr>
            <w:tcW w:w="567" w:type="dxa"/>
            <w:shd w:val="clear" w:color="auto" w:fill="FFFFFF" w:themeFill="background1"/>
          </w:tcPr>
          <w:p w:rsidR="009908D8" w:rsidP="00601BB1" w:rsidRDefault="009908D8" w14:paraId="3F2DD18E" w14:textId="77777777">
            <w:pPr>
              <w:pStyle w:val="Zawartotabeli"/>
              <w:snapToGrid w:val="0"/>
              <w:jc w:val="center"/>
              <w:rPr>
                <w:sz w:val="20"/>
                <w:szCs w:val="20"/>
              </w:rPr>
            </w:pPr>
            <w:r>
              <w:rPr>
                <w:sz w:val="20"/>
                <w:szCs w:val="20"/>
              </w:rPr>
              <w:t>0..1</w:t>
            </w:r>
          </w:p>
        </w:tc>
        <w:tc>
          <w:tcPr>
            <w:tcW w:w="851" w:type="dxa"/>
            <w:shd w:val="clear" w:color="auto" w:fill="FFFFFF" w:themeFill="background1"/>
          </w:tcPr>
          <w:p w:rsidR="009908D8" w:rsidP="00601BB1" w:rsidRDefault="009908D8" w14:paraId="5BCD0176"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62BDF3A4" w14:textId="77777777">
            <w:pPr>
              <w:pStyle w:val="Zawartotabeli"/>
              <w:snapToGrid w:val="0"/>
              <w:rPr>
                <w:sz w:val="20"/>
                <w:szCs w:val="20"/>
              </w:rPr>
            </w:pPr>
            <w:r w:rsidRPr="003867D5">
              <w:rPr>
                <w:sz w:val="20"/>
                <w:szCs w:val="20"/>
              </w:rPr>
              <w:t>Treść nazwy w języku polskim</w:t>
            </w:r>
          </w:p>
        </w:tc>
        <w:tc>
          <w:tcPr>
            <w:tcW w:w="5955" w:type="dxa"/>
            <w:shd w:val="clear" w:color="auto" w:fill="FFFFFF" w:themeFill="background1"/>
          </w:tcPr>
          <w:p w:rsidRPr="00676EAA" w:rsidR="009908D8" w:rsidP="00601BB1" w:rsidRDefault="009908D8" w14:paraId="2C38CA5F" w14:textId="77777777">
            <w:pPr>
              <w:pStyle w:val="Zawartotabeli"/>
              <w:snapToGrid w:val="0"/>
              <w:rPr>
                <w:sz w:val="20"/>
                <w:szCs w:val="20"/>
              </w:rPr>
            </w:pPr>
            <w:r>
              <w:rPr>
                <w:sz w:val="20"/>
                <w:szCs w:val="20"/>
              </w:rPr>
              <w:t>Jeśli istnieje potrzeba nazwania wysyłki, nazwę tę należy umieścić w tym miejscu. Zwykle nie ma takiej potrzeby.</w:t>
            </w:r>
          </w:p>
        </w:tc>
      </w:tr>
      <w:tr w:rsidRPr="006A5343" w:rsidR="009908D8" w:rsidTr="795CD24A" w14:paraId="14BAF086" w14:textId="77777777">
        <w:tc>
          <w:tcPr>
            <w:tcW w:w="1560" w:type="dxa"/>
            <w:vMerge w:val="restart"/>
            <w:shd w:val="clear" w:color="auto" w:fill="FFFFFF" w:themeFill="background1"/>
          </w:tcPr>
          <w:p w:rsidR="009908D8" w:rsidP="00601BB1" w:rsidRDefault="009908D8" w14:paraId="54F965D9" w14:textId="77777777">
            <w:pPr>
              <w:pStyle w:val="Zawartotabeli"/>
              <w:snapToGrid w:val="0"/>
              <w:rPr>
                <w:sz w:val="20"/>
                <w:szCs w:val="20"/>
              </w:rPr>
            </w:pPr>
            <w:r w:rsidRPr="00B002DB">
              <w:rPr>
                <w:sz w:val="20"/>
                <w:szCs w:val="20"/>
              </w:rPr>
              <w:t>Description</w:t>
            </w:r>
            <w:r>
              <w:rPr>
                <w:sz w:val="20"/>
                <w:szCs w:val="20"/>
              </w:rPr>
              <w:t xml:space="preserve"> (opis) </w:t>
            </w:r>
          </w:p>
        </w:tc>
        <w:tc>
          <w:tcPr>
            <w:tcW w:w="1275" w:type="dxa"/>
            <w:shd w:val="clear" w:color="auto" w:fill="FFFFFF" w:themeFill="background1"/>
          </w:tcPr>
          <w:p w:rsidR="009908D8" w:rsidP="00601BB1" w:rsidRDefault="009908D8" w14:paraId="7EC52519" w14:textId="77777777">
            <w:pPr>
              <w:pStyle w:val="Zawartotabeli"/>
              <w:snapToGrid w:val="0"/>
              <w:rPr>
                <w:sz w:val="20"/>
                <w:szCs w:val="20"/>
              </w:rPr>
            </w:pPr>
          </w:p>
        </w:tc>
        <w:tc>
          <w:tcPr>
            <w:tcW w:w="567" w:type="dxa"/>
            <w:shd w:val="clear" w:color="auto" w:fill="FFFFFF" w:themeFill="background1"/>
          </w:tcPr>
          <w:p w:rsidR="009908D8" w:rsidP="00601BB1" w:rsidRDefault="009908D8" w14:paraId="6C2D262B"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1B1E23A7"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6E4A8406" w14:textId="77777777">
            <w:pPr>
              <w:pStyle w:val="Zawartotabeli"/>
              <w:snapToGrid w:val="0"/>
              <w:rPr>
                <w:sz w:val="20"/>
                <w:szCs w:val="20"/>
              </w:rPr>
            </w:pPr>
            <w:r w:rsidRPr="003867D5">
              <w:rPr>
                <w:sz w:val="20"/>
                <w:szCs w:val="20"/>
              </w:rPr>
              <w:t>Opis, uwagi do wysyłki</w:t>
            </w:r>
          </w:p>
        </w:tc>
        <w:tc>
          <w:tcPr>
            <w:tcW w:w="5955" w:type="dxa"/>
            <w:shd w:val="clear" w:color="auto" w:fill="FFFFFF" w:themeFill="background1"/>
          </w:tcPr>
          <w:p w:rsidRPr="00676EAA" w:rsidR="009908D8" w:rsidP="00601BB1" w:rsidRDefault="009908D8" w14:paraId="3BB7C986" w14:textId="77777777">
            <w:pPr>
              <w:pStyle w:val="Zawartotabeli"/>
              <w:snapToGrid w:val="0"/>
              <w:rPr>
                <w:sz w:val="20"/>
                <w:szCs w:val="20"/>
              </w:rPr>
            </w:pPr>
            <w:r>
              <w:rPr>
                <w:sz w:val="20"/>
                <w:szCs w:val="20"/>
              </w:rPr>
              <w:t>Element obowiązkowy, jego wartość zwykle pusta.</w:t>
            </w:r>
          </w:p>
        </w:tc>
      </w:tr>
      <w:tr w:rsidRPr="00C35AF9" w:rsidR="009908D8" w:rsidTr="795CD24A" w14:paraId="13792D65" w14:textId="77777777">
        <w:trPr>
          <w:trHeight w:val="803"/>
        </w:trPr>
        <w:tc>
          <w:tcPr>
            <w:tcW w:w="1560" w:type="dxa"/>
            <w:vMerge/>
          </w:tcPr>
          <w:p w:rsidRPr="006A5343" w:rsidR="009908D8" w:rsidP="00601BB1" w:rsidRDefault="009908D8" w14:paraId="62AA0C29" w14:textId="77777777">
            <w:pPr>
              <w:pStyle w:val="Zawartotabeli"/>
              <w:snapToGrid w:val="0"/>
              <w:rPr>
                <w:sz w:val="20"/>
                <w:szCs w:val="20"/>
              </w:rPr>
            </w:pPr>
          </w:p>
        </w:tc>
        <w:tc>
          <w:tcPr>
            <w:tcW w:w="1275" w:type="dxa"/>
            <w:shd w:val="clear" w:color="auto" w:fill="FFFFFF" w:themeFill="background1"/>
          </w:tcPr>
          <w:p w:rsidRPr="00AE3064" w:rsidR="009908D8" w:rsidP="00601BB1" w:rsidRDefault="009908D8" w14:paraId="30A165AD" w14:textId="77777777">
            <w:pPr>
              <w:pStyle w:val="Zawartotabeli"/>
              <w:snapToGrid w:val="0"/>
              <w:rPr>
                <w:sz w:val="20"/>
                <w:szCs w:val="20"/>
                <w:lang w:val="en-GB"/>
              </w:rPr>
            </w:pPr>
            <w:r>
              <w:rPr>
                <w:sz w:val="20"/>
                <w:szCs w:val="20"/>
              </w:rPr>
              <w:t>LocalizedString</w:t>
            </w:r>
          </w:p>
        </w:tc>
        <w:tc>
          <w:tcPr>
            <w:tcW w:w="567" w:type="dxa"/>
            <w:shd w:val="clear" w:color="auto" w:fill="FFFFFF" w:themeFill="background1"/>
          </w:tcPr>
          <w:p w:rsidRPr="00AE3064" w:rsidR="009908D8" w:rsidP="00601BB1" w:rsidRDefault="009908D8" w14:paraId="3AC65D16" w14:textId="77777777">
            <w:pPr>
              <w:pStyle w:val="Zawartotabeli"/>
              <w:snapToGrid w:val="0"/>
              <w:jc w:val="center"/>
              <w:rPr>
                <w:sz w:val="20"/>
                <w:szCs w:val="20"/>
                <w:lang w:val="en-GB"/>
              </w:rPr>
            </w:pPr>
            <w:r>
              <w:rPr>
                <w:sz w:val="20"/>
                <w:szCs w:val="20"/>
              </w:rPr>
              <w:t>0..1</w:t>
            </w:r>
          </w:p>
        </w:tc>
        <w:tc>
          <w:tcPr>
            <w:tcW w:w="851" w:type="dxa"/>
            <w:shd w:val="clear" w:color="auto" w:fill="FFFFFF" w:themeFill="background1"/>
          </w:tcPr>
          <w:p w:rsidRPr="00AE3064" w:rsidR="009908D8" w:rsidP="00601BB1" w:rsidRDefault="009908D8" w14:paraId="66EDFA85" w14:textId="77777777">
            <w:pPr>
              <w:pStyle w:val="Zawartotabeli"/>
              <w:snapToGrid w:val="0"/>
              <w:rPr>
                <w:sz w:val="20"/>
                <w:szCs w:val="20"/>
                <w:lang w:val="en-GB"/>
              </w:rPr>
            </w:pPr>
            <w:r>
              <w:rPr>
                <w:sz w:val="20"/>
                <w:szCs w:val="20"/>
                <w:lang w:val="en-GB"/>
              </w:rPr>
              <w:t>XDS</w:t>
            </w:r>
          </w:p>
        </w:tc>
        <w:tc>
          <w:tcPr>
            <w:tcW w:w="3826" w:type="dxa"/>
            <w:shd w:val="clear" w:color="auto" w:fill="FFFFFF" w:themeFill="background1"/>
          </w:tcPr>
          <w:p w:rsidRPr="003867D5" w:rsidR="009908D8" w:rsidP="00601BB1" w:rsidRDefault="009908D8" w14:paraId="52B09EE0" w14:textId="77777777">
            <w:pPr>
              <w:pStyle w:val="Zawartotabeli"/>
              <w:snapToGrid w:val="0"/>
              <w:rPr>
                <w:sz w:val="20"/>
                <w:szCs w:val="20"/>
              </w:rPr>
            </w:pPr>
            <w:r w:rsidRPr="003867D5">
              <w:rPr>
                <w:sz w:val="20"/>
                <w:szCs w:val="20"/>
              </w:rPr>
              <w:t>Treść opisu w języku polskim</w:t>
            </w:r>
          </w:p>
        </w:tc>
        <w:tc>
          <w:tcPr>
            <w:tcW w:w="5955" w:type="dxa"/>
            <w:shd w:val="clear" w:color="auto" w:fill="FFFFFF" w:themeFill="background1"/>
          </w:tcPr>
          <w:p w:rsidRPr="00676EAA" w:rsidR="009908D8" w:rsidP="00601BB1" w:rsidRDefault="009908D8" w14:paraId="5CCBDA0E" w14:textId="77777777">
            <w:pPr>
              <w:pStyle w:val="Zawartotabeli"/>
              <w:snapToGrid w:val="0"/>
              <w:rPr>
                <w:sz w:val="20"/>
                <w:szCs w:val="20"/>
              </w:rPr>
            </w:pPr>
            <w:r>
              <w:rPr>
                <w:sz w:val="20"/>
                <w:szCs w:val="20"/>
              </w:rPr>
              <w:t>Jeśli istnieje potrzeba opisania wysyłki, opis ten należy umieścić w tym miejscu. Zwykle nie ma takiej potrzeby.</w:t>
            </w:r>
          </w:p>
        </w:tc>
      </w:tr>
      <w:tr w:rsidRPr="00122C7B" w:rsidR="009908D8" w:rsidTr="795CD24A" w14:paraId="356A3C00" w14:textId="77777777">
        <w:tc>
          <w:tcPr>
            <w:tcW w:w="1560" w:type="dxa"/>
            <w:vMerge w:val="restart"/>
            <w:shd w:val="clear" w:color="auto" w:fill="FFFFFF" w:themeFill="background1"/>
          </w:tcPr>
          <w:p w:rsidRPr="005B7E49" w:rsidR="009908D8" w:rsidP="00601BB1" w:rsidRDefault="009908D8" w14:paraId="2ACF3B28" w14:textId="0B76A074">
            <w:pPr>
              <w:pStyle w:val="Zawartotabeli"/>
              <w:snapToGrid w:val="0"/>
              <w:rPr>
                <w:sz w:val="20"/>
                <w:szCs w:val="20"/>
              </w:rPr>
            </w:pPr>
            <w:r w:rsidRPr="00893BB4">
              <w:rPr>
                <w:sz w:val="20"/>
                <w:szCs w:val="20"/>
              </w:rPr>
              <w:t>Slot name</w:t>
            </w:r>
            <w:r w:rsidRPr="00893BB4">
              <w:rPr>
                <w:sz w:val="20"/>
                <w:szCs w:val="20"/>
                <w:u w:val="words" w:color="FFFFFF" w:themeColor="background1"/>
              </w:rPr>
              <w:t>=</w:t>
            </w:r>
            <w:r w:rsidRPr="00893BB4" w:rsidR="00893BB4">
              <w:rPr>
                <w:sz w:val="20"/>
                <w:szCs w:val="20"/>
                <w:u w:val="words" w:color="FFFFFF" w:themeColor="background1"/>
              </w:rPr>
              <w:t>"</w:t>
            </w:r>
            <w:r w:rsidR="00893BB4">
              <w:rPr>
                <w:sz w:val="20"/>
                <w:szCs w:val="20"/>
                <w:u w:val="words" w:color="FFFFFF" w:themeColor="background1"/>
              </w:rPr>
              <w:t>submissionTime</w:t>
            </w:r>
            <w:r w:rsidRPr="00893BB4">
              <w:rPr>
                <w:sz w:val="20"/>
                <w:szCs w:val="20"/>
                <w:u w:val="words" w:color="FFFFFF" w:themeColor="background1"/>
              </w:rPr>
              <w:t>"</w:t>
            </w:r>
          </w:p>
          <w:p w:rsidRPr="005B7E49" w:rsidR="009908D8" w:rsidP="00601BB1" w:rsidRDefault="009908D8" w14:paraId="6B1D4199" w14:textId="77777777">
            <w:pPr>
              <w:pStyle w:val="Zawartotabeli"/>
              <w:snapToGrid w:val="0"/>
              <w:rPr>
                <w:sz w:val="20"/>
                <w:szCs w:val="20"/>
              </w:rPr>
            </w:pPr>
          </w:p>
        </w:tc>
        <w:tc>
          <w:tcPr>
            <w:tcW w:w="1275" w:type="dxa"/>
            <w:shd w:val="clear" w:color="auto" w:fill="FFFFFF" w:themeFill="background1"/>
          </w:tcPr>
          <w:p w:rsidRPr="005B7E49" w:rsidR="009908D8" w:rsidP="00601BB1" w:rsidRDefault="009908D8" w14:paraId="5C6A8324" w14:textId="77777777">
            <w:pPr>
              <w:pStyle w:val="Zawartotabeli"/>
              <w:snapToGrid w:val="0"/>
              <w:rPr>
                <w:sz w:val="20"/>
                <w:szCs w:val="20"/>
              </w:rPr>
            </w:pPr>
          </w:p>
        </w:tc>
        <w:tc>
          <w:tcPr>
            <w:tcW w:w="567" w:type="dxa"/>
            <w:shd w:val="clear" w:color="auto" w:fill="FFFFFF" w:themeFill="background1"/>
          </w:tcPr>
          <w:p w:rsidRPr="005B7E49" w:rsidR="009908D8" w:rsidP="00601BB1" w:rsidRDefault="009908D8" w14:paraId="7D35DFF4" w14:textId="77777777">
            <w:pPr>
              <w:pStyle w:val="Zawartotabeli"/>
              <w:snapToGrid w:val="0"/>
              <w:jc w:val="center"/>
              <w:rPr>
                <w:sz w:val="20"/>
                <w:szCs w:val="20"/>
              </w:rPr>
            </w:pPr>
            <w:r w:rsidRPr="005B7E49">
              <w:rPr>
                <w:sz w:val="20"/>
                <w:szCs w:val="20"/>
              </w:rPr>
              <w:t>1</w:t>
            </w:r>
          </w:p>
        </w:tc>
        <w:tc>
          <w:tcPr>
            <w:tcW w:w="851" w:type="dxa"/>
            <w:shd w:val="clear" w:color="auto" w:fill="FFFFFF" w:themeFill="background1"/>
          </w:tcPr>
          <w:p w:rsidRPr="005B7E49" w:rsidR="009908D8" w:rsidP="00601BB1" w:rsidRDefault="009908D8" w14:paraId="16DD98B7"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4E386EBC" w14:textId="77777777">
            <w:pPr>
              <w:pStyle w:val="Zawartotabeli"/>
              <w:snapToGrid w:val="0"/>
              <w:rPr>
                <w:sz w:val="20"/>
                <w:szCs w:val="20"/>
              </w:rPr>
            </w:pPr>
            <w:r w:rsidRPr="003867D5">
              <w:rPr>
                <w:sz w:val="20"/>
                <w:szCs w:val="20"/>
              </w:rPr>
              <w:t>Czas wysyłki</w:t>
            </w:r>
          </w:p>
        </w:tc>
        <w:tc>
          <w:tcPr>
            <w:tcW w:w="5955" w:type="dxa"/>
            <w:shd w:val="clear" w:color="auto" w:fill="FFFFFF" w:themeFill="background1"/>
          </w:tcPr>
          <w:p w:rsidRPr="005B7E49" w:rsidR="009908D8" w:rsidP="00601BB1" w:rsidRDefault="009908D8" w14:paraId="65FCFC5C" w14:textId="77777777">
            <w:pPr>
              <w:pStyle w:val="Zawartotabeli"/>
              <w:snapToGrid w:val="0"/>
              <w:rPr>
                <w:sz w:val="20"/>
                <w:szCs w:val="20"/>
              </w:rPr>
            </w:pPr>
          </w:p>
        </w:tc>
      </w:tr>
      <w:tr w:rsidRPr="00122C7B" w:rsidR="009908D8" w:rsidTr="795CD24A" w14:paraId="63F064EE" w14:textId="77777777">
        <w:trPr>
          <w:trHeight w:val="803"/>
        </w:trPr>
        <w:tc>
          <w:tcPr>
            <w:tcW w:w="1560" w:type="dxa"/>
            <w:vMerge/>
          </w:tcPr>
          <w:p w:rsidRPr="005B7E49" w:rsidR="009908D8" w:rsidP="00601BB1" w:rsidRDefault="009908D8" w14:paraId="478C9907" w14:textId="77777777">
            <w:pPr>
              <w:pStyle w:val="Zawartotabeli"/>
              <w:snapToGrid w:val="0"/>
              <w:rPr>
                <w:sz w:val="20"/>
                <w:szCs w:val="20"/>
              </w:rPr>
            </w:pPr>
          </w:p>
        </w:tc>
        <w:tc>
          <w:tcPr>
            <w:tcW w:w="1275" w:type="dxa"/>
            <w:shd w:val="clear" w:color="auto" w:fill="FFFFFF" w:themeFill="background1"/>
          </w:tcPr>
          <w:p w:rsidRPr="005B7E49" w:rsidR="009908D8" w:rsidP="00601BB1" w:rsidRDefault="009908D8" w14:paraId="77D770E4" w14:textId="77777777">
            <w:pPr>
              <w:pStyle w:val="Zawartotabeli"/>
              <w:snapToGrid w:val="0"/>
              <w:rPr>
                <w:sz w:val="20"/>
                <w:szCs w:val="20"/>
              </w:rPr>
            </w:pPr>
            <w:r w:rsidRPr="005B7E49">
              <w:rPr>
                <w:sz w:val="20"/>
                <w:szCs w:val="20"/>
              </w:rPr>
              <w:t>Value</w:t>
            </w:r>
          </w:p>
        </w:tc>
        <w:tc>
          <w:tcPr>
            <w:tcW w:w="567" w:type="dxa"/>
            <w:shd w:val="clear" w:color="auto" w:fill="FFFFFF" w:themeFill="background1"/>
          </w:tcPr>
          <w:p w:rsidRPr="005B7E49" w:rsidR="009908D8" w:rsidP="00601BB1" w:rsidRDefault="009908D8" w14:paraId="1F12C262" w14:textId="77777777">
            <w:pPr>
              <w:pStyle w:val="Zawartotabeli"/>
              <w:snapToGrid w:val="0"/>
              <w:jc w:val="center"/>
              <w:rPr>
                <w:sz w:val="20"/>
                <w:szCs w:val="20"/>
              </w:rPr>
            </w:pPr>
            <w:r w:rsidRPr="005B7E49">
              <w:rPr>
                <w:sz w:val="20"/>
                <w:szCs w:val="20"/>
              </w:rPr>
              <w:t>1</w:t>
            </w:r>
          </w:p>
        </w:tc>
        <w:tc>
          <w:tcPr>
            <w:tcW w:w="851" w:type="dxa"/>
            <w:shd w:val="clear" w:color="auto" w:fill="FFFFFF" w:themeFill="background1"/>
          </w:tcPr>
          <w:p w:rsidRPr="005B7E49" w:rsidR="009908D8" w:rsidP="00601BB1" w:rsidRDefault="009908D8" w14:paraId="2DB7DE47"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01D717DF" w14:textId="77777777">
            <w:pPr>
              <w:pStyle w:val="Zawartotabeli"/>
              <w:snapToGrid w:val="0"/>
              <w:rPr>
                <w:sz w:val="20"/>
                <w:szCs w:val="20"/>
              </w:rPr>
            </w:pPr>
            <w:r w:rsidRPr="003867D5">
              <w:rPr>
                <w:sz w:val="20"/>
                <w:szCs w:val="20"/>
              </w:rPr>
              <w:t>Wartość czasu wysyłki</w:t>
            </w:r>
          </w:p>
        </w:tc>
        <w:tc>
          <w:tcPr>
            <w:tcW w:w="5955" w:type="dxa"/>
            <w:shd w:val="clear" w:color="auto" w:fill="FFFFFF" w:themeFill="background1"/>
          </w:tcPr>
          <w:p w:rsidRPr="00B620CA" w:rsidR="009908D8" w:rsidP="00601BB1" w:rsidRDefault="009908D8" w14:paraId="33BB83D4" w14:textId="77777777">
            <w:pPr>
              <w:pStyle w:val="Zawartotabeli"/>
              <w:snapToGrid w:val="0"/>
              <w:rPr>
                <w:sz w:val="20"/>
                <w:szCs w:val="20"/>
              </w:rPr>
            </w:pPr>
            <w:r w:rsidRPr="00B620CA">
              <w:rPr>
                <w:sz w:val="20"/>
                <w:szCs w:val="20"/>
              </w:rPr>
              <w:t>Format daty opisany jest w [[ITI TF-3, w tabeli 4.2.3.1.7-2: Data Types]]:</w:t>
            </w:r>
          </w:p>
          <w:p w:rsidR="009908D8" w:rsidP="00601BB1" w:rsidRDefault="009908D8" w14:paraId="14780642" w14:textId="77777777">
            <w:pPr>
              <w:pStyle w:val="Zawartotabeli"/>
              <w:snapToGrid w:val="0"/>
              <w:rPr>
                <w:sz w:val="20"/>
                <w:szCs w:val="20"/>
              </w:rPr>
            </w:pPr>
            <w:r w:rsidRPr="000E7FC1">
              <w:rPr>
                <w:sz w:val="20"/>
                <w:szCs w:val="20"/>
              </w:rPr>
              <w:t>YYYY[MM[DD[hh[mm[ss]]]]], gdzie każda zawartość w nawiasach [] jest opcjonalna, przy czym należy podać datę i czas o najlepszej dostępnej jakości.</w:t>
            </w:r>
          </w:p>
          <w:p w:rsidR="00410FBE" w:rsidP="00601BB1" w:rsidRDefault="00410FBE" w14:paraId="74B58CD4" w14:textId="77777777">
            <w:pPr>
              <w:pStyle w:val="Zawartotabeli"/>
              <w:snapToGrid w:val="0"/>
              <w:rPr>
                <w:sz w:val="20"/>
                <w:szCs w:val="20"/>
              </w:rPr>
            </w:pPr>
          </w:p>
          <w:p w:rsidRPr="008E270C" w:rsidR="00410FBE" w:rsidP="00601BB1" w:rsidRDefault="00410FBE" w14:paraId="2B9D116D" w14:textId="77777777">
            <w:pPr>
              <w:pStyle w:val="Zawartotabeli"/>
              <w:snapToGrid w:val="0"/>
              <w:rPr>
                <w:b/>
                <w:bCs/>
                <w:sz w:val="20"/>
                <w:szCs w:val="20"/>
                <w:u w:val="single"/>
              </w:rPr>
            </w:pPr>
            <w:r w:rsidRPr="008E270C">
              <w:rPr>
                <w:b/>
                <w:bCs/>
                <w:sz w:val="20"/>
                <w:szCs w:val="20"/>
                <w:u w:val="single"/>
              </w:rPr>
              <w:t>Reguły biznesowe:</w:t>
            </w:r>
          </w:p>
          <w:p w:rsidRPr="000E7FC1" w:rsidR="00410FBE" w:rsidP="00601BB1" w:rsidRDefault="00410FBE" w14:paraId="3BBD303D" w14:textId="2BF5CD58">
            <w:pPr>
              <w:pStyle w:val="Zawartotabeli"/>
              <w:snapToGrid w:val="0"/>
              <w:rPr>
                <w:sz w:val="20"/>
                <w:szCs w:val="20"/>
              </w:rPr>
            </w:pPr>
            <w:r w:rsidRPr="00410FBE">
              <w:rPr>
                <w:sz w:val="20"/>
                <w:szCs w:val="20"/>
              </w:rPr>
              <w:t>REG.WER.4636 Weryfikacja poprawności podanego czasu wysyłki indeksu EDM.</w:t>
            </w:r>
          </w:p>
        </w:tc>
      </w:tr>
      <w:tr w:rsidRPr="00EF7DC0" w:rsidR="009908D8" w:rsidTr="795CD24A" w14:paraId="443277B6" w14:textId="77777777">
        <w:trPr>
          <w:trHeight w:val="803"/>
        </w:trPr>
        <w:tc>
          <w:tcPr>
            <w:tcW w:w="1560" w:type="dxa"/>
            <w:vMerge w:val="restart"/>
            <w:shd w:val="clear" w:color="auto" w:fill="FFFFFF" w:themeFill="background1"/>
          </w:tcPr>
          <w:p w:rsidRPr="00EF7DC0" w:rsidR="009908D8" w:rsidP="00601BB1" w:rsidRDefault="009908D8" w14:paraId="185CF753" w14:textId="77777777">
            <w:pPr>
              <w:pStyle w:val="Zawartotabeli"/>
              <w:snapToGrid w:val="0"/>
              <w:rPr>
                <w:sz w:val="20"/>
                <w:szCs w:val="20"/>
                <w:lang w:val="en-GB"/>
              </w:rPr>
            </w:pPr>
            <w:r w:rsidRPr="00EF7DC0">
              <w:rPr>
                <w:sz w:val="20"/>
                <w:szCs w:val="20"/>
                <w:lang w:val="en-GB"/>
              </w:rPr>
              <w:t>Slot name=”urn:extpl:SlotName</w:t>
            </w:r>
            <w:r>
              <w:rPr>
                <w:sz w:val="20"/>
                <w:szCs w:val="20"/>
                <w:lang w:val="en-GB"/>
              </w:rPr>
              <w:t>:UpdateReason”</w:t>
            </w:r>
          </w:p>
        </w:tc>
        <w:tc>
          <w:tcPr>
            <w:tcW w:w="1275" w:type="dxa"/>
            <w:shd w:val="clear" w:color="auto" w:fill="FFFFFF" w:themeFill="background1"/>
          </w:tcPr>
          <w:p w:rsidRPr="00EF7DC0" w:rsidR="009908D8" w:rsidP="00601BB1" w:rsidRDefault="009908D8" w14:paraId="4188DE1B" w14:textId="77777777">
            <w:pPr>
              <w:pStyle w:val="Zawartotabeli"/>
              <w:snapToGrid w:val="0"/>
              <w:rPr>
                <w:sz w:val="20"/>
                <w:szCs w:val="20"/>
                <w:lang w:val="en-GB"/>
              </w:rPr>
            </w:pPr>
          </w:p>
        </w:tc>
        <w:tc>
          <w:tcPr>
            <w:tcW w:w="567" w:type="dxa"/>
            <w:shd w:val="clear" w:color="auto" w:fill="FFFFFF" w:themeFill="background1"/>
          </w:tcPr>
          <w:p w:rsidRPr="00EF7DC0" w:rsidR="009908D8" w:rsidP="00601BB1" w:rsidRDefault="009908D8" w14:paraId="3ABD7911" w14:textId="77777777">
            <w:pPr>
              <w:pStyle w:val="Zawartotabeli"/>
              <w:snapToGrid w:val="0"/>
              <w:jc w:val="center"/>
              <w:rPr>
                <w:sz w:val="20"/>
                <w:szCs w:val="20"/>
                <w:lang w:val="en-GB"/>
              </w:rPr>
            </w:pPr>
            <w:r>
              <w:rPr>
                <w:sz w:val="20"/>
                <w:szCs w:val="20"/>
                <w:lang w:val="en-GB"/>
              </w:rPr>
              <w:t>0..1</w:t>
            </w:r>
          </w:p>
        </w:tc>
        <w:tc>
          <w:tcPr>
            <w:tcW w:w="851" w:type="dxa"/>
            <w:shd w:val="clear" w:color="auto" w:fill="FFFFFF" w:themeFill="background1"/>
          </w:tcPr>
          <w:p w:rsidRPr="00EF7DC0" w:rsidR="009908D8" w:rsidP="00601BB1" w:rsidRDefault="009908D8" w14:paraId="11DA510D" w14:textId="77777777">
            <w:pPr>
              <w:pStyle w:val="Zawartotabeli"/>
              <w:snapToGrid w:val="0"/>
              <w:rPr>
                <w:sz w:val="20"/>
                <w:szCs w:val="20"/>
                <w:lang w:val="en-GB"/>
              </w:rPr>
            </w:pPr>
            <w:r>
              <w:rPr>
                <w:sz w:val="20"/>
                <w:szCs w:val="20"/>
                <w:lang w:val="en-GB"/>
              </w:rPr>
              <w:t>extPL</w:t>
            </w:r>
          </w:p>
        </w:tc>
        <w:tc>
          <w:tcPr>
            <w:tcW w:w="3826" w:type="dxa"/>
            <w:shd w:val="clear" w:color="auto" w:fill="FFFFFF" w:themeFill="background1"/>
          </w:tcPr>
          <w:p w:rsidRPr="00EF7DC0" w:rsidR="009908D8" w:rsidP="00601BB1" w:rsidRDefault="009908D8" w14:paraId="7F642B52" w14:textId="77777777">
            <w:pPr>
              <w:pStyle w:val="Zawartotabeli"/>
              <w:snapToGrid w:val="0"/>
              <w:rPr>
                <w:sz w:val="20"/>
                <w:szCs w:val="20"/>
                <w:lang w:val="en-GB"/>
              </w:rPr>
            </w:pPr>
            <w:r>
              <w:rPr>
                <w:sz w:val="20"/>
                <w:szCs w:val="20"/>
                <w:lang w:val="en-GB"/>
              </w:rPr>
              <w:t>Powód modyfikacji</w:t>
            </w:r>
          </w:p>
        </w:tc>
        <w:tc>
          <w:tcPr>
            <w:tcW w:w="5955" w:type="dxa"/>
            <w:shd w:val="clear" w:color="auto" w:fill="FFFFFF" w:themeFill="background1"/>
          </w:tcPr>
          <w:p w:rsidR="009908D8" w:rsidP="00601BB1" w:rsidRDefault="009908D8" w14:paraId="40DEF38E" w14:textId="77777777">
            <w:pPr>
              <w:pStyle w:val="Zawartotabeli"/>
              <w:snapToGrid w:val="0"/>
              <w:rPr>
                <w:b/>
                <w:bCs/>
                <w:smallCaps/>
                <w:color w:val="17365D"/>
                <w:kern w:val="32"/>
                <w:sz w:val="20"/>
                <w:szCs w:val="20"/>
              </w:rPr>
            </w:pPr>
            <w:r w:rsidRPr="00EF7DC0">
              <w:rPr>
                <w:sz w:val="20"/>
                <w:szCs w:val="20"/>
              </w:rPr>
              <w:t xml:space="preserve">Rozszerzenie jest zgodne ze standardem IHE XDS.b. </w:t>
            </w:r>
            <w:r>
              <w:rPr>
                <w:sz w:val="20"/>
                <w:szCs w:val="20"/>
              </w:rPr>
              <w:t>Element wymagany wyłącznie dla komunikatów będących modyfikacją danych.</w:t>
            </w:r>
          </w:p>
        </w:tc>
      </w:tr>
      <w:tr w:rsidRPr="00122C7B" w:rsidR="009908D8" w:rsidTr="795CD24A" w14:paraId="394AB60F" w14:textId="77777777">
        <w:trPr>
          <w:trHeight w:val="803"/>
        </w:trPr>
        <w:tc>
          <w:tcPr>
            <w:tcW w:w="1560" w:type="dxa"/>
            <w:vMerge/>
          </w:tcPr>
          <w:p w:rsidRPr="00EF7DC0" w:rsidR="009908D8" w:rsidP="00601BB1" w:rsidRDefault="009908D8" w14:paraId="5F2754E3" w14:textId="77777777">
            <w:pPr>
              <w:pStyle w:val="Zawartotabeli"/>
              <w:snapToGrid w:val="0"/>
              <w:rPr>
                <w:sz w:val="20"/>
                <w:szCs w:val="20"/>
              </w:rPr>
            </w:pPr>
          </w:p>
        </w:tc>
        <w:tc>
          <w:tcPr>
            <w:tcW w:w="1275" w:type="dxa"/>
            <w:shd w:val="clear" w:color="auto" w:fill="FFFFFF" w:themeFill="background1"/>
          </w:tcPr>
          <w:p w:rsidRPr="005B7E49" w:rsidR="009908D8" w:rsidP="00601BB1" w:rsidRDefault="009908D8" w14:paraId="02F06528" w14:textId="77777777">
            <w:pPr>
              <w:pStyle w:val="Zawartotabeli"/>
              <w:snapToGrid w:val="0"/>
              <w:rPr>
                <w:sz w:val="20"/>
                <w:szCs w:val="20"/>
              </w:rPr>
            </w:pPr>
            <w:r>
              <w:rPr>
                <w:sz w:val="20"/>
                <w:szCs w:val="20"/>
              </w:rPr>
              <w:t>Value</w:t>
            </w:r>
          </w:p>
        </w:tc>
        <w:tc>
          <w:tcPr>
            <w:tcW w:w="567" w:type="dxa"/>
            <w:shd w:val="clear" w:color="auto" w:fill="FFFFFF" w:themeFill="background1"/>
          </w:tcPr>
          <w:p w:rsidRPr="005B7E49" w:rsidR="009908D8" w:rsidP="00601BB1" w:rsidRDefault="009908D8" w14:paraId="5B655718"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59CB09F6"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5D4A15D5" w14:textId="77777777">
            <w:pPr>
              <w:pStyle w:val="Zawartotabeli"/>
              <w:snapToGrid w:val="0"/>
              <w:rPr>
                <w:sz w:val="20"/>
                <w:szCs w:val="20"/>
              </w:rPr>
            </w:pPr>
            <w:r>
              <w:rPr>
                <w:sz w:val="20"/>
                <w:szCs w:val="20"/>
              </w:rPr>
              <w:t>Opis słowny</w:t>
            </w:r>
          </w:p>
        </w:tc>
        <w:tc>
          <w:tcPr>
            <w:tcW w:w="5955" w:type="dxa"/>
            <w:shd w:val="clear" w:color="auto" w:fill="FFFFFF" w:themeFill="background1"/>
          </w:tcPr>
          <w:p w:rsidR="009908D8" w:rsidP="00601BB1" w:rsidRDefault="009908D8" w14:paraId="7E3462B1" w14:textId="77777777">
            <w:pPr>
              <w:pStyle w:val="Zawartotabeli"/>
              <w:snapToGrid w:val="0"/>
              <w:rPr>
                <w:sz w:val="20"/>
                <w:szCs w:val="20"/>
              </w:rPr>
            </w:pPr>
            <w:r>
              <w:rPr>
                <w:sz w:val="20"/>
                <w:szCs w:val="20"/>
              </w:rPr>
              <w:t>Należy opisać powód lub powody realizacji wysyłki modyfikacji.</w:t>
            </w:r>
          </w:p>
          <w:p w:rsidRPr="00EF7DC0" w:rsidR="009908D8" w:rsidP="00601BB1" w:rsidRDefault="009908D8" w14:paraId="3ABB2A18" w14:textId="77777777">
            <w:pPr>
              <w:pStyle w:val="Zawartotabeli"/>
              <w:snapToGrid w:val="0"/>
              <w:rPr>
                <w:sz w:val="20"/>
                <w:szCs w:val="20"/>
              </w:rPr>
            </w:pPr>
            <w:r>
              <w:rPr>
                <w:sz w:val="20"/>
                <w:szCs w:val="20"/>
              </w:rPr>
              <w:t>Do rozważenia wykorzystanie elementu Description w roli informacji o powodach modyfikacji.</w:t>
            </w:r>
          </w:p>
        </w:tc>
      </w:tr>
      <w:tr w:rsidRPr="005350F5" w:rsidR="009908D8" w:rsidTr="795CD24A" w14:paraId="6F3A3498" w14:textId="77777777">
        <w:tc>
          <w:tcPr>
            <w:tcW w:w="1560" w:type="dxa"/>
            <w:vMerge w:val="restart"/>
            <w:shd w:val="clear" w:color="auto" w:fill="FFFFFF" w:themeFill="background1"/>
          </w:tcPr>
          <w:p w:rsidRPr="00B002DB" w:rsidR="009908D8" w:rsidP="00601BB1" w:rsidRDefault="009908D8" w14:paraId="0237210A" w14:textId="77777777">
            <w:pPr>
              <w:pStyle w:val="Zawartotabeli"/>
              <w:snapToGrid w:val="0"/>
              <w:rPr>
                <w:sz w:val="20"/>
                <w:szCs w:val="20"/>
              </w:rPr>
            </w:pPr>
            <w:r w:rsidRPr="00B002DB">
              <w:rPr>
                <w:sz w:val="20"/>
                <w:szCs w:val="20"/>
              </w:rPr>
              <w:t>ExternalIdentifier „uniqueId”</w:t>
            </w:r>
          </w:p>
          <w:p w:rsidRPr="00B002DB" w:rsidR="009908D8" w:rsidP="00601BB1" w:rsidRDefault="009908D8" w14:paraId="17FB29F8" w14:textId="77777777">
            <w:pPr>
              <w:pStyle w:val="Zawartotabeli"/>
              <w:snapToGrid w:val="0"/>
              <w:rPr>
                <w:sz w:val="20"/>
                <w:szCs w:val="20"/>
                <w:highlight w:val="green"/>
              </w:rPr>
            </w:pPr>
          </w:p>
        </w:tc>
        <w:tc>
          <w:tcPr>
            <w:tcW w:w="1275" w:type="dxa"/>
            <w:shd w:val="clear" w:color="auto" w:fill="FFFFFF" w:themeFill="background1"/>
          </w:tcPr>
          <w:p w:rsidRPr="004C4CD6" w:rsidR="009908D8" w:rsidP="00601BB1" w:rsidRDefault="009908D8" w14:paraId="1985BE74" w14:textId="77777777">
            <w:pPr>
              <w:pStyle w:val="Zawartotabeli"/>
              <w:snapToGrid w:val="0"/>
              <w:rPr>
                <w:sz w:val="20"/>
                <w:szCs w:val="20"/>
              </w:rPr>
            </w:pPr>
          </w:p>
        </w:tc>
        <w:tc>
          <w:tcPr>
            <w:tcW w:w="567" w:type="dxa"/>
            <w:shd w:val="clear" w:color="auto" w:fill="FFFFFF" w:themeFill="background1"/>
          </w:tcPr>
          <w:p w:rsidRPr="004C4CD6" w:rsidR="009908D8" w:rsidP="00601BB1" w:rsidRDefault="009908D8" w14:paraId="3AE82AD4"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77BFD3D0"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152DD9BC" w14:textId="77777777">
            <w:pPr>
              <w:pStyle w:val="Zawartotabeli"/>
              <w:snapToGrid w:val="0"/>
              <w:rPr>
                <w:sz w:val="20"/>
                <w:szCs w:val="20"/>
              </w:rPr>
            </w:pPr>
            <w:r w:rsidRPr="003867D5">
              <w:rPr>
                <w:sz w:val="20"/>
                <w:szCs w:val="20"/>
              </w:rPr>
              <w:t>Identyfikator wysyłki nadawany przez usługodawcę, tj. unikalny u usługodawcy</w:t>
            </w:r>
          </w:p>
        </w:tc>
        <w:tc>
          <w:tcPr>
            <w:tcW w:w="5955" w:type="dxa"/>
            <w:shd w:val="clear" w:color="auto" w:fill="FFFFFF" w:themeFill="background1"/>
          </w:tcPr>
          <w:p w:rsidRPr="004C4CD6" w:rsidR="009908D8" w:rsidP="00601BB1" w:rsidRDefault="009908D8" w14:paraId="1B06CEDA" w14:textId="77777777">
            <w:pPr>
              <w:pStyle w:val="Zawartotabeli"/>
              <w:snapToGrid w:val="0"/>
              <w:rPr>
                <w:sz w:val="20"/>
                <w:szCs w:val="20"/>
              </w:rPr>
            </w:pPr>
          </w:p>
        </w:tc>
      </w:tr>
      <w:tr w:rsidRPr="00D400A0" w:rsidR="009908D8" w:rsidTr="795CD24A" w14:paraId="07E72F29" w14:textId="77777777">
        <w:tc>
          <w:tcPr>
            <w:tcW w:w="1560" w:type="dxa"/>
            <w:vMerge/>
          </w:tcPr>
          <w:p w:rsidRPr="004C4CD6" w:rsidR="009908D8" w:rsidP="00601BB1" w:rsidRDefault="009908D8" w14:paraId="27009C4A"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5D787A1A" w14:textId="77777777">
            <w:pPr>
              <w:pStyle w:val="Zawartotabeli"/>
              <w:snapToGrid w:val="0"/>
              <w:rPr>
                <w:sz w:val="20"/>
                <w:szCs w:val="20"/>
              </w:rPr>
            </w:pPr>
            <w:r>
              <w:rPr>
                <w:sz w:val="20"/>
                <w:szCs w:val="20"/>
              </w:rPr>
              <w:t>i</w:t>
            </w:r>
            <w:r w:rsidRPr="004C4CD6">
              <w:rPr>
                <w:sz w:val="20"/>
                <w:szCs w:val="20"/>
              </w:rPr>
              <w:t>dentificationScheme</w:t>
            </w:r>
          </w:p>
        </w:tc>
        <w:tc>
          <w:tcPr>
            <w:tcW w:w="567" w:type="dxa"/>
            <w:shd w:val="clear" w:color="auto" w:fill="FFFFFF" w:themeFill="background1"/>
          </w:tcPr>
          <w:p w:rsidRPr="004C4CD6" w:rsidR="009908D8" w:rsidP="00601BB1" w:rsidRDefault="009908D8" w14:paraId="71F132A0"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4D3015A4"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48BB159C" w14:textId="77777777">
            <w:pPr>
              <w:pStyle w:val="Zawartotabeli"/>
              <w:snapToGrid w:val="0"/>
              <w:rPr>
                <w:sz w:val="20"/>
                <w:szCs w:val="20"/>
              </w:rPr>
            </w:pPr>
            <w:r w:rsidRPr="003867D5">
              <w:rPr>
                <w:sz w:val="20"/>
                <w:szCs w:val="20"/>
              </w:rPr>
              <w:t>Definiuje przestrzeń wartości w ramach komunikatu</w:t>
            </w:r>
          </w:p>
        </w:tc>
        <w:tc>
          <w:tcPr>
            <w:tcW w:w="5955" w:type="dxa"/>
            <w:shd w:val="clear" w:color="auto" w:fill="FFFFFF" w:themeFill="background1"/>
          </w:tcPr>
          <w:p w:rsidR="009908D8" w:rsidP="00601BB1" w:rsidRDefault="009908D8" w14:paraId="4C38E421" w14:textId="77777777">
            <w:pPr>
              <w:pStyle w:val="Zawartotabeli"/>
              <w:snapToGrid w:val="0"/>
              <w:rPr>
                <w:sz w:val="20"/>
                <w:szCs w:val="20"/>
              </w:rPr>
            </w:pPr>
            <w:r>
              <w:rPr>
                <w:sz w:val="20"/>
                <w:szCs w:val="20"/>
              </w:rPr>
              <w:t>Wartość stała:</w:t>
            </w:r>
          </w:p>
          <w:p w:rsidRPr="00BC076C" w:rsidR="009908D8" w:rsidP="00601BB1" w:rsidRDefault="009908D8" w14:paraId="3D949364" w14:textId="77777777">
            <w:pPr>
              <w:pStyle w:val="Zawartotabeli"/>
              <w:snapToGrid w:val="0"/>
              <w:rPr>
                <w:sz w:val="20"/>
                <w:szCs w:val="20"/>
              </w:rPr>
            </w:pPr>
            <w:r w:rsidRPr="00BC076C">
              <w:rPr>
                <w:sz w:val="20"/>
                <w:szCs w:val="20"/>
              </w:rPr>
              <w:t>urn:uuid:96fdda7c-d067-4183-912e-bf5ee74998a8</w:t>
            </w:r>
          </w:p>
        </w:tc>
      </w:tr>
      <w:tr w:rsidRPr="00966E33" w:rsidR="009908D8" w:rsidTr="795CD24A" w14:paraId="38E63DB7" w14:textId="77777777">
        <w:tc>
          <w:tcPr>
            <w:tcW w:w="1560" w:type="dxa"/>
            <w:vMerge/>
          </w:tcPr>
          <w:p w:rsidRPr="00BC076C" w:rsidR="009908D8" w:rsidP="00601BB1" w:rsidRDefault="009908D8" w14:paraId="4B08E47A"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2F31F915" w14:textId="77777777">
            <w:pPr>
              <w:pStyle w:val="Zawartotabeli"/>
              <w:snapToGrid w:val="0"/>
              <w:rPr>
                <w:sz w:val="20"/>
                <w:szCs w:val="20"/>
              </w:rPr>
            </w:pPr>
            <w:r>
              <w:rPr>
                <w:sz w:val="20"/>
                <w:szCs w:val="20"/>
              </w:rPr>
              <w:t>v</w:t>
            </w:r>
            <w:r w:rsidRPr="004C4CD6">
              <w:rPr>
                <w:sz w:val="20"/>
                <w:szCs w:val="20"/>
              </w:rPr>
              <w:t>alue</w:t>
            </w:r>
          </w:p>
        </w:tc>
        <w:tc>
          <w:tcPr>
            <w:tcW w:w="567" w:type="dxa"/>
            <w:shd w:val="clear" w:color="auto" w:fill="FFFFFF" w:themeFill="background1"/>
          </w:tcPr>
          <w:p w:rsidRPr="004C4CD6" w:rsidR="009908D8" w:rsidP="00601BB1" w:rsidRDefault="009908D8" w14:paraId="2B2D6F86"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091C39CE"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1AE24A50" w14:textId="77777777">
            <w:pPr>
              <w:pStyle w:val="Zawartotabeli"/>
              <w:snapToGrid w:val="0"/>
              <w:rPr>
                <w:sz w:val="20"/>
                <w:szCs w:val="20"/>
              </w:rPr>
            </w:pPr>
            <w:r w:rsidRPr="003867D5">
              <w:rPr>
                <w:sz w:val="20"/>
                <w:szCs w:val="20"/>
              </w:rPr>
              <w:t>Wartość identyfikatora</w:t>
            </w:r>
          </w:p>
        </w:tc>
        <w:tc>
          <w:tcPr>
            <w:tcW w:w="5955" w:type="dxa"/>
            <w:shd w:val="clear" w:color="auto" w:fill="FFFFFF" w:themeFill="background1"/>
          </w:tcPr>
          <w:p w:rsidRPr="004C4CD6" w:rsidR="009908D8" w:rsidP="00601BB1" w:rsidRDefault="009908D8" w14:paraId="7649948F" w14:textId="77777777">
            <w:pPr>
              <w:pStyle w:val="Zawartotabeli"/>
              <w:snapToGrid w:val="0"/>
              <w:rPr>
                <w:sz w:val="20"/>
                <w:szCs w:val="20"/>
              </w:rPr>
            </w:pPr>
            <w:r w:rsidRPr="004C4CD6">
              <w:rPr>
                <w:sz w:val="20"/>
                <w:szCs w:val="20"/>
              </w:rPr>
              <w:t>Służy do referencji poza rejestrem. Nie jest używane w rejestrze/repozytorium</w:t>
            </w:r>
            <w:r>
              <w:rPr>
                <w:sz w:val="20"/>
                <w:szCs w:val="20"/>
              </w:rPr>
              <w:t xml:space="preserve"> do utrzymywania relacji</w:t>
            </w:r>
            <w:r w:rsidRPr="004C4CD6">
              <w:rPr>
                <w:sz w:val="20"/>
                <w:szCs w:val="20"/>
              </w:rPr>
              <w:t>, jednak można po tym wyszukiwać.</w:t>
            </w:r>
          </w:p>
          <w:p w:rsidR="009908D8" w:rsidP="00601BB1" w:rsidRDefault="009908D8" w14:paraId="7FD5264F" w14:textId="77777777">
            <w:pPr>
              <w:pStyle w:val="Zawartotabeli"/>
              <w:snapToGrid w:val="0"/>
              <w:rPr>
                <w:sz w:val="20"/>
                <w:szCs w:val="20"/>
              </w:rPr>
            </w:pPr>
            <w:r>
              <w:rPr>
                <w:sz w:val="20"/>
                <w:szCs w:val="20"/>
              </w:rPr>
              <w:t>Standard wymaga, by był to globalnie unikalny OID inkrementowany dla każdej wysyłki, przy czym początkowy OID byłby równie unikalny dla każdego usługodawcy/systemu usługodawcy. Usługodawca powinien przyjąć więc wewnętrzne mechanizmy zapewniające poprawność i unikalność identyfikatora OID każdej realizowanej wysyłki. Jedną z możliwości jest dołączanie do identyfikatora OID usługodawcy kolejnych sekcji zapewniających unikalność, np. sekcji identyfikatora systemu, dalej sekcji typu identyfikatora w ramach systemu (wskazującego, że jest to XDSSubmissionSet.uniqueId) i w końcu numeru wysyłki z tego systemu według wewnętrznej sekwencji.</w:t>
            </w:r>
          </w:p>
          <w:p w:rsidRPr="00B620CA" w:rsidR="009908D8" w:rsidP="00601BB1" w:rsidRDefault="009908D8" w14:paraId="2F2BA859" w14:textId="77777777">
            <w:pPr>
              <w:pStyle w:val="Zawartotabeli"/>
              <w:snapToGrid w:val="0"/>
              <w:rPr>
                <w:b/>
                <w:bCs/>
                <w:smallCaps/>
                <w:color w:val="17365D"/>
                <w:kern w:val="32"/>
                <w:sz w:val="20"/>
                <w:szCs w:val="20"/>
              </w:rPr>
            </w:pPr>
            <w:r w:rsidRPr="00B620CA">
              <w:rPr>
                <w:sz w:val="20"/>
                <w:szCs w:val="20"/>
              </w:rPr>
              <w:t>Inny sposób generowania unikalnego OID opisano w [ITI TF-2x Appendix B.5].</w:t>
            </w:r>
          </w:p>
        </w:tc>
      </w:tr>
      <w:tr w:rsidR="009908D8" w:rsidTr="795CD24A" w14:paraId="24C5E80B" w14:textId="77777777">
        <w:trPr>
          <w:trHeight w:val="803"/>
        </w:trPr>
        <w:tc>
          <w:tcPr>
            <w:tcW w:w="1560" w:type="dxa"/>
            <w:vMerge/>
          </w:tcPr>
          <w:p w:rsidRPr="00B620CA" w:rsidR="009908D8" w:rsidP="00601BB1" w:rsidRDefault="009908D8" w14:paraId="73DA7815" w14:textId="77777777">
            <w:pPr>
              <w:pStyle w:val="Zawartotabeli"/>
              <w:snapToGrid w:val="0"/>
              <w:rPr>
                <w:sz w:val="20"/>
                <w:szCs w:val="20"/>
              </w:rPr>
            </w:pPr>
          </w:p>
        </w:tc>
        <w:tc>
          <w:tcPr>
            <w:tcW w:w="1275" w:type="dxa"/>
            <w:shd w:val="clear" w:color="auto" w:fill="FFFFFF" w:themeFill="background1"/>
          </w:tcPr>
          <w:p w:rsidRPr="004C4CD6" w:rsidR="009908D8" w:rsidP="00601BB1" w:rsidRDefault="009908D8" w14:paraId="1F3DBF55" w14:textId="77777777">
            <w:pPr>
              <w:pStyle w:val="Zawartotabeli"/>
              <w:snapToGrid w:val="0"/>
              <w:rPr>
                <w:sz w:val="20"/>
                <w:szCs w:val="20"/>
              </w:rPr>
            </w:pPr>
            <w:r w:rsidRPr="004C4CD6">
              <w:rPr>
                <w:sz w:val="20"/>
                <w:szCs w:val="20"/>
              </w:rPr>
              <w:t>Name</w:t>
            </w:r>
          </w:p>
        </w:tc>
        <w:tc>
          <w:tcPr>
            <w:tcW w:w="567" w:type="dxa"/>
            <w:shd w:val="clear" w:color="auto" w:fill="FFFFFF" w:themeFill="background1"/>
          </w:tcPr>
          <w:p w:rsidRPr="004C4CD6" w:rsidR="009908D8" w:rsidP="00601BB1" w:rsidRDefault="009908D8" w14:paraId="1EE1E38B" w14:textId="77777777">
            <w:pPr>
              <w:pStyle w:val="Zawartotabeli"/>
              <w:snapToGrid w:val="0"/>
              <w:jc w:val="center"/>
              <w:rPr>
                <w:sz w:val="20"/>
                <w:szCs w:val="20"/>
              </w:rPr>
            </w:pPr>
            <w:r w:rsidRPr="004C4CD6">
              <w:rPr>
                <w:sz w:val="20"/>
                <w:szCs w:val="20"/>
              </w:rPr>
              <w:t>1</w:t>
            </w:r>
          </w:p>
        </w:tc>
        <w:tc>
          <w:tcPr>
            <w:tcW w:w="851" w:type="dxa"/>
            <w:shd w:val="clear" w:color="auto" w:fill="FFFFFF" w:themeFill="background1"/>
          </w:tcPr>
          <w:p w:rsidRPr="004C4CD6" w:rsidR="009908D8" w:rsidP="00601BB1" w:rsidRDefault="009908D8" w14:paraId="5AE2FFCB"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517C06B5" w14:textId="77777777">
            <w:pPr>
              <w:pStyle w:val="Zawartotabeli"/>
              <w:snapToGrid w:val="0"/>
              <w:rPr>
                <w:sz w:val="20"/>
                <w:szCs w:val="20"/>
              </w:rPr>
            </w:pPr>
            <w:r w:rsidRPr="003867D5">
              <w:rPr>
                <w:sz w:val="20"/>
                <w:szCs w:val="20"/>
              </w:rPr>
              <w:t>Nazwa identyfikatora</w:t>
            </w:r>
          </w:p>
        </w:tc>
        <w:tc>
          <w:tcPr>
            <w:tcW w:w="5955" w:type="dxa"/>
            <w:shd w:val="clear" w:color="auto" w:fill="FFFFFF" w:themeFill="background1"/>
          </w:tcPr>
          <w:p w:rsidRPr="004C4CD6" w:rsidR="009908D8" w:rsidP="00601BB1" w:rsidRDefault="009908D8" w14:paraId="1E1A202D" w14:textId="77777777">
            <w:pPr>
              <w:pStyle w:val="Zawartotabeli"/>
              <w:snapToGrid w:val="0"/>
              <w:rPr>
                <w:sz w:val="20"/>
                <w:szCs w:val="20"/>
              </w:rPr>
            </w:pPr>
            <w:r w:rsidRPr="004C4CD6">
              <w:rPr>
                <w:sz w:val="20"/>
                <w:szCs w:val="20"/>
              </w:rPr>
              <w:t>Wartość stała:</w:t>
            </w:r>
          </w:p>
          <w:p w:rsidRPr="004C4CD6" w:rsidR="009908D8" w:rsidP="00601BB1" w:rsidRDefault="009908D8" w14:paraId="6B5130B1" w14:textId="77777777">
            <w:pPr>
              <w:pStyle w:val="Zawartotabeli"/>
              <w:snapToGrid w:val="0"/>
              <w:rPr>
                <w:sz w:val="20"/>
                <w:szCs w:val="20"/>
              </w:rPr>
            </w:pPr>
            <w:r>
              <w:rPr>
                <w:sz w:val="20"/>
                <w:szCs w:val="20"/>
              </w:rPr>
              <w:t>XDSSubmissionSet</w:t>
            </w:r>
            <w:r w:rsidRPr="004C4CD6">
              <w:rPr>
                <w:sz w:val="20"/>
                <w:szCs w:val="20"/>
              </w:rPr>
              <w:t>.uniqueId</w:t>
            </w:r>
          </w:p>
        </w:tc>
      </w:tr>
      <w:tr w:rsidRPr="00167AB4" w:rsidR="009908D8" w:rsidTr="795CD24A" w14:paraId="3E1A3702" w14:textId="77777777">
        <w:tc>
          <w:tcPr>
            <w:tcW w:w="1560" w:type="dxa"/>
            <w:vMerge w:val="restart"/>
            <w:shd w:val="clear" w:color="auto" w:fill="FFFFFF" w:themeFill="background1"/>
          </w:tcPr>
          <w:p w:rsidRPr="0064623D" w:rsidR="009908D8" w:rsidP="00601BB1" w:rsidRDefault="009908D8" w14:paraId="5763BDA5" w14:textId="77777777">
            <w:pPr>
              <w:pStyle w:val="Zawartotabeli"/>
              <w:snapToGrid w:val="0"/>
              <w:rPr>
                <w:sz w:val="20"/>
                <w:szCs w:val="20"/>
                <w:lang w:val="en-GB"/>
              </w:rPr>
            </w:pPr>
            <w:r>
              <w:rPr>
                <w:sz w:val="20"/>
                <w:szCs w:val="20"/>
                <w:lang w:val="en-GB"/>
              </w:rPr>
              <w:t>ExternalIdentifier</w:t>
            </w:r>
            <w:r w:rsidRPr="0064623D">
              <w:rPr>
                <w:sz w:val="20"/>
                <w:szCs w:val="20"/>
                <w:lang w:val="en-GB"/>
              </w:rPr>
              <w:t xml:space="preserve"> </w:t>
            </w:r>
            <w:r>
              <w:rPr>
                <w:sz w:val="20"/>
                <w:szCs w:val="20"/>
                <w:lang w:val="en-GB"/>
              </w:rPr>
              <w:t>“</w:t>
            </w:r>
            <w:r w:rsidRPr="00B002DB">
              <w:rPr>
                <w:sz w:val="20"/>
                <w:szCs w:val="20"/>
                <w:lang w:val="en-GB"/>
              </w:rPr>
              <w:t>sourceId</w:t>
            </w:r>
            <w:r>
              <w:rPr>
                <w:sz w:val="20"/>
                <w:szCs w:val="20"/>
                <w:lang w:val="en-GB"/>
              </w:rPr>
              <w:t>”</w:t>
            </w:r>
          </w:p>
        </w:tc>
        <w:tc>
          <w:tcPr>
            <w:tcW w:w="1275" w:type="dxa"/>
            <w:shd w:val="clear" w:color="auto" w:fill="FFFFFF" w:themeFill="background1"/>
          </w:tcPr>
          <w:p w:rsidRPr="0064623D" w:rsidR="009908D8" w:rsidP="00601BB1" w:rsidRDefault="009908D8" w14:paraId="286F4001" w14:textId="77777777">
            <w:pPr>
              <w:pStyle w:val="Zawartotabeli"/>
              <w:snapToGrid w:val="0"/>
              <w:rPr>
                <w:sz w:val="20"/>
                <w:szCs w:val="20"/>
                <w:lang w:val="en-GB"/>
              </w:rPr>
            </w:pPr>
          </w:p>
        </w:tc>
        <w:tc>
          <w:tcPr>
            <w:tcW w:w="567" w:type="dxa"/>
            <w:shd w:val="clear" w:color="auto" w:fill="FFFFFF" w:themeFill="background1"/>
          </w:tcPr>
          <w:p w:rsidRPr="00682A20" w:rsidR="009908D8" w:rsidP="00601BB1" w:rsidRDefault="009908D8" w14:paraId="4EF730C4"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Pr>
          <w:p w:rsidRPr="00682A20" w:rsidR="009908D8" w:rsidP="00601BB1" w:rsidRDefault="009908D8" w14:paraId="7C16B733"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0E7F243B" w14:textId="77777777">
            <w:pPr>
              <w:pStyle w:val="Zawartotabeli"/>
              <w:snapToGrid w:val="0"/>
              <w:rPr>
                <w:sz w:val="20"/>
                <w:szCs w:val="20"/>
              </w:rPr>
            </w:pPr>
            <w:r w:rsidRPr="003867D5">
              <w:rPr>
                <w:sz w:val="20"/>
                <w:szCs w:val="20"/>
              </w:rPr>
              <w:t>Identyfikator źródła wysyłki</w:t>
            </w:r>
          </w:p>
        </w:tc>
        <w:tc>
          <w:tcPr>
            <w:tcW w:w="5955" w:type="dxa"/>
            <w:shd w:val="clear" w:color="auto" w:fill="FFFFFF" w:themeFill="background1"/>
          </w:tcPr>
          <w:p w:rsidR="009908D8" w:rsidP="00601BB1" w:rsidRDefault="009908D8" w14:paraId="3E9D92EC" w14:textId="77777777">
            <w:pPr>
              <w:pStyle w:val="Zawartotabeli"/>
              <w:snapToGrid w:val="0"/>
              <w:rPr>
                <w:b/>
                <w:bCs/>
                <w:smallCaps/>
                <w:color w:val="17365D"/>
                <w:kern w:val="32"/>
                <w:sz w:val="20"/>
                <w:szCs w:val="20"/>
              </w:rPr>
            </w:pPr>
            <w:r>
              <w:rPr>
                <w:sz w:val="20"/>
                <w:szCs w:val="20"/>
              </w:rPr>
              <w:t>Jednoznaczne wskazanie źródła wysyłki, które należy interpretować jako system usługodawcy.</w:t>
            </w:r>
          </w:p>
        </w:tc>
      </w:tr>
      <w:tr w:rsidRPr="00D400A0" w:rsidR="009908D8" w:rsidTr="795CD24A" w14:paraId="538BB4A4" w14:textId="77777777">
        <w:tc>
          <w:tcPr>
            <w:tcW w:w="1560" w:type="dxa"/>
            <w:vMerge/>
          </w:tcPr>
          <w:p w:rsidRPr="00BF7E81" w:rsidR="009908D8" w:rsidP="00601BB1" w:rsidRDefault="009908D8" w14:paraId="0EBD2850" w14:textId="77777777">
            <w:pPr>
              <w:pStyle w:val="Zawartotabeli"/>
              <w:snapToGrid w:val="0"/>
              <w:rPr>
                <w:sz w:val="20"/>
                <w:szCs w:val="20"/>
              </w:rPr>
            </w:pPr>
          </w:p>
        </w:tc>
        <w:tc>
          <w:tcPr>
            <w:tcW w:w="1275" w:type="dxa"/>
            <w:shd w:val="clear" w:color="auto" w:fill="FFFFFF" w:themeFill="background1"/>
          </w:tcPr>
          <w:p w:rsidR="009908D8" w:rsidP="00601BB1" w:rsidRDefault="009908D8" w14:paraId="09C03DB6" w14:textId="77777777">
            <w:pPr>
              <w:pStyle w:val="Zawartotabeli"/>
              <w:snapToGrid w:val="0"/>
              <w:rPr>
                <w:sz w:val="20"/>
                <w:szCs w:val="20"/>
                <w:lang w:val="en-GB"/>
              </w:rPr>
            </w:pPr>
            <w:r>
              <w:rPr>
                <w:sz w:val="20"/>
                <w:szCs w:val="20"/>
              </w:rPr>
              <w:t>identificationScheme</w:t>
            </w:r>
          </w:p>
        </w:tc>
        <w:tc>
          <w:tcPr>
            <w:tcW w:w="567" w:type="dxa"/>
            <w:shd w:val="clear" w:color="auto" w:fill="FFFFFF" w:themeFill="background1"/>
          </w:tcPr>
          <w:p w:rsidRPr="00682A20" w:rsidR="009908D8" w:rsidP="00601BB1" w:rsidRDefault="009908D8" w14:paraId="2F0C2EE2"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Pr="00682A20" w:rsidR="009908D8" w:rsidP="00601BB1" w:rsidRDefault="009908D8" w14:paraId="016F5DAF"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2869C44A" w14:textId="77777777">
            <w:pPr>
              <w:pStyle w:val="Zawartotabeli"/>
              <w:snapToGrid w:val="0"/>
              <w:rPr>
                <w:sz w:val="20"/>
                <w:szCs w:val="20"/>
              </w:rPr>
            </w:pPr>
            <w:r w:rsidRPr="003867D5">
              <w:rPr>
                <w:sz w:val="20"/>
                <w:szCs w:val="20"/>
              </w:rPr>
              <w:t>Definiuje przestrzeń wartości w ramach komunikatu</w:t>
            </w:r>
          </w:p>
        </w:tc>
        <w:tc>
          <w:tcPr>
            <w:tcW w:w="5955" w:type="dxa"/>
            <w:shd w:val="clear" w:color="auto" w:fill="FFFFFF" w:themeFill="background1"/>
          </w:tcPr>
          <w:p w:rsidR="009908D8" w:rsidP="00601BB1" w:rsidRDefault="009908D8" w14:paraId="7C9C09D2" w14:textId="77777777">
            <w:pPr>
              <w:pStyle w:val="Zawartotabeli"/>
              <w:snapToGrid w:val="0"/>
              <w:rPr>
                <w:sz w:val="20"/>
                <w:szCs w:val="20"/>
              </w:rPr>
            </w:pPr>
            <w:r>
              <w:rPr>
                <w:sz w:val="20"/>
                <w:szCs w:val="20"/>
              </w:rPr>
              <w:t>Wartość stała:</w:t>
            </w:r>
          </w:p>
          <w:p w:rsidRPr="00BC076C" w:rsidR="009908D8" w:rsidP="00601BB1" w:rsidRDefault="009908D8" w14:paraId="0931B8D0" w14:textId="77777777">
            <w:pPr>
              <w:pStyle w:val="Zawartotabeli"/>
              <w:snapToGrid w:val="0"/>
              <w:rPr>
                <w:sz w:val="20"/>
                <w:szCs w:val="20"/>
              </w:rPr>
            </w:pPr>
            <w:r w:rsidRPr="00BC076C">
              <w:rPr>
                <w:sz w:val="20"/>
                <w:szCs w:val="20"/>
              </w:rPr>
              <w:t>urn:uuid:554ac39e-e3fe-47fe-b233-965d2a147832</w:t>
            </w:r>
          </w:p>
        </w:tc>
      </w:tr>
      <w:tr w:rsidRPr="00167AB4" w:rsidR="009908D8" w:rsidTr="795CD24A" w14:paraId="2836982F" w14:textId="77777777">
        <w:tc>
          <w:tcPr>
            <w:tcW w:w="1560" w:type="dxa"/>
            <w:vMerge/>
          </w:tcPr>
          <w:p w:rsidRPr="00BC076C" w:rsidR="009908D8" w:rsidP="00601BB1" w:rsidRDefault="009908D8" w14:paraId="319DD072" w14:textId="77777777">
            <w:pPr>
              <w:pStyle w:val="Zawartotabeli"/>
              <w:snapToGrid w:val="0"/>
              <w:rPr>
                <w:sz w:val="20"/>
                <w:szCs w:val="20"/>
              </w:rPr>
            </w:pPr>
          </w:p>
        </w:tc>
        <w:tc>
          <w:tcPr>
            <w:tcW w:w="1275" w:type="dxa"/>
            <w:shd w:val="clear" w:color="auto" w:fill="FFFFFF" w:themeFill="background1"/>
          </w:tcPr>
          <w:p w:rsidR="009908D8" w:rsidP="00601BB1" w:rsidRDefault="009908D8" w14:paraId="0E52693A" w14:textId="77777777">
            <w:pPr>
              <w:pStyle w:val="Zawartotabeli"/>
              <w:snapToGrid w:val="0"/>
              <w:rPr>
                <w:sz w:val="20"/>
                <w:szCs w:val="20"/>
              </w:rPr>
            </w:pPr>
            <w:r>
              <w:rPr>
                <w:sz w:val="20"/>
                <w:szCs w:val="20"/>
              </w:rPr>
              <w:t>value</w:t>
            </w:r>
          </w:p>
        </w:tc>
        <w:tc>
          <w:tcPr>
            <w:tcW w:w="567" w:type="dxa"/>
            <w:shd w:val="clear" w:color="auto" w:fill="FFFFFF" w:themeFill="background1"/>
          </w:tcPr>
          <w:p w:rsidRPr="00682A20" w:rsidR="009908D8" w:rsidP="00601BB1" w:rsidRDefault="009908D8" w14:paraId="0A9B984F"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Pr="00682A20" w:rsidR="009908D8" w:rsidP="00601BB1" w:rsidRDefault="009908D8" w14:paraId="0E2ED80F"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36236442" w14:textId="77777777">
            <w:pPr>
              <w:pStyle w:val="Zawartotabeli"/>
              <w:snapToGrid w:val="0"/>
              <w:rPr>
                <w:sz w:val="20"/>
                <w:szCs w:val="20"/>
              </w:rPr>
            </w:pPr>
            <w:r w:rsidRPr="003867D5">
              <w:rPr>
                <w:sz w:val="20"/>
                <w:szCs w:val="20"/>
              </w:rPr>
              <w:t>Wartość identyfikatora</w:t>
            </w:r>
          </w:p>
        </w:tc>
        <w:tc>
          <w:tcPr>
            <w:tcW w:w="5955" w:type="dxa"/>
            <w:shd w:val="clear" w:color="auto" w:fill="FFFFFF" w:themeFill="background1"/>
          </w:tcPr>
          <w:p w:rsidR="009908D8" w:rsidP="00601BB1" w:rsidRDefault="009908D8" w14:paraId="06CA0349" w14:textId="77777777">
            <w:pPr>
              <w:pStyle w:val="Zawartotabeli"/>
              <w:snapToGrid w:val="0"/>
              <w:rPr>
                <w:sz w:val="20"/>
                <w:szCs w:val="20"/>
              </w:rPr>
            </w:pPr>
            <w:r>
              <w:rPr>
                <w:sz w:val="20"/>
                <w:szCs w:val="20"/>
              </w:rPr>
              <w:t xml:space="preserve">W specyfikacji wymagana jest wartość </w:t>
            </w:r>
            <w:r w:rsidRPr="00105E8D">
              <w:rPr>
                <w:sz w:val="20"/>
                <w:szCs w:val="20"/>
              </w:rPr>
              <w:t>typu OID</w:t>
            </w:r>
            <w:r>
              <w:rPr>
                <w:sz w:val="20"/>
                <w:szCs w:val="20"/>
              </w:rPr>
              <w:t>, nadana przez usługodawcę w ramach własnego węzła</w:t>
            </w:r>
            <w:r w:rsidRPr="00105E8D">
              <w:rPr>
                <w:sz w:val="20"/>
                <w:szCs w:val="20"/>
              </w:rPr>
              <w:t>.</w:t>
            </w:r>
            <w:r>
              <w:rPr>
                <w:sz w:val="20"/>
                <w:szCs w:val="20"/>
              </w:rPr>
              <w:t xml:space="preserve"> Sugeruje się, by wartość ta była również częścią wartości OID elementu „uniqueId” wysyłki.</w:t>
            </w:r>
          </w:p>
          <w:p w:rsidR="009908D8" w:rsidP="00601BB1" w:rsidRDefault="009908D8" w14:paraId="0EECA9B1" w14:textId="77777777">
            <w:pPr>
              <w:pStyle w:val="Zawartotabeli"/>
              <w:snapToGrid w:val="0"/>
              <w:rPr>
                <w:b/>
                <w:bCs/>
                <w:smallCaps/>
                <w:color w:val="17365D"/>
                <w:kern w:val="32"/>
                <w:sz w:val="20"/>
                <w:szCs w:val="20"/>
              </w:rPr>
            </w:pPr>
            <w:r>
              <w:rPr>
                <w:sz w:val="20"/>
                <w:szCs w:val="20"/>
              </w:rPr>
              <w:t>Jednocześnie sugeruje się rejestrację systemów usługodawców w P1 według tego identyfikatora OID tak, by system P1 mógł filtrować odbierane komunikaty odrzucając informacje z nieznanych źródeł – temat ten nie jest jednak przedmiotem niniejszego opracowania.</w:t>
            </w:r>
          </w:p>
        </w:tc>
      </w:tr>
      <w:tr w:rsidRPr="00167AB4" w:rsidR="009908D8" w:rsidTr="795CD24A" w14:paraId="3A9C895E" w14:textId="77777777">
        <w:tc>
          <w:tcPr>
            <w:tcW w:w="1560" w:type="dxa"/>
            <w:vMerge/>
          </w:tcPr>
          <w:p w:rsidRPr="00E16E08" w:rsidR="009908D8" w:rsidP="00601BB1" w:rsidRDefault="009908D8" w14:paraId="51791558" w14:textId="77777777">
            <w:pPr>
              <w:pStyle w:val="Zawartotabeli"/>
              <w:snapToGrid w:val="0"/>
              <w:rPr>
                <w:sz w:val="20"/>
                <w:szCs w:val="20"/>
              </w:rPr>
            </w:pPr>
          </w:p>
        </w:tc>
        <w:tc>
          <w:tcPr>
            <w:tcW w:w="1275" w:type="dxa"/>
            <w:shd w:val="clear" w:color="auto" w:fill="FFFFFF" w:themeFill="background1"/>
          </w:tcPr>
          <w:p w:rsidRPr="00FF21B0" w:rsidR="009908D8" w:rsidP="00601BB1" w:rsidRDefault="009908D8" w14:paraId="2D34BBBE" w14:textId="77777777">
            <w:pPr>
              <w:pStyle w:val="Zawartotabeli"/>
              <w:snapToGrid w:val="0"/>
              <w:rPr>
                <w:sz w:val="20"/>
                <w:szCs w:val="20"/>
              </w:rPr>
            </w:pPr>
            <w:r>
              <w:rPr>
                <w:sz w:val="20"/>
                <w:szCs w:val="20"/>
              </w:rPr>
              <w:t>Name</w:t>
            </w:r>
          </w:p>
        </w:tc>
        <w:tc>
          <w:tcPr>
            <w:tcW w:w="567" w:type="dxa"/>
            <w:shd w:val="clear" w:color="auto" w:fill="FFFFFF" w:themeFill="background1"/>
          </w:tcPr>
          <w:p w:rsidRPr="00682A20" w:rsidR="009908D8" w:rsidP="00601BB1" w:rsidRDefault="009908D8" w14:paraId="5B133BA4"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Pr>
          <w:p w:rsidRPr="00682A20" w:rsidR="009908D8" w:rsidP="00601BB1" w:rsidRDefault="009908D8" w14:paraId="0BE3F7B2" w14:textId="77777777">
            <w:pPr>
              <w:pStyle w:val="Zawartotabeli"/>
              <w:snapToGrid w:val="0"/>
              <w:rPr>
                <w:sz w:val="20"/>
                <w:szCs w:val="20"/>
              </w:rPr>
            </w:pPr>
            <w:r>
              <w:rPr>
                <w:sz w:val="20"/>
                <w:szCs w:val="20"/>
              </w:rPr>
              <w:t>XDS</w:t>
            </w:r>
          </w:p>
        </w:tc>
        <w:tc>
          <w:tcPr>
            <w:tcW w:w="3826" w:type="dxa"/>
            <w:shd w:val="clear" w:color="auto" w:fill="FFFFFF" w:themeFill="background1"/>
          </w:tcPr>
          <w:p w:rsidRPr="003867D5" w:rsidR="009908D8" w:rsidP="00601BB1" w:rsidRDefault="009908D8" w14:paraId="43A21778" w14:textId="77777777">
            <w:pPr>
              <w:pStyle w:val="Zawartotabeli"/>
              <w:snapToGrid w:val="0"/>
              <w:rPr>
                <w:sz w:val="20"/>
                <w:szCs w:val="20"/>
              </w:rPr>
            </w:pPr>
            <w:r w:rsidRPr="003867D5">
              <w:rPr>
                <w:sz w:val="20"/>
                <w:szCs w:val="20"/>
              </w:rPr>
              <w:t>Nazwa identyfikatora</w:t>
            </w:r>
          </w:p>
        </w:tc>
        <w:tc>
          <w:tcPr>
            <w:tcW w:w="5955" w:type="dxa"/>
            <w:shd w:val="clear" w:color="auto" w:fill="FFFFFF" w:themeFill="background1"/>
          </w:tcPr>
          <w:p w:rsidR="009908D8" w:rsidP="00601BB1" w:rsidRDefault="009908D8" w14:paraId="3C6B2C16" w14:textId="77777777">
            <w:pPr>
              <w:pStyle w:val="Zawartotabeli"/>
              <w:snapToGrid w:val="0"/>
              <w:rPr>
                <w:sz w:val="20"/>
                <w:szCs w:val="20"/>
              </w:rPr>
            </w:pPr>
            <w:r>
              <w:rPr>
                <w:sz w:val="20"/>
                <w:szCs w:val="20"/>
              </w:rPr>
              <w:t>Wartość stała:</w:t>
            </w:r>
          </w:p>
          <w:p w:rsidRPr="00682A20" w:rsidR="009908D8" w:rsidP="00601BB1" w:rsidRDefault="009908D8" w14:paraId="76872B7E" w14:textId="77777777">
            <w:pPr>
              <w:pStyle w:val="Zawartotabeli"/>
              <w:snapToGrid w:val="0"/>
              <w:rPr>
                <w:sz w:val="20"/>
                <w:szCs w:val="20"/>
              </w:rPr>
            </w:pPr>
            <w:r>
              <w:rPr>
                <w:sz w:val="20"/>
                <w:szCs w:val="20"/>
              </w:rPr>
              <w:t>XDSSubmissionSet.sourceId</w:t>
            </w:r>
          </w:p>
        </w:tc>
      </w:tr>
      <w:tr w:rsidR="009908D8" w:rsidTr="795CD24A" w14:paraId="71E219CA" w14:textId="77777777">
        <w:tc>
          <w:tcPr>
            <w:tcW w:w="1560" w:type="dxa"/>
            <w:vMerge w:val="restart"/>
            <w:shd w:val="clear" w:color="auto" w:fill="FFFFFF" w:themeFill="background1"/>
          </w:tcPr>
          <w:p w:rsidR="009908D8" w:rsidP="00601BB1" w:rsidRDefault="009908D8" w14:paraId="224EBA16" w14:textId="77777777">
            <w:pPr>
              <w:pStyle w:val="Zawartotabeli"/>
              <w:snapToGrid w:val="0"/>
              <w:rPr>
                <w:sz w:val="20"/>
                <w:szCs w:val="20"/>
              </w:rPr>
            </w:pPr>
            <w:r w:rsidRPr="00B622C2">
              <w:rPr>
                <w:sz w:val="20"/>
                <w:szCs w:val="20"/>
                <w:lang w:val="en-GB"/>
              </w:rPr>
              <w:t>Classification „</w:t>
            </w:r>
            <w:r w:rsidRPr="00B002DB">
              <w:rPr>
                <w:sz w:val="20"/>
                <w:szCs w:val="20"/>
                <w:lang w:val="en-GB"/>
              </w:rPr>
              <w:t>author</w:t>
            </w:r>
            <w:r w:rsidRPr="00B622C2">
              <w:rPr>
                <w:sz w:val="20"/>
                <w:szCs w:val="20"/>
                <w:lang w:val="en-GB"/>
              </w:rPr>
              <w:t>”</w:t>
            </w:r>
            <w:r>
              <w:rPr>
                <w:sz w:val="20"/>
                <w:szCs w:val="20"/>
              </w:rPr>
              <w:t xml:space="preserve"> </w:t>
            </w:r>
          </w:p>
        </w:tc>
        <w:tc>
          <w:tcPr>
            <w:tcW w:w="1275" w:type="dxa"/>
            <w:shd w:val="clear" w:color="auto" w:fill="FFFFFF" w:themeFill="background1"/>
          </w:tcPr>
          <w:p w:rsidR="009908D8" w:rsidP="00601BB1" w:rsidRDefault="009908D8" w14:paraId="414596CA" w14:textId="77777777">
            <w:pPr>
              <w:pStyle w:val="Zawartotabeli"/>
              <w:snapToGrid w:val="0"/>
              <w:rPr>
                <w:sz w:val="20"/>
                <w:szCs w:val="20"/>
              </w:rPr>
            </w:pPr>
          </w:p>
        </w:tc>
        <w:tc>
          <w:tcPr>
            <w:tcW w:w="567" w:type="dxa"/>
            <w:shd w:val="clear" w:color="auto" w:fill="FFFFFF" w:themeFill="background1"/>
          </w:tcPr>
          <w:p w:rsidRPr="00682A20" w:rsidR="009908D8" w:rsidP="00601BB1" w:rsidRDefault="009908D8" w14:paraId="25B69116" w14:textId="266E29FB">
            <w:pPr>
              <w:pStyle w:val="Zawartotabeli"/>
              <w:snapToGrid w:val="0"/>
              <w:jc w:val="center"/>
              <w:rPr>
                <w:sz w:val="20"/>
                <w:szCs w:val="20"/>
              </w:rPr>
            </w:pPr>
            <w:r w:rsidRPr="00682A20">
              <w:rPr>
                <w:sz w:val="20"/>
                <w:szCs w:val="20"/>
              </w:rPr>
              <w:t>1</w:t>
            </w:r>
          </w:p>
        </w:tc>
        <w:tc>
          <w:tcPr>
            <w:tcW w:w="851" w:type="dxa"/>
            <w:shd w:val="clear" w:color="auto" w:fill="FFFFFF" w:themeFill="background1"/>
          </w:tcPr>
          <w:p w:rsidRPr="00682A20" w:rsidR="009908D8" w:rsidP="00601BB1" w:rsidRDefault="009908D8" w14:paraId="67E8BA54" w14:textId="77777777">
            <w:pPr>
              <w:pStyle w:val="Zawartotabeli"/>
              <w:snapToGrid w:val="0"/>
              <w:rPr>
                <w:sz w:val="20"/>
                <w:szCs w:val="20"/>
              </w:rPr>
            </w:pPr>
            <w:r w:rsidRPr="00682A20">
              <w:rPr>
                <w:sz w:val="20"/>
                <w:szCs w:val="20"/>
              </w:rPr>
              <w:t>XDS</w:t>
            </w:r>
          </w:p>
        </w:tc>
        <w:tc>
          <w:tcPr>
            <w:tcW w:w="3826" w:type="dxa"/>
            <w:shd w:val="clear" w:color="auto" w:fill="FFFFFF" w:themeFill="background1"/>
          </w:tcPr>
          <w:p w:rsidRPr="003867D5" w:rsidR="009908D8" w:rsidP="00601BB1" w:rsidRDefault="009908D8" w14:paraId="66411157" w14:textId="77777777">
            <w:pPr>
              <w:pStyle w:val="Zawartotabeli"/>
              <w:tabs>
                <w:tab w:val="left" w:pos="1808"/>
              </w:tabs>
              <w:snapToGrid w:val="0"/>
              <w:rPr>
                <w:sz w:val="20"/>
                <w:szCs w:val="20"/>
              </w:rPr>
            </w:pPr>
            <w:r w:rsidRPr="003867D5">
              <w:rPr>
                <w:sz w:val="20"/>
                <w:szCs w:val="20"/>
              </w:rPr>
              <w:t>Pracownik medyczny lub system wykonujący wysyłkę</w:t>
            </w:r>
          </w:p>
        </w:tc>
        <w:tc>
          <w:tcPr>
            <w:tcW w:w="5955" w:type="dxa"/>
            <w:shd w:val="clear" w:color="auto" w:fill="FFFFFF" w:themeFill="background1"/>
          </w:tcPr>
          <w:p w:rsidR="009908D8" w:rsidP="00601BB1" w:rsidRDefault="009908D8" w14:paraId="694314DD" w14:textId="77777777">
            <w:pPr>
              <w:pStyle w:val="Zawartotabeli"/>
              <w:snapToGrid w:val="0"/>
              <w:rPr>
                <w:sz w:val="20"/>
                <w:szCs w:val="20"/>
              </w:rPr>
            </w:pPr>
            <w:r>
              <w:rPr>
                <w:sz w:val="20"/>
                <w:szCs w:val="20"/>
              </w:rPr>
              <w:t>Element wysyłki XDSSubmissionSet jest zawsze obecny w każdym komunikacie i zawsze zawiera dane autora wysyłki, tj. osoby, jeżeli wysyłka została przygotowana ręcznie, lub systemu, jeżeli wysyłka realizowana jest automatycznie bez udziału żadnej osoby.</w:t>
            </w:r>
          </w:p>
          <w:p w:rsidR="009908D8" w:rsidP="00601BB1" w:rsidRDefault="009908D8" w14:paraId="4D844F75" w14:textId="77777777">
            <w:pPr>
              <w:pStyle w:val="Zawartotabeli"/>
              <w:snapToGrid w:val="0"/>
              <w:rPr>
                <w:sz w:val="20"/>
                <w:szCs w:val="20"/>
              </w:rPr>
            </w:pPr>
            <w:r>
              <w:rPr>
                <w:sz w:val="20"/>
                <w:szCs w:val="20"/>
              </w:rPr>
              <w:t>W przypadku wysyłania informacji o modyfikacji danych zakłada się, że autorem modyfikacji musi być osoba. Element ten wskazuje w takiej sytuacji osobę, która wprowadziła dane modyfikacji i przekazała je do wysyłki.</w:t>
            </w:r>
          </w:p>
          <w:p w:rsidR="009908D8" w:rsidP="00C67B81" w:rsidRDefault="009908D8" w14:paraId="67E907EE" w14:textId="6B4D3FFF">
            <w:pPr>
              <w:pStyle w:val="Zawartotabeli"/>
              <w:snapToGrid w:val="0"/>
              <w:rPr>
                <w:b/>
                <w:bCs/>
                <w:smallCaps/>
                <w:color w:val="17365D"/>
                <w:kern w:val="32"/>
                <w:sz w:val="20"/>
                <w:szCs w:val="20"/>
              </w:rPr>
            </w:pPr>
            <w:r w:rsidRPr="00E377E4">
              <w:rPr>
                <w:sz w:val="20"/>
                <w:szCs w:val="20"/>
              </w:rPr>
              <w:t>Standard IHE XDS wymaga podania autora je</w:t>
            </w:r>
            <w:r>
              <w:rPr>
                <w:sz w:val="20"/>
                <w:szCs w:val="20"/>
              </w:rPr>
              <w:t>że</w:t>
            </w:r>
            <w:r w:rsidRPr="00E377E4">
              <w:rPr>
                <w:sz w:val="20"/>
                <w:szCs w:val="20"/>
              </w:rPr>
              <w:t>li jest on znany</w:t>
            </w:r>
            <w:r>
              <w:rPr>
                <w:sz w:val="20"/>
                <w:szCs w:val="20"/>
              </w:rPr>
              <w:t>.</w:t>
            </w:r>
            <w:r w:rsidRPr="00E377E4">
              <w:rPr>
                <w:sz w:val="20"/>
                <w:szCs w:val="20"/>
              </w:rPr>
              <w:t xml:space="preserve"> </w:t>
            </w:r>
            <w:r>
              <w:rPr>
                <w:sz w:val="20"/>
                <w:szCs w:val="20"/>
              </w:rPr>
              <w:t>W</w:t>
            </w:r>
            <w:r w:rsidRPr="00E377E4">
              <w:rPr>
                <w:sz w:val="20"/>
                <w:szCs w:val="20"/>
              </w:rPr>
              <w:t xml:space="preserve"> P1 zakłada się, że autor wysyłki zawsze jest znany</w:t>
            </w:r>
            <w:r w:rsidR="00C67B81">
              <w:rPr>
                <w:sz w:val="20"/>
                <w:szCs w:val="20"/>
              </w:rPr>
              <w:t xml:space="preserve"> (w standardzie jest opcjonalny)</w:t>
            </w:r>
            <w:r w:rsidRPr="00E377E4">
              <w:rPr>
                <w:sz w:val="20"/>
                <w:szCs w:val="20"/>
              </w:rPr>
              <w:t>.</w:t>
            </w:r>
          </w:p>
        </w:tc>
      </w:tr>
      <w:tr w:rsidRPr="00D400A0" w:rsidR="009908D8" w:rsidTr="795CD24A" w14:paraId="37DB87DB" w14:textId="77777777">
        <w:tc>
          <w:tcPr>
            <w:tcW w:w="1560" w:type="dxa"/>
            <w:vMerge/>
          </w:tcPr>
          <w:p w:rsidR="009908D8" w:rsidP="00601BB1" w:rsidRDefault="009908D8" w14:paraId="0A043C8B" w14:textId="77777777">
            <w:pPr>
              <w:pStyle w:val="Zawartotabeli"/>
              <w:snapToGrid w:val="0"/>
              <w:rPr>
                <w:sz w:val="20"/>
                <w:szCs w:val="20"/>
              </w:rPr>
            </w:pPr>
          </w:p>
        </w:tc>
        <w:tc>
          <w:tcPr>
            <w:tcW w:w="1275" w:type="dxa"/>
            <w:shd w:val="clear" w:color="auto" w:fill="FFFFFF" w:themeFill="background1"/>
          </w:tcPr>
          <w:p w:rsidR="009908D8" w:rsidP="00601BB1" w:rsidRDefault="009908D8" w14:paraId="5F93522C" w14:textId="77777777">
            <w:pPr>
              <w:pStyle w:val="Zawartotabeli"/>
              <w:snapToGrid w:val="0"/>
              <w:rPr>
                <w:sz w:val="20"/>
                <w:szCs w:val="20"/>
              </w:rPr>
            </w:pPr>
            <w:r>
              <w:rPr>
                <w:sz w:val="20"/>
                <w:szCs w:val="20"/>
              </w:rPr>
              <w:t>classificationScheme</w:t>
            </w:r>
          </w:p>
        </w:tc>
        <w:tc>
          <w:tcPr>
            <w:tcW w:w="567" w:type="dxa"/>
            <w:shd w:val="clear" w:color="auto" w:fill="FFFFFF" w:themeFill="background1"/>
          </w:tcPr>
          <w:p w:rsidRPr="00682A20" w:rsidR="009908D8" w:rsidP="00601BB1" w:rsidRDefault="009908D8" w14:paraId="31C44C3C" w14:textId="77777777">
            <w:pPr>
              <w:pStyle w:val="Zawartotabeli"/>
              <w:snapToGrid w:val="0"/>
              <w:jc w:val="center"/>
              <w:rPr>
                <w:sz w:val="20"/>
                <w:szCs w:val="20"/>
              </w:rPr>
            </w:pPr>
            <w:r w:rsidRPr="00682A20">
              <w:rPr>
                <w:sz w:val="20"/>
                <w:szCs w:val="20"/>
              </w:rPr>
              <w:t>1</w:t>
            </w:r>
          </w:p>
        </w:tc>
        <w:tc>
          <w:tcPr>
            <w:tcW w:w="851" w:type="dxa"/>
            <w:shd w:val="clear" w:color="auto" w:fill="FFFFFF" w:themeFill="background1"/>
          </w:tcPr>
          <w:p w:rsidRPr="00682A20" w:rsidR="009908D8" w:rsidP="00601BB1" w:rsidRDefault="009908D8" w14:paraId="52AD6300" w14:textId="77777777">
            <w:pPr>
              <w:pStyle w:val="Zawartotabeli"/>
              <w:snapToGrid w:val="0"/>
              <w:rPr>
                <w:sz w:val="20"/>
                <w:szCs w:val="20"/>
              </w:rPr>
            </w:pPr>
            <w:r>
              <w:rPr>
                <w:sz w:val="20"/>
                <w:szCs w:val="20"/>
              </w:rPr>
              <w:t>XDS</w:t>
            </w:r>
          </w:p>
        </w:tc>
        <w:tc>
          <w:tcPr>
            <w:tcW w:w="3826" w:type="dxa"/>
            <w:shd w:val="clear" w:color="auto" w:fill="FFFFFF" w:themeFill="background1"/>
          </w:tcPr>
          <w:p w:rsidRPr="00AE136A" w:rsidR="009908D8" w:rsidP="00601BB1" w:rsidRDefault="009908D8" w14:paraId="60BBE298" w14:textId="77777777">
            <w:pPr>
              <w:pStyle w:val="Zawartotabeli"/>
              <w:snapToGrid w:val="0"/>
              <w:rPr>
                <w:sz w:val="20"/>
                <w:szCs w:val="20"/>
              </w:rPr>
            </w:pPr>
            <w:r w:rsidRPr="00AE136A">
              <w:rPr>
                <w:sz w:val="20"/>
                <w:szCs w:val="20"/>
              </w:rPr>
              <w:t>Definiuje przestrzeń wartości w ramach komunikatu</w:t>
            </w:r>
          </w:p>
        </w:tc>
        <w:tc>
          <w:tcPr>
            <w:tcW w:w="5955" w:type="dxa"/>
            <w:shd w:val="clear" w:color="auto" w:fill="FFFFFF" w:themeFill="background1"/>
          </w:tcPr>
          <w:p w:rsidR="009908D8" w:rsidP="00601BB1" w:rsidRDefault="009908D8" w14:paraId="22F0DB21" w14:textId="77777777">
            <w:pPr>
              <w:pStyle w:val="Zawartotabeli"/>
              <w:snapToGrid w:val="0"/>
              <w:rPr>
                <w:sz w:val="20"/>
                <w:szCs w:val="20"/>
              </w:rPr>
            </w:pPr>
            <w:r>
              <w:rPr>
                <w:sz w:val="20"/>
                <w:szCs w:val="20"/>
              </w:rPr>
              <w:t>Wartość stała:</w:t>
            </w:r>
          </w:p>
          <w:p w:rsidRPr="00BC076C" w:rsidR="009908D8" w:rsidP="00601BB1" w:rsidRDefault="009908D8" w14:paraId="0D1348C6" w14:textId="77777777">
            <w:pPr>
              <w:pStyle w:val="Zawartotabeli"/>
              <w:snapToGrid w:val="0"/>
              <w:rPr>
                <w:sz w:val="20"/>
                <w:szCs w:val="20"/>
              </w:rPr>
            </w:pPr>
            <w:r w:rsidRPr="00BC076C">
              <w:rPr>
                <w:sz w:val="20"/>
                <w:szCs w:val="20"/>
              </w:rPr>
              <w:t>urn:uuid:a7058bb9-b4e4-4307-ba5b-e3f0ab85e12d</w:t>
            </w:r>
          </w:p>
        </w:tc>
      </w:tr>
      <w:tr w:rsidRPr="0091398C" w:rsidR="009908D8" w:rsidTr="795CD24A" w14:paraId="2F4719A1" w14:textId="77777777">
        <w:tc>
          <w:tcPr>
            <w:tcW w:w="1560" w:type="dxa"/>
            <w:vMerge/>
          </w:tcPr>
          <w:p w:rsidRPr="00BC076C" w:rsidR="009908D8" w:rsidP="00601BB1" w:rsidRDefault="009908D8" w14:paraId="7BF7B1AC" w14:textId="77777777">
            <w:pPr>
              <w:pStyle w:val="Zawartotabeli"/>
              <w:snapToGrid w:val="0"/>
              <w:rPr>
                <w:sz w:val="20"/>
                <w:szCs w:val="20"/>
              </w:rPr>
            </w:pPr>
          </w:p>
        </w:tc>
        <w:tc>
          <w:tcPr>
            <w:tcW w:w="1275" w:type="dxa"/>
            <w:shd w:val="clear" w:color="auto" w:fill="FFFFFF" w:themeFill="background1"/>
          </w:tcPr>
          <w:p w:rsidR="009908D8" w:rsidP="00601BB1" w:rsidRDefault="009908D8" w14:paraId="686820DF" w14:textId="77777777">
            <w:pPr>
              <w:pStyle w:val="Zawartotabeli"/>
              <w:snapToGrid w:val="0"/>
              <w:rPr>
                <w:sz w:val="20"/>
                <w:szCs w:val="20"/>
              </w:rPr>
            </w:pPr>
            <w:r>
              <w:rPr>
                <w:sz w:val="20"/>
                <w:szCs w:val="20"/>
              </w:rPr>
              <w:t>nodeRepresentation</w:t>
            </w:r>
          </w:p>
        </w:tc>
        <w:tc>
          <w:tcPr>
            <w:tcW w:w="567" w:type="dxa"/>
            <w:shd w:val="clear" w:color="auto" w:fill="FFFFFF" w:themeFill="background1"/>
          </w:tcPr>
          <w:p w:rsidRPr="00682A20" w:rsidR="009908D8" w:rsidP="00601BB1" w:rsidRDefault="009908D8" w14:paraId="7DC201EB"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009908D8" w:rsidP="00601BB1" w:rsidRDefault="009908D8" w14:paraId="16D09EB1" w14:textId="77777777">
            <w:pPr>
              <w:pStyle w:val="Zawartotabeli"/>
              <w:snapToGrid w:val="0"/>
              <w:rPr>
                <w:sz w:val="20"/>
                <w:szCs w:val="20"/>
              </w:rPr>
            </w:pPr>
            <w:r>
              <w:rPr>
                <w:sz w:val="20"/>
                <w:szCs w:val="20"/>
              </w:rPr>
              <w:t>XDS</w:t>
            </w:r>
          </w:p>
        </w:tc>
        <w:tc>
          <w:tcPr>
            <w:tcW w:w="3826" w:type="dxa"/>
            <w:shd w:val="clear" w:color="auto" w:fill="FFFFFF" w:themeFill="background1"/>
          </w:tcPr>
          <w:p w:rsidRPr="00AE136A" w:rsidR="009908D8" w:rsidP="00601BB1" w:rsidRDefault="009908D8" w14:paraId="5C64ABC3" w14:textId="77777777">
            <w:pPr>
              <w:pStyle w:val="Zawartotabeli"/>
              <w:snapToGrid w:val="0"/>
              <w:rPr>
                <w:sz w:val="20"/>
                <w:szCs w:val="20"/>
              </w:rPr>
            </w:pPr>
            <w:r w:rsidRPr="00AE136A">
              <w:rPr>
                <w:sz w:val="20"/>
                <w:szCs w:val="20"/>
              </w:rPr>
              <w:t>-</w:t>
            </w:r>
          </w:p>
        </w:tc>
        <w:tc>
          <w:tcPr>
            <w:tcW w:w="5955" w:type="dxa"/>
            <w:shd w:val="clear" w:color="auto" w:fill="FFFFFF" w:themeFill="background1"/>
          </w:tcPr>
          <w:p w:rsidR="009908D8" w:rsidP="00601BB1" w:rsidRDefault="009908D8" w14:paraId="1D1E5246" w14:textId="77777777">
            <w:pPr>
              <w:pStyle w:val="Zawartotabeli"/>
              <w:snapToGrid w:val="0"/>
              <w:rPr>
                <w:sz w:val="20"/>
                <w:szCs w:val="20"/>
                <w:lang w:val="en-GB"/>
              </w:rPr>
            </w:pPr>
            <w:r>
              <w:rPr>
                <w:sz w:val="20"/>
                <w:szCs w:val="20"/>
              </w:rPr>
              <w:t>Wymagana wartość pusta</w:t>
            </w:r>
          </w:p>
        </w:tc>
      </w:tr>
      <w:tr w:rsidRPr="00142461" w:rsidR="009908D8" w:rsidTr="795CD24A" w14:paraId="104B9CF7" w14:textId="77777777">
        <w:tc>
          <w:tcPr>
            <w:tcW w:w="1560" w:type="dxa"/>
            <w:vMerge/>
          </w:tcPr>
          <w:p w:rsidR="009908D8" w:rsidP="00601BB1" w:rsidRDefault="009908D8" w14:paraId="55AEF2EE" w14:textId="77777777">
            <w:pPr>
              <w:pStyle w:val="Zawartotabeli"/>
              <w:snapToGrid w:val="0"/>
              <w:rPr>
                <w:sz w:val="20"/>
                <w:szCs w:val="20"/>
              </w:rPr>
            </w:pPr>
          </w:p>
        </w:tc>
        <w:tc>
          <w:tcPr>
            <w:tcW w:w="1275" w:type="dxa"/>
            <w:shd w:val="clear" w:color="auto" w:fill="FFFFFF" w:themeFill="background1"/>
          </w:tcPr>
          <w:p w:rsidR="009908D8" w:rsidP="00601BB1" w:rsidRDefault="009908D8" w14:paraId="33AA6C34" w14:textId="77777777">
            <w:pPr>
              <w:pStyle w:val="Zawartotabeli"/>
              <w:snapToGrid w:val="0"/>
              <w:rPr>
                <w:sz w:val="20"/>
                <w:szCs w:val="20"/>
              </w:rPr>
            </w:pPr>
            <w:r>
              <w:rPr>
                <w:sz w:val="20"/>
                <w:szCs w:val="20"/>
              </w:rPr>
              <w:t xml:space="preserve">Slot authorPerson </w:t>
            </w:r>
          </w:p>
        </w:tc>
        <w:tc>
          <w:tcPr>
            <w:tcW w:w="567" w:type="dxa"/>
            <w:shd w:val="clear" w:color="auto" w:fill="FFFFFF" w:themeFill="background1"/>
          </w:tcPr>
          <w:p w:rsidR="009908D8" w:rsidP="00601BB1" w:rsidRDefault="009908D8" w14:paraId="2C05D544" w14:textId="77777777">
            <w:pPr>
              <w:pStyle w:val="Zawartotabeli"/>
              <w:snapToGrid w:val="0"/>
              <w:jc w:val="center"/>
              <w:rPr>
                <w:sz w:val="20"/>
                <w:szCs w:val="20"/>
              </w:rPr>
            </w:pPr>
            <w:r>
              <w:rPr>
                <w:sz w:val="20"/>
                <w:szCs w:val="20"/>
              </w:rPr>
              <w:t>1</w:t>
            </w:r>
          </w:p>
        </w:tc>
        <w:tc>
          <w:tcPr>
            <w:tcW w:w="851" w:type="dxa"/>
            <w:shd w:val="clear" w:color="auto" w:fill="FFFFFF" w:themeFill="background1"/>
          </w:tcPr>
          <w:p w:rsidRPr="00E16E08" w:rsidR="009908D8" w:rsidP="00601BB1" w:rsidRDefault="009908D8" w14:paraId="76D36B64" w14:textId="77777777">
            <w:pPr>
              <w:pStyle w:val="Zawartotabeli"/>
              <w:snapToGrid w:val="0"/>
              <w:rPr>
                <w:sz w:val="20"/>
                <w:szCs w:val="20"/>
              </w:rPr>
            </w:pPr>
            <w:r w:rsidRPr="00E16E08">
              <w:rPr>
                <w:sz w:val="20"/>
                <w:szCs w:val="20"/>
              </w:rPr>
              <w:t>XDS</w:t>
            </w:r>
          </w:p>
        </w:tc>
        <w:tc>
          <w:tcPr>
            <w:tcW w:w="3826" w:type="dxa"/>
            <w:shd w:val="clear" w:color="auto" w:fill="FFFFFF" w:themeFill="background1"/>
          </w:tcPr>
          <w:p w:rsidRPr="00AE136A" w:rsidR="009908D8" w:rsidP="00601BB1" w:rsidRDefault="009908D8" w14:paraId="27CBC56E" w14:textId="77777777">
            <w:pPr>
              <w:pStyle w:val="Zawartotabeli"/>
              <w:snapToGrid w:val="0"/>
              <w:rPr>
                <w:sz w:val="20"/>
                <w:szCs w:val="20"/>
              </w:rPr>
            </w:pPr>
            <w:r w:rsidRPr="00AE136A">
              <w:rPr>
                <w:sz w:val="20"/>
                <w:szCs w:val="20"/>
              </w:rPr>
              <w:t>Dane autora</w:t>
            </w:r>
          </w:p>
        </w:tc>
        <w:tc>
          <w:tcPr>
            <w:tcW w:w="5955" w:type="dxa"/>
            <w:shd w:val="clear" w:color="auto" w:fill="FFFFFF" w:themeFill="background1"/>
          </w:tcPr>
          <w:p w:rsidR="009908D8" w:rsidP="00601BB1" w:rsidRDefault="009908D8" w14:paraId="4F61C83B" w14:textId="77777777">
            <w:pPr>
              <w:pStyle w:val="Zawartotabeli"/>
              <w:snapToGrid w:val="0"/>
              <w:rPr>
                <w:sz w:val="20"/>
                <w:szCs w:val="20"/>
              </w:rPr>
            </w:pPr>
            <w:r>
              <w:rPr>
                <w:sz w:val="20"/>
                <w:szCs w:val="20"/>
              </w:rPr>
              <w:t>Format wg specyfikacji XDS: XCN, np.:</w:t>
            </w:r>
          </w:p>
          <w:p w:rsidR="009908D8" w:rsidP="00601BB1" w:rsidRDefault="009908D8" w14:paraId="754B4CE8" w14:textId="77777777">
            <w:pPr>
              <w:pStyle w:val="Zawartotabeli"/>
              <w:snapToGrid w:val="0"/>
              <w:rPr>
                <w:sz w:val="20"/>
                <w:szCs w:val="20"/>
              </w:rPr>
            </w:pPr>
            <w:r w:rsidRPr="00FB7214">
              <w:rPr>
                <w:sz w:val="20"/>
                <w:szCs w:val="20"/>
              </w:rPr>
              <w:t>"</w:t>
            </w:r>
            <w:r w:rsidRPr="00045A2F">
              <w:rPr>
                <w:sz w:val="20"/>
                <w:szCs w:val="20"/>
              </w:rPr>
              <w:t xml:space="preserve">123984334^Kowalski^Jan^^^Lek. med.^^^&amp; 2.16.840.1.113883.3.4424.1.6.2&amp;ISO </w:t>
            </w:r>
            <w:r w:rsidRPr="00FB7214">
              <w:rPr>
                <w:sz w:val="20"/>
                <w:szCs w:val="20"/>
              </w:rPr>
              <w:t>"</w:t>
            </w:r>
          </w:p>
          <w:p w:rsidR="009908D8" w:rsidP="00601BB1" w:rsidRDefault="009908D8" w14:paraId="64D25970" w14:textId="77777777">
            <w:pPr>
              <w:pStyle w:val="Zawartotabeli"/>
              <w:snapToGrid w:val="0"/>
              <w:rPr>
                <w:sz w:val="20"/>
                <w:szCs w:val="20"/>
              </w:rPr>
            </w:pPr>
          </w:p>
          <w:p w:rsidR="009908D8" w:rsidP="00601BB1" w:rsidRDefault="009908D8" w14:paraId="74BE12F3" w14:textId="77777777">
            <w:pPr>
              <w:pStyle w:val="Zawartotabeli"/>
              <w:snapToGrid w:val="0"/>
              <w:rPr>
                <w:color w:val="C00000"/>
                <w:sz w:val="20"/>
                <w:szCs w:val="20"/>
              </w:rPr>
            </w:pPr>
            <w:r>
              <w:rPr>
                <w:sz w:val="20"/>
                <w:szCs w:val="20"/>
              </w:rPr>
              <w:t>Jeżeli autor wysyłki posiada numer NPWZ, identyfikator ten musi być podany w tym miejscu wraz z przypisanym mu numerem OID. Jeżeli autor nie posiada numeru NPWZ, obowiązują zasady identyfikacji tej osoby identyczne jak w przypadku pacjentów, z możliwością dodatkowego zawężenia listy dopuszczalnych dokumentów tożsamości przez P1 według zasad niespecyfikowanych w niniejszym opracowaniu.</w:t>
            </w:r>
          </w:p>
          <w:p w:rsidR="009908D8" w:rsidP="00601BB1" w:rsidRDefault="009908D8" w14:paraId="3AE9D862" w14:textId="77777777">
            <w:pPr>
              <w:pStyle w:val="Zawartotabeli"/>
              <w:snapToGrid w:val="0"/>
              <w:rPr>
                <w:sz w:val="20"/>
                <w:szCs w:val="20"/>
              </w:rPr>
            </w:pPr>
          </w:p>
          <w:p w:rsidRPr="00682A20" w:rsidR="009908D8" w:rsidP="00601BB1" w:rsidRDefault="009908D8" w14:paraId="381EF4DA" w14:textId="77777777">
            <w:pPr>
              <w:pStyle w:val="Zawartotabeli"/>
              <w:snapToGrid w:val="0"/>
              <w:rPr>
                <w:sz w:val="20"/>
                <w:szCs w:val="20"/>
              </w:rPr>
            </w:pPr>
            <w:r>
              <w:rPr>
                <w:sz w:val="20"/>
                <w:szCs w:val="20"/>
              </w:rPr>
              <w:t>Należy zwrócić uwagę, że identyfikator osoby znajduje się w pierwszym komponencie danych, a OID w środkowym subkomponencie ostatniego komponentu danych.</w:t>
            </w:r>
          </w:p>
          <w:p w:rsidR="009908D8" w:rsidP="00601BB1" w:rsidRDefault="009908D8" w14:paraId="16A43374" w14:textId="77777777">
            <w:pPr>
              <w:pStyle w:val="Zawartotabeli"/>
              <w:snapToGrid w:val="0"/>
              <w:rPr>
                <w:sz w:val="20"/>
                <w:szCs w:val="20"/>
              </w:rPr>
            </w:pPr>
          </w:p>
          <w:p w:rsidR="009908D8" w:rsidP="00601BB1" w:rsidRDefault="009908D8" w14:paraId="34569DF7" w14:textId="77777777">
            <w:pPr>
              <w:pStyle w:val="Zawartotabeli"/>
              <w:snapToGrid w:val="0"/>
              <w:rPr>
                <w:sz w:val="20"/>
                <w:szCs w:val="20"/>
              </w:rPr>
            </w:pPr>
            <w:r>
              <w:rPr>
                <w:sz w:val="20"/>
                <w:szCs w:val="20"/>
              </w:rPr>
              <w:t>W przypadku gdy wysyłka generowana jest przez system, w pierwszym komponencie należy podać identyfikator tego systemu, a w ostatnim OID tego identyfikatora nadawany przez usługodawcę. Jeżeli natomiast system posiada własny OID, np. jest systemem wskazanym przez element „sourceId”, należy podać wyłącznie wartość OID w pierwszym komponencie. Nazwa systemu (komponent drugi i kolejne) nie jest wymagana.</w:t>
            </w:r>
          </w:p>
          <w:p w:rsidR="009908D8" w:rsidP="00601BB1" w:rsidRDefault="009908D8" w14:paraId="79F6E8BD" w14:textId="77777777">
            <w:pPr>
              <w:pStyle w:val="Zawartotabeli"/>
              <w:snapToGrid w:val="0"/>
              <w:rPr>
                <w:b/>
                <w:bCs/>
                <w:color w:val="4F81BD" w:themeColor="accent1"/>
                <w:sz w:val="20"/>
                <w:szCs w:val="20"/>
              </w:rPr>
            </w:pPr>
            <w:r>
              <w:rPr>
                <w:sz w:val="20"/>
                <w:szCs w:val="20"/>
              </w:rPr>
              <w:t>Końcowe, wolne separatory „^” mogą zostać pominięte.</w:t>
            </w:r>
          </w:p>
        </w:tc>
      </w:tr>
      <w:tr w:rsidRPr="00185F48" w:rsidR="009908D8" w:rsidTr="795CD24A" w14:paraId="678AE916" w14:textId="77777777">
        <w:tc>
          <w:tcPr>
            <w:tcW w:w="1560" w:type="dxa"/>
            <w:vMerge/>
          </w:tcPr>
          <w:p w:rsidRPr="00142461" w:rsidR="009908D8" w:rsidP="00601BB1" w:rsidRDefault="009908D8" w14:paraId="3FD15E69" w14:textId="77777777">
            <w:pPr>
              <w:pStyle w:val="Zawartotabeli"/>
              <w:snapToGrid w:val="0"/>
              <w:rPr>
                <w:sz w:val="20"/>
                <w:szCs w:val="20"/>
              </w:rPr>
            </w:pPr>
          </w:p>
        </w:tc>
        <w:tc>
          <w:tcPr>
            <w:tcW w:w="1275" w:type="dxa"/>
            <w:shd w:val="clear" w:color="auto" w:fill="FFFFFF" w:themeFill="background1"/>
          </w:tcPr>
          <w:p w:rsidR="009908D8" w:rsidP="00601BB1" w:rsidRDefault="009908D8" w14:paraId="5E1FC233" w14:textId="77777777">
            <w:pPr>
              <w:pStyle w:val="Zawartotabeli"/>
              <w:snapToGrid w:val="0"/>
              <w:rPr>
                <w:sz w:val="20"/>
                <w:szCs w:val="20"/>
              </w:rPr>
            </w:pPr>
            <w:r>
              <w:rPr>
                <w:sz w:val="20"/>
                <w:szCs w:val="20"/>
              </w:rPr>
              <w:t>Slot authorInstitution</w:t>
            </w:r>
          </w:p>
        </w:tc>
        <w:tc>
          <w:tcPr>
            <w:tcW w:w="567" w:type="dxa"/>
            <w:shd w:val="clear" w:color="auto" w:fill="FFFFFF" w:themeFill="background1"/>
          </w:tcPr>
          <w:p w:rsidR="009908D8" w:rsidP="00601BB1" w:rsidRDefault="009908D8" w14:paraId="036A197D" w14:textId="0D9D1439">
            <w:pPr>
              <w:pStyle w:val="Zawartotabeli"/>
              <w:snapToGrid w:val="0"/>
              <w:jc w:val="center"/>
              <w:rPr>
                <w:sz w:val="20"/>
                <w:szCs w:val="20"/>
              </w:rPr>
            </w:pPr>
            <w:r>
              <w:rPr>
                <w:sz w:val="20"/>
                <w:szCs w:val="20"/>
              </w:rPr>
              <w:t>1</w:t>
            </w:r>
          </w:p>
        </w:tc>
        <w:tc>
          <w:tcPr>
            <w:tcW w:w="851" w:type="dxa"/>
            <w:shd w:val="clear" w:color="auto" w:fill="FFFFFF" w:themeFill="background1"/>
          </w:tcPr>
          <w:p w:rsidRPr="00E16E08" w:rsidR="009908D8" w:rsidP="00601BB1" w:rsidRDefault="009908D8" w14:paraId="186086A9" w14:textId="77777777">
            <w:pPr>
              <w:pStyle w:val="Zawartotabeli"/>
              <w:snapToGrid w:val="0"/>
              <w:rPr>
                <w:sz w:val="20"/>
                <w:szCs w:val="20"/>
              </w:rPr>
            </w:pPr>
            <w:r w:rsidRPr="00E16E08">
              <w:rPr>
                <w:sz w:val="20"/>
                <w:szCs w:val="20"/>
              </w:rPr>
              <w:t>XDS</w:t>
            </w:r>
          </w:p>
        </w:tc>
        <w:tc>
          <w:tcPr>
            <w:tcW w:w="3826" w:type="dxa"/>
            <w:shd w:val="clear" w:color="auto" w:fill="FFFFFF" w:themeFill="background1"/>
          </w:tcPr>
          <w:p w:rsidRPr="00AE136A" w:rsidR="009908D8" w:rsidP="00601BB1" w:rsidRDefault="009908D8" w14:paraId="4A1AC85A" w14:textId="77777777">
            <w:pPr>
              <w:pStyle w:val="Zawartotabeli"/>
              <w:snapToGrid w:val="0"/>
              <w:rPr>
                <w:sz w:val="20"/>
                <w:szCs w:val="20"/>
              </w:rPr>
            </w:pPr>
            <w:r w:rsidRPr="00AE136A">
              <w:rPr>
                <w:sz w:val="20"/>
                <w:szCs w:val="20"/>
              </w:rPr>
              <w:t>Instytucja, którą autor reprezentuje</w:t>
            </w:r>
          </w:p>
        </w:tc>
        <w:tc>
          <w:tcPr>
            <w:tcW w:w="5955" w:type="dxa"/>
            <w:shd w:val="clear" w:color="auto" w:fill="FFFFFF" w:themeFill="background1"/>
          </w:tcPr>
          <w:p w:rsidRPr="00FB7214" w:rsidR="009908D8" w:rsidP="00601BB1" w:rsidRDefault="009908D8" w14:paraId="0084FF10" w14:textId="77777777">
            <w:pPr>
              <w:pStyle w:val="Zawartotabeli"/>
              <w:snapToGrid w:val="0"/>
              <w:rPr>
                <w:sz w:val="20"/>
                <w:szCs w:val="20"/>
              </w:rPr>
            </w:pPr>
            <w:r w:rsidRPr="00FB7214">
              <w:rPr>
                <w:sz w:val="20"/>
                <w:szCs w:val="20"/>
              </w:rPr>
              <w:t xml:space="preserve">Informacja o instytucji, którą reprezentuje autor. Format wg specyfikacji XDS: XON, </w:t>
            </w:r>
            <w:r>
              <w:rPr>
                <w:sz w:val="20"/>
                <w:szCs w:val="20"/>
              </w:rPr>
              <w:t xml:space="preserve">zawiera nazwę i oficjalny identyfikator instytucji, </w:t>
            </w:r>
            <w:r w:rsidRPr="00FB7214">
              <w:rPr>
                <w:sz w:val="20"/>
                <w:szCs w:val="20"/>
              </w:rPr>
              <w:t>np.:</w:t>
            </w:r>
          </w:p>
          <w:p w:rsidR="009908D8" w:rsidP="00601BB1" w:rsidRDefault="009908D8" w14:paraId="0939BE8A" w14:textId="77777777">
            <w:pPr>
              <w:pStyle w:val="Zawartotabeli"/>
              <w:snapToGrid w:val="0"/>
              <w:rPr>
                <w:sz w:val="20"/>
                <w:szCs w:val="20"/>
              </w:rPr>
            </w:pPr>
            <w:r w:rsidRPr="00FB7214">
              <w:rPr>
                <w:sz w:val="20"/>
                <w:szCs w:val="20"/>
              </w:rPr>
              <w:t>"</w:t>
            </w:r>
            <w:r>
              <w:rPr>
                <w:sz w:val="20"/>
                <w:szCs w:val="20"/>
              </w:rPr>
              <w:t>Nazwa instytucji</w:t>
            </w:r>
            <w:r w:rsidRPr="00FB7214">
              <w:rPr>
                <w:sz w:val="20"/>
                <w:szCs w:val="20"/>
              </w:rPr>
              <w:t>^^^^^</w:t>
            </w:r>
            <w:r>
              <w:rPr>
                <w:sz w:val="20"/>
                <w:szCs w:val="20"/>
              </w:rPr>
              <w:t>&amp;</w:t>
            </w:r>
            <w:r w:rsidRPr="00697562">
              <w:rPr>
                <w:sz w:val="20"/>
                <w:szCs w:val="20"/>
              </w:rPr>
              <w:t>1.2.616.1.999999.2.2</w:t>
            </w:r>
            <w:r>
              <w:rPr>
                <w:sz w:val="20"/>
                <w:szCs w:val="20"/>
              </w:rPr>
              <w:t>&amp;ISO</w:t>
            </w:r>
            <w:r w:rsidRPr="00FB7214">
              <w:rPr>
                <w:sz w:val="20"/>
                <w:szCs w:val="20"/>
              </w:rPr>
              <w:t>^^^^</w:t>
            </w:r>
            <w:r w:rsidRPr="00697562">
              <w:rPr>
                <w:sz w:val="20"/>
                <w:szCs w:val="20"/>
              </w:rPr>
              <w:t>12345672347</w:t>
            </w:r>
            <w:r w:rsidRPr="00FB7214">
              <w:rPr>
                <w:sz w:val="20"/>
                <w:szCs w:val="20"/>
              </w:rPr>
              <w:t>"</w:t>
            </w:r>
          </w:p>
          <w:p w:rsidR="009908D8" w:rsidP="00601BB1" w:rsidRDefault="009908D8" w14:paraId="074F70AE" w14:textId="77777777">
            <w:pPr>
              <w:pStyle w:val="Zawartotabeli"/>
              <w:snapToGrid w:val="0"/>
              <w:rPr>
                <w:sz w:val="20"/>
                <w:szCs w:val="20"/>
              </w:rPr>
            </w:pPr>
          </w:p>
          <w:p w:rsidR="009908D8" w:rsidP="00601BB1" w:rsidRDefault="009908D8" w14:paraId="0DA27933" w14:textId="77777777">
            <w:pPr>
              <w:pStyle w:val="Zawartotabeli"/>
              <w:snapToGrid w:val="0"/>
              <w:rPr>
                <w:sz w:val="20"/>
                <w:szCs w:val="20"/>
              </w:rPr>
            </w:pPr>
            <w:r>
              <w:rPr>
                <w:sz w:val="20"/>
                <w:szCs w:val="20"/>
              </w:rPr>
              <w:t>W pierwszym komponencie XON.1 musi być podana nazwa instytucji.</w:t>
            </w:r>
          </w:p>
          <w:p w:rsidR="009908D8" w:rsidP="00601BB1" w:rsidRDefault="009908D8" w14:paraId="2D105B47" w14:textId="77777777">
            <w:pPr>
              <w:pStyle w:val="Zawartotabeli"/>
              <w:snapToGrid w:val="0"/>
              <w:rPr>
                <w:sz w:val="20"/>
                <w:szCs w:val="20"/>
              </w:rPr>
            </w:pPr>
            <w:r>
              <w:rPr>
                <w:sz w:val="20"/>
                <w:szCs w:val="20"/>
              </w:rPr>
              <w:t>W szóstym komponencie, w drugim subkomponencie XON.6.2 musi być podany OID (czyli typ) identyfikatora usługodawcy, np. OID numeru REGON. W trzecim subkomponencie tego komponentu XON.6.3 określa się typ wartości XON.6.2 „ISO”.</w:t>
            </w:r>
          </w:p>
          <w:p w:rsidR="009908D8" w:rsidP="00601BB1" w:rsidRDefault="009908D8" w14:paraId="678A8865" w14:textId="77777777">
            <w:pPr>
              <w:pStyle w:val="Zawartotabeli"/>
              <w:snapToGrid w:val="0"/>
              <w:rPr>
                <w:sz w:val="20"/>
                <w:szCs w:val="20"/>
              </w:rPr>
            </w:pPr>
            <w:r>
              <w:rPr>
                <w:sz w:val="20"/>
                <w:szCs w:val="20"/>
              </w:rPr>
              <w:t>W dziesiątym komponencie XON.10 musi być podana wartość identyfikatora, np. numer REGON.</w:t>
            </w:r>
          </w:p>
          <w:p w:rsidR="009908D8" w:rsidP="00601BB1" w:rsidRDefault="009908D8" w14:paraId="489F8BD5" w14:textId="77777777">
            <w:pPr>
              <w:pStyle w:val="Zawartotabeli"/>
              <w:snapToGrid w:val="0"/>
              <w:rPr>
                <w:sz w:val="20"/>
                <w:szCs w:val="20"/>
              </w:rPr>
            </w:pPr>
          </w:p>
          <w:p w:rsidR="009908D8" w:rsidP="00601BB1" w:rsidRDefault="009908D8" w14:paraId="2BC43336" w14:textId="77777777">
            <w:pPr>
              <w:pStyle w:val="Zawartotabeli"/>
              <w:snapToGrid w:val="0"/>
              <w:rPr>
                <w:sz w:val="20"/>
                <w:szCs w:val="20"/>
              </w:rPr>
            </w:pPr>
            <w:r>
              <w:rPr>
                <w:sz w:val="20"/>
                <w:szCs w:val="20"/>
              </w:rPr>
              <w:t>Obsługiwany jest wyłącznie opisany przypadek identyfikowania usługodawcy, w P1 nie stosuje się w tym miejscu identyfikowania usługodawcy przypisanym mu numerem OID, pomimo że IHE XDS dopuszcza taki przypadek.</w:t>
            </w:r>
          </w:p>
          <w:p w:rsidRPr="003B21A6" w:rsidR="009908D8" w:rsidP="00601BB1" w:rsidRDefault="009908D8" w14:paraId="20ED6760" w14:textId="77777777">
            <w:pPr>
              <w:pStyle w:val="Zawartotabeli"/>
              <w:snapToGrid w:val="0"/>
              <w:rPr>
                <w:color w:val="00B050"/>
                <w:sz w:val="20"/>
                <w:szCs w:val="20"/>
              </w:rPr>
            </w:pPr>
          </w:p>
          <w:p w:rsidR="009908D8" w:rsidP="00601BB1" w:rsidRDefault="009908D8" w14:paraId="4EA38FA9" w14:textId="5E1D887A">
            <w:pPr>
              <w:pStyle w:val="Zawartotabeli"/>
              <w:snapToGrid w:val="0"/>
              <w:rPr>
                <w:sz w:val="20"/>
                <w:szCs w:val="20"/>
              </w:rPr>
            </w:pPr>
            <w:r>
              <w:rPr>
                <w:sz w:val="20"/>
                <w:szCs w:val="20"/>
              </w:rPr>
              <w:t xml:space="preserve">Zakłada się, że wysyłane do P1 informacje o wysyłce będą zawsze zawierały dane usługodawcy </w:t>
            </w:r>
            <w:r w:rsidR="00C67B81">
              <w:rPr>
                <w:sz w:val="20"/>
                <w:szCs w:val="20"/>
              </w:rPr>
              <w:t>(w standardzie są opcjonalne)</w:t>
            </w:r>
            <w:r>
              <w:rPr>
                <w:sz w:val="20"/>
                <w:szCs w:val="20"/>
              </w:rPr>
              <w:t>.</w:t>
            </w:r>
          </w:p>
          <w:p w:rsidRPr="00ED619D" w:rsidR="009908D8" w:rsidP="00601BB1" w:rsidRDefault="009908D8" w14:paraId="55638FA7" w14:textId="32CCF756">
            <w:pPr>
              <w:pStyle w:val="Zawartotabeli"/>
              <w:snapToGrid w:val="0"/>
              <w:rPr>
                <w:color w:val="FF0000"/>
                <w:sz w:val="20"/>
                <w:szCs w:val="20"/>
              </w:rPr>
            </w:pPr>
          </w:p>
        </w:tc>
      </w:tr>
      <w:tr w:rsidR="009908D8" w:rsidTr="795CD24A" w14:paraId="228198D1" w14:textId="77777777">
        <w:tc>
          <w:tcPr>
            <w:tcW w:w="1560" w:type="dxa"/>
            <w:vMerge/>
          </w:tcPr>
          <w:p w:rsidRPr="00185F48" w:rsidR="009908D8" w:rsidP="00601BB1" w:rsidRDefault="009908D8" w14:paraId="571CCEA7" w14:textId="77777777">
            <w:pPr>
              <w:pStyle w:val="Zawartotabeli"/>
              <w:snapToGrid w:val="0"/>
              <w:rPr>
                <w:sz w:val="20"/>
                <w:szCs w:val="20"/>
              </w:rPr>
            </w:pPr>
          </w:p>
        </w:tc>
        <w:tc>
          <w:tcPr>
            <w:tcW w:w="1275" w:type="dxa"/>
            <w:shd w:val="clear" w:color="auto" w:fill="FFFFFF" w:themeFill="background1"/>
          </w:tcPr>
          <w:p w:rsidR="009908D8" w:rsidP="00601BB1" w:rsidRDefault="009908D8" w14:paraId="0730B875" w14:textId="77777777">
            <w:pPr>
              <w:pStyle w:val="Zawartotabeli"/>
              <w:snapToGrid w:val="0"/>
              <w:rPr>
                <w:sz w:val="20"/>
                <w:szCs w:val="20"/>
              </w:rPr>
            </w:pPr>
            <w:r>
              <w:rPr>
                <w:sz w:val="20"/>
                <w:szCs w:val="20"/>
              </w:rPr>
              <w:t>Slot authorRole</w:t>
            </w:r>
          </w:p>
        </w:tc>
        <w:tc>
          <w:tcPr>
            <w:tcW w:w="567" w:type="dxa"/>
            <w:shd w:val="clear" w:color="auto" w:fill="FFFFFF" w:themeFill="background1"/>
          </w:tcPr>
          <w:p w:rsidR="009908D8" w:rsidP="00601BB1" w:rsidRDefault="009908D8" w14:paraId="73212788" w14:textId="77777777">
            <w:pPr>
              <w:pStyle w:val="Zawartotabeli"/>
              <w:snapToGrid w:val="0"/>
              <w:jc w:val="center"/>
              <w:rPr>
                <w:sz w:val="20"/>
                <w:szCs w:val="20"/>
              </w:rPr>
            </w:pPr>
            <w:r>
              <w:rPr>
                <w:sz w:val="20"/>
                <w:szCs w:val="20"/>
              </w:rPr>
              <w:t>0..1</w:t>
            </w:r>
          </w:p>
        </w:tc>
        <w:tc>
          <w:tcPr>
            <w:tcW w:w="851" w:type="dxa"/>
            <w:shd w:val="clear" w:color="auto" w:fill="FFFFFF" w:themeFill="background1"/>
          </w:tcPr>
          <w:p w:rsidRPr="00E16E08" w:rsidR="009908D8" w:rsidP="00601BB1" w:rsidRDefault="009908D8" w14:paraId="59F6941A" w14:textId="77777777">
            <w:pPr>
              <w:pStyle w:val="Zawartotabeli"/>
              <w:snapToGrid w:val="0"/>
              <w:rPr>
                <w:sz w:val="20"/>
                <w:szCs w:val="20"/>
              </w:rPr>
            </w:pPr>
            <w:r w:rsidRPr="00E16E08">
              <w:rPr>
                <w:sz w:val="20"/>
                <w:szCs w:val="20"/>
              </w:rPr>
              <w:t>XDS</w:t>
            </w:r>
          </w:p>
        </w:tc>
        <w:tc>
          <w:tcPr>
            <w:tcW w:w="3826" w:type="dxa"/>
            <w:shd w:val="clear" w:color="auto" w:fill="FFFFFF" w:themeFill="background1"/>
          </w:tcPr>
          <w:p w:rsidRPr="00AE136A" w:rsidR="009908D8" w:rsidP="00601BB1" w:rsidRDefault="009908D8" w14:paraId="639C817C" w14:textId="77777777">
            <w:pPr>
              <w:pStyle w:val="Zawartotabeli"/>
              <w:snapToGrid w:val="0"/>
              <w:rPr>
                <w:sz w:val="20"/>
                <w:szCs w:val="20"/>
              </w:rPr>
            </w:pPr>
            <w:r w:rsidRPr="00AE136A">
              <w:rPr>
                <w:sz w:val="20"/>
                <w:szCs w:val="20"/>
              </w:rPr>
              <w:t>Role autora</w:t>
            </w:r>
          </w:p>
        </w:tc>
        <w:tc>
          <w:tcPr>
            <w:tcW w:w="5955" w:type="dxa"/>
            <w:shd w:val="clear" w:color="auto" w:fill="FFFFFF" w:themeFill="background1"/>
          </w:tcPr>
          <w:p w:rsidR="009908D8" w:rsidP="00601BB1" w:rsidRDefault="009908D8" w14:paraId="06205C4D" w14:textId="77777777">
            <w:pPr>
              <w:pStyle w:val="Zawartotabeli"/>
              <w:snapToGrid w:val="0"/>
              <w:rPr>
                <w:sz w:val="20"/>
                <w:szCs w:val="20"/>
              </w:rPr>
            </w:pPr>
            <w:r>
              <w:rPr>
                <w:sz w:val="20"/>
                <w:szCs w:val="20"/>
              </w:rPr>
              <w:t>Role autora wysyłki w kontekście przekazywanego komunikatu. Wartość czysto informacyjna. Nazwa roli zależna od instytucji. Lista umieszczana w jednym slocie.</w:t>
            </w:r>
          </w:p>
        </w:tc>
      </w:tr>
      <w:tr w:rsidR="009908D8" w:rsidTr="795CD24A" w14:paraId="407D6820" w14:textId="77777777">
        <w:trPr>
          <w:trHeight w:val="803"/>
        </w:trPr>
        <w:tc>
          <w:tcPr>
            <w:tcW w:w="1560" w:type="dxa"/>
            <w:vMerge/>
          </w:tcPr>
          <w:p w:rsidR="009908D8" w:rsidP="00601BB1" w:rsidRDefault="009908D8" w14:paraId="60D04F28" w14:textId="77777777">
            <w:pPr>
              <w:pStyle w:val="Zawartotabeli"/>
              <w:snapToGrid w:val="0"/>
              <w:rPr>
                <w:sz w:val="20"/>
                <w:szCs w:val="20"/>
              </w:rPr>
            </w:pPr>
          </w:p>
        </w:tc>
        <w:tc>
          <w:tcPr>
            <w:tcW w:w="1275" w:type="dxa"/>
            <w:shd w:val="clear" w:color="auto" w:fill="FFFFFF" w:themeFill="background1"/>
          </w:tcPr>
          <w:p w:rsidR="009908D8" w:rsidP="00601BB1" w:rsidRDefault="009908D8" w14:paraId="3279AB71" w14:textId="77777777">
            <w:pPr>
              <w:pStyle w:val="Zawartotabeli"/>
              <w:snapToGrid w:val="0"/>
              <w:rPr>
                <w:sz w:val="20"/>
                <w:szCs w:val="20"/>
              </w:rPr>
            </w:pPr>
            <w:r>
              <w:rPr>
                <w:sz w:val="20"/>
                <w:szCs w:val="20"/>
              </w:rPr>
              <w:t>Slot authorSpecialty</w:t>
            </w:r>
          </w:p>
        </w:tc>
        <w:tc>
          <w:tcPr>
            <w:tcW w:w="567" w:type="dxa"/>
            <w:shd w:val="clear" w:color="auto" w:fill="FFFFFF" w:themeFill="background1"/>
          </w:tcPr>
          <w:p w:rsidR="009908D8" w:rsidP="00601BB1" w:rsidRDefault="009908D8" w14:paraId="00B2D5D6" w14:textId="77777777">
            <w:pPr>
              <w:pStyle w:val="Zawartotabeli"/>
              <w:snapToGrid w:val="0"/>
              <w:jc w:val="center"/>
              <w:rPr>
                <w:sz w:val="20"/>
                <w:szCs w:val="20"/>
              </w:rPr>
            </w:pPr>
            <w:r>
              <w:rPr>
                <w:sz w:val="20"/>
                <w:szCs w:val="20"/>
              </w:rPr>
              <w:t>0..1</w:t>
            </w:r>
          </w:p>
        </w:tc>
        <w:tc>
          <w:tcPr>
            <w:tcW w:w="851" w:type="dxa"/>
            <w:shd w:val="clear" w:color="auto" w:fill="FFFFFF" w:themeFill="background1"/>
          </w:tcPr>
          <w:p w:rsidRPr="00E16E08" w:rsidR="009908D8" w:rsidP="00601BB1" w:rsidRDefault="009908D8" w14:paraId="67C226AA" w14:textId="77777777">
            <w:pPr>
              <w:pStyle w:val="Zawartotabeli"/>
              <w:snapToGrid w:val="0"/>
              <w:rPr>
                <w:sz w:val="20"/>
                <w:szCs w:val="20"/>
              </w:rPr>
            </w:pPr>
            <w:r w:rsidRPr="00E16E08">
              <w:rPr>
                <w:sz w:val="20"/>
                <w:szCs w:val="20"/>
              </w:rPr>
              <w:t>XDS</w:t>
            </w:r>
          </w:p>
        </w:tc>
        <w:tc>
          <w:tcPr>
            <w:tcW w:w="3826" w:type="dxa"/>
            <w:shd w:val="clear" w:color="auto" w:fill="FFFFFF" w:themeFill="background1"/>
          </w:tcPr>
          <w:p w:rsidRPr="00AE136A" w:rsidR="009908D8" w:rsidP="00601BB1" w:rsidRDefault="009908D8" w14:paraId="1E52433E" w14:textId="77777777">
            <w:pPr>
              <w:pStyle w:val="Zawartotabeli"/>
              <w:snapToGrid w:val="0"/>
              <w:rPr>
                <w:sz w:val="20"/>
                <w:szCs w:val="20"/>
              </w:rPr>
            </w:pPr>
            <w:r w:rsidRPr="00AE136A">
              <w:rPr>
                <w:sz w:val="20"/>
                <w:szCs w:val="20"/>
              </w:rPr>
              <w:t>Specjalizacje autora</w:t>
            </w:r>
          </w:p>
        </w:tc>
        <w:tc>
          <w:tcPr>
            <w:tcW w:w="5955" w:type="dxa"/>
            <w:shd w:val="clear" w:color="auto" w:fill="FFFFFF" w:themeFill="background1"/>
          </w:tcPr>
          <w:p w:rsidR="009908D8" w:rsidP="00601BB1" w:rsidRDefault="009908D8" w14:paraId="54EA6DA6" w14:textId="77777777">
            <w:pPr>
              <w:pStyle w:val="Zawartotabeli"/>
              <w:snapToGrid w:val="0"/>
              <w:rPr>
                <w:sz w:val="20"/>
                <w:szCs w:val="20"/>
              </w:rPr>
            </w:pPr>
            <w:r>
              <w:rPr>
                <w:sz w:val="20"/>
                <w:szCs w:val="20"/>
              </w:rPr>
              <w:t>Lista specjalizacji autora wysyłki w kontekście przekazywanego komunikatu. Wartość czysto informacyjna, opcjonalna. Nazwa specjalizacji zależna od instytucji. Lista umieszczana w jednym slocie.</w:t>
            </w:r>
          </w:p>
        </w:tc>
      </w:tr>
      <w:tr w:rsidR="00EC6C1C" w:rsidTr="795CD24A" w14:paraId="50F928C2" w14:textId="77777777">
        <w:trPr>
          <w:trHeight w:val="803"/>
        </w:trPr>
        <w:tc>
          <w:tcPr>
            <w:tcW w:w="1560" w:type="dxa"/>
            <w:shd w:val="clear" w:color="auto" w:fill="FFFFFF" w:themeFill="background1"/>
          </w:tcPr>
          <w:p w:rsidR="00EC6C1C" w:rsidP="00EC6C1C" w:rsidRDefault="00EC6C1C" w14:paraId="191FD031" w14:textId="77777777">
            <w:pPr>
              <w:pStyle w:val="Zawartotabeli"/>
              <w:snapToGrid w:val="0"/>
              <w:rPr>
                <w:sz w:val="20"/>
                <w:szCs w:val="20"/>
              </w:rPr>
            </w:pPr>
          </w:p>
        </w:tc>
        <w:tc>
          <w:tcPr>
            <w:tcW w:w="1275" w:type="dxa"/>
            <w:shd w:val="clear" w:color="auto" w:fill="FFFFFF" w:themeFill="background1"/>
          </w:tcPr>
          <w:p w:rsidR="00EC6C1C" w:rsidP="00EC6C1C" w:rsidRDefault="00EC6C1C" w14:paraId="7482992D" w14:textId="2CED55AC">
            <w:pPr>
              <w:pStyle w:val="Zawartotabeli"/>
              <w:snapToGrid w:val="0"/>
              <w:rPr>
                <w:sz w:val="20"/>
                <w:szCs w:val="20"/>
              </w:rPr>
            </w:pPr>
            <w:r>
              <w:rPr>
                <w:sz w:val="20"/>
                <w:szCs w:val="20"/>
              </w:rPr>
              <w:t>Slot name="authorTelecommunication"</w:t>
            </w:r>
          </w:p>
        </w:tc>
        <w:tc>
          <w:tcPr>
            <w:tcW w:w="567" w:type="dxa"/>
            <w:shd w:val="clear" w:color="auto" w:fill="FFFFFF" w:themeFill="background1"/>
          </w:tcPr>
          <w:p w:rsidR="00EC6C1C" w:rsidP="00EC6C1C" w:rsidRDefault="00EC6C1C" w14:paraId="513B4816" w14:textId="77777777">
            <w:pPr>
              <w:pStyle w:val="Zawartotabeli"/>
              <w:snapToGrid w:val="0"/>
              <w:jc w:val="center"/>
              <w:rPr>
                <w:sz w:val="20"/>
                <w:szCs w:val="20"/>
              </w:rPr>
            </w:pPr>
          </w:p>
        </w:tc>
        <w:tc>
          <w:tcPr>
            <w:tcW w:w="851" w:type="dxa"/>
            <w:shd w:val="clear" w:color="auto" w:fill="FFFFFF" w:themeFill="background1"/>
          </w:tcPr>
          <w:p w:rsidRPr="00E16E08" w:rsidR="00EC6C1C" w:rsidP="00EC6C1C" w:rsidRDefault="00EC6C1C" w14:paraId="6A494DD4" w14:textId="27FC6620">
            <w:pPr>
              <w:pStyle w:val="Zawartotabeli"/>
              <w:snapToGrid w:val="0"/>
              <w:rPr>
                <w:sz w:val="20"/>
                <w:szCs w:val="20"/>
              </w:rPr>
            </w:pPr>
            <w:r>
              <w:rPr>
                <w:sz w:val="20"/>
                <w:szCs w:val="20"/>
              </w:rPr>
              <w:t>XDS</w:t>
            </w:r>
          </w:p>
        </w:tc>
        <w:tc>
          <w:tcPr>
            <w:tcW w:w="3826" w:type="dxa"/>
            <w:shd w:val="clear" w:color="auto" w:fill="FFFFFF" w:themeFill="background1"/>
          </w:tcPr>
          <w:p w:rsidRPr="00AE136A" w:rsidR="00EC6C1C" w:rsidP="00EC6C1C" w:rsidRDefault="00EC6C1C" w14:paraId="193BB60E" w14:textId="18E6ADC6">
            <w:pPr>
              <w:pStyle w:val="Zawartotabeli"/>
              <w:snapToGrid w:val="0"/>
              <w:rPr>
                <w:sz w:val="20"/>
                <w:szCs w:val="20"/>
              </w:rPr>
            </w:pPr>
            <w:r>
              <w:rPr>
                <w:sz w:val="20"/>
                <w:szCs w:val="20"/>
              </w:rPr>
              <w:t>Dane kontaktowe autora</w:t>
            </w:r>
          </w:p>
        </w:tc>
        <w:tc>
          <w:tcPr>
            <w:tcW w:w="5955" w:type="dxa"/>
            <w:shd w:val="clear" w:color="auto" w:fill="FFFFFF" w:themeFill="background1"/>
          </w:tcPr>
          <w:p w:rsidR="00EC6C1C" w:rsidP="00EC6C1C" w:rsidRDefault="00EC6C1C" w14:paraId="64A537BB" w14:textId="77777777">
            <w:pPr>
              <w:pStyle w:val="Zawartotabeli"/>
              <w:snapToGrid w:val="0"/>
              <w:rPr>
                <w:sz w:val="20"/>
                <w:szCs w:val="20"/>
              </w:rPr>
            </w:pPr>
            <w:r w:rsidRPr="00C0560A">
              <w:rPr>
                <w:sz w:val="20"/>
                <w:szCs w:val="20"/>
                <w:lang w:val="en-US"/>
              </w:rPr>
              <w:t xml:space="preserve">Format wg specyfikacji XDS: XTN (Extended Telecommunication Number, patrz np. </w:t>
            </w:r>
            <w:r>
              <w:rPr>
                <w:sz w:val="20"/>
                <w:szCs w:val="20"/>
              </w:rPr>
              <w:t xml:space="preserve">[ITI TF-3 </w:t>
            </w:r>
            <w:r w:rsidRPr="00875A6D">
              <w:rPr>
                <w:sz w:val="20"/>
                <w:szCs w:val="20"/>
              </w:rPr>
              <w:t>Table 4.2.3.1.7-2</w:t>
            </w:r>
            <w:r>
              <w:rPr>
                <w:sz w:val="20"/>
                <w:szCs w:val="20"/>
              </w:rPr>
              <w:t xml:space="preserve">] oraz </w:t>
            </w:r>
            <w:r w:rsidRPr="005B467B">
              <w:rPr>
                <w:sz w:val="20"/>
                <w:szCs w:val="20"/>
              </w:rPr>
              <w:t>http://wiki.hl7.de/index.php?title=V25dt:XTN</w:t>
            </w:r>
            <w:r>
              <w:rPr>
                <w:sz w:val="20"/>
                <w:szCs w:val="20"/>
              </w:rPr>
              <w:t>), zawierający 12 komponentów rozdzielanych znakiem ^, umożliwiających zapisanie numeru telefonu i adresu email, np.:</w:t>
            </w:r>
          </w:p>
          <w:p w:rsidR="00EC6C1C" w:rsidP="00EC6C1C" w:rsidRDefault="00EC6C1C" w14:paraId="3157E09E" w14:textId="77777777">
            <w:pPr>
              <w:pStyle w:val="Zawartotabeli"/>
              <w:snapToGrid w:val="0"/>
              <w:rPr>
                <w:sz w:val="20"/>
                <w:szCs w:val="20"/>
              </w:rPr>
            </w:pPr>
            <w:r>
              <w:rPr>
                <w:sz w:val="20"/>
                <w:szCs w:val="20"/>
              </w:rPr>
              <w:t>"^EMR^PH^^^^^^^^^693112233^"</w:t>
            </w:r>
          </w:p>
          <w:p w:rsidR="00EC6C1C" w:rsidP="00EC6C1C" w:rsidRDefault="00EC6C1C" w14:paraId="17E83DD6" w14:textId="77777777">
            <w:pPr>
              <w:pStyle w:val="Zawartotabeli"/>
              <w:snapToGrid w:val="0"/>
              <w:rPr>
                <w:sz w:val="20"/>
                <w:szCs w:val="20"/>
              </w:rPr>
            </w:pPr>
            <w:r>
              <w:rPr>
                <w:sz w:val="20"/>
                <w:szCs w:val="20"/>
              </w:rPr>
              <w:t>(skrajne znaki ^ pominięto, więc kod EMR oznaczający użycie w przypadkach awaryjnych (Emergency) zapisany jest w drugim komponencie, a rodzaj kontaktu PH telefon (Phone) w trzecim).</w:t>
            </w:r>
          </w:p>
          <w:p w:rsidR="00F55637" w:rsidP="00EC6C1C" w:rsidRDefault="00F55637" w14:paraId="5E1CDED3" w14:textId="77777777">
            <w:pPr>
              <w:pStyle w:val="Zawartotabeli"/>
              <w:snapToGrid w:val="0"/>
              <w:rPr>
                <w:sz w:val="20"/>
                <w:szCs w:val="20"/>
              </w:rPr>
            </w:pPr>
          </w:p>
          <w:p w:rsidRPr="00C67AE9" w:rsidR="00F55637" w:rsidP="00F55637" w:rsidRDefault="00F55637" w14:paraId="149D1FB1" w14:textId="77777777">
            <w:pPr>
              <w:pStyle w:val="Zawartotabeli"/>
              <w:snapToGrid w:val="0"/>
              <w:rPr>
                <w:b/>
                <w:bCs/>
                <w:sz w:val="20"/>
                <w:szCs w:val="20"/>
                <w:u w:val="single"/>
              </w:rPr>
            </w:pPr>
            <w:r w:rsidRPr="00C67AE9">
              <w:rPr>
                <w:b/>
                <w:bCs/>
                <w:sz w:val="20"/>
                <w:szCs w:val="20"/>
                <w:u w:val="single"/>
              </w:rPr>
              <w:t>Reguły biznesowe:</w:t>
            </w:r>
          </w:p>
          <w:p w:rsidR="00F55637" w:rsidP="00F55637" w:rsidRDefault="00F55637" w14:paraId="22C3EA1D" w14:textId="6AD59760">
            <w:pPr>
              <w:pStyle w:val="Zawartotabeli"/>
              <w:snapToGrid w:val="0"/>
              <w:rPr>
                <w:sz w:val="20"/>
                <w:szCs w:val="20"/>
              </w:rPr>
            </w:pPr>
            <w:r w:rsidRPr="00F55637">
              <w:rPr>
                <w:sz w:val="20"/>
                <w:szCs w:val="20"/>
              </w:rPr>
              <w:t>REG.WER.5417 Walidacja poprawności numeru telefonu i e-mail</w:t>
            </w:r>
          </w:p>
        </w:tc>
      </w:tr>
    </w:tbl>
    <w:p w:rsidR="009908D8" w:rsidP="000A3E8C" w:rsidRDefault="009908D8" w14:paraId="04C9742E" w14:textId="77777777">
      <w:pPr>
        <w:pStyle w:val="Heading2"/>
      </w:pPr>
      <w:bookmarkStart w:name="_Toc44064978" w:id="98"/>
      <w:r>
        <w:t>Powiązania między encjami</w:t>
      </w:r>
      <w:bookmarkEnd w:id="98"/>
    </w:p>
    <w:p w:rsidR="009908D8" w:rsidP="009908D8" w:rsidRDefault="009908D8" w14:paraId="3F7AC361" w14:textId="77777777">
      <w:pPr>
        <w:rPr>
          <w:lang w:eastAsia="pl-PL"/>
        </w:rPr>
      </w:pPr>
      <w:r>
        <w:rPr>
          <w:lang w:eastAsia="pl-PL"/>
        </w:rPr>
        <w:t>W rozdziale tym opisano zasady tworzenia powiązań pomiędzy rejestrowanymi encjami, w tym strukturę elementu Association pozwalającego informację o powiązaniu przekazać w treści komunikatu. Opis ogranicza się do podstawowego typu asocjacji HasMember (ang. posiada element przypisany) i typów relacji pomiędzy dokumentami.</w:t>
      </w:r>
    </w:p>
    <w:p w:rsidR="009908D8" w:rsidP="009908D8" w:rsidRDefault="009908D8" w14:paraId="63A642B1" w14:textId="77777777">
      <w:pPr>
        <w:pStyle w:val="Heading3"/>
      </w:pPr>
      <w:bookmarkStart w:name="_Toc44064979" w:id="99"/>
      <w:r>
        <w:t>Element Association typu HasMember na potrzeby relacji między encjami</w:t>
      </w:r>
      <w:bookmarkEnd w:id="99"/>
    </w:p>
    <w:p w:rsidR="009908D8" w:rsidP="009908D8" w:rsidRDefault="009908D8" w14:paraId="7C597410" w14:textId="77777777">
      <w:pPr>
        <w:rPr>
          <w:lang w:eastAsia="pl-PL"/>
        </w:rPr>
      </w:pPr>
      <w:r>
        <w:rPr>
          <w:lang w:eastAsia="pl-PL"/>
        </w:rPr>
        <w:t>Wszystkie encje różnych typów w ramach jednego komunikatu wysyłki muszą być powiązane ze sobą, a dodatkowo muszą być także powiązane z encją informacji o wysyłce. Lista elementów Association przypisuje do poszczególnych RegistryPackage dokumenty z encji ExtrisincObject oraz przypisuje oba typy encji RegistryPackage (informację o wysyłce oraz informacje o folderach) do siebie. Dodatkowo każdy element Association, którego żadną ze stron nie jest encja informacji o wysyłce, musi być dowiązany do encji informacji o wysyłce kolejną asocjacją. Istnieją więc następujące powiązania, stosując zapis elementu źródła asocjacji wskazującego na element docelowy:</w:t>
      </w:r>
    </w:p>
    <w:p w:rsidR="009908D8" w:rsidP="009908D8" w:rsidRDefault="009908D8" w14:paraId="0EC67C02" w14:textId="07FDBD9C">
      <w:pPr>
        <w:pStyle w:val="ListParagraph"/>
        <w:numPr>
          <w:ilvl w:val="1"/>
          <w:numId w:val="32"/>
        </w:numPr>
        <w:rPr>
          <w:lang w:eastAsia="pl-PL"/>
        </w:rPr>
      </w:pPr>
      <w:r>
        <w:rPr>
          <w:lang w:eastAsia="pl-PL"/>
        </w:rPr>
        <w:t>asocjacje SubmissionSet -&gt; Folder (SS-FD) (wszystkie obowiązkowe)</w:t>
      </w:r>
    </w:p>
    <w:p w:rsidR="009908D8" w:rsidP="009908D8" w:rsidRDefault="009908D8" w14:paraId="6F90054E" w14:textId="35E317DC">
      <w:pPr>
        <w:pStyle w:val="ListParagraph"/>
        <w:numPr>
          <w:ilvl w:val="1"/>
          <w:numId w:val="32"/>
        </w:numPr>
        <w:rPr>
          <w:lang w:eastAsia="pl-PL"/>
        </w:rPr>
      </w:pPr>
      <w:r>
        <w:rPr>
          <w:lang w:eastAsia="pl-PL"/>
        </w:rPr>
        <w:t>asocjacje SubmissionSet -&gt; DocumentEntry (SS-DE) (wszystkie obowiązkowe)</w:t>
      </w:r>
    </w:p>
    <w:p w:rsidR="009908D8" w:rsidP="009908D8" w:rsidRDefault="009908D8" w14:paraId="03288477" w14:textId="7891D182">
      <w:pPr>
        <w:pStyle w:val="ListParagraph"/>
        <w:numPr>
          <w:ilvl w:val="1"/>
          <w:numId w:val="32"/>
        </w:numPr>
        <w:rPr>
          <w:lang w:eastAsia="pl-PL"/>
        </w:rPr>
      </w:pPr>
      <w:r>
        <w:rPr>
          <w:lang w:eastAsia="pl-PL"/>
        </w:rPr>
        <w:t>asocjacje Folder -&gt; DocumentEntry (FD-DE) (podaje się wyłącznie faktyczną przynależność dokumentów do folderów)</w:t>
      </w:r>
    </w:p>
    <w:p w:rsidR="009908D8" w:rsidP="009908D8" w:rsidRDefault="009908D8" w14:paraId="446E77E9" w14:textId="2C5D227A">
      <w:pPr>
        <w:pStyle w:val="ListParagraph"/>
        <w:numPr>
          <w:ilvl w:val="1"/>
          <w:numId w:val="32"/>
        </w:numPr>
        <w:rPr>
          <w:lang w:eastAsia="pl-PL"/>
        </w:rPr>
      </w:pPr>
      <w:r>
        <w:rPr>
          <w:lang w:eastAsia="pl-PL"/>
        </w:rPr>
        <w:t>asocjacje SubmissionSet -&gt; [Asocjacja Folder -&gt; DocumentEntry] (SS-HM) (wszystkie obowiązkowe).</w:t>
      </w:r>
    </w:p>
    <w:p w:rsidR="009908D8" w:rsidP="009908D8" w:rsidRDefault="009908D8" w14:paraId="5CFB05B4" w14:textId="77777777">
      <w:pPr>
        <w:rPr>
          <w:lang w:eastAsia="pl-PL"/>
        </w:rPr>
      </w:pPr>
      <w:r>
        <w:rPr>
          <w:lang w:eastAsia="pl-PL"/>
        </w:rPr>
        <w:t>Do celów tych powiązań stosuje się asocjacje typu HasMember. Element Association posiada atrybut status wskazujący na ich aktualność.</w:t>
      </w:r>
    </w:p>
    <w:p w:rsidR="009908D8" w:rsidP="009908D8" w:rsidRDefault="009908D8" w14:paraId="52B3D122" w14:textId="030EF717">
      <w:pPr>
        <w:rPr>
          <w:lang w:eastAsia="pl-PL"/>
        </w:rPr>
      </w:pPr>
      <w:r>
        <w:rPr>
          <w:lang w:eastAsia="pl-PL"/>
        </w:rPr>
        <w:t>Poniższa tabela przedstawia elementy stosowane w asocjacjach typu HasMember.</w:t>
      </w:r>
    </w:p>
    <w:tbl>
      <w:tblPr>
        <w:tblW w:w="14034"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1560"/>
        <w:gridCol w:w="1275"/>
        <w:gridCol w:w="567"/>
        <w:gridCol w:w="851"/>
        <w:gridCol w:w="3826"/>
        <w:gridCol w:w="5955"/>
      </w:tblGrid>
      <w:tr w:rsidR="009908D8" w:rsidTr="00601BB1" w14:paraId="5D2EA9A6" w14:textId="77777777">
        <w:trPr>
          <w:cantSplit/>
        </w:trPr>
        <w:tc>
          <w:tcPr>
            <w:tcW w:w="1560" w:type="dxa"/>
            <w:tcBorders>
              <w:bottom w:val="single" w:color="auto" w:sz="4" w:space="0"/>
            </w:tcBorders>
          </w:tcPr>
          <w:p w:rsidR="009908D8" w:rsidP="00601BB1" w:rsidRDefault="009908D8" w14:paraId="7202DA90" w14:textId="77777777">
            <w:pPr>
              <w:pStyle w:val="Nagwektabeli"/>
              <w:keepNext/>
              <w:snapToGrid w:val="0"/>
              <w:rPr>
                <w:i w:val="0"/>
                <w:iCs w:val="0"/>
                <w:sz w:val="20"/>
                <w:szCs w:val="20"/>
              </w:rPr>
            </w:pPr>
            <w:r>
              <w:rPr>
                <w:i w:val="0"/>
                <w:iCs w:val="0"/>
                <w:sz w:val="20"/>
                <w:szCs w:val="20"/>
              </w:rPr>
              <w:t>Element i wyróżnik typu</w:t>
            </w:r>
          </w:p>
        </w:tc>
        <w:tc>
          <w:tcPr>
            <w:tcW w:w="1275" w:type="dxa"/>
          </w:tcPr>
          <w:p w:rsidR="009908D8" w:rsidP="00601BB1" w:rsidRDefault="009908D8" w14:paraId="7287B581" w14:textId="77777777">
            <w:pPr>
              <w:pStyle w:val="Nagwektabeli"/>
              <w:keepNext/>
              <w:snapToGrid w:val="0"/>
              <w:rPr>
                <w:i w:val="0"/>
                <w:iCs w:val="0"/>
                <w:sz w:val="20"/>
                <w:szCs w:val="20"/>
              </w:rPr>
            </w:pPr>
            <w:r>
              <w:rPr>
                <w:i w:val="0"/>
                <w:iCs w:val="0"/>
                <w:sz w:val="20"/>
                <w:szCs w:val="20"/>
              </w:rPr>
              <w:t>Atrybut lub element podrzędny</w:t>
            </w:r>
          </w:p>
        </w:tc>
        <w:tc>
          <w:tcPr>
            <w:tcW w:w="567" w:type="dxa"/>
          </w:tcPr>
          <w:p w:rsidR="009908D8" w:rsidP="00601BB1" w:rsidRDefault="009908D8" w14:paraId="5B4B04FB" w14:textId="77777777">
            <w:pPr>
              <w:pStyle w:val="Nagwektabeli"/>
              <w:keepNext/>
              <w:snapToGrid w:val="0"/>
              <w:rPr>
                <w:i w:val="0"/>
                <w:iCs w:val="0"/>
                <w:sz w:val="20"/>
                <w:szCs w:val="20"/>
              </w:rPr>
            </w:pPr>
            <w:r>
              <w:rPr>
                <w:i w:val="0"/>
                <w:iCs w:val="0"/>
                <w:sz w:val="20"/>
                <w:szCs w:val="20"/>
              </w:rPr>
              <w:t>Krot</w:t>
            </w:r>
            <w:r>
              <w:rPr>
                <w:i w:val="0"/>
                <w:iCs w:val="0"/>
                <w:sz w:val="20"/>
                <w:szCs w:val="20"/>
              </w:rPr>
              <w:softHyphen/>
              <w:t>ność</w:t>
            </w:r>
          </w:p>
        </w:tc>
        <w:tc>
          <w:tcPr>
            <w:tcW w:w="851" w:type="dxa"/>
          </w:tcPr>
          <w:p w:rsidR="009908D8" w:rsidP="00601BB1" w:rsidRDefault="009908D8" w14:paraId="680AF968" w14:textId="77777777">
            <w:pPr>
              <w:pStyle w:val="Nagwektabeli"/>
              <w:keepNext/>
              <w:snapToGrid w:val="0"/>
              <w:rPr>
                <w:i w:val="0"/>
                <w:iCs w:val="0"/>
                <w:sz w:val="20"/>
                <w:szCs w:val="20"/>
              </w:rPr>
            </w:pPr>
            <w:r>
              <w:rPr>
                <w:i w:val="0"/>
                <w:iCs w:val="0"/>
                <w:sz w:val="20"/>
                <w:szCs w:val="20"/>
              </w:rPr>
              <w:t>Pochodzenie</w:t>
            </w:r>
          </w:p>
        </w:tc>
        <w:tc>
          <w:tcPr>
            <w:tcW w:w="3826" w:type="dxa"/>
          </w:tcPr>
          <w:p w:rsidR="009908D8" w:rsidP="00601BB1" w:rsidRDefault="009908D8" w14:paraId="080EFE06" w14:textId="77777777">
            <w:pPr>
              <w:pStyle w:val="Nagwektabeli"/>
              <w:keepNext/>
              <w:snapToGrid w:val="0"/>
              <w:rPr>
                <w:i w:val="0"/>
                <w:iCs w:val="0"/>
                <w:sz w:val="20"/>
                <w:szCs w:val="20"/>
              </w:rPr>
            </w:pPr>
            <w:r>
              <w:rPr>
                <w:i w:val="0"/>
                <w:iCs w:val="0"/>
                <w:sz w:val="20"/>
                <w:szCs w:val="20"/>
              </w:rPr>
              <w:t>Opis</w:t>
            </w:r>
          </w:p>
        </w:tc>
        <w:tc>
          <w:tcPr>
            <w:tcW w:w="5955" w:type="dxa"/>
          </w:tcPr>
          <w:p w:rsidR="009908D8" w:rsidP="00601BB1" w:rsidRDefault="009908D8" w14:paraId="4233ED98" w14:textId="77777777">
            <w:pPr>
              <w:pStyle w:val="Nagwektabeli"/>
              <w:keepNext/>
              <w:snapToGrid w:val="0"/>
              <w:rPr>
                <w:i w:val="0"/>
                <w:iCs w:val="0"/>
                <w:sz w:val="20"/>
                <w:szCs w:val="20"/>
              </w:rPr>
            </w:pPr>
            <w:r>
              <w:rPr>
                <w:i w:val="0"/>
                <w:iCs w:val="0"/>
                <w:sz w:val="20"/>
                <w:szCs w:val="20"/>
              </w:rPr>
              <w:t>Dodatkowe wyjaśnienia, ograniczenia i zależności</w:t>
            </w:r>
          </w:p>
        </w:tc>
      </w:tr>
      <w:tr w:rsidR="009908D8" w:rsidTr="00601BB1" w14:paraId="1E28DA23" w14:textId="77777777">
        <w:tc>
          <w:tcPr>
            <w:tcW w:w="1560" w:type="dxa"/>
            <w:vMerge w:val="restart"/>
          </w:tcPr>
          <w:p w:rsidRPr="00104D1C" w:rsidR="009908D8" w:rsidP="00601BB1" w:rsidRDefault="009908D8" w14:paraId="622F1F71" w14:textId="77777777">
            <w:pPr>
              <w:pStyle w:val="Zawartotabeli"/>
              <w:snapToGrid w:val="0"/>
              <w:rPr>
                <w:sz w:val="20"/>
                <w:szCs w:val="20"/>
                <w:lang w:val="en-GB"/>
              </w:rPr>
            </w:pPr>
            <w:r w:rsidRPr="00104D1C">
              <w:rPr>
                <w:sz w:val="20"/>
                <w:szCs w:val="20"/>
                <w:lang w:val="en-GB"/>
              </w:rPr>
              <w:t>Association associationType=”urn:oasis:names:tc:ebxml-regrep:</w:t>
            </w:r>
          </w:p>
          <w:p w:rsidR="009908D8" w:rsidP="00601BB1" w:rsidRDefault="009908D8" w14:paraId="44D61F99" w14:textId="77777777">
            <w:pPr>
              <w:pStyle w:val="Zawartotabeli"/>
              <w:snapToGrid w:val="0"/>
              <w:rPr>
                <w:sz w:val="20"/>
                <w:szCs w:val="20"/>
              </w:rPr>
            </w:pPr>
            <w:r w:rsidRPr="00673031">
              <w:rPr>
                <w:sz w:val="20"/>
                <w:szCs w:val="20"/>
              </w:rPr>
              <w:t>AssociationType:HasMember</w:t>
            </w:r>
            <w:r>
              <w:rPr>
                <w:sz w:val="20"/>
                <w:szCs w:val="20"/>
              </w:rPr>
              <w:t>”</w:t>
            </w:r>
          </w:p>
        </w:tc>
        <w:tc>
          <w:tcPr>
            <w:tcW w:w="1275" w:type="dxa"/>
          </w:tcPr>
          <w:p w:rsidR="009908D8" w:rsidP="00601BB1" w:rsidRDefault="009908D8" w14:paraId="6586F97C" w14:textId="77777777">
            <w:pPr>
              <w:pStyle w:val="Zawartotabeli"/>
              <w:snapToGrid w:val="0"/>
              <w:rPr>
                <w:sz w:val="20"/>
                <w:szCs w:val="20"/>
              </w:rPr>
            </w:pPr>
          </w:p>
        </w:tc>
        <w:tc>
          <w:tcPr>
            <w:tcW w:w="567" w:type="dxa"/>
          </w:tcPr>
          <w:p w:rsidR="009908D8" w:rsidP="00601BB1" w:rsidRDefault="009908D8" w14:paraId="061E0023" w14:textId="77777777">
            <w:pPr>
              <w:pStyle w:val="Zawartotabeli"/>
              <w:snapToGrid w:val="0"/>
              <w:jc w:val="center"/>
              <w:rPr>
                <w:sz w:val="20"/>
                <w:szCs w:val="20"/>
              </w:rPr>
            </w:pPr>
            <w:r>
              <w:rPr>
                <w:sz w:val="20"/>
                <w:szCs w:val="20"/>
              </w:rPr>
              <w:t>0..*</w:t>
            </w:r>
          </w:p>
        </w:tc>
        <w:tc>
          <w:tcPr>
            <w:tcW w:w="851" w:type="dxa"/>
          </w:tcPr>
          <w:p w:rsidR="009908D8" w:rsidP="00601BB1" w:rsidRDefault="009908D8" w14:paraId="47F7FC61" w14:textId="77777777">
            <w:pPr>
              <w:pStyle w:val="Zawartotabeli"/>
              <w:snapToGrid w:val="0"/>
              <w:rPr>
                <w:sz w:val="20"/>
                <w:szCs w:val="20"/>
              </w:rPr>
            </w:pPr>
            <w:r>
              <w:rPr>
                <w:sz w:val="20"/>
                <w:szCs w:val="20"/>
              </w:rPr>
              <w:t>XDS</w:t>
            </w:r>
          </w:p>
        </w:tc>
        <w:tc>
          <w:tcPr>
            <w:tcW w:w="3826" w:type="dxa"/>
          </w:tcPr>
          <w:p w:rsidR="009908D8" w:rsidP="00601BB1" w:rsidRDefault="009908D8" w14:paraId="0F9A01E3" w14:textId="77777777">
            <w:pPr>
              <w:pStyle w:val="Zawartotabeli"/>
              <w:snapToGrid w:val="0"/>
              <w:rPr>
                <w:sz w:val="20"/>
                <w:szCs w:val="20"/>
              </w:rPr>
            </w:pPr>
            <w:r>
              <w:rPr>
                <w:sz w:val="20"/>
                <w:szCs w:val="20"/>
              </w:rPr>
              <w:t>Powiązanie elementów</w:t>
            </w:r>
          </w:p>
        </w:tc>
        <w:tc>
          <w:tcPr>
            <w:tcW w:w="5955" w:type="dxa"/>
          </w:tcPr>
          <w:p w:rsidRPr="00490BCB" w:rsidR="009908D8" w:rsidP="00601BB1" w:rsidRDefault="009908D8" w14:paraId="2247237B" w14:textId="77777777">
            <w:pPr>
              <w:pStyle w:val="Zawartotabeli"/>
              <w:snapToGrid w:val="0"/>
              <w:rPr>
                <w:color w:val="FF0000"/>
                <w:sz w:val="20"/>
                <w:szCs w:val="20"/>
              </w:rPr>
            </w:pPr>
          </w:p>
        </w:tc>
      </w:tr>
      <w:tr w:rsidR="009908D8" w:rsidTr="00601BB1" w14:paraId="2C39EBA9" w14:textId="77777777">
        <w:trPr>
          <w:cantSplit/>
        </w:trPr>
        <w:tc>
          <w:tcPr>
            <w:tcW w:w="1560" w:type="dxa"/>
            <w:vMerge/>
          </w:tcPr>
          <w:p w:rsidR="009908D8" w:rsidP="00601BB1" w:rsidRDefault="009908D8" w14:paraId="204529E3" w14:textId="77777777">
            <w:pPr>
              <w:pStyle w:val="Zawartotabeli"/>
              <w:snapToGrid w:val="0"/>
              <w:rPr>
                <w:sz w:val="20"/>
                <w:szCs w:val="20"/>
              </w:rPr>
            </w:pPr>
          </w:p>
        </w:tc>
        <w:tc>
          <w:tcPr>
            <w:tcW w:w="1275" w:type="dxa"/>
            <w:tcBorders>
              <w:bottom w:val="single" w:color="auto" w:sz="4" w:space="0"/>
            </w:tcBorders>
          </w:tcPr>
          <w:p w:rsidR="009908D8" w:rsidP="00601BB1" w:rsidRDefault="009908D8" w14:paraId="1864B3A6" w14:textId="77777777">
            <w:pPr>
              <w:pStyle w:val="Zawartotabeli"/>
              <w:snapToGrid w:val="0"/>
              <w:rPr>
                <w:sz w:val="20"/>
                <w:szCs w:val="20"/>
              </w:rPr>
            </w:pPr>
            <w:r>
              <w:rPr>
                <w:sz w:val="20"/>
                <w:szCs w:val="20"/>
              </w:rPr>
              <w:t>id</w:t>
            </w:r>
          </w:p>
        </w:tc>
        <w:tc>
          <w:tcPr>
            <w:tcW w:w="567" w:type="dxa"/>
            <w:tcBorders>
              <w:bottom w:val="single" w:color="auto" w:sz="4" w:space="0"/>
            </w:tcBorders>
          </w:tcPr>
          <w:p w:rsidR="009908D8" w:rsidP="00601BB1" w:rsidRDefault="009908D8" w14:paraId="6A4C9409" w14:textId="77777777">
            <w:pPr>
              <w:pStyle w:val="Zawartotabeli"/>
              <w:snapToGrid w:val="0"/>
              <w:jc w:val="center"/>
              <w:rPr>
                <w:sz w:val="20"/>
                <w:szCs w:val="20"/>
              </w:rPr>
            </w:pPr>
            <w:r>
              <w:rPr>
                <w:sz w:val="20"/>
                <w:szCs w:val="20"/>
              </w:rPr>
              <w:t>0..1</w:t>
            </w:r>
          </w:p>
        </w:tc>
        <w:tc>
          <w:tcPr>
            <w:tcW w:w="851" w:type="dxa"/>
            <w:tcBorders>
              <w:bottom w:val="single" w:color="auto" w:sz="4" w:space="0"/>
            </w:tcBorders>
          </w:tcPr>
          <w:p w:rsidR="009908D8" w:rsidP="00601BB1" w:rsidRDefault="009908D8" w14:paraId="16D807F8" w14:textId="77777777">
            <w:pPr>
              <w:pStyle w:val="Zawartotabeli"/>
              <w:snapToGrid w:val="0"/>
              <w:rPr>
                <w:sz w:val="20"/>
                <w:szCs w:val="20"/>
              </w:rPr>
            </w:pPr>
            <w:r>
              <w:rPr>
                <w:sz w:val="20"/>
                <w:szCs w:val="20"/>
              </w:rPr>
              <w:t>ebXML</w:t>
            </w:r>
          </w:p>
        </w:tc>
        <w:tc>
          <w:tcPr>
            <w:tcW w:w="3826" w:type="dxa"/>
            <w:tcBorders>
              <w:bottom w:val="single" w:color="auto" w:sz="4" w:space="0"/>
            </w:tcBorders>
          </w:tcPr>
          <w:p w:rsidR="009908D8" w:rsidP="00601BB1" w:rsidRDefault="009908D8" w14:paraId="78B681BE" w14:textId="77777777">
            <w:pPr>
              <w:pStyle w:val="Zawartotabeli"/>
              <w:snapToGrid w:val="0"/>
              <w:rPr>
                <w:sz w:val="20"/>
                <w:szCs w:val="20"/>
              </w:rPr>
            </w:pPr>
            <w:r>
              <w:rPr>
                <w:sz w:val="20"/>
                <w:szCs w:val="20"/>
              </w:rPr>
              <w:t>Identyfikator asocjacji</w:t>
            </w:r>
          </w:p>
        </w:tc>
        <w:tc>
          <w:tcPr>
            <w:tcW w:w="5955" w:type="dxa"/>
            <w:tcBorders>
              <w:bottom w:val="single" w:color="auto" w:sz="4" w:space="0"/>
            </w:tcBorders>
          </w:tcPr>
          <w:p w:rsidRPr="00E82B04" w:rsidR="009908D8" w:rsidP="00601BB1" w:rsidRDefault="009908D8" w14:paraId="0C9C4F43" w14:textId="77777777">
            <w:pPr>
              <w:pStyle w:val="Zawartotabeli"/>
              <w:rPr>
                <w:sz w:val="20"/>
                <w:szCs w:val="20"/>
              </w:rPr>
            </w:pPr>
            <w:r w:rsidRPr="00E82B04">
              <w:rPr>
                <w:sz w:val="20"/>
                <w:szCs w:val="20"/>
              </w:rPr>
              <w:t>W postaci docelowej UUID nadawany przez rejestr</w:t>
            </w:r>
            <w:r>
              <w:rPr>
                <w:sz w:val="20"/>
                <w:szCs w:val="20"/>
              </w:rPr>
              <w:t xml:space="preserve"> po zapisie danych</w:t>
            </w:r>
            <w:r w:rsidRPr="00E82B04">
              <w:rPr>
                <w:sz w:val="20"/>
                <w:szCs w:val="20"/>
              </w:rPr>
              <w:t>.</w:t>
            </w:r>
          </w:p>
          <w:p w:rsidRPr="00E82B04" w:rsidR="009908D8" w:rsidP="00601BB1" w:rsidRDefault="009908D8" w14:paraId="63996CEB" w14:textId="77777777">
            <w:pPr>
              <w:pStyle w:val="Zawartotabeli"/>
              <w:rPr>
                <w:sz w:val="20"/>
                <w:szCs w:val="20"/>
              </w:rPr>
            </w:pPr>
            <w:r w:rsidRPr="00E82B04">
              <w:rPr>
                <w:sz w:val="20"/>
                <w:szCs w:val="20"/>
              </w:rPr>
              <w:t xml:space="preserve">Do rejestru przesyłany w dowolnej postaci tekstowej, unikalnej w ramach komunikatu, np. </w:t>
            </w:r>
            <w:r>
              <w:rPr>
                <w:sz w:val="20"/>
                <w:szCs w:val="20"/>
              </w:rPr>
              <w:t>"</w:t>
            </w:r>
            <w:r w:rsidRPr="00E82B04">
              <w:rPr>
                <w:sz w:val="20"/>
                <w:szCs w:val="20"/>
              </w:rPr>
              <w:t>SubmissionSet</w:t>
            </w:r>
            <w:r>
              <w:rPr>
                <w:sz w:val="20"/>
                <w:szCs w:val="20"/>
              </w:rPr>
              <w:t>"</w:t>
            </w:r>
            <w:r w:rsidRPr="00E82B04">
              <w:rPr>
                <w:sz w:val="20"/>
                <w:szCs w:val="20"/>
              </w:rPr>
              <w:t>.</w:t>
            </w:r>
          </w:p>
          <w:p w:rsidR="009908D8" w:rsidP="00601BB1" w:rsidRDefault="009908D8" w14:paraId="0FF45A53" w14:textId="77777777">
            <w:pPr>
              <w:pStyle w:val="Zawartotabeli"/>
              <w:rPr>
                <w:sz w:val="20"/>
                <w:szCs w:val="20"/>
              </w:rPr>
            </w:pPr>
            <w:r w:rsidRPr="00E82B04">
              <w:rPr>
                <w:sz w:val="20"/>
                <w:szCs w:val="20"/>
              </w:rPr>
              <w:t xml:space="preserve">W komunikacie identyfikator ten wykorzystywany jest do wskazania </w:t>
            </w:r>
            <w:r>
              <w:rPr>
                <w:sz w:val="20"/>
                <w:szCs w:val="20"/>
              </w:rPr>
              <w:t xml:space="preserve">targetObject w asocjacji SS-HM oraz do zarządzania statusem dostępności asocjacji (np. anulowanie asocjacji). </w:t>
            </w:r>
          </w:p>
        </w:tc>
      </w:tr>
      <w:tr w:rsidR="009908D8" w:rsidTr="00601BB1" w14:paraId="3B94229A" w14:textId="77777777">
        <w:trPr>
          <w:cantSplit/>
        </w:trPr>
        <w:tc>
          <w:tcPr>
            <w:tcW w:w="1560" w:type="dxa"/>
            <w:vMerge/>
          </w:tcPr>
          <w:p w:rsidR="009908D8" w:rsidP="00601BB1" w:rsidRDefault="009908D8" w14:paraId="45126D23" w14:textId="77777777">
            <w:pPr>
              <w:pStyle w:val="Zawartotabeli"/>
              <w:snapToGrid w:val="0"/>
              <w:rPr>
                <w:sz w:val="20"/>
                <w:szCs w:val="20"/>
              </w:rPr>
            </w:pPr>
          </w:p>
        </w:tc>
        <w:tc>
          <w:tcPr>
            <w:tcW w:w="1275" w:type="dxa"/>
            <w:tcBorders>
              <w:bottom w:val="single" w:color="auto" w:sz="4" w:space="0"/>
            </w:tcBorders>
          </w:tcPr>
          <w:p w:rsidR="009908D8" w:rsidP="00601BB1" w:rsidRDefault="009908D8" w14:paraId="6EF1C123" w14:textId="77777777">
            <w:pPr>
              <w:pStyle w:val="Zawartotabeli"/>
              <w:snapToGrid w:val="0"/>
              <w:rPr>
                <w:sz w:val="20"/>
                <w:szCs w:val="20"/>
              </w:rPr>
            </w:pPr>
            <w:r>
              <w:rPr>
                <w:sz w:val="20"/>
                <w:szCs w:val="20"/>
              </w:rPr>
              <w:t>status</w:t>
            </w:r>
          </w:p>
        </w:tc>
        <w:tc>
          <w:tcPr>
            <w:tcW w:w="567" w:type="dxa"/>
            <w:tcBorders>
              <w:bottom w:val="single" w:color="auto" w:sz="4" w:space="0"/>
            </w:tcBorders>
          </w:tcPr>
          <w:p w:rsidR="009908D8" w:rsidP="00601BB1" w:rsidRDefault="009908D8" w14:paraId="4B8B4B5C" w14:textId="77777777">
            <w:pPr>
              <w:pStyle w:val="Zawartotabeli"/>
              <w:snapToGrid w:val="0"/>
              <w:jc w:val="center"/>
              <w:rPr>
                <w:sz w:val="20"/>
                <w:szCs w:val="20"/>
              </w:rPr>
            </w:pPr>
            <w:r>
              <w:rPr>
                <w:sz w:val="20"/>
                <w:szCs w:val="20"/>
              </w:rPr>
              <w:t>1</w:t>
            </w:r>
          </w:p>
        </w:tc>
        <w:tc>
          <w:tcPr>
            <w:tcW w:w="851" w:type="dxa"/>
            <w:tcBorders>
              <w:bottom w:val="single" w:color="auto" w:sz="4" w:space="0"/>
            </w:tcBorders>
          </w:tcPr>
          <w:p w:rsidR="009908D8" w:rsidP="00601BB1" w:rsidRDefault="009908D8" w14:paraId="39D6D4C6" w14:textId="77777777">
            <w:pPr>
              <w:pStyle w:val="Zawartotabeli"/>
              <w:snapToGrid w:val="0"/>
              <w:rPr>
                <w:sz w:val="20"/>
                <w:szCs w:val="20"/>
              </w:rPr>
            </w:pPr>
            <w:r>
              <w:rPr>
                <w:sz w:val="20"/>
                <w:szCs w:val="20"/>
              </w:rPr>
              <w:t>ebXML</w:t>
            </w:r>
          </w:p>
        </w:tc>
        <w:tc>
          <w:tcPr>
            <w:tcW w:w="3826" w:type="dxa"/>
            <w:tcBorders>
              <w:bottom w:val="single" w:color="auto" w:sz="4" w:space="0"/>
            </w:tcBorders>
          </w:tcPr>
          <w:p w:rsidR="009908D8" w:rsidP="00601BB1" w:rsidRDefault="009908D8" w14:paraId="01AD8D4B" w14:textId="77777777">
            <w:pPr>
              <w:pStyle w:val="Zawartotabeli"/>
              <w:snapToGrid w:val="0"/>
              <w:rPr>
                <w:sz w:val="20"/>
                <w:szCs w:val="20"/>
              </w:rPr>
            </w:pPr>
            <w:r>
              <w:rPr>
                <w:sz w:val="20"/>
                <w:szCs w:val="20"/>
              </w:rPr>
              <w:t>Stan dostępności asocjacji</w:t>
            </w:r>
          </w:p>
        </w:tc>
        <w:tc>
          <w:tcPr>
            <w:tcW w:w="5955" w:type="dxa"/>
            <w:tcBorders>
              <w:bottom w:val="single" w:color="auto" w:sz="4" w:space="0"/>
            </w:tcBorders>
          </w:tcPr>
          <w:p w:rsidR="009908D8" w:rsidP="00601BB1" w:rsidRDefault="009908D8" w14:paraId="7A123628" w14:textId="77777777">
            <w:pPr>
              <w:pStyle w:val="Zawartotabeli"/>
              <w:snapToGrid w:val="0"/>
              <w:rPr>
                <w:sz w:val="20"/>
                <w:szCs w:val="20"/>
              </w:rPr>
            </w:pPr>
            <w:r>
              <w:rPr>
                <w:sz w:val="20"/>
                <w:szCs w:val="20"/>
              </w:rPr>
              <w:t>Wartość do odczytu z rejestru, wskazana krotność dotyczy danych odczytywanych.</w:t>
            </w:r>
          </w:p>
          <w:p w:rsidR="009908D8" w:rsidP="00601BB1" w:rsidRDefault="009908D8" w14:paraId="27B49A6A" w14:textId="77777777">
            <w:pPr>
              <w:pStyle w:val="Zawartotabeli"/>
              <w:snapToGrid w:val="0"/>
              <w:rPr>
                <w:sz w:val="20"/>
                <w:szCs w:val="20"/>
              </w:rPr>
            </w:pPr>
            <w:r>
              <w:rPr>
                <w:sz w:val="20"/>
                <w:szCs w:val="20"/>
              </w:rPr>
              <w:t>Po zapisie asocjacji do rejestru pole przyjmuje w rejestrze wartość oznaczającą pełną wiarygodność i aktualność danych:</w:t>
            </w:r>
          </w:p>
          <w:p w:rsidR="009908D8" w:rsidP="00601BB1" w:rsidRDefault="009908D8" w14:paraId="5694A50E" w14:textId="77777777">
            <w:pPr>
              <w:pStyle w:val="Zawartotabeli"/>
              <w:snapToGrid w:val="0"/>
              <w:rPr>
                <w:sz w:val="20"/>
                <w:szCs w:val="20"/>
                <w:lang w:val="en-GB"/>
              </w:rPr>
            </w:pPr>
            <w:r w:rsidRPr="00E2358B">
              <w:rPr>
                <w:sz w:val="20"/>
                <w:szCs w:val="20"/>
                <w:lang w:val="en-GB"/>
              </w:rPr>
              <w:t>urn:oasis:names:tc:ebxml</w:t>
            </w:r>
            <w:r>
              <w:rPr>
                <w:sz w:val="20"/>
                <w:szCs w:val="20"/>
                <w:lang w:val="en-GB"/>
              </w:rPr>
              <w:t>-</w:t>
            </w:r>
            <w:r w:rsidRPr="00E2358B">
              <w:rPr>
                <w:sz w:val="20"/>
                <w:szCs w:val="20"/>
                <w:lang w:val="en-GB"/>
              </w:rPr>
              <w:t>regrep:StatusType:Approved</w:t>
            </w:r>
            <w:r>
              <w:rPr>
                <w:sz w:val="20"/>
                <w:szCs w:val="20"/>
                <w:lang w:val="en-GB"/>
              </w:rPr>
              <w:t>.</w:t>
            </w:r>
          </w:p>
          <w:p w:rsidR="009908D8" w:rsidP="00601BB1" w:rsidRDefault="009908D8" w14:paraId="1F8CEE0B" w14:textId="77777777">
            <w:pPr>
              <w:pStyle w:val="Zawartotabeli"/>
              <w:snapToGrid w:val="0"/>
              <w:rPr>
                <w:sz w:val="20"/>
                <w:szCs w:val="20"/>
              </w:rPr>
            </w:pPr>
            <w:r w:rsidRPr="005D2C02">
              <w:rPr>
                <w:sz w:val="20"/>
                <w:szCs w:val="20"/>
              </w:rPr>
              <w:t>Po</w:t>
            </w:r>
            <w:r>
              <w:rPr>
                <w:sz w:val="20"/>
                <w:szCs w:val="20"/>
              </w:rPr>
              <w:t xml:space="preserve"> anulowaniu asocjacji </w:t>
            </w:r>
            <w:r w:rsidRPr="005D2C02">
              <w:rPr>
                <w:sz w:val="20"/>
                <w:szCs w:val="20"/>
              </w:rPr>
              <w:t>pole przyjmuje w rejestrze wartość</w:t>
            </w:r>
            <w:r>
              <w:rPr>
                <w:sz w:val="20"/>
                <w:szCs w:val="20"/>
              </w:rPr>
              <w:t xml:space="preserve"> oznaczającą, że dane nie są aktualne:</w:t>
            </w:r>
          </w:p>
          <w:p w:rsidR="009908D8" w:rsidP="00601BB1" w:rsidRDefault="009908D8" w14:paraId="7C94DB4F" w14:textId="77777777">
            <w:pPr>
              <w:pStyle w:val="Zawartotabeli"/>
              <w:snapToGrid w:val="0"/>
              <w:rPr>
                <w:sz w:val="20"/>
                <w:szCs w:val="20"/>
                <w:lang w:val="en-GB"/>
              </w:rPr>
            </w:pPr>
            <w:r w:rsidRPr="006D1297">
              <w:rPr>
                <w:sz w:val="20"/>
                <w:szCs w:val="20"/>
                <w:lang w:val="en-GB"/>
              </w:rPr>
              <w:t>urn:oasis:names:tc:ebxml-regrep:StatusType:</w:t>
            </w:r>
            <w:r>
              <w:rPr>
                <w:sz w:val="20"/>
                <w:szCs w:val="20"/>
                <w:lang w:val="en-GB"/>
              </w:rPr>
              <w:t>Deprecated,</w:t>
            </w:r>
          </w:p>
          <w:p w:rsidRPr="00E2358B" w:rsidR="009908D8" w:rsidP="00601BB1" w:rsidRDefault="009908D8" w14:paraId="75AE5231" w14:textId="77777777">
            <w:pPr>
              <w:pStyle w:val="Zawartotabeli"/>
              <w:snapToGrid w:val="0"/>
              <w:rPr>
                <w:sz w:val="20"/>
                <w:szCs w:val="20"/>
              </w:rPr>
            </w:pPr>
            <w:r>
              <w:rPr>
                <w:sz w:val="20"/>
                <w:szCs w:val="20"/>
              </w:rPr>
              <w:t>Wartość nie jest wymagana przy wysyłce komunikatu do P1, będzie pomijana przy zapisie, tj. ustawiania arbitralnie przez rejestr.</w:t>
            </w:r>
          </w:p>
        </w:tc>
      </w:tr>
      <w:tr w:rsidR="009908D8" w:rsidTr="00601BB1" w14:paraId="70AA4DF8" w14:textId="77777777">
        <w:trPr>
          <w:cantSplit/>
        </w:trPr>
        <w:tc>
          <w:tcPr>
            <w:tcW w:w="1560" w:type="dxa"/>
            <w:vMerge/>
          </w:tcPr>
          <w:p w:rsidR="009908D8" w:rsidP="00601BB1" w:rsidRDefault="009908D8" w14:paraId="3D005113" w14:textId="77777777">
            <w:pPr>
              <w:pStyle w:val="Zawartotabeli"/>
              <w:snapToGrid w:val="0"/>
              <w:rPr>
                <w:sz w:val="20"/>
                <w:szCs w:val="20"/>
              </w:rPr>
            </w:pPr>
          </w:p>
        </w:tc>
        <w:tc>
          <w:tcPr>
            <w:tcW w:w="1275" w:type="dxa"/>
            <w:tcBorders>
              <w:bottom w:val="single" w:color="auto" w:sz="4" w:space="0"/>
            </w:tcBorders>
          </w:tcPr>
          <w:p w:rsidR="009908D8" w:rsidP="00601BB1" w:rsidRDefault="009908D8" w14:paraId="50332BA8" w14:textId="77777777">
            <w:pPr>
              <w:pStyle w:val="Zawartotabeli"/>
              <w:snapToGrid w:val="0"/>
              <w:rPr>
                <w:sz w:val="20"/>
                <w:szCs w:val="20"/>
              </w:rPr>
            </w:pPr>
            <w:r>
              <w:rPr>
                <w:sz w:val="20"/>
                <w:szCs w:val="20"/>
              </w:rPr>
              <w:t>sourceObject</w:t>
            </w:r>
          </w:p>
        </w:tc>
        <w:tc>
          <w:tcPr>
            <w:tcW w:w="567" w:type="dxa"/>
            <w:tcBorders>
              <w:bottom w:val="single" w:color="auto" w:sz="4" w:space="0"/>
            </w:tcBorders>
          </w:tcPr>
          <w:p w:rsidR="009908D8" w:rsidP="00601BB1" w:rsidRDefault="009908D8" w14:paraId="561E9922" w14:textId="77777777">
            <w:pPr>
              <w:pStyle w:val="Zawartotabeli"/>
              <w:snapToGrid w:val="0"/>
              <w:jc w:val="center"/>
              <w:rPr>
                <w:sz w:val="20"/>
                <w:szCs w:val="20"/>
              </w:rPr>
            </w:pPr>
            <w:r>
              <w:rPr>
                <w:sz w:val="20"/>
                <w:szCs w:val="20"/>
              </w:rPr>
              <w:t>1</w:t>
            </w:r>
          </w:p>
        </w:tc>
        <w:tc>
          <w:tcPr>
            <w:tcW w:w="851" w:type="dxa"/>
            <w:tcBorders>
              <w:bottom w:val="single" w:color="auto" w:sz="4" w:space="0"/>
            </w:tcBorders>
          </w:tcPr>
          <w:p w:rsidR="009908D8" w:rsidP="00601BB1" w:rsidRDefault="009908D8" w14:paraId="6EE583AB" w14:textId="77777777">
            <w:pPr>
              <w:pStyle w:val="Zawartotabeli"/>
              <w:snapToGrid w:val="0"/>
              <w:rPr>
                <w:sz w:val="20"/>
                <w:szCs w:val="20"/>
              </w:rPr>
            </w:pPr>
            <w:r>
              <w:rPr>
                <w:sz w:val="20"/>
                <w:szCs w:val="20"/>
              </w:rPr>
              <w:t>XDS</w:t>
            </w:r>
          </w:p>
        </w:tc>
        <w:tc>
          <w:tcPr>
            <w:tcW w:w="3826" w:type="dxa"/>
            <w:tcBorders>
              <w:bottom w:val="single" w:color="auto" w:sz="4" w:space="0"/>
            </w:tcBorders>
          </w:tcPr>
          <w:p w:rsidR="009908D8" w:rsidP="00601BB1" w:rsidRDefault="009908D8" w14:paraId="75F91A8C" w14:textId="77777777">
            <w:pPr>
              <w:pStyle w:val="Zawartotabeli"/>
              <w:snapToGrid w:val="0"/>
              <w:rPr>
                <w:sz w:val="20"/>
                <w:szCs w:val="20"/>
              </w:rPr>
            </w:pPr>
            <w:r>
              <w:rPr>
                <w:sz w:val="20"/>
                <w:szCs w:val="20"/>
              </w:rPr>
              <w:t>Obiekt, do którego przypisujemy</w:t>
            </w:r>
          </w:p>
        </w:tc>
        <w:tc>
          <w:tcPr>
            <w:tcW w:w="5955" w:type="dxa"/>
            <w:tcBorders>
              <w:bottom w:val="single" w:color="auto" w:sz="4" w:space="0"/>
            </w:tcBorders>
          </w:tcPr>
          <w:p w:rsidR="009908D8" w:rsidP="00601BB1" w:rsidRDefault="009908D8" w14:paraId="707C6E8F" w14:textId="77777777">
            <w:pPr>
              <w:pStyle w:val="Zawartotabeli"/>
              <w:snapToGrid w:val="0"/>
              <w:rPr>
                <w:sz w:val="20"/>
                <w:szCs w:val="20"/>
              </w:rPr>
            </w:pPr>
            <w:r>
              <w:rPr>
                <w:sz w:val="20"/>
                <w:szCs w:val="20"/>
              </w:rPr>
              <w:t>Identyfikator „id” (w postaci UUID jeśli jest dostępna lub symbolicznej przy pierwszym zapisie) obiektu, do którego przypisujemy.</w:t>
            </w:r>
          </w:p>
        </w:tc>
      </w:tr>
      <w:tr w:rsidRPr="006E7B84" w:rsidR="009908D8" w:rsidTr="00601BB1" w14:paraId="78AD7F6D"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Borders>
              <w:top w:val="single" w:color="auto" w:sz="4" w:space="0"/>
              <w:left w:val="single" w:color="auto" w:sz="4" w:space="0"/>
              <w:bottom w:val="single" w:color="auto" w:sz="4" w:space="0"/>
              <w:right w:val="single" w:color="auto" w:sz="4" w:space="0"/>
            </w:tcBorders>
            <w:shd w:val="clear" w:color="auto" w:fill="FF99CC"/>
          </w:tcPr>
          <w:p w:rsidR="009908D8" w:rsidP="00601BB1" w:rsidRDefault="009908D8" w14:paraId="507E2432"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tcPr>
          <w:p w:rsidR="009908D8" w:rsidP="00601BB1" w:rsidRDefault="009908D8" w14:paraId="123F6ACF" w14:textId="77777777">
            <w:pPr>
              <w:pStyle w:val="Zawartotabeli"/>
              <w:snapToGrid w:val="0"/>
              <w:rPr>
                <w:sz w:val="20"/>
                <w:szCs w:val="20"/>
              </w:rPr>
            </w:pPr>
            <w:r>
              <w:rPr>
                <w:sz w:val="20"/>
                <w:szCs w:val="20"/>
              </w:rPr>
              <w:t>targetObject</w:t>
            </w:r>
          </w:p>
        </w:tc>
        <w:tc>
          <w:tcPr>
            <w:tcW w:w="567" w:type="dxa"/>
            <w:tcBorders>
              <w:top w:val="single" w:color="auto" w:sz="4" w:space="0"/>
              <w:left w:val="single" w:color="auto" w:sz="4" w:space="0"/>
              <w:bottom w:val="single" w:color="auto" w:sz="4" w:space="0"/>
              <w:right w:val="single" w:color="auto" w:sz="4" w:space="0"/>
            </w:tcBorders>
          </w:tcPr>
          <w:p w:rsidR="009908D8" w:rsidP="00601BB1" w:rsidRDefault="009908D8" w14:paraId="25F1361B" w14:textId="77777777">
            <w:pPr>
              <w:pStyle w:val="Zawartotabeli"/>
              <w:snapToGrid w:val="0"/>
              <w:jc w:val="center"/>
              <w:rPr>
                <w:sz w:val="20"/>
                <w:szCs w:val="20"/>
              </w:rPr>
            </w:pPr>
            <w:r>
              <w:rPr>
                <w:sz w:val="20"/>
                <w:szCs w:val="20"/>
              </w:rPr>
              <w:t>1</w:t>
            </w:r>
          </w:p>
        </w:tc>
        <w:tc>
          <w:tcPr>
            <w:tcW w:w="851" w:type="dxa"/>
            <w:tcBorders>
              <w:top w:val="single" w:color="auto" w:sz="4" w:space="0"/>
              <w:left w:val="single" w:color="auto" w:sz="4" w:space="0"/>
              <w:bottom w:val="single" w:color="auto" w:sz="4" w:space="0"/>
              <w:right w:val="single" w:color="auto" w:sz="4" w:space="0"/>
            </w:tcBorders>
          </w:tcPr>
          <w:p w:rsidR="009908D8" w:rsidP="00601BB1" w:rsidRDefault="009908D8" w14:paraId="31B57869" w14:textId="77777777">
            <w:pPr>
              <w:pStyle w:val="Zawartotabeli"/>
              <w:snapToGrid w:val="0"/>
              <w:rPr>
                <w:sz w:val="20"/>
                <w:szCs w:val="20"/>
              </w:rPr>
            </w:pPr>
            <w:r>
              <w:rPr>
                <w:sz w:val="20"/>
                <w:szCs w:val="20"/>
              </w:rPr>
              <w:t>XDS</w:t>
            </w:r>
          </w:p>
        </w:tc>
        <w:tc>
          <w:tcPr>
            <w:tcW w:w="3826" w:type="dxa"/>
            <w:tcBorders>
              <w:top w:val="single" w:color="auto" w:sz="4" w:space="0"/>
              <w:left w:val="single" w:color="auto" w:sz="4" w:space="0"/>
              <w:bottom w:val="single" w:color="auto" w:sz="4" w:space="0"/>
              <w:right w:val="single" w:color="auto" w:sz="4" w:space="0"/>
            </w:tcBorders>
          </w:tcPr>
          <w:p w:rsidR="009908D8" w:rsidP="00601BB1" w:rsidRDefault="009908D8" w14:paraId="19D91C61" w14:textId="77777777">
            <w:pPr>
              <w:pStyle w:val="Zawartotabeli"/>
              <w:snapToGrid w:val="0"/>
              <w:rPr>
                <w:sz w:val="20"/>
                <w:szCs w:val="20"/>
              </w:rPr>
            </w:pPr>
            <w:r>
              <w:rPr>
                <w:sz w:val="20"/>
                <w:szCs w:val="20"/>
              </w:rPr>
              <w:t>Obiekt przypisywany</w:t>
            </w:r>
          </w:p>
        </w:tc>
        <w:tc>
          <w:tcPr>
            <w:tcW w:w="5955" w:type="dxa"/>
            <w:tcBorders>
              <w:top w:val="single" w:color="auto" w:sz="4" w:space="0"/>
              <w:left w:val="single" w:color="auto" w:sz="4" w:space="0"/>
              <w:bottom w:val="single" w:color="auto" w:sz="4" w:space="0"/>
              <w:right w:val="single" w:color="auto" w:sz="4" w:space="0"/>
            </w:tcBorders>
          </w:tcPr>
          <w:p w:rsidR="009908D8" w:rsidP="00601BB1" w:rsidRDefault="009908D8" w14:paraId="39226C9C" w14:textId="77777777">
            <w:pPr>
              <w:pStyle w:val="Zawartotabeli"/>
              <w:snapToGrid w:val="0"/>
              <w:rPr>
                <w:sz w:val="20"/>
                <w:szCs w:val="20"/>
              </w:rPr>
            </w:pPr>
            <w:r>
              <w:rPr>
                <w:sz w:val="20"/>
                <w:szCs w:val="20"/>
              </w:rPr>
              <w:t>Identyfikator „id” (w postaci UUID jeśli jest dostępna lub symbolicznej przy pierwszym zapisie) obiektu przypisywanego.</w:t>
            </w:r>
          </w:p>
        </w:tc>
      </w:tr>
      <w:tr w:rsidRPr="00457E53" w:rsidR="009908D8" w:rsidTr="00601BB1" w14:paraId="5A96D54C" w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cantSplit/>
        </w:trPr>
        <w:tc>
          <w:tcPr>
            <w:tcW w:w="1560" w:type="dxa"/>
            <w:vMerge/>
            <w:tcBorders>
              <w:top w:val="single" w:color="auto" w:sz="4" w:space="0"/>
              <w:left w:val="single" w:color="auto" w:sz="4" w:space="0"/>
              <w:bottom w:val="single" w:color="auto" w:sz="4" w:space="0"/>
              <w:right w:val="single" w:color="auto" w:sz="4" w:space="0"/>
            </w:tcBorders>
            <w:shd w:val="clear" w:color="auto" w:fill="FF99CC"/>
          </w:tcPr>
          <w:p w:rsidR="009908D8" w:rsidP="00601BB1" w:rsidRDefault="009908D8" w14:paraId="32FE61DF" w14:textId="77777777">
            <w:pPr>
              <w:pStyle w:val="Zawartotabeli"/>
              <w:snapToGrid w:val="0"/>
              <w:rPr>
                <w:sz w:val="20"/>
                <w:szCs w:val="20"/>
              </w:rPr>
            </w:pPr>
          </w:p>
        </w:tc>
        <w:tc>
          <w:tcPr>
            <w:tcW w:w="1275" w:type="dxa"/>
            <w:tcBorders>
              <w:top w:val="single" w:color="auto" w:sz="4" w:space="0"/>
              <w:left w:val="single" w:color="auto" w:sz="4" w:space="0"/>
              <w:bottom w:val="single" w:color="auto" w:sz="4" w:space="0"/>
              <w:right w:val="single" w:color="auto" w:sz="4" w:space="0"/>
            </w:tcBorders>
          </w:tcPr>
          <w:p w:rsidRPr="00A2592B" w:rsidR="009908D8" w:rsidP="00601BB1" w:rsidRDefault="009908D8" w14:paraId="63FD89CB" w14:textId="77777777">
            <w:pPr>
              <w:pStyle w:val="Zawartotabeli"/>
              <w:snapToGrid w:val="0"/>
              <w:rPr>
                <w:sz w:val="20"/>
                <w:szCs w:val="20"/>
                <w:lang w:val="en-GB"/>
              </w:rPr>
            </w:pPr>
            <w:r w:rsidRPr="00A2592B">
              <w:rPr>
                <w:sz w:val="20"/>
                <w:szCs w:val="20"/>
                <w:lang w:val="en-GB"/>
              </w:rPr>
              <w:t>Slot name=”SubmissionSetStatus”</w:t>
            </w:r>
          </w:p>
          <w:p w:rsidR="009908D8" w:rsidP="00601BB1" w:rsidRDefault="009908D8" w14:paraId="109C0C29" w14:textId="77777777">
            <w:pPr>
              <w:pStyle w:val="Zawartotabeli"/>
              <w:snapToGrid w:val="0"/>
              <w:rPr>
                <w:sz w:val="20"/>
                <w:szCs w:val="20"/>
              </w:rPr>
            </w:pPr>
          </w:p>
        </w:tc>
        <w:tc>
          <w:tcPr>
            <w:tcW w:w="567" w:type="dxa"/>
            <w:tcBorders>
              <w:top w:val="single" w:color="auto" w:sz="4" w:space="0"/>
              <w:left w:val="single" w:color="auto" w:sz="4" w:space="0"/>
              <w:bottom w:val="single" w:color="auto" w:sz="4" w:space="0"/>
              <w:right w:val="single" w:color="auto" w:sz="4" w:space="0"/>
            </w:tcBorders>
          </w:tcPr>
          <w:p w:rsidR="009908D8" w:rsidP="00601BB1" w:rsidRDefault="009908D8" w14:paraId="4D8B4B73" w14:textId="77777777">
            <w:pPr>
              <w:pStyle w:val="Zawartotabeli"/>
              <w:snapToGrid w:val="0"/>
              <w:jc w:val="center"/>
              <w:rPr>
                <w:sz w:val="20"/>
                <w:szCs w:val="20"/>
              </w:rPr>
            </w:pPr>
            <w:r>
              <w:rPr>
                <w:sz w:val="20"/>
                <w:szCs w:val="20"/>
              </w:rPr>
              <w:t>0..1</w:t>
            </w:r>
          </w:p>
        </w:tc>
        <w:tc>
          <w:tcPr>
            <w:tcW w:w="851" w:type="dxa"/>
            <w:tcBorders>
              <w:top w:val="single" w:color="auto" w:sz="4" w:space="0"/>
              <w:left w:val="single" w:color="auto" w:sz="4" w:space="0"/>
              <w:bottom w:val="single" w:color="auto" w:sz="4" w:space="0"/>
              <w:right w:val="single" w:color="auto" w:sz="4" w:space="0"/>
            </w:tcBorders>
          </w:tcPr>
          <w:p w:rsidR="009908D8" w:rsidP="00601BB1" w:rsidRDefault="009908D8" w14:paraId="73DA4A59" w14:textId="77777777">
            <w:pPr>
              <w:pStyle w:val="Zawartotabeli"/>
              <w:snapToGrid w:val="0"/>
              <w:rPr>
                <w:sz w:val="20"/>
                <w:szCs w:val="20"/>
              </w:rPr>
            </w:pPr>
            <w:r>
              <w:rPr>
                <w:sz w:val="20"/>
                <w:szCs w:val="20"/>
              </w:rPr>
              <w:t>XDS</w:t>
            </w:r>
          </w:p>
        </w:tc>
        <w:tc>
          <w:tcPr>
            <w:tcW w:w="3826" w:type="dxa"/>
            <w:tcBorders>
              <w:top w:val="single" w:color="auto" w:sz="4" w:space="0"/>
              <w:left w:val="single" w:color="auto" w:sz="4" w:space="0"/>
              <w:bottom w:val="single" w:color="auto" w:sz="4" w:space="0"/>
              <w:right w:val="single" w:color="auto" w:sz="4" w:space="0"/>
            </w:tcBorders>
          </w:tcPr>
          <w:p w:rsidR="009908D8" w:rsidP="00601BB1" w:rsidRDefault="009908D8" w14:paraId="186334CA" w14:textId="77777777">
            <w:pPr>
              <w:pStyle w:val="Zawartotabeli"/>
              <w:snapToGrid w:val="0"/>
              <w:rPr>
                <w:sz w:val="20"/>
                <w:szCs w:val="20"/>
              </w:rPr>
            </w:pPr>
            <w:r>
              <w:rPr>
                <w:sz w:val="20"/>
                <w:szCs w:val="20"/>
              </w:rPr>
              <w:t>Rodzaj przypisania dokumentu do informacji o wysyłce, a więc stosowany wyłącznie w asocjacji SS-DE.</w:t>
            </w:r>
          </w:p>
        </w:tc>
        <w:tc>
          <w:tcPr>
            <w:tcW w:w="5955" w:type="dxa"/>
            <w:tcBorders>
              <w:top w:val="single" w:color="auto" w:sz="4" w:space="0"/>
              <w:left w:val="single" w:color="auto" w:sz="4" w:space="0"/>
              <w:bottom w:val="single" w:color="auto" w:sz="4" w:space="0"/>
              <w:right w:val="single" w:color="auto" w:sz="4" w:space="0"/>
            </w:tcBorders>
          </w:tcPr>
          <w:p w:rsidR="009908D8" w:rsidP="00601BB1" w:rsidRDefault="009908D8" w14:paraId="30ECF7FC" w14:textId="77777777">
            <w:pPr>
              <w:pStyle w:val="Zawartotabeli"/>
              <w:snapToGrid w:val="0"/>
              <w:rPr>
                <w:sz w:val="20"/>
                <w:szCs w:val="20"/>
              </w:rPr>
            </w:pPr>
            <w:r>
              <w:rPr>
                <w:sz w:val="20"/>
                <w:szCs w:val="20"/>
              </w:rPr>
              <w:t>Wymagany w przypadku przypisywania dokumentu do XDSSubmissionSet, dopuszczalne są wartości:</w:t>
            </w:r>
          </w:p>
          <w:p w:rsidR="009908D8" w:rsidP="009908D8" w:rsidRDefault="009908D8" w14:paraId="0DF246C8" w14:textId="77777777">
            <w:pPr>
              <w:pStyle w:val="Zawartotabeli"/>
              <w:numPr>
                <w:ilvl w:val="0"/>
                <w:numId w:val="47"/>
              </w:numPr>
              <w:snapToGrid w:val="0"/>
              <w:rPr>
                <w:sz w:val="20"/>
                <w:szCs w:val="20"/>
              </w:rPr>
            </w:pPr>
            <w:r>
              <w:rPr>
                <w:sz w:val="20"/>
                <w:szCs w:val="20"/>
              </w:rPr>
              <w:t>Original - indeks dokumentu medycznego jest wysyłany po raz pierwszy do rejestru i znajduje się w komunikacie</w:t>
            </w:r>
          </w:p>
          <w:p w:rsidR="009908D8" w:rsidP="009908D8" w:rsidRDefault="009908D8" w14:paraId="22921E08" w14:textId="77777777">
            <w:pPr>
              <w:pStyle w:val="Zawartotabeli"/>
              <w:numPr>
                <w:ilvl w:val="0"/>
                <w:numId w:val="47"/>
              </w:numPr>
              <w:snapToGrid w:val="0"/>
              <w:rPr>
                <w:sz w:val="20"/>
                <w:szCs w:val="20"/>
              </w:rPr>
            </w:pPr>
            <w:r>
              <w:rPr>
                <w:sz w:val="20"/>
                <w:szCs w:val="20"/>
              </w:rPr>
              <w:t>Reference - indeks dokumentu istnieje w rejestrze, a sam dokument jest uznany za należący do tej wysyłki ze względu na relacji z innymi elementami rejestrowanymi tą wysyłką.</w:t>
            </w:r>
          </w:p>
        </w:tc>
      </w:tr>
    </w:tbl>
    <w:p w:rsidR="009908D8" w:rsidP="009908D8" w:rsidRDefault="009908D8" w14:paraId="3A77EDE1" w14:textId="77777777">
      <w:pPr>
        <w:pStyle w:val="Heading3"/>
      </w:pPr>
      <w:bookmarkStart w:name="_Toc44064980" w:id="100"/>
      <w:r>
        <w:t>Element Association na potrzeby wskazania relacji pomiędzy dokumentami</w:t>
      </w:r>
      <w:bookmarkEnd w:id="100"/>
    </w:p>
    <w:p w:rsidR="009908D8" w:rsidP="009908D8" w:rsidRDefault="009908D8" w14:paraId="25ED9B72" w14:textId="77777777">
      <w:pPr>
        <w:rPr>
          <w:lang w:eastAsia="pl-PL"/>
        </w:rPr>
      </w:pPr>
      <w:r>
        <w:rPr>
          <w:lang w:eastAsia="pl-PL"/>
        </w:rPr>
        <w:t>Asocjacja służąca definiowaniu relacji między dokumentami posiada podobną strukturę jak asocjacja typu HasMember. Zapisanie relacji między dokumentami na poziomie ich indeksów w Rejestrze XDS znacznie przyspiesza proces poszukiwania zastawu dokumentów medycznych przed ich pobraniem z Repozytorium XDS.</w:t>
      </w:r>
    </w:p>
    <w:p w:rsidR="009908D8" w:rsidP="009908D8" w:rsidRDefault="009908D8" w14:paraId="27711B90" w14:textId="77777777">
      <w:pPr>
        <w:rPr>
          <w:lang w:eastAsia="pl-PL"/>
        </w:rPr>
      </w:pPr>
      <w:r>
        <w:rPr>
          <w:lang w:eastAsia="pl-PL"/>
        </w:rPr>
        <w:t>Typ asocjacji należy zaznaczyć w atrybucie associationType, np. associationType="urn:ihe:iti:2007:AssociationType:XFRM".</w:t>
      </w:r>
    </w:p>
    <w:p w:rsidR="009908D8" w:rsidP="009908D8" w:rsidRDefault="009908D8" w14:paraId="393B312A" w14:textId="77777777">
      <w:pPr>
        <w:rPr>
          <w:lang w:eastAsia="pl-PL"/>
        </w:rPr>
      </w:pPr>
      <w:r>
        <w:rPr>
          <w:lang w:eastAsia="pl-PL"/>
        </w:rPr>
        <w:t>Dopuszczalne typy w większości przypadków zdefiniowane są w PIK HL7 CDA:</w:t>
      </w:r>
    </w:p>
    <w:p w:rsidR="009908D8" w:rsidP="009908D8" w:rsidRDefault="009908D8" w14:paraId="2ED9E789" w14:textId="00807B89">
      <w:pPr>
        <w:pStyle w:val="ListParagraph"/>
        <w:numPr>
          <w:ilvl w:val="1"/>
          <w:numId w:val="32"/>
        </w:numPr>
        <w:rPr>
          <w:lang w:eastAsia="pl-PL"/>
        </w:rPr>
      </w:pPr>
      <w:r>
        <w:rPr>
          <w:lang w:eastAsia="pl-PL"/>
        </w:rPr>
        <w:t>asocjacja APND oznacza, że dokument rejestrowany (sourceObject) jest załącznikiem do dokumentu wskazywanego. Przy definiowaniu polityk dostępu do dokumentów medycznych należy przewidzieć (bądź przynajmniej rozważyć) by dokument będący załącznikiem był dostępny osobom, dla których dostępny jest dokument główny;</w:t>
      </w:r>
    </w:p>
    <w:p w:rsidR="009908D8" w:rsidP="009908D8" w:rsidRDefault="009908D8" w14:paraId="78942CFC" w14:textId="4525480D">
      <w:pPr>
        <w:pStyle w:val="ListParagraph"/>
        <w:numPr>
          <w:ilvl w:val="1"/>
          <w:numId w:val="32"/>
        </w:numPr>
        <w:rPr>
          <w:lang w:eastAsia="pl-PL"/>
        </w:rPr>
      </w:pPr>
      <w:r>
        <w:rPr>
          <w:lang w:eastAsia="pl-PL"/>
        </w:rPr>
        <w:t>asocjacja RPLC oznacza, że dokument rejestrowany zastępuje dokument wskazywany, jednocześnie indeks dokumentu wskazywanego zostaje automatycznie anulowany (Deprecated) w Rejestrze XDS;</w:t>
      </w:r>
    </w:p>
    <w:p w:rsidR="009908D8" w:rsidP="009908D8" w:rsidRDefault="009908D8" w14:paraId="678EC4EB" w14:textId="24178FBB">
      <w:pPr>
        <w:pStyle w:val="ListParagraph"/>
        <w:numPr>
          <w:ilvl w:val="1"/>
          <w:numId w:val="32"/>
        </w:numPr>
        <w:rPr>
          <w:lang w:eastAsia="pl-PL"/>
        </w:rPr>
      </w:pPr>
      <w:r>
        <w:rPr>
          <w:lang w:eastAsia="pl-PL"/>
        </w:rPr>
        <w:t>asocjacja XFRM oznacza, że dokument rejestrowany jest wynikiem przetworzenia (np. tłumaczenia na język lokalny) dokumentu wskazywanego;</w:t>
      </w:r>
    </w:p>
    <w:p w:rsidR="009908D8" w:rsidP="009908D8" w:rsidRDefault="009908D8" w14:paraId="6B25517F" w14:textId="08DF828F">
      <w:pPr>
        <w:pStyle w:val="ListParagraph"/>
        <w:numPr>
          <w:ilvl w:val="1"/>
          <w:numId w:val="32"/>
        </w:numPr>
        <w:rPr>
          <w:lang w:eastAsia="pl-PL"/>
        </w:rPr>
      </w:pPr>
      <w:r>
        <w:rPr>
          <w:lang w:eastAsia="pl-PL"/>
        </w:rPr>
        <w:t>pozostałe propozycje asocjacji typu XFRM_RPLC, Signs (dokument rejestrowany jest zewnętrznym podpisem dokumentu wskazywanego), Is snapshot of nie będą rozpatrywane na tym etapie prac.</w:t>
      </w:r>
    </w:p>
    <w:p w:rsidR="009908D8" w:rsidP="009908D8" w:rsidRDefault="009908D8" w14:paraId="7029D7E0" w14:textId="11B46515">
      <w:pPr>
        <w:rPr>
          <w:lang w:eastAsia="pl-PL"/>
        </w:rPr>
      </w:pPr>
      <w:r>
        <w:rPr>
          <w:lang w:eastAsia="pl-PL"/>
        </w:rPr>
        <w:t>Częstym przypadkiem jest fakt istnienia 'dokumentu wskazywanego' w Repozytorium i Rejestrze XDS w chwili rejestracji 'dokumentu rejestrowanego', w takim przypadku komunikat zawiera indeks 'dokumentu rejestrowanego' i opisywaną asocjację z identyfikatorem 'dokumentu wskazywanego', bez indeksu tego drugiego dokumentu.</w:t>
      </w:r>
    </w:p>
    <w:p w:rsidR="009908D8" w:rsidP="009908D8" w:rsidRDefault="009908D8" w14:paraId="0BD185B2" w14:textId="77777777">
      <w:pPr>
        <w:rPr>
          <w:lang w:eastAsia="pl-PL"/>
        </w:rPr>
      </w:pPr>
    </w:p>
    <w:sectPr w:rsidR="009908D8" w:rsidSect="002A5F09">
      <w:pgSz w:w="16838" w:h="11906" w:orient="landscape"/>
      <w:pgMar w:top="1418" w:right="1418" w:bottom="1418" w:left="1418"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DA1" w:rsidP="008060AD" w:rsidRDefault="00726DA1" w14:paraId="4994C1BD" w14:textId="77777777">
      <w:r>
        <w:separator/>
      </w:r>
    </w:p>
  </w:endnote>
  <w:endnote w:type="continuationSeparator" w:id="0">
    <w:p w:rsidR="00726DA1" w:rsidP="008060AD" w:rsidRDefault="00726DA1" w14:paraId="2BFCAFA6" w14:textId="77777777">
      <w:r>
        <w:continuationSeparator/>
      </w:r>
    </w:p>
  </w:endnote>
  <w:endnote w:type="continuationNotice" w:id="1">
    <w:p w:rsidR="00726DA1" w:rsidRDefault="00726DA1" w14:paraId="37352A8C"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p w:rsidR="00601BB1" w:rsidP="00076679" w:rsidRDefault="00601BB1" w14:paraId="6A64A23C" w14:textId="77777777">
    <w:pPr>
      <w:spacing w:after="137" w:line="275" w:lineRule="auto"/>
      <w:ind w:left="1378" w:right="1356"/>
      <w:jc w:val="center"/>
      <w:rPr>
        <w:color w:val="00628B"/>
        <w:sz w:val="12"/>
      </w:rPr>
    </w:pPr>
    <w:r>
      <w:rPr>
        <w:noProof/>
        <w:color w:val="0B5DAA"/>
        <w:sz w:val="16"/>
        <w:szCs w:val="16"/>
        <w:lang w:eastAsia="pl-PL"/>
      </w:rPr>
      <w:drawing>
        <wp:anchor distT="0" distB="0" distL="114300" distR="114300" simplePos="0" relativeHeight="251658244" behindDoc="0" locked="0" layoutInCell="1" allowOverlap="1" wp14:anchorId="79B3BF6E" wp14:editId="7FC3E767">
          <wp:simplePos x="0" y="0"/>
          <wp:positionH relativeFrom="column">
            <wp:posOffset>5815330</wp:posOffset>
          </wp:positionH>
          <wp:positionV relativeFrom="paragraph">
            <wp:posOffset>200025</wp:posOffset>
          </wp:positionV>
          <wp:extent cx="171450" cy="377825"/>
          <wp:effectExtent l="0" t="0" r="0" b="3175"/>
          <wp:wrapNone/>
          <wp:docPr id="11" name="Grafik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c.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1450" cy="377825"/>
                  </a:xfrm>
                  <a:prstGeom prst="rect">
                    <a:avLst/>
                  </a:prstGeom>
                </pic:spPr>
              </pic:pic>
            </a:graphicData>
          </a:graphic>
          <wp14:sizeRelH relativeFrom="margin">
            <wp14:pctWidth>0</wp14:pctWidth>
          </wp14:sizeRelH>
          <wp14:sizeRelV relativeFrom="margin">
            <wp14:pctHeight>0</wp14:pctHeight>
          </wp14:sizeRelV>
        </wp:anchor>
      </w:drawing>
    </w:r>
  </w:p>
  <w:sdt>
    <w:sdtPr>
      <w:id w:val="-798382070"/>
      <w:docPartObj>
        <w:docPartGallery w:val="Page Numbers (Bottom of Page)"/>
        <w:docPartUnique/>
      </w:docPartObj>
    </w:sdtPr>
    <w:sdtEndPr>
      <w:rPr>
        <w:color w:val="0B5DAA"/>
        <w:sz w:val="16"/>
        <w:szCs w:val="16"/>
      </w:rPr>
    </w:sdtEndPr>
    <w:sdtContent>
      <w:p w:rsidRPr="00350AB0" w:rsidR="00601BB1" w:rsidP="00076679" w:rsidRDefault="00601BB1" w14:paraId="31B0BC6D" w14:textId="51428540">
        <w:pPr>
          <w:pStyle w:val="Footer"/>
          <w:spacing w:after="180"/>
          <w:ind w:right="74"/>
          <w:jc w:val="right"/>
          <w:rPr>
            <w:color w:val="0B5DAA"/>
            <w:sz w:val="16"/>
            <w:szCs w:val="16"/>
          </w:rPr>
        </w:pPr>
        <w:r w:rsidRPr="00350AB0">
          <w:rPr>
            <w:b w:val="0"/>
            <w:bCs/>
            <w:color w:val="0B5DAA"/>
            <w:sz w:val="16"/>
            <w:szCs w:val="16"/>
          </w:rPr>
          <mc:AlternateContent>
            <mc:Choice Requires="wps">
              <w:drawing>
                <wp:anchor distT="0" distB="0" distL="114300" distR="114300" simplePos="0" relativeHeight="251658242" behindDoc="0" locked="0" layoutInCell="1" allowOverlap="1" wp14:anchorId="199151C8" wp14:editId="76FB26C4">
                  <wp:simplePos x="0" y="0"/>
                  <wp:positionH relativeFrom="page">
                    <wp:posOffset>588645</wp:posOffset>
                  </wp:positionH>
                  <wp:positionV relativeFrom="page">
                    <wp:posOffset>9101455</wp:posOffset>
                  </wp:positionV>
                  <wp:extent cx="3505835" cy="28575"/>
                  <wp:effectExtent l="0" t="0" r="0" b="9525"/>
                  <wp:wrapNone/>
                  <wp:docPr id="9" name="Prostokąt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05835" cy="28575"/>
                          </a:xfrm>
                          <a:prstGeom prst="rect">
                            <a:avLst/>
                          </a:prstGeom>
                          <a:solidFill>
                            <a:srgbClr val="A0CC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14="http://schemas.microsoft.com/office/drawing/2010/main" xmlns:pic="http://schemas.openxmlformats.org/drawingml/2006/picture" xmlns:adec="http://schemas.microsoft.com/office/drawing/2017/decorative" xmlns:a="http://schemas.openxmlformats.org/drawingml/2006/main">
              <w:pict w14:anchorId="69ED5D94">
                <v:rect id="Prostokąt 9" style="position:absolute;margin-left:46.35pt;margin-top:716.65pt;width:276.05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lt="&quot;&quot;" o:spid="_x0000_s1026" fillcolor="#a0cc3d" stroked="f" strokeweight="2pt" w14:anchorId="0B17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">
                  <w10:wrap anchorx="page" anchory="page"/>
                </v:rect>
              </w:pict>
            </mc:Fallback>
          </mc:AlternateContent>
        </w:r>
        <w:r w:rsidRPr="00350AB0">
          <w:rPr>
            <w:b w:val="0"/>
            <w:bCs/>
            <w:color w:val="0B5DAA"/>
            <w:sz w:val="16"/>
            <w:szCs w:val="16"/>
          </w:rPr>
          <mc:AlternateContent>
            <mc:Choice Requires="wps">
              <w:drawing>
                <wp:anchor distT="0" distB="0" distL="114300" distR="114300" simplePos="0" relativeHeight="251658243" behindDoc="0" locked="0" layoutInCell="1" allowOverlap="1" wp14:anchorId="1C0B277D" wp14:editId="72F6AAAB">
                  <wp:simplePos x="0" y="0"/>
                  <wp:positionH relativeFrom="page">
                    <wp:posOffset>4086860</wp:posOffset>
                  </wp:positionH>
                  <wp:positionV relativeFrom="page">
                    <wp:posOffset>9101455</wp:posOffset>
                  </wp:positionV>
                  <wp:extent cx="1979930" cy="28575"/>
                  <wp:effectExtent l="0" t="0" r="1270" b="9525"/>
                  <wp:wrapNone/>
                  <wp:docPr id="10" name="Prostokąt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979930" cy="28575"/>
                          </a:xfrm>
                          <a:prstGeom prst="rect">
                            <a:avLst/>
                          </a:prstGeom>
                          <a:solidFill>
                            <a:srgbClr val="0B5DA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svg="http://schemas.microsoft.com/office/drawing/2016/SVG/main" xmlns:a14="http://schemas.microsoft.com/office/drawing/2010/main" xmlns:pic="http://schemas.openxmlformats.org/drawingml/2006/picture" xmlns:adec="http://schemas.microsoft.com/office/drawing/2017/decorative" xmlns:a="http://schemas.openxmlformats.org/drawingml/2006/main">
              <w:pict w14:anchorId="4355D7F3">
                <v:rect id="Prostokąt 10" style="position:absolute;margin-left:321.8pt;margin-top:716.65pt;width:155.9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lt="&quot;&quot;" o:spid="_x0000_s1026" fillcolor="#0b5daa" stroked="f" strokeweight="2pt" w14:anchorId="098D95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">
                  <w10:wrap anchorx="page" anchory="page"/>
                </v:rect>
              </w:pict>
            </mc:Fallback>
          </mc:AlternateContent>
        </w:r>
        <w:r w:rsidRPr="00350AB0">
          <w:rPr>
            <w:b w:val="0"/>
            <w:bCs/>
            <w:color w:val="0B5DAA"/>
            <w:sz w:val="16"/>
            <w:szCs w:val="16"/>
          </w:rPr>
          <w:fldChar w:fldCharType="begin"/>
        </w:r>
        <w:r w:rsidRPr="00350AB0">
          <w:rPr>
            <w:bCs/>
            <w:color w:val="0B5DAA"/>
            <w:sz w:val="16"/>
            <w:szCs w:val="16"/>
          </w:rPr>
          <w:instrText>PAGE   \* MERGEFORMAT</w:instrText>
        </w:r>
        <w:r w:rsidRPr="00350AB0">
          <w:rPr>
            <w:b w:val="0"/>
            <w:bCs/>
            <w:color w:val="0B5DAA"/>
            <w:sz w:val="16"/>
            <w:szCs w:val="16"/>
          </w:rPr>
          <w:fldChar w:fldCharType="separate"/>
        </w:r>
        <w:r w:rsidRPr="007C1741" w:rsidR="007C1741">
          <w:rPr>
            <w:b w:val="0"/>
            <w:bCs/>
            <w:color w:val="0B5DAA"/>
            <w:sz w:val="16"/>
            <w:szCs w:val="16"/>
          </w:rPr>
          <w:t>24</w:t>
        </w:r>
        <w:r w:rsidRPr="00350AB0">
          <w:rPr>
            <w:b w:val="0"/>
            <w:bCs/>
            <w:color w:val="0B5DAA"/>
            <w:sz w:val="16"/>
            <w:szCs w:val="16"/>
          </w:rPr>
          <w:fldChar w:fldCharType="end"/>
        </w:r>
        <w:r w:rsidRPr="00350AB0">
          <w:rPr>
            <w:color w:val="0B5DAA"/>
            <w:sz w:val="16"/>
            <w:szCs w:val="16"/>
          </w:rPr>
          <w:t xml:space="preserve"> Z </w:t>
        </w:r>
        <w:r w:rsidRPr="00350AB0">
          <w:rPr>
            <w:color w:val="0B5DAA"/>
            <w:sz w:val="16"/>
            <w:szCs w:val="16"/>
          </w:rPr>
          <w:fldChar w:fldCharType="begin"/>
        </w:r>
        <w:r w:rsidRPr="00350AB0">
          <w:rPr>
            <w:color w:val="0B5DAA"/>
            <w:sz w:val="16"/>
            <w:szCs w:val="16"/>
          </w:rPr>
          <w:instrText xml:space="preserve"> NUMPAGES  \# "0"  \* MERGEFORMAT </w:instrText>
        </w:r>
        <w:r w:rsidRPr="00350AB0">
          <w:rPr>
            <w:color w:val="0B5DAA"/>
            <w:sz w:val="16"/>
            <w:szCs w:val="16"/>
          </w:rPr>
          <w:fldChar w:fldCharType="separate"/>
        </w:r>
        <w:r w:rsidR="007C1741">
          <w:rPr>
            <w:color w:val="0B5DAA"/>
            <w:sz w:val="16"/>
            <w:szCs w:val="16"/>
          </w:rPr>
          <w:t>62</w:t>
        </w:r>
        <w:r w:rsidRPr="00350AB0">
          <w:rPr>
            <w:color w:val="0B5DAA"/>
            <w:sz w:val="16"/>
            <w:szCs w:val="16"/>
          </w:rPr>
          <w:fldChar w:fldCharType="end"/>
        </w:r>
      </w:p>
    </w:sdtContent>
  </w:sdt>
  <w:p w:rsidRPr="00DC37A4" w:rsidR="00601BB1" w:rsidP="00076679" w:rsidRDefault="00601BB1" w14:paraId="64397943" w14:textId="77777777">
    <w:pPr>
      <w:pStyle w:val="Footer"/>
      <w:tabs>
        <w:tab w:val="left" w:pos="2450"/>
        <w:tab w:val="left" w:pos="2694"/>
        <w:tab w:val="left" w:pos="5502"/>
      </w:tabs>
      <w:jc w:val="both"/>
      <w:rPr>
        <w:rFonts w:cs="Calibri" w:eastAsiaTheme="minorHAnsi"/>
        <w:sz w:val="16"/>
        <w:szCs w:val="16"/>
      </w:rPr>
    </w:pPr>
    <w:r w:rsidRPr="00DC37A4">
      <w:rPr>
        <w:sz w:val="16"/>
        <w:szCs w:val="16"/>
      </w:rPr>
      <w:t>Centrum e-Zdrowia</w:t>
    </w:r>
    <w:r w:rsidRPr="00DC37A4">
      <w:rPr>
        <w:sz w:val="16"/>
        <w:szCs w:val="16"/>
      </w:rPr>
      <w:tab/>
    </w:r>
    <w:r w:rsidRPr="00DC37A4">
      <w:rPr>
        <w:sz w:val="16"/>
        <w:szCs w:val="16"/>
      </w:rPr>
      <w:t xml:space="preserve">tel.: </w:t>
    </w:r>
    <w:r w:rsidRPr="00DC37A4">
      <w:rPr>
        <w:rFonts w:cs="Calibri" w:eastAsiaTheme="minorHAnsi"/>
        <w:sz w:val="16"/>
        <w:szCs w:val="16"/>
      </w:rPr>
      <w:t>+48 22 597-09-27</w:t>
    </w:r>
    <w:r w:rsidRPr="00DC37A4">
      <w:rPr>
        <w:rFonts w:cs="Calibri" w:eastAsiaTheme="minorHAnsi"/>
        <w:sz w:val="16"/>
        <w:szCs w:val="16"/>
      </w:rPr>
      <w:tab/>
    </w:r>
  </w:p>
  <w:p w:rsidRPr="00DC37A4" w:rsidR="00601BB1" w:rsidP="00076679" w:rsidRDefault="00601BB1" w14:paraId="0BEDED1D" w14:textId="77777777">
    <w:pPr>
      <w:pStyle w:val="Footer"/>
      <w:tabs>
        <w:tab w:val="left" w:pos="2450"/>
        <w:tab w:val="left" w:pos="5502"/>
      </w:tabs>
      <w:jc w:val="both"/>
      <w:rPr>
        <w:rFonts w:cs="Calibri" w:eastAsiaTheme="minorHAnsi"/>
        <w:sz w:val="16"/>
        <w:szCs w:val="16"/>
      </w:rPr>
    </w:pPr>
    <w:r w:rsidRPr="00DC37A4">
      <w:rPr>
        <w:sz w:val="16"/>
        <w:szCs w:val="16"/>
      </w:rPr>
      <w:t>ul. Stanisława Dubois 5A</w:t>
    </w:r>
    <w:r w:rsidRPr="00DC37A4">
      <w:rPr>
        <w:sz w:val="16"/>
        <w:szCs w:val="16"/>
      </w:rPr>
      <w:tab/>
    </w:r>
    <w:r w:rsidRPr="00DC37A4">
      <w:rPr>
        <w:rFonts w:cs="Calibri" w:eastAsiaTheme="minorHAnsi"/>
        <w:sz w:val="16"/>
        <w:szCs w:val="16"/>
      </w:rPr>
      <w:t>fax: +48 22 597-09-37</w:t>
    </w:r>
    <w:r w:rsidRPr="00DC37A4">
      <w:rPr>
        <w:rFonts w:cs="Calibri" w:eastAsiaTheme="minorHAnsi"/>
        <w:sz w:val="16"/>
        <w:szCs w:val="16"/>
      </w:rPr>
      <w:tab/>
    </w:r>
    <w:r w:rsidRPr="00DC37A4">
      <w:rPr>
        <w:rFonts w:cs="Calibri" w:eastAsiaTheme="minorHAnsi"/>
        <w:sz w:val="16"/>
        <w:szCs w:val="16"/>
      </w:rPr>
      <w:t>NIP: 5251575309</w:t>
    </w:r>
  </w:p>
  <w:p w:rsidR="00601BB1" w:rsidP="00076679" w:rsidRDefault="00601BB1" w14:paraId="41AE28FB" w14:textId="77777777">
    <w:pPr>
      <w:pStyle w:val="Footer"/>
      <w:tabs>
        <w:tab w:val="left" w:pos="2450"/>
        <w:tab w:val="left" w:pos="5502"/>
      </w:tabs>
      <w:jc w:val="both"/>
    </w:pPr>
    <w:r w:rsidRPr="00DC37A4">
      <w:rPr>
        <w:sz w:val="20"/>
      </w:rPr>
      <w:drawing>
        <wp:anchor distT="0" distB="0" distL="114300" distR="114300" simplePos="0" relativeHeight="251658247" behindDoc="0" locked="0" layoutInCell="1" allowOverlap="1" wp14:anchorId="7BFE4E2A" wp14:editId="66099EC3">
          <wp:simplePos x="0" y="0"/>
          <wp:positionH relativeFrom="column">
            <wp:posOffset>4195445</wp:posOffset>
          </wp:positionH>
          <wp:positionV relativeFrom="paragraph">
            <wp:posOffset>425450</wp:posOffset>
          </wp:positionV>
          <wp:extent cx="1332000" cy="297947"/>
          <wp:effectExtent l="0" t="0" r="1905" b="6985"/>
          <wp:wrapNone/>
          <wp:docPr id="12" name="Obraz 12" descr="Logo Unia Europejska Europejski Fundusz Rozwoju Regional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ueefrr.jpg"/>
                  <pic:cNvPicPr/>
                </pic:nvPicPr>
                <pic:blipFill>
                  <a:blip r:embed="rId3">
                    <a:extLst>
                      <a:ext uri="{28A0092B-C50C-407E-A947-70E740481C1C}">
                        <a14:useLocalDpi xmlns:a14="http://schemas.microsoft.com/office/drawing/2010/main" val="0"/>
                      </a:ext>
                    </a:extLst>
                  </a:blip>
                  <a:stretch>
                    <a:fillRect/>
                  </a:stretch>
                </pic:blipFill>
                <pic:spPr>
                  <a:xfrm>
                    <a:off x="0" y="0"/>
                    <a:ext cx="1332000" cy="297947"/>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58245" behindDoc="0" locked="0" layoutInCell="1" allowOverlap="1" wp14:anchorId="1A1C8246" wp14:editId="52BE6C54">
          <wp:simplePos x="0" y="0"/>
          <wp:positionH relativeFrom="column">
            <wp:posOffset>2012950</wp:posOffset>
          </wp:positionH>
          <wp:positionV relativeFrom="paragraph">
            <wp:posOffset>457200</wp:posOffset>
          </wp:positionV>
          <wp:extent cx="1044000" cy="288000"/>
          <wp:effectExtent l="0" t="0" r="3810" b="0"/>
          <wp:wrapNone/>
          <wp:docPr id="13" name="Obraz 13"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4">
                    <a:extLst>
                      <a:ext uri="{28A0092B-C50C-407E-A947-70E740481C1C}">
                        <a14:useLocalDpi xmlns:a14="http://schemas.microsoft.com/office/drawing/2010/main" val="0"/>
                      </a:ext>
                    </a:extLst>
                  </a:blip>
                  <a:stretch>
                    <a:fillRect/>
                  </a:stretch>
                </pic:blipFill>
                <pic:spPr>
                  <a:xfrm>
                    <a:off x="0" y="0"/>
                    <a:ext cx="1044000" cy="288000"/>
                  </a:xfrm>
                  <a:prstGeom prst="rect">
                    <a:avLst/>
                  </a:prstGeom>
                </pic:spPr>
              </pic:pic>
            </a:graphicData>
          </a:graphic>
          <wp14:sizeRelH relativeFrom="page">
            <wp14:pctWidth>0</wp14:pctWidth>
          </wp14:sizeRelH>
          <wp14:sizeRelV relativeFrom="page">
            <wp14:pctHeight>0</wp14:pctHeight>
          </wp14:sizeRelV>
        </wp:anchor>
      </w:drawing>
    </w:r>
    <w:r w:rsidRPr="00DC37A4">
      <w:rPr>
        <w:sz w:val="20"/>
      </w:rPr>
      <w:drawing>
        <wp:anchor distT="0" distB="0" distL="114300" distR="114300" simplePos="0" relativeHeight="251658246" behindDoc="0" locked="0" layoutInCell="1" allowOverlap="1" wp14:anchorId="6E4EB57E" wp14:editId="5C95A0F4">
          <wp:simplePos x="0" y="0"/>
          <wp:positionH relativeFrom="column">
            <wp:posOffset>-28575</wp:posOffset>
          </wp:positionH>
          <wp:positionV relativeFrom="paragraph">
            <wp:posOffset>370840</wp:posOffset>
          </wp:positionV>
          <wp:extent cx="864000" cy="395520"/>
          <wp:effectExtent l="0" t="0" r="0" b="5080"/>
          <wp:wrapNone/>
          <wp:docPr id="14" name="Obraz 14" descr="Logo Fundusze Europejskie Polska Cyfr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fepc.jpg"/>
                  <pic:cNvPicPr/>
                </pic:nvPicPr>
                <pic:blipFill>
                  <a:blip r:embed="rId5">
                    <a:extLst>
                      <a:ext uri="{28A0092B-C50C-407E-A947-70E740481C1C}">
                        <a14:useLocalDpi xmlns:a14="http://schemas.microsoft.com/office/drawing/2010/main" val="0"/>
                      </a:ext>
                    </a:extLst>
                  </a:blip>
                  <a:stretch>
                    <a:fillRect/>
                  </a:stretch>
                </pic:blipFill>
                <pic:spPr>
                  <a:xfrm>
                    <a:off x="0" y="0"/>
                    <a:ext cx="864000" cy="395520"/>
                  </a:xfrm>
                  <a:prstGeom prst="rect">
                    <a:avLst/>
                  </a:prstGeom>
                </pic:spPr>
              </pic:pic>
            </a:graphicData>
          </a:graphic>
          <wp14:sizeRelH relativeFrom="page">
            <wp14:pctWidth>0</wp14:pctWidth>
          </wp14:sizeRelH>
          <wp14:sizeRelV relativeFrom="page">
            <wp14:pctHeight>0</wp14:pctHeight>
          </wp14:sizeRelV>
        </wp:anchor>
      </w:drawing>
    </w:r>
    <w:r w:rsidRPr="00DC37A4">
      <w:rPr>
        <w:rFonts w:cs="Calibri" w:eastAsiaTheme="minorHAnsi"/>
        <w:sz w:val="16"/>
        <w:szCs w:val="16"/>
      </w:rPr>
      <w:t>00-184 Warszawa</w:t>
    </w:r>
    <w:r w:rsidRPr="00DC37A4">
      <w:rPr>
        <w:rFonts w:cs="Calibri" w:eastAsiaTheme="minorHAnsi"/>
        <w:sz w:val="16"/>
        <w:szCs w:val="16"/>
      </w:rPr>
      <w:tab/>
    </w:r>
    <w:r w:rsidRPr="00DC37A4">
      <w:rPr>
        <w:rFonts w:cs="Calibri" w:eastAsiaTheme="minorHAnsi"/>
        <w:sz w:val="16"/>
        <w:szCs w:val="16"/>
      </w:rPr>
      <w:t>biuro@cez.gov.pl | www.cez.gov.pl</w:t>
    </w:r>
    <w:r w:rsidRPr="00DC37A4">
      <w:rPr>
        <w:rFonts w:cs="Calibri" w:eastAsiaTheme="minorHAnsi"/>
        <w:sz w:val="16"/>
        <w:szCs w:val="16"/>
      </w:rPr>
      <w:tab/>
    </w:r>
    <w:r w:rsidRPr="00DC37A4">
      <w:rPr>
        <w:rFonts w:cs="Calibri" w:eastAsiaTheme="minorHAnsi"/>
        <w:sz w:val="16"/>
        <w:szCs w:val="16"/>
      </w:rPr>
      <w:t>REGON: 001377706</w:t>
    </w:r>
  </w:p>
  <w:p w:rsidR="00601BB1" w:rsidP="00076679" w:rsidRDefault="00601BB1" w14:paraId="51670EE8" w14:textId="77777777">
    <w:pPr>
      <w:spacing w:after="137" w:line="275" w:lineRule="auto"/>
      <w:ind w:right="1356"/>
      <w:rPr>
        <w:color w:val="00628B"/>
        <w:sz w:val="12"/>
      </w:rPr>
    </w:pPr>
  </w:p>
  <w:p w:rsidRPr="00B02E5A" w:rsidR="00601BB1" w:rsidP="00B02E5A" w:rsidRDefault="00601BB1" w14:paraId="2F4D3C34" w14:textId="573A15D6">
    <w:pPr>
      <w:pStyle w:val="Footer"/>
      <w:rPr>
        <w:b w:val="0"/>
        <w:sz w:val="16"/>
        <w:szCs w:val="16"/>
      </w:rPr>
    </w:pPr>
  </w:p>
  <w:p w:rsidRPr="00B02E5A" w:rsidR="00601BB1" w:rsidP="00B02E5A" w:rsidRDefault="00601BB1" w14:paraId="410B671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1BB1" w:rsidP="00E76EA8" w:rsidRDefault="00601BB1" w14:paraId="7ADA0DC3" w14:textId="7A59AF39">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DA1" w:rsidP="008060AD" w:rsidRDefault="00726DA1" w14:paraId="1B372943" w14:textId="77777777">
      <w:r>
        <w:separator/>
      </w:r>
    </w:p>
  </w:footnote>
  <w:footnote w:type="continuationSeparator" w:id="0">
    <w:p w:rsidR="00726DA1" w:rsidP="008060AD" w:rsidRDefault="00726DA1" w14:paraId="01AC369E" w14:textId="77777777">
      <w:r>
        <w:continuationSeparator/>
      </w:r>
    </w:p>
  </w:footnote>
  <w:footnote w:type="continuationNotice" w:id="1">
    <w:p w:rsidR="00726DA1" w:rsidRDefault="00726DA1" w14:paraId="1CCD9CA3"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464AC" w:rsidR="00601BB1" w:rsidP="003464AC" w:rsidRDefault="00601BB1" w14:paraId="4BAE6A09" w14:textId="77777777">
    <w:pPr>
      <w:pStyle w:val="Header"/>
      <w:jc w:val="center"/>
    </w:pPr>
    <w:r w:rsidRPr="00B70C6B">
      <w:t>Elektroniczna Platforma Gromadzenia, Analiz</w:t>
    </w:r>
    <w:r>
      <w:t>y</w:t>
    </w:r>
    <w:r w:rsidRPr="00B70C6B">
      <w:t xml:space="preserve"> i Udostępniani</w:t>
    </w:r>
    <w:r>
      <w:t xml:space="preserve">a </w:t>
    </w:r>
    <w:r>
      <w:br/>
    </w:r>
    <w:r>
      <w:t>z</w:t>
    </w:r>
    <w:r w:rsidRPr="00B70C6B">
      <w:t xml:space="preserve">asobów </w:t>
    </w:r>
    <w:r>
      <w:t>c</w:t>
    </w:r>
    <w:r w:rsidRPr="00B70C6B">
      <w:t>yfrowych o Zdarzeniach Medycznych</w:t>
    </w:r>
    <w:r>
      <w:t xml:space="preserve"> (P1)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B02E5A" w:rsidR="00601BB1" w:rsidP="00B02E5A" w:rsidRDefault="00601BB1" w14:paraId="0B13C2CE" w14:textId="4A91C887">
    <w:pPr>
      <w:pStyle w:val="Header"/>
      <w:spacing w:after="240"/>
      <w:rPr>
        <w:szCs w:val="22"/>
      </w:rPr>
    </w:pPr>
    <w:r>
      <w:rPr>
        <w:noProof/>
        <w:szCs w:val="22"/>
        <w:lang w:eastAsia="pl-PL"/>
      </w:rPr>
      <mc:AlternateContent>
        <mc:Choice Requires="wps">
          <w:drawing>
            <wp:anchor distT="0" distB="0" distL="114300" distR="114300" simplePos="0" relativeHeight="251658240" behindDoc="1" locked="0" layoutInCell="1" allowOverlap="1" wp14:anchorId="3476AEDC" wp14:editId="481F0643">
              <wp:simplePos x="0" y="0"/>
              <wp:positionH relativeFrom="column">
                <wp:posOffset>3810</wp:posOffset>
              </wp:positionH>
              <wp:positionV relativeFrom="paragraph">
                <wp:posOffset>852170</wp:posOffset>
              </wp:positionV>
              <wp:extent cx="5760720" cy="0"/>
              <wp:effectExtent l="0" t="0" r="30480" b="19050"/>
              <wp:wrapNone/>
              <wp:docPr id="39" name="Łącznik prosty 39"/>
              <wp:cNvGraphicFramePr/>
              <a:graphic xmlns:a="http://schemas.openxmlformats.org/drawingml/2006/main">
                <a:graphicData uri="http://schemas.microsoft.com/office/word/2010/wordprocessingShape">
                  <wps:wsp>
                    <wps:cNvCnPr/>
                    <wps:spPr>
                      <a:xfrm>
                        <a:off x="0" y="0"/>
                        <a:ext cx="5760720" cy="0"/>
                      </a:xfrm>
                      <a:prstGeom prst="line">
                        <a:avLst/>
                      </a:prstGeom>
                      <a:ln w="12700">
                        <a:solidFill>
                          <a:srgbClr val="0064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19F0EFF">
            <v:line id="Łącznik prosty 39"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00648c" strokeweight="1pt" from=".3pt,67.1pt" to="453.9pt,67.1pt" w14:anchorId="75B27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"/>
          </w:pict>
        </mc:Fallback>
      </mc:AlternateContent>
    </w:r>
    <w:r w:rsidRPr="0087455B">
      <w:rPr>
        <w:noProof/>
        <w:color w:val="00628B"/>
        <w:sz w:val="12"/>
        <w:lang w:eastAsia="pl-PL"/>
      </w:rPr>
      <w:drawing>
        <wp:anchor distT="0" distB="0" distL="114300" distR="114300" simplePos="0" relativeHeight="251658241" behindDoc="0" locked="0" layoutInCell="1" allowOverlap="1" wp14:anchorId="55C6C460" wp14:editId="45686ED7">
          <wp:simplePos x="0" y="0"/>
          <wp:positionH relativeFrom="margin">
            <wp:posOffset>0</wp:posOffset>
          </wp:positionH>
          <wp:positionV relativeFrom="paragraph">
            <wp:posOffset>-635</wp:posOffset>
          </wp:positionV>
          <wp:extent cx="1836817" cy="506708"/>
          <wp:effectExtent l="0" t="0" r="0" b="8255"/>
          <wp:wrapNone/>
          <wp:docPr id="5" name="Obraz 5" descr="Logo Centrum e-Zdro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cez.jpg"/>
                  <pic:cNvPicPr/>
                </pic:nvPicPr>
                <pic:blipFill>
                  <a:blip r:embed="rId1">
                    <a:extLst>
                      <a:ext uri="{28A0092B-C50C-407E-A947-70E740481C1C}">
                        <a14:useLocalDpi xmlns:a14="http://schemas.microsoft.com/office/drawing/2010/main" val="0"/>
                      </a:ext>
                    </a:extLst>
                  </a:blip>
                  <a:stretch>
                    <a:fillRect/>
                  </a:stretch>
                </pic:blipFill>
                <pic:spPr>
                  <a:xfrm>
                    <a:off x="0" y="0"/>
                    <a:ext cx="1836817" cy="5067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C5C"/>
    <w:multiLevelType w:val="multilevel"/>
    <w:tmpl w:val="F3B60D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29" w:hanging="720"/>
      </w:pPr>
      <w:rPr>
        <w:rFonts w:hint="default"/>
      </w:rPr>
    </w:lvl>
    <w:lvl w:ilvl="3">
      <w:start w:val="1"/>
      <w:numFmt w:val="decimal"/>
      <w:lvlRestart w:val="0"/>
      <w:pStyle w:val="WymaganieL1"/>
      <w:lvlText w:val="WZP.%4 "/>
      <w:lvlJc w:val="left"/>
      <w:pPr>
        <w:tabs>
          <w:tab w:val="num" w:pos="964"/>
        </w:tabs>
        <w:ind w:left="1418" w:hanging="1021"/>
      </w:pPr>
      <w:rPr>
        <w:rFonts w:hint="default"/>
        <w:b w:val="0"/>
        <w:i w:val="0"/>
        <w:sz w:val="20"/>
        <w:u w:val="single"/>
      </w:rPr>
    </w:lvl>
    <w:lvl w:ilvl="4">
      <w:start w:val="1"/>
      <w:numFmt w:val="decimal"/>
      <w:pStyle w:val="WymaganieL2"/>
      <w:lvlText w:val="WZP.%4.%5"/>
      <w:lvlJc w:val="left"/>
      <w:pPr>
        <w:tabs>
          <w:tab w:val="num" w:pos="1928"/>
        </w:tabs>
        <w:ind w:left="1928" w:hanging="1077"/>
      </w:pPr>
      <w:rPr>
        <w:rFonts w:hint="default"/>
        <w:sz w:val="20"/>
        <w:u w:val="single"/>
      </w:rPr>
    </w:lvl>
    <w:lvl w:ilvl="5">
      <w:start w:val="1"/>
      <w:numFmt w:val="bullet"/>
      <w:pStyle w:val="wymagania-punkty"/>
      <w:lvlText w:val=""/>
      <w:lvlJc w:val="left"/>
      <w:pPr>
        <w:ind w:left="1474" w:firstLine="57"/>
      </w:pPr>
      <w:rPr>
        <w:rFonts w:hint="default" w:ascii="Symbol" w:hAnsi="Symbol"/>
      </w:rPr>
    </w:lvl>
    <w:lvl w:ilvl="6">
      <w:start w:val="1"/>
      <w:numFmt w:val="bullet"/>
      <w:pStyle w:val="Wymagania-punkyL2"/>
      <w:lvlText w:val=""/>
      <w:lvlJc w:val="left"/>
      <w:pPr>
        <w:ind w:left="2155" w:hanging="397"/>
      </w:pPr>
      <w:rPr>
        <w:rFonts w:hint="default" w:ascii="Symbol" w:hAnsi="Symbol"/>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CB5A86"/>
    <w:multiLevelType w:val="hybridMultilevel"/>
    <w:tmpl w:val="19FE99AC"/>
    <w:lvl w:ilvl="0" w:tplc="0415000F">
      <w:start w:val="1"/>
      <w:numFmt w:val="decimal"/>
      <w:pStyle w:val="wypunktowanie"/>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A574B2E"/>
    <w:multiLevelType w:val="hybridMultilevel"/>
    <w:tmpl w:val="E774E98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 w15:restartNumberingAfterBreak="0">
    <w:nsid w:val="0AA21FA9"/>
    <w:multiLevelType w:val="hybridMultilevel"/>
    <w:tmpl w:val="975A01A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0EC139A9"/>
    <w:multiLevelType w:val="hybridMultilevel"/>
    <w:tmpl w:val="A9686B40"/>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11E478C1"/>
    <w:multiLevelType w:val="hybridMultilevel"/>
    <w:tmpl w:val="89DC410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6" w15:restartNumberingAfterBreak="0">
    <w:nsid w:val="14DC610F"/>
    <w:multiLevelType w:val="hybridMultilevel"/>
    <w:tmpl w:val="75A81DF0"/>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7" w15:restartNumberingAfterBreak="0">
    <w:nsid w:val="16684884"/>
    <w:multiLevelType w:val="hybridMultilevel"/>
    <w:tmpl w:val="471A1D5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8" w15:restartNumberingAfterBreak="0">
    <w:nsid w:val="19CB27A9"/>
    <w:multiLevelType w:val="hybridMultilevel"/>
    <w:tmpl w:val="6A6E6EC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9" w15:restartNumberingAfterBreak="0">
    <w:nsid w:val="1A126B2D"/>
    <w:multiLevelType w:val="hybridMultilevel"/>
    <w:tmpl w:val="D14E494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0" w15:restartNumberingAfterBreak="0">
    <w:nsid w:val="1B5D6531"/>
    <w:multiLevelType w:val="hybridMultilevel"/>
    <w:tmpl w:val="AA226AFE"/>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1" w15:restartNumberingAfterBreak="0">
    <w:nsid w:val="1E293752"/>
    <w:multiLevelType w:val="hybridMultilevel"/>
    <w:tmpl w:val="2552320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2" w15:restartNumberingAfterBreak="0">
    <w:nsid w:val="1EB11308"/>
    <w:multiLevelType w:val="hybridMultilevel"/>
    <w:tmpl w:val="9BE2D5E6"/>
    <w:lvl w:ilvl="0" w:tplc="1BA85414">
      <w:start w:val="1"/>
      <w:numFmt w:val="upperLetter"/>
      <w:lvlText w:val="%1."/>
      <w:lvlJc w:val="left"/>
      <w:pPr>
        <w:ind w:left="1065" w:hanging="705"/>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F50050C"/>
    <w:multiLevelType w:val="hybridMultilevel"/>
    <w:tmpl w:val="FEC67B00"/>
    <w:lvl w:ilvl="0" w:tplc="31C48448">
      <w:start w:val="1"/>
      <w:numFmt w:val="decimal"/>
      <w:pStyle w:val="Tabelanumerowanie1"/>
      <w:lvlText w:val="%1."/>
      <w:lvlJc w:val="left"/>
      <w:pPr>
        <w:ind w:left="777" w:hanging="360"/>
      </w:pPr>
    </w:lvl>
    <w:lvl w:ilvl="1" w:tplc="04150019" w:tentative="1">
      <w:start w:val="1"/>
      <w:numFmt w:val="lowerLetter"/>
      <w:lvlText w:val="%2."/>
      <w:lvlJc w:val="left"/>
      <w:pPr>
        <w:ind w:left="1497" w:hanging="360"/>
      </w:pPr>
    </w:lvl>
    <w:lvl w:ilvl="2" w:tplc="0415001B" w:tentative="1">
      <w:start w:val="1"/>
      <w:numFmt w:val="lowerRoman"/>
      <w:lvlText w:val="%3."/>
      <w:lvlJc w:val="right"/>
      <w:pPr>
        <w:ind w:left="2217" w:hanging="180"/>
      </w:pPr>
    </w:lvl>
    <w:lvl w:ilvl="3" w:tplc="0415000F" w:tentative="1">
      <w:start w:val="1"/>
      <w:numFmt w:val="decimal"/>
      <w:lvlText w:val="%4."/>
      <w:lvlJc w:val="left"/>
      <w:pPr>
        <w:ind w:left="2937" w:hanging="360"/>
      </w:pPr>
    </w:lvl>
    <w:lvl w:ilvl="4" w:tplc="04150019" w:tentative="1">
      <w:start w:val="1"/>
      <w:numFmt w:val="lowerLetter"/>
      <w:lvlText w:val="%5."/>
      <w:lvlJc w:val="left"/>
      <w:pPr>
        <w:ind w:left="3657" w:hanging="360"/>
      </w:pPr>
    </w:lvl>
    <w:lvl w:ilvl="5" w:tplc="0415001B" w:tentative="1">
      <w:start w:val="1"/>
      <w:numFmt w:val="lowerRoman"/>
      <w:lvlText w:val="%6."/>
      <w:lvlJc w:val="right"/>
      <w:pPr>
        <w:ind w:left="4377" w:hanging="180"/>
      </w:pPr>
    </w:lvl>
    <w:lvl w:ilvl="6" w:tplc="0415000F" w:tentative="1">
      <w:start w:val="1"/>
      <w:numFmt w:val="decimal"/>
      <w:lvlText w:val="%7."/>
      <w:lvlJc w:val="left"/>
      <w:pPr>
        <w:ind w:left="5097" w:hanging="360"/>
      </w:pPr>
    </w:lvl>
    <w:lvl w:ilvl="7" w:tplc="04150019" w:tentative="1">
      <w:start w:val="1"/>
      <w:numFmt w:val="lowerLetter"/>
      <w:lvlText w:val="%8."/>
      <w:lvlJc w:val="left"/>
      <w:pPr>
        <w:ind w:left="5817" w:hanging="360"/>
      </w:pPr>
    </w:lvl>
    <w:lvl w:ilvl="8" w:tplc="0415001B" w:tentative="1">
      <w:start w:val="1"/>
      <w:numFmt w:val="lowerRoman"/>
      <w:lvlText w:val="%9."/>
      <w:lvlJc w:val="right"/>
      <w:pPr>
        <w:ind w:left="6537" w:hanging="180"/>
      </w:pPr>
    </w:lvl>
  </w:abstractNum>
  <w:abstractNum w:abstractNumId="14" w15:restartNumberingAfterBreak="0">
    <w:nsid w:val="217C5323"/>
    <w:multiLevelType w:val="hybridMultilevel"/>
    <w:tmpl w:val="3DE04B3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5" w15:restartNumberingAfterBreak="0">
    <w:nsid w:val="2265476A"/>
    <w:multiLevelType w:val="hybridMultilevel"/>
    <w:tmpl w:val="246CB1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4230192"/>
    <w:multiLevelType w:val="hybridMultilevel"/>
    <w:tmpl w:val="34642F1C"/>
    <w:lvl w:ilvl="0" w:tplc="8EE67D5A">
      <w:numFmt w:val="bullet"/>
      <w:pStyle w:val="Tabelapunktowanie1"/>
      <w:lvlText w:val="•"/>
      <w:lvlJc w:val="left"/>
      <w:pPr>
        <w:ind w:left="1174" w:hanging="360"/>
      </w:pPr>
      <w:rPr>
        <w:rFonts w:hint="default" w:ascii="Arial" w:hAnsi="Arial" w:eastAsia="Times New Roman" w:cs="Arial"/>
      </w:rPr>
    </w:lvl>
    <w:lvl w:ilvl="1" w:tplc="04150003">
      <w:start w:val="1"/>
      <w:numFmt w:val="bullet"/>
      <w:lvlText w:val="o"/>
      <w:lvlJc w:val="left"/>
      <w:pPr>
        <w:ind w:left="1894" w:hanging="360"/>
      </w:pPr>
      <w:rPr>
        <w:rFonts w:hint="default" w:ascii="Courier New" w:hAnsi="Courier New" w:cs="Courier New"/>
      </w:rPr>
    </w:lvl>
    <w:lvl w:ilvl="2" w:tplc="04150005" w:tentative="1">
      <w:start w:val="1"/>
      <w:numFmt w:val="bullet"/>
      <w:lvlText w:val=""/>
      <w:lvlJc w:val="left"/>
      <w:pPr>
        <w:ind w:left="2614" w:hanging="360"/>
      </w:pPr>
      <w:rPr>
        <w:rFonts w:hint="default" w:ascii="Wingdings" w:hAnsi="Wingdings"/>
      </w:rPr>
    </w:lvl>
    <w:lvl w:ilvl="3" w:tplc="04150001" w:tentative="1">
      <w:start w:val="1"/>
      <w:numFmt w:val="bullet"/>
      <w:lvlText w:val=""/>
      <w:lvlJc w:val="left"/>
      <w:pPr>
        <w:ind w:left="3334" w:hanging="360"/>
      </w:pPr>
      <w:rPr>
        <w:rFonts w:hint="default" w:ascii="Symbol" w:hAnsi="Symbol"/>
      </w:rPr>
    </w:lvl>
    <w:lvl w:ilvl="4" w:tplc="04150003" w:tentative="1">
      <w:start w:val="1"/>
      <w:numFmt w:val="bullet"/>
      <w:lvlText w:val="o"/>
      <w:lvlJc w:val="left"/>
      <w:pPr>
        <w:ind w:left="4054" w:hanging="360"/>
      </w:pPr>
      <w:rPr>
        <w:rFonts w:hint="default" w:ascii="Courier New" w:hAnsi="Courier New" w:cs="Courier New"/>
      </w:rPr>
    </w:lvl>
    <w:lvl w:ilvl="5" w:tplc="04150005" w:tentative="1">
      <w:start w:val="1"/>
      <w:numFmt w:val="bullet"/>
      <w:lvlText w:val=""/>
      <w:lvlJc w:val="left"/>
      <w:pPr>
        <w:ind w:left="4774" w:hanging="360"/>
      </w:pPr>
      <w:rPr>
        <w:rFonts w:hint="default" w:ascii="Wingdings" w:hAnsi="Wingdings"/>
      </w:rPr>
    </w:lvl>
    <w:lvl w:ilvl="6" w:tplc="04150001" w:tentative="1">
      <w:start w:val="1"/>
      <w:numFmt w:val="bullet"/>
      <w:lvlText w:val=""/>
      <w:lvlJc w:val="left"/>
      <w:pPr>
        <w:ind w:left="5494" w:hanging="360"/>
      </w:pPr>
      <w:rPr>
        <w:rFonts w:hint="default" w:ascii="Symbol" w:hAnsi="Symbol"/>
      </w:rPr>
    </w:lvl>
    <w:lvl w:ilvl="7" w:tplc="04150003" w:tentative="1">
      <w:start w:val="1"/>
      <w:numFmt w:val="bullet"/>
      <w:lvlText w:val="o"/>
      <w:lvlJc w:val="left"/>
      <w:pPr>
        <w:ind w:left="6214" w:hanging="360"/>
      </w:pPr>
      <w:rPr>
        <w:rFonts w:hint="default" w:ascii="Courier New" w:hAnsi="Courier New" w:cs="Courier New"/>
      </w:rPr>
    </w:lvl>
    <w:lvl w:ilvl="8" w:tplc="04150005" w:tentative="1">
      <w:start w:val="1"/>
      <w:numFmt w:val="bullet"/>
      <w:lvlText w:val=""/>
      <w:lvlJc w:val="left"/>
      <w:pPr>
        <w:ind w:left="6934" w:hanging="360"/>
      </w:pPr>
      <w:rPr>
        <w:rFonts w:hint="default" w:ascii="Wingdings" w:hAnsi="Wingdings"/>
      </w:rPr>
    </w:lvl>
  </w:abstractNum>
  <w:abstractNum w:abstractNumId="17" w15:restartNumberingAfterBreak="0">
    <w:nsid w:val="2C305D76"/>
    <w:multiLevelType w:val="hybridMultilevel"/>
    <w:tmpl w:val="102E2E94"/>
    <w:lvl w:ilvl="0" w:tplc="1BA85414">
      <w:start w:val="1"/>
      <w:numFmt w:val="upperLetter"/>
      <w:lvlText w:val="%1."/>
      <w:lvlJc w:val="left"/>
      <w:pPr>
        <w:ind w:left="1065" w:hanging="705"/>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C7C5580"/>
    <w:multiLevelType w:val="hybridMultilevel"/>
    <w:tmpl w:val="7E342FF6"/>
    <w:lvl w:ilvl="0" w:tplc="6D30476A">
      <w:start w:val="1"/>
      <w:numFmt w:val="bullet"/>
      <w:pStyle w:val="Punktowaniepoz1"/>
      <w:lvlText w:val=""/>
      <w:lvlJc w:val="left"/>
      <w:pPr>
        <w:ind w:left="1287" w:hanging="360"/>
      </w:pPr>
      <w:rPr>
        <w:rFonts w:hint="default" w:ascii="Symbol" w:hAnsi="Symbol"/>
      </w:rPr>
    </w:lvl>
    <w:lvl w:ilvl="1" w:tplc="04150003" w:tentative="1">
      <w:start w:val="1"/>
      <w:numFmt w:val="bullet"/>
      <w:lvlText w:val="o"/>
      <w:lvlJc w:val="left"/>
      <w:pPr>
        <w:ind w:left="2007" w:hanging="360"/>
      </w:pPr>
      <w:rPr>
        <w:rFonts w:hint="default" w:ascii="Courier New" w:hAnsi="Courier New" w:cs="Courier New"/>
      </w:rPr>
    </w:lvl>
    <w:lvl w:ilvl="2" w:tplc="04150005" w:tentative="1">
      <w:start w:val="1"/>
      <w:numFmt w:val="bullet"/>
      <w:lvlText w:val=""/>
      <w:lvlJc w:val="left"/>
      <w:pPr>
        <w:ind w:left="2727" w:hanging="360"/>
      </w:pPr>
      <w:rPr>
        <w:rFonts w:hint="default" w:ascii="Wingdings" w:hAnsi="Wingdings"/>
      </w:rPr>
    </w:lvl>
    <w:lvl w:ilvl="3" w:tplc="04150001" w:tentative="1">
      <w:start w:val="1"/>
      <w:numFmt w:val="bullet"/>
      <w:lvlText w:val=""/>
      <w:lvlJc w:val="left"/>
      <w:pPr>
        <w:ind w:left="3447" w:hanging="360"/>
      </w:pPr>
      <w:rPr>
        <w:rFonts w:hint="default" w:ascii="Symbol" w:hAnsi="Symbol"/>
      </w:rPr>
    </w:lvl>
    <w:lvl w:ilvl="4" w:tplc="04150003" w:tentative="1">
      <w:start w:val="1"/>
      <w:numFmt w:val="bullet"/>
      <w:lvlText w:val="o"/>
      <w:lvlJc w:val="left"/>
      <w:pPr>
        <w:ind w:left="4167" w:hanging="360"/>
      </w:pPr>
      <w:rPr>
        <w:rFonts w:hint="default" w:ascii="Courier New" w:hAnsi="Courier New" w:cs="Courier New"/>
      </w:rPr>
    </w:lvl>
    <w:lvl w:ilvl="5" w:tplc="04150005" w:tentative="1">
      <w:start w:val="1"/>
      <w:numFmt w:val="bullet"/>
      <w:lvlText w:val=""/>
      <w:lvlJc w:val="left"/>
      <w:pPr>
        <w:ind w:left="4887" w:hanging="360"/>
      </w:pPr>
      <w:rPr>
        <w:rFonts w:hint="default" w:ascii="Wingdings" w:hAnsi="Wingdings"/>
      </w:rPr>
    </w:lvl>
    <w:lvl w:ilvl="6" w:tplc="04150001" w:tentative="1">
      <w:start w:val="1"/>
      <w:numFmt w:val="bullet"/>
      <w:lvlText w:val=""/>
      <w:lvlJc w:val="left"/>
      <w:pPr>
        <w:ind w:left="5607" w:hanging="360"/>
      </w:pPr>
      <w:rPr>
        <w:rFonts w:hint="default" w:ascii="Symbol" w:hAnsi="Symbol"/>
      </w:rPr>
    </w:lvl>
    <w:lvl w:ilvl="7" w:tplc="04150003" w:tentative="1">
      <w:start w:val="1"/>
      <w:numFmt w:val="bullet"/>
      <w:lvlText w:val="o"/>
      <w:lvlJc w:val="left"/>
      <w:pPr>
        <w:ind w:left="6327" w:hanging="360"/>
      </w:pPr>
      <w:rPr>
        <w:rFonts w:hint="default" w:ascii="Courier New" w:hAnsi="Courier New" w:cs="Courier New"/>
      </w:rPr>
    </w:lvl>
    <w:lvl w:ilvl="8" w:tplc="04150005" w:tentative="1">
      <w:start w:val="1"/>
      <w:numFmt w:val="bullet"/>
      <w:lvlText w:val=""/>
      <w:lvlJc w:val="left"/>
      <w:pPr>
        <w:ind w:left="7047" w:hanging="360"/>
      </w:pPr>
      <w:rPr>
        <w:rFonts w:hint="default" w:ascii="Wingdings" w:hAnsi="Wingdings"/>
      </w:rPr>
    </w:lvl>
  </w:abstractNum>
  <w:abstractNum w:abstractNumId="19" w15:restartNumberingAfterBreak="0">
    <w:nsid w:val="2F800BC7"/>
    <w:multiLevelType w:val="hybridMultilevel"/>
    <w:tmpl w:val="0E2ABDD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0" w15:restartNumberingAfterBreak="0">
    <w:nsid w:val="342F2F56"/>
    <w:multiLevelType w:val="hybridMultilevel"/>
    <w:tmpl w:val="78EC62A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1" w15:restartNumberingAfterBreak="0">
    <w:nsid w:val="350E0685"/>
    <w:multiLevelType w:val="hybridMultilevel"/>
    <w:tmpl w:val="3E1AEB0E"/>
    <w:lvl w:ilvl="0" w:tplc="842CFE66">
      <w:start w:val="1"/>
      <w:numFmt w:val="lowerLetter"/>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8915AC3"/>
    <w:multiLevelType w:val="multilevel"/>
    <w:tmpl w:val="CFC08A3A"/>
    <w:lvl w:ilvl="0">
      <w:start w:val="1"/>
      <w:numFmt w:val="decimal"/>
      <w:pStyle w:val="Heading1"/>
      <w:lvlText w:val="%1"/>
      <w:lvlJc w:val="left"/>
      <w:pPr>
        <w:ind w:left="432" w:hanging="432"/>
      </w:pPr>
      <w:rPr>
        <w:rFonts w:hint="default"/>
        <w:b/>
        <w:i w:val="0"/>
        <w:color w:val="002776"/>
        <w:sz w:val="52"/>
        <w:szCs w:val="52"/>
      </w:rPr>
    </w:lvl>
    <w:lvl w:ilvl="1">
      <w:start w:val="1"/>
      <w:numFmt w:val="decimal"/>
      <w:pStyle w:val="Heading2"/>
      <w:lvlText w:val="%1.%2"/>
      <w:lvlJc w:val="left"/>
      <w:pPr>
        <w:ind w:left="576" w:hanging="576"/>
      </w:pPr>
      <w:rPr>
        <w:rFonts w:hint="default"/>
        <w:b/>
        <w:i w:val="0"/>
        <w:color w:val="1F497D" w:themeColor="text2"/>
        <w:sz w:val="32"/>
        <w:szCs w:val="32"/>
      </w:rPr>
    </w:lvl>
    <w:lvl w:ilvl="2">
      <w:start w:val="1"/>
      <w:numFmt w:val="decimal"/>
      <w:pStyle w:val="Heading3"/>
      <w:lvlText w:val="%1.%2.%3"/>
      <w:lvlJc w:val="left"/>
      <w:pPr>
        <w:ind w:left="720" w:hanging="720"/>
      </w:pPr>
      <w:rPr>
        <w:rFonts w:hint="default"/>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3B027732"/>
    <w:multiLevelType w:val="multilevel"/>
    <w:tmpl w:val="2DF439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CB77367"/>
    <w:multiLevelType w:val="hybridMultilevel"/>
    <w:tmpl w:val="34C03970"/>
    <w:lvl w:ilvl="0" w:tplc="DDC8F8A0">
      <w:start w:val="1"/>
      <w:numFmt w:val="bullet"/>
      <w:pStyle w:val="Tabela-punktowanie"/>
      <w:lvlText w:val="–"/>
      <w:lvlJc w:val="left"/>
      <w:pPr>
        <w:ind w:left="720" w:hanging="360"/>
      </w:pPr>
      <w:rPr>
        <w:rFonts w:hint="default" w:ascii="Courier New" w:hAnsi="Courier New"/>
      </w:rPr>
    </w:lvl>
    <w:lvl w:ilvl="1" w:tplc="9C308344">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5" w15:restartNumberingAfterBreak="0">
    <w:nsid w:val="3CC75CDE"/>
    <w:multiLevelType w:val="hybridMultilevel"/>
    <w:tmpl w:val="EC1EF7AC"/>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26" w15:restartNumberingAfterBreak="0">
    <w:nsid w:val="3CEE369D"/>
    <w:multiLevelType w:val="hybridMultilevel"/>
    <w:tmpl w:val="FFFFFFFF"/>
    <w:lvl w:ilvl="0" w:tplc="B9209C9C">
      <w:start w:val="1"/>
      <w:numFmt w:val="upperLetter"/>
      <w:lvlText w:val="%1."/>
      <w:lvlJc w:val="left"/>
      <w:pPr>
        <w:ind w:left="720" w:hanging="360"/>
      </w:pPr>
    </w:lvl>
    <w:lvl w:ilvl="1" w:tplc="8AE2AC04">
      <w:start w:val="1"/>
      <w:numFmt w:val="lowerLetter"/>
      <w:lvlText w:val="%2."/>
      <w:lvlJc w:val="left"/>
      <w:pPr>
        <w:ind w:left="1440" w:hanging="360"/>
      </w:pPr>
    </w:lvl>
    <w:lvl w:ilvl="2" w:tplc="90A8039A">
      <w:start w:val="1"/>
      <w:numFmt w:val="lowerRoman"/>
      <w:lvlText w:val="%3."/>
      <w:lvlJc w:val="right"/>
      <w:pPr>
        <w:ind w:left="2160" w:hanging="180"/>
      </w:pPr>
    </w:lvl>
    <w:lvl w:ilvl="3" w:tplc="ADB0B314">
      <w:start w:val="1"/>
      <w:numFmt w:val="decimal"/>
      <w:lvlText w:val="%4."/>
      <w:lvlJc w:val="left"/>
      <w:pPr>
        <w:ind w:left="2880" w:hanging="360"/>
      </w:pPr>
    </w:lvl>
    <w:lvl w:ilvl="4" w:tplc="AB14A288">
      <w:start w:val="1"/>
      <w:numFmt w:val="lowerLetter"/>
      <w:lvlText w:val="%5."/>
      <w:lvlJc w:val="left"/>
      <w:pPr>
        <w:ind w:left="3600" w:hanging="360"/>
      </w:pPr>
    </w:lvl>
    <w:lvl w:ilvl="5" w:tplc="E67A9476">
      <w:start w:val="1"/>
      <w:numFmt w:val="lowerRoman"/>
      <w:lvlText w:val="%6."/>
      <w:lvlJc w:val="right"/>
      <w:pPr>
        <w:ind w:left="4320" w:hanging="180"/>
      </w:pPr>
    </w:lvl>
    <w:lvl w:ilvl="6" w:tplc="1842F6C8">
      <w:start w:val="1"/>
      <w:numFmt w:val="decimal"/>
      <w:lvlText w:val="%7."/>
      <w:lvlJc w:val="left"/>
      <w:pPr>
        <w:ind w:left="5040" w:hanging="360"/>
      </w:pPr>
    </w:lvl>
    <w:lvl w:ilvl="7" w:tplc="D83AEA56">
      <w:start w:val="1"/>
      <w:numFmt w:val="lowerLetter"/>
      <w:lvlText w:val="%8."/>
      <w:lvlJc w:val="left"/>
      <w:pPr>
        <w:ind w:left="5760" w:hanging="360"/>
      </w:pPr>
    </w:lvl>
    <w:lvl w:ilvl="8" w:tplc="711817A0">
      <w:start w:val="1"/>
      <w:numFmt w:val="lowerRoman"/>
      <w:lvlText w:val="%9."/>
      <w:lvlJc w:val="right"/>
      <w:pPr>
        <w:ind w:left="6480" w:hanging="180"/>
      </w:pPr>
    </w:lvl>
  </w:abstractNum>
  <w:abstractNum w:abstractNumId="27" w15:restartNumberingAfterBreak="0">
    <w:nsid w:val="46F4495E"/>
    <w:multiLevelType w:val="multilevel"/>
    <w:tmpl w:val="D88C31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CF75453"/>
    <w:multiLevelType w:val="hybridMultilevel"/>
    <w:tmpl w:val="48DCA8AE"/>
    <w:lvl w:ilvl="0" w:tplc="BB58BA7E">
      <w:start w:val="1"/>
      <w:numFmt w:val="decimal"/>
      <w:pStyle w:val="tabelanumeracja"/>
      <w:lvlText w:val="%1"/>
      <w:lvlJc w:val="left"/>
      <w:pPr>
        <w:ind w:left="66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4DE92681"/>
    <w:multiLevelType w:val="hybridMultilevel"/>
    <w:tmpl w:val="C8F295D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0" w15:restartNumberingAfterBreak="0">
    <w:nsid w:val="51B72B5F"/>
    <w:multiLevelType w:val="hybridMultilevel"/>
    <w:tmpl w:val="E578AE9C"/>
    <w:lvl w:ilvl="0" w:tplc="2FA07E1C">
      <w:start w:val="1"/>
      <w:numFmt w:val="decimal"/>
      <w:pStyle w:val="Numerowaniepoz1"/>
      <w:lvlText w:val="%1."/>
      <w:lvlJc w:val="left"/>
      <w:pPr>
        <w:ind w:left="720" w:hanging="360"/>
      </w:pPr>
      <w:rPr>
        <w:rFonts w:hint="default" w:ascii="Calibri" w:hAnsi="Calibri"/>
        <w:b w:val="0"/>
        <w:i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2612113"/>
    <w:multiLevelType w:val="hybridMultilevel"/>
    <w:tmpl w:val="9956141A"/>
    <w:lvl w:ilvl="0" w:tplc="04150001">
      <w:start w:val="1"/>
      <w:numFmt w:val="bullet"/>
      <w:lvlText w:val=""/>
      <w:lvlJc w:val="left"/>
      <w:pPr>
        <w:ind w:left="720" w:hanging="360"/>
      </w:pPr>
      <w:rPr>
        <w:rFonts w:hint="default" w:ascii="Symbol" w:hAnsi="Symbol"/>
      </w:rPr>
    </w:lvl>
    <w:lvl w:ilvl="1" w:tplc="80EA0C04">
      <w:numFmt w:val="bullet"/>
      <w:lvlText w:val="•"/>
      <w:lvlJc w:val="left"/>
      <w:pPr>
        <w:ind w:left="1785" w:hanging="705"/>
      </w:pPr>
      <w:rPr>
        <w:rFonts w:hint="default" w:ascii="Arial" w:hAnsi="Arial" w:eastAsia="Times New Roman" w:cs="Arial"/>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2" w15:restartNumberingAfterBreak="0">
    <w:nsid w:val="56EF5E1A"/>
    <w:multiLevelType w:val="hybridMultilevel"/>
    <w:tmpl w:val="8640C96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3" w15:restartNumberingAfterBreak="0">
    <w:nsid w:val="57D4245C"/>
    <w:multiLevelType w:val="hybridMultilevel"/>
    <w:tmpl w:val="3F809BEC"/>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586F7085"/>
    <w:multiLevelType w:val="hybridMultilevel"/>
    <w:tmpl w:val="CC2A14B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5" w15:restartNumberingAfterBreak="0">
    <w:nsid w:val="5887084F"/>
    <w:multiLevelType w:val="hybridMultilevel"/>
    <w:tmpl w:val="FFFFFFFF"/>
    <w:lvl w:ilvl="0" w:tplc="E17A8D88">
      <w:start w:val="1"/>
      <w:numFmt w:val="upperLetter"/>
      <w:lvlText w:val="%1."/>
      <w:lvlJc w:val="left"/>
      <w:pPr>
        <w:ind w:left="720" w:hanging="360"/>
      </w:pPr>
    </w:lvl>
    <w:lvl w:ilvl="1" w:tplc="16309268">
      <w:start w:val="1"/>
      <w:numFmt w:val="lowerLetter"/>
      <w:lvlText w:val="%2."/>
      <w:lvlJc w:val="left"/>
      <w:pPr>
        <w:ind w:left="1440" w:hanging="360"/>
      </w:pPr>
    </w:lvl>
    <w:lvl w:ilvl="2" w:tplc="0BAE8C52">
      <w:start w:val="1"/>
      <w:numFmt w:val="lowerRoman"/>
      <w:lvlText w:val="%3."/>
      <w:lvlJc w:val="right"/>
      <w:pPr>
        <w:ind w:left="2160" w:hanging="180"/>
      </w:pPr>
    </w:lvl>
    <w:lvl w:ilvl="3" w:tplc="9F5623CC">
      <w:start w:val="1"/>
      <w:numFmt w:val="decimal"/>
      <w:lvlText w:val="%4."/>
      <w:lvlJc w:val="left"/>
      <w:pPr>
        <w:ind w:left="2880" w:hanging="360"/>
      </w:pPr>
    </w:lvl>
    <w:lvl w:ilvl="4" w:tplc="9176C1D8">
      <w:start w:val="1"/>
      <w:numFmt w:val="lowerLetter"/>
      <w:lvlText w:val="%5."/>
      <w:lvlJc w:val="left"/>
      <w:pPr>
        <w:ind w:left="3600" w:hanging="360"/>
      </w:pPr>
    </w:lvl>
    <w:lvl w:ilvl="5" w:tplc="06C8A376">
      <w:start w:val="1"/>
      <w:numFmt w:val="lowerRoman"/>
      <w:lvlText w:val="%6."/>
      <w:lvlJc w:val="right"/>
      <w:pPr>
        <w:ind w:left="4320" w:hanging="180"/>
      </w:pPr>
    </w:lvl>
    <w:lvl w:ilvl="6" w:tplc="5C84A5C0">
      <w:start w:val="1"/>
      <w:numFmt w:val="decimal"/>
      <w:lvlText w:val="%7."/>
      <w:lvlJc w:val="left"/>
      <w:pPr>
        <w:ind w:left="5040" w:hanging="360"/>
      </w:pPr>
    </w:lvl>
    <w:lvl w:ilvl="7" w:tplc="40FA3ACC">
      <w:start w:val="1"/>
      <w:numFmt w:val="lowerLetter"/>
      <w:lvlText w:val="%8."/>
      <w:lvlJc w:val="left"/>
      <w:pPr>
        <w:ind w:left="5760" w:hanging="360"/>
      </w:pPr>
    </w:lvl>
    <w:lvl w:ilvl="8" w:tplc="2E18A1EE">
      <w:start w:val="1"/>
      <w:numFmt w:val="lowerRoman"/>
      <w:lvlText w:val="%9."/>
      <w:lvlJc w:val="right"/>
      <w:pPr>
        <w:ind w:left="6480" w:hanging="180"/>
      </w:pPr>
    </w:lvl>
  </w:abstractNum>
  <w:abstractNum w:abstractNumId="36" w15:restartNumberingAfterBreak="0">
    <w:nsid w:val="5F0352D0"/>
    <w:multiLevelType w:val="hybridMultilevel"/>
    <w:tmpl w:val="E328F90C"/>
    <w:lvl w:ilvl="0" w:tplc="0922AC40">
      <w:start w:val="1"/>
      <w:numFmt w:val="bullet"/>
      <w:pStyle w:val="Punktowaniepoz3"/>
      <w:lvlText w:val=""/>
      <w:lvlJc w:val="left"/>
      <w:pPr>
        <w:ind w:left="2308" w:hanging="360"/>
      </w:pPr>
      <w:rPr>
        <w:rFonts w:hint="default" w:ascii="Symbol" w:hAnsi="Symbol"/>
      </w:rPr>
    </w:lvl>
    <w:lvl w:ilvl="1" w:tplc="04150003">
      <w:start w:val="1"/>
      <w:numFmt w:val="bullet"/>
      <w:lvlText w:val="o"/>
      <w:lvlJc w:val="left"/>
      <w:pPr>
        <w:ind w:left="3028" w:hanging="360"/>
      </w:pPr>
      <w:rPr>
        <w:rFonts w:hint="default" w:ascii="Courier New" w:hAnsi="Courier New" w:cs="Courier New"/>
      </w:rPr>
    </w:lvl>
    <w:lvl w:ilvl="2" w:tplc="04150005">
      <w:start w:val="1"/>
      <w:numFmt w:val="bullet"/>
      <w:lvlText w:val=""/>
      <w:lvlJc w:val="left"/>
      <w:pPr>
        <w:ind w:left="3748" w:hanging="360"/>
      </w:pPr>
      <w:rPr>
        <w:rFonts w:hint="default" w:ascii="Wingdings" w:hAnsi="Wingdings"/>
      </w:rPr>
    </w:lvl>
    <w:lvl w:ilvl="3" w:tplc="04150001" w:tentative="1">
      <w:start w:val="1"/>
      <w:numFmt w:val="bullet"/>
      <w:lvlText w:val=""/>
      <w:lvlJc w:val="left"/>
      <w:pPr>
        <w:ind w:left="4468" w:hanging="360"/>
      </w:pPr>
      <w:rPr>
        <w:rFonts w:hint="default" w:ascii="Symbol" w:hAnsi="Symbol"/>
      </w:rPr>
    </w:lvl>
    <w:lvl w:ilvl="4" w:tplc="04150003" w:tentative="1">
      <w:start w:val="1"/>
      <w:numFmt w:val="bullet"/>
      <w:lvlText w:val="o"/>
      <w:lvlJc w:val="left"/>
      <w:pPr>
        <w:ind w:left="5188" w:hanging="360"/>
      </w:pPr>
      <w:rPr>
        <w:rFonts w:hint="default" w:ascii="Courier New" w:hAnsi="Courier New" w:cs="Courier New"/>
      </w:rPr>
    </w:lvl>
    <w:lvl w:ilvl="5" w:tplc="04150005" w:tentative="1">
      <w:start w:val="1"/>
      <w:numFmt w:val="bullet"/>
      <w:lvlText w:val=""/>
      <w:lvlJc w:val="left"/>
      <w:pPr>
        <w:ind w:left="5908" w:hanging="360"/>
      </w:pPr>
      <w:rPr>
        <w:rFonts w:hint="default" w:ascii="Wingdings" w:hAnsi="Wingdings"/>
      </w:rPr>
    </w:lvl>
    <w:lvl w:ilvl="6" w:tplc="04150001" w:tentative="1">
      <w:start w:val="1"/>
      <w:numFmt w:val="bullet"/>
      <w:lvlText w:val=""/>
      <w:lvlJc w:val="left"/>
      <w:pPr>
        <w:ind w:left="6628" w:hanging="360"/>
      </w:pPr>
      <w:rPr>
        <w:rFonts w:hint="default" w:ascii="Symbol" w:hAnsi="Symbol"/>
      </w:rPr>
    </w:lvl>
    <w:lvl w:ilvl="7" w:tplc="04150003" w:tentative="1">
      <w:start w:val="1"/>
      <w:numFmt w:val="bullet"/>
      <w:lvlText w:val="o"/>
      <w:lvlJc w:val="left"/>
      <w:pPr>
        <w:ind w:left="7348" w:hanging="360"/>
      </w:pPr>
      <w:rPr>
        <w:rFonts w:hint="default" w:ascii="Courier New" w:hAnsi="Courier New" w:cs="Courier New"/>
      </w:rPr>
    </w:lvl>
    <w:lvl w:ilvl="8" w:tplc="04150005" w:tentative="1">
      <w:start w:val="1"/>
      <w:numFmt w:val="bullet"/>
      <w:lvlText w:val=""/>
      <w:lvlJc w:val="left"/>
      <w:pPr>
        <w:ind w:left="8068" w:hanging="360"/>
      </w:pPr>
      <w:rPr>
        <w:rFonts w:hint="default" w:ascii="Wingdings" w:hAnsi="Wingdings"/>
      </w:rPr>
    </w:lvl>
  </w:abstractNum>
  <w:abstractNum w:abstractNumId="37" w15:restartNumberingAfterBreak="0">
    <w:nsid w:val="63C13726"/>
    <w:multiLevelType w:val="multilevel"/>
    <w:tmpl w:val="5492BE6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64F33D3"/>
    <w:multiLevelType w:val="hybridMultilevel"/>
    <w:tmpl w:val="65A86586"/>
    <w:lvl w:ilvl="0" w:tplc="347CEBFC">
      <w:start w:val="1"/>
      <w:numFmt w:val="bullet"/>
      <w:pStyle w:val="Punktowaniepoz2"/>
      <w:lvlText w:val="o"/>
      <w:lvlJc w:val="left"/>
      <w:pPr>
        <w:ind w:left="3240" w:hanging="360"/>
      </w:pPr>
      <w:rPr>
        <w:rFonts w:hint="default" w:ascii="Courier New" w:hAnsi="Courier New" w:cs="Courier New"/>
      </w:rPr>
    </w:lvl>
    <w:lvl w:ilvl="1" w:tplc="04150003" w:tentative="1">
      <w:start w:val="1"/>
      <w:numFmt w:val="bullet"/>
      <w:lvlText w:val="o"/>
      <w:lvlJc w:val="left"/>
      <w:pPr>
        <w:ind w:left="3960" w:hanging="360"/>
      </w:pPr>
      <w:rPr>
        <w:rFonts w:hint="default" w:ascii="Courier New" w:hAnsi="Courier New" w:cs="Courier New"/>
      </w:rPr>
    </w:lvl>
    <w:lvl w:ilvl="2" w:tplc="04150005" w:tentative="1">
      <w:start w:val="1"/>
      <w:numFmt w:val="bullet"/>
      <w:lvlText w:val=""/>
      <w:lvlJc w:val="left"/>
      <w:pPr>
        <w:ind w:left="4680" w:hanging="360"/>
      </w:pPr>
      <w:rPr>
        <w:rFonts w:hint="default" w:ascii="Wingdings" w:hAnsi="Wingdings"/>
      </w:rPr>
    </w:lvl>
    <w:lvl w:ilvl="3" w:tplc="04150001" w:tentative="1">
      <w:start w:val="1"/>
      <w:numFmt w:val="bullet"/>
      <w:lvlText w:val=""/>
      <w:lvlJc w:val="left"/>
      <w:pPr>
        <w:ind w:left="5400" w:hanging="360"/>
      </w:pPr>
      <w:rPr>
        <w:rFonts w:hint="default" w:ascii="Symbol" w:hAnsi="Symbol"/>
      </w:rPr>
    </w:lvl>
    <w:lvl w:ilvl="4" w:tplc="04150003" w:tentative="1">
      <w:start w:val="1"/>
      <w:numFmt w:val="bullet"/>
      <w:lvlText w:val="o"/>
      <w:lvlJc w:val="left"/>
      <w:pPr>
        <w:ind w:left="6120" w:hanging="360"/>
      </w:pPr>
      <w:rPr>
        <w:rFonts w:hint="default" w:ascii="Courier New" w:hAnsi="Courier New" w:cs="Courier New"/>
      </w:rPr>
    </w:lvl>
    <w:lvl w:ilvl="5" w:tplc="04150005" w:tentative="1">
      <w:start w:val="1"/>
      <w:numFmt w:val="bullet"/>
      <w:lvlText w:val=""/>
      <w:lvlJc w:val="left"/>
      <w:pPr>
        <w:ind w:left="6840" w:hanging="360"/>
      </w:pPr>
      <w:rPr>
        <w:rFonts w:hint="default" w:ascii="Wingdings" w:hAnsi="Wingdings"/>
      </w:rPr>
    </w:lvl>
    <w:lvl w:ilvl="6" w:tplc="04150001" w:tentative="1">
      <w:start w:val="1"/>
      <w:numFmt w:val="bullet"/>
      <w:lvlText w:val=""/>
      <w:lvlJc w:val="left"/>
      <w:pPr>
        <w:ind w:left="7560" w:hanging="360"/>
      </w:pPr>
      <w:rPr>
        <w:rFonts w:hint="default" w:ascii="Symbol" w:hAnsi="Symbol"/>
      </w:rPr>
    </w:lvl>
    <w:lvl w:ilvl="7" w:tplc="04150003" w:tentative="1">
      <w:start w:val="1"/>
      <w:numFmt w:val="bullet"/>
      <w:lvlText w:val="o"/>
      <w:lvlJc w:val="left"/>
      <w:pPr>
        <w:ind w:left="8280" w:hanging="360"/>
      </w:pPr>
      <w:rPr>
        <w:rFonts w:hint="default" w:ascii="Courier New" w:hAnsi="Courier New" w:cs="Courier New"/>
      </w:rPr>
    </w:lvl>
    <w:lvl w:ilvl="8" w:tplc="04150005" w:tentative="1">
      <w:start w:val="1"/>
      <w:numFmt w:val="bullet"/>
      <w:lvlText w:val=""/>
      <w:lvlJc w:val="left"/>
      <w:pPr>
        <w:ind w:left="9000" w:hanging="360"/>
      </w:pPr>
      <w:rPr>
        <w:rFonts w:hint="default" w:ascii="Wingdings" w:hAnsi="Wingdings"/>
      </w:rPr>
    </w:lvl>
  </w:abstractNum>
  <w:abstractNum w:abstractNumId="39" w15:restartNumberingAfterBreak="0">
    <w:nsid w:val="66772BC2"/>
    <w:multiLevelType w:val="hybridMultilevel"/>
    <w:tmpl w:val="BC4AFB62"/>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0" w15:restartNumberingAfterBreak="0">
    <w:nsid w:val="67B315BA"/>
    <w:multiLevelType w:val="hybridMultilevel"/>
    <w:tmpl w:val="6FE4E370"/>
    <w:lvl w:ilvl="0" w:tplc="04150001">
      <w:start w:val="1"/>
      <w:numFmt w:val="bullet"/>
      <w:lvlText w:val=""/>
      <w:lvlJc w:val="left"/>
      <w:pPr>
        <w:ind w:left="720" w:hanging="360"/>
      </w:pPr>
      <w:rPr>
        <w:rFonts w:hint="default" w:ascii="Symbol" w:hAnsi="Symbol"/>
      </w:rPr>
    </w:lvl>
    <w:lvl w:ilvl="1" w:tplc="03A62EE0">
      <w:numFmt w:val="bullet"/>
      <w:lvlText w:val="•"/>
      <w:lvlJc w:val="left"/>
      <w:pPr>
        <w:ind w:left="1785" w:hanging="705"/>
      </w:pPr>
      <w:rPr>
        <w:rFonts w:hint="default" w:ascii="Calibri" w:hAnsi="Calibri" w:cs="Calibri" w:eastAsiaTheme="minorHAnsi"/>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1" w15:restartNumberingAfterBreak="0">
    <w:nsid w:val="69C73C12"/>
    <w:multiLevelType w:val="hybridMultilevel"/>
    <w:tmpl w:val="66E2818A"/>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2" w15:restartNumberingAfterBreak="0">
    <w:nsid w:val="6B3218C5"/>
    <w:multiLevelType w:val="hybridMultilevel"/>
    <w:tmpl w:val="C43CAA5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3" w15:restartNumberingAfterBreak="0">
    <w:nsid w:val="6E114B92"/>
    <w:multiLevelType w:val="hybridMultilevel"/>
    <w:tmpl w:val="A3E04B5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44" w15:restartNumberingAfterBreak="0">
    <w:nsid w:val="6EDC2B5B"/>
    <w:multiLevelType w:val="hybridMultilevel"/>
    <w:tmpl w:val="56DA4F48"/>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abstractNumId w:val="26"/>
  </w:num>
  <w:num w:numId="2">
    <w:abstractNumId w:val="35"/>
  </w:num>
  <w:num w:numId="3">
    <w:abstractNumId w:val="22"/>
  </w:num>
  <w:num w:numId="4">
    <w:abstractNumId w:val="30"/>
  </w:num>
  <w:num w:numId="5">
    <w:abstractNumId w:val="22"/>
  </w:num>
  <w:num w:numId="6">
    <w:abstractNumId w:val="37"/>
  </w:num>
  <w:num w:numId="7">
    <w:abstractNumId w:val="18"/>
  </w:num>
  <w:num w:numId="8">
    <w:abstractNumId w:val="38"/>
  </w:num>
  <w:num w:numId="9">
    <w:abstractNumId w:val="36"/>
  </w:num>
  <w:num w:numId="10">
    <w:abstractNumId w:val="24"/>
  </w:num>
  <w:num w:numId="11">
    <w:abstractNumId w:val="16"/>
  </w:num>
  <w:num w:numId="12">
    <w:abstractNumId w:val="28"/>
  </w:num>
  <w:num w:numId="13">
    <w:abstractNumId w:val="1"/>
  </w:num>
  <w:num w:numId="14">
    <w:abstractNumId w:val="0"/>
  </w:num>
  <w:num w:numId="15">
    <w:abstractNumId w:val="13"/>
  </w:num>
  <w:num w:numId="16">
    <w:abstractNumId w:val="3"/>
  </w:num>
  <w:num w:numId="17">
    <w:abstractNumId w:val="32"/>
  </w:num>
  <w:num w:numId="18">
    <w:abstractNumId w:val="4"/>
  </w:num>
  <w:num w:numId="19">
    <w:abstractNumId w:val="10"/>
  </w:num>
  <w:num w:numId="20">
    <w:abstractNumId w:val="42"/>
  </w:num>
  <w:num w:numId="21">
    <w:abstractNumId w:val="20"/>
  </w:num>
  <w:num w:numId="22">
    <w:abstractNumId w:val="27"/>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5"/>
  </w:num>
  <w:num w:numId="29">
    <w:abstractNumId w:val="14"/>
  </w:num>
  <w:num w:numId="30">
    <w:abstractNumId w:val="29"/>
  </w:num>
  <w:num w:numId="31">
    <w:abstractNumId w:val="19"/>
  </w:num>
  <w:num w:numId="32">
    <w:abstractNumId w:val="31"/>
  </w:num>
  <w:num w:numId="33">
    <w:abstractNumId w:val="17"/>
  </w:num>
  <w:num w:numId="34">
    <w:abstractNumId w:val="21"/>
  </w:num>
  <w:num w:numId="35">
    <w:abstractNumId w:val="12"/>
  </w:num>
  <w:num w:numId="36">
    <w:abstractNumId w:val="23"/>
  </w:num>
  <w:num w:numId="37">
    <w:abstractNumId w:val="39"/>
  </w:num>
  <w:num w:numId="38">
    <w:abstractNumId w:val="44"/>
  </w:num>
  <w:num w:numId="39">
    <w:abstractNumId w:val="6"/>
  </w:num>
  <w:num w:numId="40">
    <w:abstractNumId w:val="25"/>
  </w:num>
  <w:num w:numId="41">
    <w:abstractNumId w:val="40"/>
  </w:num>
  <w:num w:numId="42">
    <w:abstractNumId w:val="9"/>
  </w:num>
  <w:num w:numId="43">
    <w:abstractNumId w:val="34"/>
  </w:num>
  <w:num w:numId="44">
    <w:abstractNumId w:val="43"/>
  </w:num>
  <w:num w:numId="45">
    <w:abstractNumId w:val="7"/>
  </w:num>
  <w:num w:numId="46">
    <w:abstractNumId w:val="8"/>
  </w:num>
  <w:num w:numId="47">
    <w:abstractNumId w:val="2"/>
  </w:num>
  <w:num w:numId="48">
    <w:abstractNumId w:val="41"/>
  </w:num>
  <w:num w:numId="49">
    <w:abstractNumId w:val="5"/>
  </w:num>
  <w:num w:numId="50">
    <w:abstractNumId w:val="11"/>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activeWritingStyle w:lang="pl-PL" w:vendorID="12" w:dllVersion="512" w:checkStyle="1" w:appName="MSWord"/>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true"/>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CAF"/>
    <w:rsid w:val="00003A23"/>
    <w:rsid w:val="000046C5"/>
    <w:rsid w:val="00004DA2"/>
    <w:rsid w:val="00012E33"/>
    <w:rsid w:val="0001441E"/>
    <w:rsid w:val="0001492F"/>
    <w:rsid w:val="00014FD7"/>
    <w:rsid w:val="00015863"/>
    <w:rsid w:val="000161F9"/>
    <w:rsid w:val="000203B3"/>
    <w:rsid w:val="0002099F"/>
    <w:rsid w:val="000227A6"/>
    <w:rsid w:val="0002289E"/>
    <w:rsid w:val="000235FA"/>
    <w:rsid w:val="0002498A"/>
    <w:rsid w:val="000306E6"/>
    <w:rsid w:val="000330EB"/>
    <w:rsid w:val="0003534A"/>
    <w:rsid w:val="00042726"/>
    <w:rsid w:val="0005212B"/>
    <w:rsid w:val="000531A8"/>
    <w:rsid w:val="00060040"/>
    <w:rsid w:val="00061CD8"/>
    <w:rsid w:val="000653A7"/>
    <w:rsid w:val="00067862"/>
    <w:rsid w:val="00071602"/>
    <w:rsid w:val="00073888"/>
    <w:rsid w:val="00076679"/>
    <w:rsid w:val="00081871"/>
    <w:rsid w:val="000837F1"/>
    <w:rsid w:val="0008429F"/>
    <w:rsid w:val="00093A5E"/>
    <w:rsid w:val="000A23F0"/>
    <w:rsid w:val="000A3366"/>
    <w:rsid w:val="000A3890"/>
    <w:rsid w:val="000A3E8C"/>
    <w:rsid w:val="000A46BD"/>
    <w:rsid w:val="000A5FE2"/>
    <w:rsid w:val="000A6329"/>
    <w:rsid w:val="000B01D6"/>
    <w:rsid w:val="000B4F32"/>
    <w:rsid w:val="000B5C16"/>
    <w:rsid w:val="000B60A5"/>
    <w:rsid w:val="000D2A37"/>
    <w:rsid w:val="000D2AA2"/>
    <w:rsid w:val="000D6D2F"/>
    <w:rsid w:val="000E2B08"/>
    <w:rsid w:val="000E46A6"/>
    <w:rsid w:val="000E4954"/>
    <w:rsid w:val="000E598A"/>
    <w:rsid w:val="000E7E0B"/>
    <w:rsid w:val="000F4412"/>
    <w:rsid w:val="000F6B61"/>
    <w:rsid w:val="00100E70"/>
    <w:rsid w:val="001011AE"/>
    <w:rsid w:val="00101B79"/>
    <w:rsid w:val="00107E06"/>
    <w:rsid w:val="001116C8"/>
    <w:rsid w:val="001127C9"/>
    <w:rsid w:val="001142E4"/>
    <w:rsid w:val="001149DD"/>
    <w:rsid w:val="001209C8"/>
    <w:rsid w:val="00121B73"/>
    <w:rsid w:val="00121BE0"/>
    <w:rsid w:val="00122335"/>
    <w:rsid w:val="001240FD"/>
    <w:rsid w:val="00126516"/>
    <w:rsid w:val="00127527"/>
    <w:rsid w:val="00127AC6"/>
    <w:rsid w:val="001314F2"/>
    <w:rsid w:val="001328D2"/>
    <w:rsid w:val="00134B07"/>
    <w:rsid w:val="00142373"/>
    <w:rsid w:val="00143C96"/>
    <w:rsid w:val="00143D1F"/>
    <w:rsid w:val="00144105"/>
    <w:rsid w:val="001452DB"/>
    <w:rsid w:val="00145F2B"/>
    <w:rsid w:val="00146224"/>
    <w:rsid w:val="00147F45"/>
    <w:rsid w:val="00151351"/>
    <w:rsid w:val="001515BA"/>
    <w:rsid w:val="00154A83"/>
    <w:rsid w:val="00156A41"/>
    <w:rsid w:val="00157D3A"/>
    <w:rsid w:val="00163AE7"/>
    <w:rsid w:val="001642B3"/>
    <w:rsid w:val="00167AF1"/>
    <w:rsid w:val="00167BFF"/>
    <w:rsid w:val="001753B0"/>
    <w:rsid w:val="00175F2D"/>
    <w:rsid w:val="00180226"/>
    <w:rsid w:val="00180E4C"/>
    <w:rsid w:val="001833B6"/>
    <w:rsid w:val="001836FF"/>
    <w:rsid w:val="00184F3C"/>
    <w:rsid w:val="0018543A"/>
    <w:rsid w:val="00190A34"/>
    <w:rsid w:val="00192B97"/>
    <w:rsid w:val="00193703"/>
    <w:rsid w:val="00195873"/>
    <w:rsid w:val="001A0E7D"/>
    <w:rsid w:val="001B17BD"/>
    <w:rsid w:val="001B7187"/>
    <w:rsid w:val="001C2E14"/>
    <w:rsid w:val="001C446D"/>
    <w:rsid w:val="001D12B6"/>
    <w:rsid w:val="001D1B72"/>
    <w:rsid w:val="001D2178"/>
    <w:rsid w:val="001D6132"/>
    <w:rsid w:val="001E16C3"/>
    <w:rsid w:val="001E25C4"/>
    <w:rsid w:val="001E7D95"/>
    <w:rsid w:val="001F2C1E"/>
    <w:rsid w:val="001F51E6"/>
    <w:rsid w:val="001F69E6"/>
    <w:rsid w:val="001F6F45"/>
    <w:rsid w:val="00207E4B"/>
    <w:rsid w:val="00213FB8"/>
    <w:rsid w:val="00214DA1"/>
    <w:rsid w:val="002152DF"/>
    <w:rsid w:val="00215F6E"/>
    <w:rsid w:val="00222DE4"/>
    <w:rsid w:val="00230C06"/>
    <w:rsid w:val="002315EB"/>
    <w:rsid w:val="0023247C"/>
    <w:rsid w:val="002339D4"/>
    <w:rsid w:val="002375BB"/>
    <w:rsid w:val="00241ED1"/>
    <w:rsid w:val="00243F96"/>
    <w:rsid w:val="00245210"/>
    <w:rsid w:val="00247E88"/>
    <w:rsid w:val="0025387B"/>
    <w:rsid w:val="0025424A"/>
    <w:rsid w:val="00254635"/>
    <w:rsid w:val="002625C7"/>
    <w:rsid w:val="002645B6"/>
    <w:rsid w:val="00264BEC"/>
    <w:rsid w:val="00265E0E"/>
    <w:rsid w:val="002664EA"/>
    <w:rsid w:val="00277E6D"/>
    <w:rsid w:val="002807DB"/>
    <w:rsid w:val="0028301F"/>
    <w:rsid w:val="002839E4"/>
    <w:rsid w:val="00284200"/>
    <w:rsid w:val="00284510"/>
    <w:rsid w:val="00286416"/>
    <w:rsid w:val="00291971"/>
    <w:rsid w:val="00294A5E"/>
    <w:rsid w:val="002A16BA"/>
    <w:rsid w:val="002A1C92"/>
    <w:rsid w:val="002A3FD3"/>
    <w:rsid w:val="002A5F09"/>
    <w:rsid w:val="002A6C48"/>
    <w:rsid w:val="002A7950"/>
    <w:rsid w:val="002B1E33"/>
    <w:rsid w:val="002C2FEE"/>
    <w:rsid w:val="002C2FEF"/>
    <w:rsid w:val="002C391A"/>
    <w:rsid w:val="002C4601"/>
    <w:rsid w:val="002C4BD9"/>
    <w:rsid w:val="002C5D4F"/>
    <w:rsid w:val="002D0436"/>
    <w:rsid w:val="002D42DB"/>
    <w:rsid w:val="002D6148"/>
    <w:rsid w:val="002E2C02"/>
    <w:rsid w:val="002E3748"/>
    <w:rsid w:val="002E550D"/>
    <w:rsid w:val="002F43D7"/>
    <w:rsid w:val="002F77FE"/>
    <w:rsid w:val="003022FB"/>
    <w:rsid w:val="00305F48"/>
    <w:rsid w:val="00306104"/>
    <w:rsid w:val="0031155A"/>
    <w:rsid w:val="00313560"/>
    <w:rsid w:val="00313C78"/>
    <w:rsid w:val="00317910"/>
    <w:rsid w:val="003216DF"/>
    <w:rsid w:val="00322DA1"/>
    <w:rsid w:val="0032519F"/>
    <w:rsid w:val="00325C91"/>
    <w:rsid w:val="00331283"/>
    <w:rsid w:val="00334997"/>
    <w:rsid w:val="00334C94"/>
    <w:rsid w:val="00335BAD"/>
    <w:rsid w:val="00336A3A"/>
    <w:rsid w:val="003373BE"/>
    <w:rsid w:val="00341F5F"/>
    <w:rsid w:val="00343A92"/>
    <w:rsid w:val="003464AC"/>
    <w:rsid w:val="0034724F"/>
    <w:rsid w:val="00352941"/>
    <w:rsid w:val="00352A7C"/>
    <w:rsid w:val="00353615"/>
    <w:rsid w:val="0035701C"/>
    <w:rsid w:val="00361F6C"/>
    <w:rsid w:val="003638DA"/>
    <w:rsid w:val="00364C40"/>
    <w:rsid w:val="00365F72"/>
    <w:rsid w:val="00370756"/>
    <w:rsid w:val="0037136F"/>
    <w:rsid w:val="003727EB"/>
    <w:rsid w:val="00376FC7"/>
    <w:rsid w:val="0037702C"/>
    <w:rsid w:val="003801A3"/>
    <w:rsid w:val="003805AA"/>
    <w:rsid w:val="00382A89"/>
    <w:rsid w:val="00383A1E"/>
    <w:rsid w:val="00390C2A"/>
    <w:rsid w:val="00390C84"/>
    <w:rsid w:val="00391444"/>
    <w:rsid w:val="00392A96"/>
    <w:rsid w:val="00393DBA"/>
    <w:rsid w:val="00395645"/>
    <w:rsid w:val="003975EB"/>
    <w:rsid w:val="00397D6B"/>
    <w:rsid w:val="003A1530"/>
    <w:rsid w:val="003A3552"/>
    <w:rsid w:val="003A376A"/>
    <w:rsid w:val="003A495F"/>
    <w:rsid w:val="003B28FB"/>
    <w:rsid w:val="003B628B"/>
    <w:rsid w:val="003B6539"/>
    <w:rsid w:val="003B6686"/>
    <w:rsid w:val="003B76AF"/>
    <w:rsid w:val="003B7A6E"/>
    <w:rsid w:val="003C2D55"/>
    <w:rsid w:val="003C425F"/>
    <w:rsid w:val="003D2AC6"/>
    <w:rsid w:val="003D3895"/>
    <w:rsid w:val="003D427A"/>
    <w:rsid w:val="003D47FF"/>
    <w:rsid w:val="003D5B79"/>
    <w:rsid w:val="003D6563"/>
    <w:rsid w:val="003E03F4"/>
    <w:rsid w:val="003E12C9"/>
    <w:rsid w:val="003E15EF"/>
    <w:rsid w:val="003E52CF"/>
    <w:rsid w:val="003E5691"/>
    <w:rsid w:val="003E591F"/>
    <w:rsid w:val="003F0703"/>
    <w:rsid w:val="003F0C07"/>
    <w:rsid w:val="003F2697"/>
    <w:rsid w:val="003F2F4C"/>
    <w:rsid w:val="003F3AC5"/>
    <w:rsid w:val="003F3C77"/>
    <w:rsid w:val="003F3D05"/>
    <w:rsid w:val="004010FE"/>
    <w:rsid w:val="00402D8F"/>
    <w:rsid w:val="00403E1F"/>
    <w:rsid w:val="004057C4"/>
    <w:rsid w:val="00410FBE"/>
    <w:rsid w:val="00412BBB"/>
    <w:rsid w:val="00413573"/>
    <w:rsid w:val="0041506C"/>
    <w:rsid w:val="00415C32"/>
    <w:rsid w:val="00416BBF"/>
    <w:rsid w:val="004207CF"/>
    <w:rsid w:val="0042209A"/>
    <w:rsid w:val="00424400"/>
    <w:rsid w:val="00425E74"/>
    <w:rsid w:val="004269EF"/>
    <w:rsid w:val="004347F1"/>
    <w:rsid w:val="00436E9C"/>
    <w:rsid w:val="00440C21"/>
    <w:rsid w:val="0044141A"/>
    <w:rsid w:val="00442A7F"/>
    <w:rsid w:val="004441DD"/>
    <w:rsid w:val="00451803"/>
    <w:rsid w:val="00452130"/>
    <w:rsid w:val="00453549"/>
    <w:rsid w:val="004547D1"/>
    <w:rsid w:val="00457692"/>
    <w:rsid w:val="0045786C"/>
    <w:rsid w:val="0046089D"/>
    <w:rsid w:val="00460996"/>
    <w:rsid w:val="00461E46"/>
    <w:rsid w:val="0046557C"/>
    <w:rsid w:val="00471687"/>
    <w:rsid w:val="00486DD0"/>
    <w:rsid w:val="00487FD5"/>
    <w:rsid w:val="00491ADD"/>
    <w:rsid w:val="004933D7"/>
    <w:rsid w:val="0049430A"/>
    <w:rsid w:val="00494412"/>
    <w:rsid w:val="004A3057"/>
    <w:rsid w:val="004B099B"/>
    <w:rsid w:val="004B3A2A"/>
    <w:rsid w:val="004C29EF"/>
    <w:rsid w:val="004C2B4D"/>
    <w:rsid w:val="004C33E4"/>
    <w:rsid w:val="004C61F1"/>
    <w:rsid w:val="004D1A47"/>
    <w:rsid w:val="004D52DD"/>
    <w:rsid w:val="004D5617"/>
    <w:rsid w:val="004D657C"/>
    <w:rsid w:val="004D747A"/>
    <w:rsid w:val="004E12B4"/>
    <w:rsid w:val="004E234D"/>
    <w:rsid w:val="004E2C73"/>
    <w:rsid w:val="004E3FE4"/>
    <w:rsid w:val="004E7135"/>
    <w:rsid w:val="004E77AD"/>
    <w:rsid w:val="004F1D49"/>
    <w:rsid w:val="004F32D6"/>
    <w:rsid w:val="004F4D2E"/>
    <w:rsid w:val="004F6537"/>
    <w:rsid w:val="004F7763"/>
    <w:rsid w:val="005033F0"/>
    <w:rsid w:val="005034F5"/>
    <w:rsid w:val="00504ACD"/>
    <w:rsid w:val="00506EE9"/>
    <w:rsid w:val="0050733C"/>
    <w:rsid w:val="00512347"/>
    <w:rsid w:val="0051425D"/>
    <w:rsid w:val="005143FD"/>
    <w:rsid w:val="0052073C"/>
    <w:rsid w:val="00520B6F"/>
    <w:rsid w:val="005245EF"/>
    <w:rsid w:val="00534CF6"/>
    <w:rsid w:val="0053594A"/>
    <w:rsid w:val="0053676D"/>
    <w:rsid w:val="0054007D"/>
    <w:rsid w:val="005402DE"/>
    <w:rsid w:val="00540454"/>
    <w:rsid w:val="00542E32"/>
    <w:rsid w:val="00546B69"/>
    <w:rsid w:val="005515B9"/>
    <w:rsid w:val="00553A94"/>
    <w:rsid w:val="0055498C"/>
    <w:rsid w:val="005673ED"/>
    <w:rsid w:val="005675C0"/>
    <w:rsid w:val="00570EED"/>
    <w:rsid w:val="005712E2"/>
    <w:rsid w:val="0057222A"/>
    <w:rsid w:val="005762AA"/>
    <w:rsid w:val="005774E0"/>
    <w:rsid w:val="00580209"/>
    <w:rsid w:val="0058096A"/>
    <w:rsid w:val="005836DD"/>
    <w:rsid w:val="00585A08"/>
    <w:rsid w:val="005872A2"/>
    <w:rsid w:val="0059229B"/>
    <w:rsid w:val="00593E02"/>
    <w:rsid w:val="00594381"/>
    <w:rsid w:val="00594E1B"/>
    <w:rsid w:val="005A0023"/>
    <w:rsid w:val="005A030B"/>
    <w:rsid w:val="005A0AAA"/>
    <w:rsid w:val="005A11A1"/>
    <w:rsid w:val="005A158A"/>
    <w:rsid w:val="005A5E27"/>
    <w:rsid w:val="005A7BAA"/>
    <w:rsid w:val="005B450A"/>
    <w:rsid w:val="005B4AA9"/>
    <w:rsid w:val="005C29B1"/>
    <w:rsid w:val="005D4A9D"/>
    <w:rsid w:val="005D67DF"/>
    <w:rsid w:val="005D7B5A"/>
    <w:rsid w:val="005E0238"/>
    <w:rsid w:val="005E09A8"/>
    <w:rsid w:val="005E65B6"/>
    <w:rsid w:val="005E7A25"/>
    <w:rsid w:val="005F2016"/>
    <w:rsid w:val="005F3944"/>
    <w:rsid w:val="005F47F1"/>
    <w:rsid w:val="005F51A3"/>
    <w:rsid w:val="005F7C04"/>
    <w:rsid w:val="005F7CD7"/>
    <w:rsid w:val="00600237"/>
    <w:rsid w:val="00600BFC"/>
    <w:rsid w:val="0060128F"/>
    <w:rsid w:val="0060136A"/>
    <w:rsid w:val="00601497"/>
    <w:rsid w:val="00601BB1"/>
    <w:rsid w:val="00614A88"/>
    <w:rsid w:val="00614B64"/>
    <w:rsid w:val="00617F2F"/>
    <w:rsid w:val="00620365"/>
    <w:rsid w:val="006207D2"/>
    <w:rsid w:val="00625AF9"/>
    <w:rsid w:val="00625C16"/>
    <w:rsid w:val="00630068"/>
    <w:rsid w:val="006355EA"/>
    <w:rsid w:val="006363B6"/>
    <w:rsid w:val="00642300"/>
    <w:rsid w:val="00643731"/>
    <w:rsid w:val="00646006"/>
    <w:rsid w:val="00646745"/>
    <w:rsid w:val="00647E3D"/>
    <w:rsid w:val="00651748"/>
    <w:rsid w:val="00651BE9"/>
    <w:rsid w:val="006558DB"/>
    <w:rsid w:val="00660608"/>
    <w:rsid w:val="00661267"/>
    <w:rsid w:val="00663EE5"/>
    <w:rsid w:val="006669C5"/>
    <w:rsid w:val="006703EA"/>
    <w:rsid w:val="0067514A"/>
    <w:rsid w:val="00675B51"/>
    <w:rsid w:val="00676C0E"/>
    <w:rsid w:val="00676FAE"/>
    <w:rsid w:val="0067717B"/>
    <w:rsid w:val="00677FD0"/>
    <w:rsid w:val="00682E25"/>
    <w:rsid w:val="0068326C"/>
    <w:rsid w:val="00683AA2"/>
    <w:rsid w:val="00686895"/>
    <w:rsid w:val="00686DFA"/>
    <w:rsid w:val="00690436"/>
    <w:rsid w:val="0069265F"/>
    <w:rsid w:val="00693249"/>
    <w:rsid w:val="00694A86"/>
    <w:rsid w:val="00697EC5"/>
    <w:rsid w:val="006A0269"/>
    <w:rsid w:val="006A3885"/>
    <w:rsid w:val="006A5780"/>
    <w:rsid w:val="006A7FED"/>
    <w:rsid w:val="006B4583"/>
    <w:rsid w:val="006B5412"/>
    <w:rsid w:val="006C1323"/>
    <w:rsid w:val="006C224C"/>
    <w:rsid w:val="006C4EF5"/>
    <w:rsid w:val="006C70DC"/>
    <w:rsid w:val="006D059E"/>
    <w:rsid w:val="006D1771"/>
    <w:rsid w:val="006D2A7F"/>
    <w:rsid w:val="006E3D9B"/>
    <w:rsid w:val="006E44B2"/>
    <w:rsid w:val="006E7AAA"/>
    <w:rsid w:val="006F362E"/>
    <w:rsid w:val="006F371C"/>
    <w:rsid w:val="006F56DD"/>
    <w:rsid w:val="006F571B"/>
    <w:rsid w:val="006F6936"/>
    <w:rsid w:val="007050E0"/>
    <w:rsid w:val="00711CB5"/>
    <w:rsid w:val="0071296A"/>
    <w:rsid w:val="00714A3F"/>
    <w:rsid w:val="007150A7"/>
    <w:rsid w:val="007158A2"/>
    <w:rsid w:val="0071614B"/>
    <w:rsid w:val="0071771A"/>
    <w:rsid w:val="00720B14"/>
    <w:rsid w:val="00722C99"/>
    <w:rsid w:val="007236C2"/>
    <w:rsid w:val="00723FAA"/>
    <w:rsid w:val="007258DA"/>
    <w:rsid w:val="00726DA1"/>
    <w:rsid w:val="00730F1E"/>
    <w:rsid w:val="00731499"/>
    <w:rsid w:val="00731E1A"/>
    <w:rsid w:val="00732CE2"/>
    <w:rsid w:val="00734D4A"/>
    <w:rsid w:val="00734E85"/>
    <w:rsid w:val="007360E7"/>
    <w:rsid w:val="007414F1"/>
    <w:rsid w:val="0074316F"/>
    <w:rsid w:val="007462D1"/>
    <w:rsid w:val="0075193A"/>
    <w:rsid w:val="00754BC4"/>
    <w:rsid w:val="00755E45"/>
    <w:rsid w:val="00757EEB"/>
    <w:rsid w:val="0076248E"/>
    <w:rsid w:val="00762FD0"/>
    <w:rsid w:val="007630F5"/>
    <w:rsid w:val="00765B02"/>
    <w:rsid w:val="00767E09"/>
    <w:rsid w:val="007740EE"/>
    <w:rsid w:val="007837BC"/>
    <w:rsid w:val="00783A4A"/>
    <w:rsid w:val="0078469C"/>
    <w:rsid w:val="00787F03"/>
    <w:rsid w:val="00791257"/>
    <w:rsid w:val="00791E50"/>
    <w:rsid w:val="00794C85"/>
    <w:rsid w:val="007960C7"/>
    <w:rsid w:val="007A6C97"/>
    <w:rsid w:val="007A73F5"/>
    <w:rsid w:val="007A7FBC"/>
    <w:rsid w:val="007B0C9A"/>
    <w:rsid w:val="007B2DAD"/>
    <w:rsid w:val="007B366E"/>
    <w:rsid w:val="007B3E49"/>
    <w:rsid w:val="007B569C"/>
    <w:rsid w:val="007C0AC5"/>
    <w:rsid w:val="007C1638"/>
    <w:rsid w:val="007C1741"/>
    <w:rsid w:val="007C1B0A"/>
    <w:rsid w:val="007C33BF"/>
    <w:rsid w:val="007C4D58"/>
    <w:rsid w:val="007C5DB4"/>
    <w:rsid w:val="007C7255"/>
    <w:rsid w:val="007D1368"/>
    <w:rsid w:val="007D2B85"/>
    <w:rsid w:val="007D6CA1"/>
    <w:rsid w:val="007D766B"/>
    <w:rsid w:val="007F57DF"/>
    <w:rsid w:val="007F709C"/>
    <w:rsid w:val="008003FA"/>
    <w:rsid w:val="00801923"/>
    <w:rsid w:val="00803A6E"/>
    <w:rsid w:val="00805029"/>
    <w:rsid w:val="0080538B"/>
    <w:rsid w:val="008060AD"/>
    <w:rsid w:val="008074EF"/>
    <w:rsid w:val="008106C7"/>
    <w:rsid w:val="00811889"/>
    <w:rsid w:val="0081197B"/>
    <w:rsid w:val="008143C4"/>
    <w:rsid w:val="00816335"/>
    <w:rsid w:val="008167F1"/>
    <w:rsid w:val="00820308"/>
    <w:rsid w:val="00823977"/>
    <w:rsid w:val="00826828"/>
    <w:rsid w:val="00835E48"/>
    <w:rsid w:val="00836D42"/>
    <w:rsid w:val="008425BA"/>
    <w:rsid w:val="0084475B"/>
    <w:rsid w:val="00844D4A"/>
    <w:rsid w:val="00845F69"/>
    <w:rsid w:val="008470A4"/>
    <w:rsid w:val="00855654"/>
    <w:rsid w:val="00855A46"/>
    <w:rsid w:val="008609E1"/>
    <w:rsid w:val="00865794"/>
    <w:rsid w:val="008663B9"/>
    <w:rsid w:val="00871684"/>
    <w:rsid w:val="00873A55"/>
    <w:rsid w:val="00877D64"/>
    <w:rsid w:val="00882361"/>
    <w:rsid w:val="00883516"/>
    <w:rsid w:val="008844D3"/>
    <w:rsid w:val="00884608"/>
    <w:rsid w:val="00885016"/>
    <w:rsid w:val="008851B7"/>
    <w:rsid w:val="00885FE7"/>
    <w:rsid w:val="00887CCD"/>
    <w:rsid w:val="008902B0"/>
    <w:rsid w:val="00890475"/>
    <w:rsid w:val="00891B61"/>
    <w:rsid w:val="00892464"/>
    <w:rsid w:val="00892AC6"/>
    <w:rsid w:val="00892F4A"/>
    <w:rsid w:val="00893BB4"/>
    <w:rsid w:val="008944BC"/>
    <w:rsid w:val="00894813"/>
    <w:rsid w:val="00897486"/>
    <w:rsid w:val="00897B6F"/>
    <w:rsid w:val="008A4C51"/>
    <w:rsid w:val="008A6B29"/>
    <w:rsid w:val="008A721D"/>
    <w:rsid w:val="008A7F35"/>
    <w:rsid w:val="008B0D0E"/>
    <w:rsid w:val="008B0F3F"/>
    <w:rsid w:val="008B37A7"/>
    <w:rsid w:val="008B44BC"/>
    <w:rsid w:val="008B59B4"/>
    <w:rsid w:val="008B6F67"/>
    <w:rsid w:val="008C17A4"/>
    <w:rsid w:val="008C1C45"/>
    <w:rsid w:val="008C4832"/>
    <w:rsid w:val="008C6F75"/>
    <w:rsid w:val="008D0284"/>
    <w:rsid w:val="008D27B9"/>
    <w:rsid w:val="008D3151"/>
    <w:rsid w:val="008D371B"/>
    <w:rsid w:val="008D3AB8"/>
    <w:rsid w:val="008D5229"/>
    <w:rsid w:val="008E270C"/>
    <w:rsid w:val="008E662C"/>
    <w:rsid w:val="008F0EE7"/>
    <w:rsid w:val="008F149C"/>
    <w:rsid w:val="008F1FFC"/>
    <w:rsid w:val="008F351E"/>
    <w:rsid w:val="008F68D0"/>
    <w:rsid w:val="00901BF4"/>
    <w:rsid w:val="00911677"/>
    <w:rsid w:val="00911709"/>
    <w:rsid w:val="009124BE"/>
    <w:rsid w:val="00913D41"/>
    <w:rsid w:val="00914E0F"/>
    <w:rsid w:val="009158F2"/>
    <w:rsid w:val="009164E8"/>
    <w:rsid w:val="009165B1"/>
    <w:rsid w:val="00917883"/>
    <w:rsid w:val="00921EC8"/>
    <w:rsid w:val="009234D6"/>
    <w:rsid w:val="00925B4A"/>
    <w:rsid w:val="00926727"/>
    <w:rsid w:val="009271B4"/>
    <w:rsid w:val="009315C2"/>
    <w:rsid w:val="00931DC6"/>
    <w:rsid w:val="00932FC0"/>
    <w:rsid w:val="009336FF"/>
    <w:rsid w:val="00934657"/>
    <w:rsid w:val="00936592"/>
    <w:rsid w:val="00936EDA"/>
    <w:rsid w:val="00943DD7"/>
    <w:rsid w:val="009443EF"/>
    <w:rsid w:val="009460BC"/>
    <w:rsid w:val="00946AF7"/>
    <w:rsid w:val="00950099"/>
    <w:rsid w:val="00952E3C"/>
    <w:rsid w:val="009565AD"/>
    <w:rsid w:val="00962FFF"/>
    <w:rsid w:val="009643E9"/>
    <w:rsid w:val="0096557D"/>
    <w:rsid w:val="00970B66"/>
    <w:rsid w:val="00970F60"/>
    <w:rsid w:val="009726D8"/>
    <w:rsid w:val="00974F3A"/>
    <w:rsid w:val="009808DE"/>
    <w:rsid w:val="00980A62"/>
    <w:rsid w:val="0098392B"/>
    <w:rsid w:val="009840F2"/>
    <w:rsid w:val="009908D8"/>
    <w:rsid w:val="00994DC1"/>
    <w:rsid w:val="00995CB0"/>
    <w:rsid w:val="009A0464"/>
    <w:rsid w:val="009A0DCD"/>
    <w:rsid w:val="009A5AB3"/>
    <w:rsid w:val="009B089F"/>
    <w:rsid w:val="009B2E3F"/>
    <w:rsid w:val="009B33A9"/>
    <w:rsid w:val="009B46FF"/>
    <w:rsid w:val="009C0507"/>
    <w:rsid w:val="009C0992"/>
    <w:rsid w:val="009C284F"/>
    <w:rsid w:val="009C2C4C"/>
    <w:rsid w:val="009C2F34"/>
    <w:rsid w:val="009C3339"/>
    <w:rsid w:val="009C4A74"/>
    <w:rsid w:val="009D1B6A"/>
    <w:rsid w:val="009D1CC1"/>
    <w:rsid w:val="009D30BA"/>
    <w:rsid w:val="009D3325"/>
    <w:rsid w:val="009D5992"/>
    <w:rsid w:val="009D69F2"/>
    <w:rsid w:val="009E0156"/>
    <w:rsid w:val="009E1831"/>
    <w:rsid w:val="009E228D"/>
    <w:rsid w:val="009E3098"/>
    <w:rsid w:val="009E37E0"/>
    <w:rsid w:val="009E51EA"/>
    <w:rsid w:val="009E6822"/>
    <w:rsid w:val="009F15F3"/>
    <w:rsid w:val="009F32A7"/>
    <w:rsid w:val="009F727E"/>
    <w:rsid w:val="00A00BC2"/>
    <w:rsid w:val="00A01D7C"/>
    <w:rsid w:val="00A040F8"/>
    <w:rsid w:val="00A1214F"/>
    <w:rsid w:val="00A14436"/>
    <w:rsid w:val="00A17713"/>
    <w:rsid w:val="00A17CA6"/>
    <w:rsid w:val="00A211C8"/>
    <w:rsid w:val="00A24126"/>
    <w:rsid w:val="00A31212"/>
    <w:rsid w:val="00A3152E"/>
    <w:rsid w:val="00A34956"/>
    <w:rsid w:val="00A35958"/>
    <w:rsid w:val="00A37F9B"/>
    <w:rsid w:val="00A42B59"/>
    <w:rsid w:val="00A458A4"/>
    <w:rsid w:val="00A4609E"/>
    <w:rsid w:val="00A46197"/>
    <w:rsid w:val="00A4675C"/>
    <w:rsid w:val="00A47DE6"/>
    <w:rsid w:val="00A57A85"/>
    <w:rsid w:val="00A61645"/>
    <w:rsid w:val="00A62F6C"/>
    <w:rsid w:val="00A63A29"/>
    <w:rsid w:val="00A65CFB"/>
    <w:rsid w:val="00A70B28"/>
    <w:rsid w:val="00A71FD7"/>
    <w:rsid w:val="00A73C9C"/>
    <w:rsid w:val="00A74C96"/>
    <w:rsid w:val="00A81335"/>
    <w:rsid w:val="00A83886"/>
    <w:rsid w:val="00A84D6E"/>
    <w:rsid w:val="00A86704"/>
    <w:rsid w:val="00A901CD"/>
    <w:rsid w:val="00A92203"/>
    <w:rsid w:val="00A93BA7"/>
    <w:rsid w:val="00A9429E"/>
    <w:rsid w:val="00A95BC9"/>
    <w:rsid w:val="00A96D65"/>
    <w:rsid w:val="00AA2267"/>
    <w:rsid w:val="00AA2E8E"/>
    <w:rsid w:val="00AA3C94"/>
    <w:rsid w:val="00AA4F57"/>
    <w:rsid w:val="00AA5F0E"/>
    <w:rsid w:val="00AA7232"/>
    <w:rsid w:val="00AA78DC"/>
    <w:rsid w:val="00AB0324"/>
    <w:rsid w:val="00AB4BDB"/>
    <w:rsid w:val="00AB5DED"/>
    <w:rsid w:val="00AB67AA"/>
    <w:rsid w:val="00AC217C"/>
    <w:rsid w:val="00AC2947"/>
    <w:rsid w:val="00AC2C95"/>
    <w:rsid w:val="00AC31BF"/>
    <w:rsid w:val="00AC4CF5"/>
    <w:rsid w:val="00AC5DA5"/>
    <w:rsid w:val="00AD0D4D"/>
    <w:rsid w:val="00AD198B"/>
    <w:rsid w:val="00AD2993"/>
    <w:rsid w:val="00AD5210"/>
    <w:rsid w:val="00AD53C1"/>
    <w:rsid w:val="00AD58A4"/>
    <w:rsid w:val="00AD5C03"/>
    <w:rsid w:val="00AD6A4F"/>
    <w:rsid w:val="00AE36E0"/>
    <w:rsid w:val="00AE4F02"/>
    <w:rsid w:val="00AE537C"/>
    <w:rsid w:val="00AE5D0B"/>
    <w:rsid w:val="00AF27AF"/>
    <w:rsid w:val="00AF2C4D"/>
    <w:rsid w:val="00AF6441"/>
    <w:rsid w:val="00B02E5A"/>
    <w:rsid w:val="00B032FB"/>
    <w:rsid w:val="00B04694"/>
    <w:rsid w:val="00B13C22"/>
    <w:rsid w:val="00B30852"/>
    <w:rsid w:val="00B34FB9"/>
    <w:rsid w:val="00B356EC"/>
    <w:rsid w:val="00B363D6"/>
    <w:rsid w:val="00B373A5"/>
    <w:rsid w:val="00B37BA7"/>
    <w:rsid w:val="00B4044C"/>
    <w:rsid w:val="00B40C32"/>
    <w:rsid w:val="00B4325A"/>
    <w:rsid w:val="00B4409D"/>
    <w:rsid w:val="00B4488F"/>
    <w:rsid w:val="00B51BAF"/>
    <w:rsid w:val="00B53E74"/>
    <w:rsid w:val="00B56FAF"/>
    <w:rsid w:val="00B60A03"/>
    <w:rsid w:val="00B74379"/>
    <w:rsid w:val="00B75294"/>
    <w:rsid w:val="00B75CAF"/>
    <w:rsid w:val="00B80929"/>
    <w:rsid w:val="00B809CF"/>
    <w:rsid w:val="00B841F0"/>
    <w:rsid w:val="00B86B97"/>
    <w:rsid w:val="00B915C6"/>
    <w:rsid w:val="00B9401E"/>
    <w:rsid w:val="00BA24B4"/>
    <w:rsid w:val="00BA4E2A"/>
    <w:rsid w:val="00BA615A"/>
    <w:rsid w:val="00BA7D57"/>
    <w:rsid w:val="00BB236F"/>
    <w:rsid w:val="00BB33F0"/>
    <w:rsid w:val="00BB6976"/>
    <w:rsid w:val="00BB7A97"/>
    <w:rsid w:val="00BC7734"/>
    <w:rsid w:val="00BD5EB0"/>
    <w:rsid w:val="00BD6690"/>
    <w:rsid w:val="00BE2A1F"/>
    <w:rsid w:val="00BE4D1D"/>
    <w:rsid w:val="00BE5CB0"/>
    <w:rsid w:val="00BF332B"/>
    <w:rsid w:val="00BF4CF2"/>
    <w:rsid w:val="00C0080B"/>
    <w:rsid w:val="00C0352F"/>
    <w:rsid w:val="00C12E97"/>
    <w:rsid w:val="00C15978"/>
    <w:rsid w:val="00C16E29"/>
    <w:rsid w:val="00C16E36"/>
    <w:rsid w:val="00C23017"/>
    <w:rsid w:val="00C23D0A"/>
    <w:rsid w:val="00C23E22"/>
    <w:rsid w:val="00C24617"/>
    <w:rsid w:val="00C27955"/>
    <w:rsid w:val="00C31236"/>
    <w:rsid w:val="00C356C6"/>
    <w:rsid w:val="00C36C7B"/>
    <w:rsid w:val="00C36CC9"/>
    <w:rsid w:val="00C433C6"/>
    <w:rsid w:val="00C474DD"/>
    <w:rsid w:val="00C539AD"/>
    <w:rsid w:val="00C53AC9"/>
    <w:rsid w:val="00C61263"/>
    <w:rsid w:val="00C65D59"/>
    <w:rsid w:val="00C67B81"/>
    <w:rsid w:val="00C711D3"/>
    <w:rsid w:val="00C72461"/>
    <w:rsid w:val="00C76073"/>
    <w:rsid w:val="00C81351"/>
    <w:rsid w:val="00C81BCF"/>
    <w:rsid w:val="00C8423D"/>
    <w:rsid w:val="00C91A3E"/>
    <w:rsid w:val="00C93E94"/>
    <w:rsid w:val="00CA18D7"/>
    <w:rsid w:val="00CA67CD"/>
    <w:rsid w:val="00CA72B7"/>
    <w:rsid w:val="00CB2B3B"/>
    <w:rsid w:val="00CB340A"/>
    <w:rsid w:val="00CB3F69"/>
    <w:rsid w:val="00CB43D3"/>
    <w:rsid w:val="00CB5352"/>
    <w:rsid w:val="00CC2EDC"/>
    <w:rsid w:val="00CC3570"/>
    <w:rsid w:val="00CD4C88"/>
    <w:rsid w:val="00CD5912"/>
    <w:rsid w:val="00CD6E75"/>
    <w:rsid w:val="00CE14D8"/>
    <w:rsid w:val="00CE2513"/>
    <w:rsid w:val="00CF15F7"/>
    <w:rsid w:val="00CF1CD2"/>
    <w:rsid w:val="00D03758"/>
    <w:rsid w:val="00D05B89"/>
    <w:rsid w:val="00D12618"/>
    <w:rsid w:val="00D14901"/>
    <w:rsid w:val="00D14AC0"/>
    <w:rsid w:val="00D23558"/>
    <w:rsid w:val="00D268B4"/>
    <w:rsid w:val="00D34249"/>
    <w:rsid w:val="00D36253"/>
    <w:rsid w:val="00D36AC6"/>
    <w:rsid w:val="00D37E53"/>
    <w:rsid w:val="00D41345"/>
    <w:rsid w:val="00D41732"/>
    <w:rsid w:val="00D41F67"/>
    <w:rsid w:val="00D4265A"/>
    <w:rsid w:val="00D45D2D"/>
    <w:rsid w:val="00D52F53"/>
    <w:rsid w:val="00D551E7"/>
    <w:rsid w:val="00D573E7"/>
    <w:rsid w:val="00D60F37"/>
    <w:rsid w:val="00D60FE1"/>
    <w:rsid w:val="00D61EA3"/>
    <w:rsid w:val="00D623CF"/>
    <w:rsid w:val="00D6382B"/>
    <w:rsid w:val="00D67054"/>
    <w:rsid w:val="00D70F6C"/>
    <w:rsid w:val="00D76FC7"/>
    <w:rsid w:val="00D777B1"/>
    <w:rsid w:val="00D81C53"/>
    <w:rsid w:val="00D82A2A"/>
    <w:rsid w:val="00D84641"/>
    <w:rsid w:val="00D853F9"/>
    <w:rsid w:val="00D85454"/>
    <w:rsid w:val="00D86E2C"/>
    <w:rsid w:val="00D9216C"/>
    <w:rsid w:val="00D92A8C"/>
    <w:rsid w:val="00D9375C"/>
    <w:rsid w:val="00DA2ACE"/>
    <w:rsid w:val="00DA2D3C"/>
    <w:rsid w:val="00DA3AD8"/>
    <w:rsid w:val="00DB32B0"/>
    <w:rsid w:val="00DB56EE"/>
    <w:rsid w:val="00DB6508"/>
    <w:rsid w:val="00DC018E"/>
    <w:rsid w:val="00DC26A7"/>
    <w:rsid w:val="00DC284D"/>
    <w:rsid w:val="00DC2DA7"/>
    <w:rsid w:val="00DC696C"/>
    <w:rsid w:val="00DC73E6"/>
    <w:rsid w:val="00DD1621"/>
    <w:rsid w:val="00DD4325"/>
    <w:rsid w:val="00DD51E1"/>
    <w:rsid w:val="00DE1B42"/>
    <w:rsid w:val="00DE79D9"/>
    <w:rsid w:val="00DF0CD0"/>
    <w:rsid w:val="00DF2006"/>
    <w:rsid w:val="00DF383A"/>
    <w:rsid w:val="00DF73C8"/>
    <w:rsid w:val="00DF789E"/>
    <w:rsid w:val="00E008F4"/>
    <w:rsid w:val="00E0152F"/>
    <w:rsid w:val="00E07879"/>
    <w:rsid w:val="00E07E2C"/>
    <w:rsid w:val="00E10B49"/>
    <w:rsid w:val="00E15030"/>
    <w:rsid w:val="00E153E4"/>
    <w:rsid w:val="00E16503"/>
    <w:rsid w:val="00E23984"/>
    <w:rsid w:val="00E24048"/>
    <w:rsid w:val="00E243F6"/>
    <w:rsid w:val="00E25281"/>
    <w:rsid w:val="00E25F47"/>
    <w:rsid w:val="00E30BE7"/>
    <w:rsid w:val="00E329C2"/>
    <w:rsid w:val="00E4047B"/>
    <w:rsid w:val="00E432FD"/>
    <w:rsid w:val="00E46697"/>
    <w:rsid w:val="00E52539"/>
    <w:rsid w:val="00E53069"/>
    <w:rsid w:val="00E60887"/>
    <w:rsid w:val="00E61159"/>
    <w:rsid w:val="00E61992"/>
    <w:rsid w:val="00E65656"/>
    <w:rsid w:val="00E65D95"/>
    <w:rsid w:val="00E66E90"/>
    <w:rsid w:val="00E67E5B"/>
    <w:rsid w:val="00E70BB1"/>
    <w:rsid w:val="00E73011"/>
    <w:rsid w:val="00E74BA5"/>
    <w:rsid w:val="00E76EA8"/>
    <w:rsid w:val="00E7741B"/>
    <w:rsid w:val="00E807D0"/>
    <w:rsid w:val="00E80BBB"/>
    <w:rsid w:val="00E8376C"/>
    <w:rsid w:val="00E85F35"/>
    <w:rsid w:val="00E876E0"/>
    <w:rsid w:val="00E90D08"/>
    <w:rsid w:val="00E92F39"/>
    <w:rsid w:val="00E948BB"/>
    <w:rsid w:val="00E95344"/>
    <w:rsid w:val="00E961B9"/>
    <w:rsid w:val="00E9678C"/>
    <w:rsid w:val="00E97562"/>
    <w:rsid w:val="00E979FF"/>
    <w:rsid w:val="00EA0569"/>
    <w:rsid w:val="00EA1E87"/>
    <w:rsid w:val="00EA457F"/>
    <w:rsid w:val="00EB26BC"/>
    <w:rsid w:val="00EB494D"/>
    <w:rsid w:val="00EB5FEF"/>
    <w:rsid w:val="00EB6110"/>
    <w:rsid w:val="00EC081C"/>
    <w:rsid w:val="00EC15C3"/>
    <w:rsid w:val="00EC2ABB"/>
    <w:rsid w:val="00EC375D"/>
    <w:rsid w:val="00EC4C99"/>
    <w:rsid w:val="00EC643B"/>
    <w:rsid w:val="00EC6C1C"/>
    <w:rsid w:val="00ED0F0C"/>
    <w:rsid w:val="00ED6EBA"/>
    <w:rsid w:val="00EE029B"/>
    <w:rsid w:val="00EE299E"/>
    <w:rsid w:val="00EE3FCA"/>
    <w:rsid w:val="00EE59B9"/>
    <w:rsid w:val="00EF21A9"/>
    <w:rsid w:val="00EF2956"/>
    <w:rsid w:val="00EF4816"/>
    <w:rsid w:val="00EF5A03"/>
    <w:rsid w:val="00EF63C8"/>
    <w:rsid w:val="00F03791"/>
    <w:rsid w:val="00F12150"/>
    <w:rsid w:val="00F137A7"/>
    <w:rsid w:val="00F1436A"/>
    <w:rsid w:val="00F14C11"/>
    <w:rsid w:val="00F14FB0"/>
    <w:rsid w:val="00F203E2"/>
    <w:rsid w:val="00F21FD5"/>
    <w:rsid w:val="00F22C30"/>
    <w:rsid w:val="00F23D93"/>
    <w:rsid w:val="00F24A2F"/>
    <w:rsid w:val="00F25241"/>
    <w:rsid w:val="00F26BCB"/>
    <w:rsid w:val="00F30810"/>
    <w:rsid w:val="00F324F3"/>
    <w:rsid w:val="00F33C44"/>
    <w:rsid w:val="00F37B6D"/>
    <w:rsid w:val="00F439C8"/>
    <w:rsid w:val="00F47BE0"/>
    <w:rsid w:val="00F55637"/>
    <w:rsid w:val="00F561FE"/>
    <w:rsid w:val="00F577E8"/>
    <w:rsid w:val="00F613B6"/>
    <w:rsid w:val="00F61A40"/>
    <w:rsid w:val="00F62A74"/>
    <w:rsid w:val="00F6442F"/>
    <w:rsid w:val="00F6467C"/>
    <w:rsid w:val="00F659C8"/>
    <w:rsid w:val="00F70B5B"/>
    <w:rsid w:val="00F71B7C"/>
    <w:rsid w:val="00F72F9F"/>
    <w:rsid w:val="00F73565"/>
    <w:rsid w:val="00F737B2"/>
    <w:rsid w:val="00F73BE8"/>
    <w:rsid w:val="00F7455D"/>
    <w:rsid w:val="00F745D7"/>
    <w:rsid w:val="00F80D0B"/>
    <w:rsid w:val="00F82A44"/>
    <w:rsid w:val="00F866B7"/>
    <w:rsid w:val="00F86784"/>
    <w:rsid w:val="00F90CEA"/>
    <w:rsid w:val="00F9136C"/>
    <w:rsid w:val="00F91615"/>
    <w:rsid w:val="00F91633"/>
    <w:rsid w:val="00F923B2"/>
    <w:rsid w:val="00F92F20"/>
    <w:rsid w:val="00F932D7"/>
    <w:rsid w:val="00F937D7"/>
    <w:rsid w:val="00F94370"/>
    <w:rsid w:val="00FA0AD4"/>
    <w:rsid w:val="00FA41F0"/>
    <w:rsid w:val="00FA41F6"/>
    <w:rsid w:val="00FA6475"/>
    <w:rsid w:val="00FA6E1E"/>
    <w:rsid w:val="00FA7078"/>
    <w:rsid w:val="00FB1F04"/>
    <w:rsid w:val="00FC0ADA"/>
    <w:rsid w:val="00FC0B9D"/>
    <w:rsid w:val="00FC2F75"/>
    <w:rsid w:val="00FC3564"/>
    <w:rsid w:val="00FC3671"/>
    <w:rsid w:val="00FC5E9F"/>
    <w:rsid w:val="00FC7821"/>
    <w:rsid w:val="00FD0350"/>
    <w:rsid w:val="00FD1594"/>
    <w:rsid w:val="00FD1E4E"/>
    <w:rsid w:val="00FD732A"/>
    <w:rsid w:val="00FE31CE"/>
    <w:rsid w:val="00FE7598"/>
    <w:rsid w:val="00FF6B51"/>
    <w:rsid w:val="00FF708D"/>
    <w:rsid w:val="00FF70BB"/>
    <w:rsid w:val="00FF7ECA"/>
    <w:rsid w:val="0131464A"/>
    <w:rsid w:val="01992C4C"/>
    <w:rsid w:val="01C0A6A2"/>
    <w:rsid w:val="024DA4F7"/>
    <w:rsid w:val="0364B617"/>
    <w:rsid w:val="03C67EFA"/>
    <w:rsid w:val="05EDFDFC"/>
    <w:rsid w:val="0761B10F"/>
    <w:rsid w:val="079849CA"/>
    <w:rsid w:val="080CE350"/>
    <w:rsid w:val="09483B5C"/>
    <w:rsid w:val="09DED4BE"/>
    <w:rsid w:val="0B7B9970"/>
    <w:rsid w:val="0C78F61B"/>
    <w:rsid w:val="0F52F061"/>
    <w:rsid w:val="0F59E238"/>
    <w:rsid w:val="0F6C00BE"/>
    <w:rsid w:val="10387A48"/>
    <w:rsid w:val="10F1C908"/>
    <w:rsid w:val="1227333E"/>
    <w:rsid w:val="1264EA31"/>
    <w:rsid w:val="1278F754"/>
    <w:rsid w:val="12BB672B"/>
    <w:rsid w:val="17713706"/>
    <w:rsid w:val="189CE3B6"/>
    <w:rsid w:val="1D40DDB0"/>
    <w:rsid w:val="1D4CF5B1"/>
    <w:rsid w:val="1D589E5B"/>
    <w:rsid w:val="1DB6C974"/>
    <w:rsid w:val="1EC7F894"/>
    <w:rsid w:val="1FED7FCD"/>
    <w:rsid w:val="2063C8F5"/>
    <w:rsid w:val="21679B7C"/>
    <w:rsid w:val="22BA3C12"/>
    <w:rsid w:val="230B4863"/>
    <w:rsid w:val="24EA14C8"/>
    <w:rsid w:val="24EDBEE6"/>
    <w:rsid w:val="29D17C93"/>
    <w:rsid w:val="2A0299D6"/>
    <w:rsid w:val="2A0CDD78"/>
    <w:rsid w:val="2A3B4B40"/>
    <w:rsid w:val="2C11A9C0"/>
    <w:rsid w:val="2C19EE58"/>
    <w:rsid w:val="2D0D8753"/>
    <w:rsid w:val="32DBF914"/>
    <w:rsid w:val="34E16733"/>
    <w:rsid w:val="36F28F8D"/>
    <w:rsid w:val="3714AD0A"/>
    <w:rsid w:val="3874026E"/>
    <w:rsid w:val="3CFA9858"/>
    <w:rsid w:val="3E9A454E"/>
    <w:rsid w:val="4155A6C7"/>
    <w:rsid w:val="4358B4BB"/>
    <w:rsid w:val="440DA955"/>
    <w:rsid w:val="447F3188"/>
    <w:rsid w:val="450BAF13"/>
    <w:rsid w:val="4534A7D7"/>
    <w:rsid w:val="4567DAC2"/>
    <w:rsid w:val="49384DB6"/>
    <w:rsid w:val="49F73C13"/>
    <w:rsid w:val="4A89A544"/>
    <w:rsid w:val="4AB0198A"/>
    <w:rsid w:val="4B758954"/>
    <w:rsid w:val="4CB4BCEF"/>
    <w:rsid w:val="4E00CFFD"/>
    <w:rsid w:val="4E401F1C"/>
    <w:rsid w:val="51BDC071"/>
    <w:rsid w:val="52723092"/>
    <w:rsid w:val="53745EF2"/>
    <w:rsid w:val="541FCA7C"/>
    <w:rsid w:val="54960E1B"/>
    <w:rsid w:val="56A470AF"/>
    <w:rsid w:val="56F71BE6"/>
    <w:rsid w:val="578FA68A"/>
    <w:rsid w:val="585F2776"/>
    <w:rsid w:val="589C0D34"/>
    <w:rsid w:val="5A352B8D"/>
    <w:rsid w:val="5A5E97AF"/>
    <w:rsid w:val="5BD0870B"/>
    <w:rsid w:val="5E2AD4B0"/>
    <w:rsid w:val="5F82F325"/>
    <w:rsid w:val="5FFAC5E2"/>
    <w:rsid w:val="61615C95"/>
    <w:rsid w:val="61EA0444"/>
    <w:rsid w:val="626F9435"/>
    <w:rsid w:val="6477DD92"/>
    <w:rsid w:val="64BA61CD"/>
    <w:rsid w:val="64D8E8B8"/>
    <w:rsid w:val="65E1FB5B"/>
    <w:rsid w:val="6775A83E"/>
    <w:rsid w:val="678845E4"/>
    <w:rsid w:val="68C664EE"/>
    <w:rsid w:val="6964DC99"/>
    <w:rsid w:val="6A36E13C"/>
    <w:rsid w:val="6A463725"/>
    <w:rsid w:val="6AF8972B"/>
    <w:rsid w:val="6B5DC053"/>
    <w:rsid w:val="6CA4E9FA"/>
    <w:rsid w:val="6D11FBB2"/>
    <w:rsid w:val="6F2307D8"/>
    <w:rsid w:val="739F48D1"/>
    <w:rsid w:val="744F71C0"/>
    <w:rsid w:val="74830983"/>
    <w:rsid w:val="76EB5DA1"/>
    <w:rsid w:val="772E3BA9"/>
    <w:rsid w:val="795CD24A"/>
    <w:rsid w:val="79631C40"/>
    <w:rsid w:val="7ABFC7C1"/>
    <w:rsid w:val="7CF454C2"/>
    <w:rsid w:val="7D06168A"/>
    <w:rsid w:val="7EA6C6DF"/>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D12E6F"/>
  <w15:docId w15:val="{18D4CA10-5AD2-4CEC-B50F-49D0BDFFBB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2" w:semiHidden="1" w:unhideWhenUsed="1" w:qFormat="1"/>
    <w:lsdException w:name="heading 7" w:uiPriority="0" w:semiHidden="1" w:unhideWhenUsed="1" w:qFormat="1"/>
    <w:lsdException w:name="heading 8" w:uiPriority="0" w:semiHidden="1" w:unhideWhenUsed="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0AD"/>
    <w:pPr>
      <w:spacing w:before="120" w:after="120" w:line="396" w:lineRule="auto"/>
      <w:jc w:val="both"/>
    </w:pPr>
    <w:rPr>
      <w:rFonts w:ascii="Arial" w:hAnsi="Arial" w:eastAsia="Times New Roman" w:cs="Arial"/>
      <w:sz w:val="22"/>
      <w:szCs w:val="24"/>
      <w:lang w:eastAsia="en-US"/>
    </w:rPr>
  </w:style>
  <w:style w:type="paragraph" w:styleId="Heading1">
    <w:name w:val="heading 1"/>
    <w:basedOn w:val="Normal"/>
    <w:next w:val="Normal"/>
    <w:link w:val="Heading1Char"/>
    <w:autoRedefine/>
    <w:qFormat/>
    <w:rsid w:val="000653A7"/>
    <w:pPr>
      <w:keepNext/>
      <w:pageBreakBefore/>
      <w:numPr>
        <w:numId w:val="3"/>
      </w:numPr>
      <w:jc w:val="left"/>
      <w:outlineLvl w:val="0"/>
    </w:pPr>
    <w:rPr>
      <w:b/>
      <w:bCs/>
      <w:smallCaps/>
      <w:color w:val="17365D"/>
      <w:kern w:val="32"/>
      <w:sz w:val="52"/>
      <w:szCs w:val="32"/>
    </w:rPr>
  </w:style>
  <w:style w:type="paragraph" w:styleId="Heading2">
    <w:name w:val="heading 2"/>
    <w:basedOn w:val="Normal"/>
    <w:next w:val="Normal"/>
    <w:link w:val="Heading2Char"/>
    <w:autoRedefine/>
    <w:qFormat/>
    <w:rsid w:val="000A3E8C"/>
    <w:pPr>
      <w:keepNext/>
      <w:numPr>
        <w:ilvl w:val="1"/>
        <w:numId w:val="3"/>
      </w:numPr>
      <w:spacing w:before="480"/>
      <w:outlineLvl w:val="1"/>
    </w:pPr>
    <w:rPr>
      <w:b/>
      <w:bCs/>
      <w:smallCaps/>
      <w:color w:val="1F497D" w:themeColor="text2"/>
      <w:sz w:val="36"/>
      <w:szCs w:val="28"/>
      <w:lang w:eastAsia="pl-PL"/>
    </w:rPr>
  </w:style>
  <w:style w:type="paragraph" w:styleId="Heading3">
    <w:name w:val="heading 3"/>
    <w:basedOn w:val="Normal"/>
    <w:next w:val="Normal"/>
    <w:link w:val="Heading3Char"/>
    <w:autoRedefine/>
    <w:qFormat/>
    <w:rsid w:val="00647E3D"/>
    <w:pPr>
      <w:keepNext/>
      <w:numPr>
        <w:ilvl w:val="2"/>
        <w:numId w:val="3"/>
      </w:numPr>
      <w:spacing w:before="240" w:after="240"/>
      <w:outlineLvl w:val="2"/>
    </w:pPr>
    <w:rPr>
      <w:b/>
      <w:bCs/>
      <w:smallCaps/>
      <w:color w:val="1F497D" w:themeColor="text2"/>
      <w:sz w:val="28"/>
      <w:szCs w:val="26"/>
    </w:rPr>
  </w:style>
  <w:style w:type="paragraph" w:styleId="Heading4">
    <w:name w:val="heading 4"/>
    <w:basedOn w:val="Normal"/>
    <w:next w:val="Normal"/>
    <w:link w:val="Heading4Char"/>
    <w:qFormat/>
    <w:rsid w:val="00DC018E"/>
    <w:pPr>
      <w:keepNext/>
      <w:numPr>
        <w:ilvl w:val="3"/>
        <w:numId w:val="3"/>
      </w:numPr>
      <w:spacing w:before="240" w:after="240"/>
      <w:jc w:val="left"/>
      <w:outlineLvl w:val="3"/>
    </w:pPr>
    <w:rPr>
      <w:b/>
      <w:bCs/>
      <w:color w:val="17365D"/>
      <w:sz w:val="24"/>
      <w:szCs w:val="28"/>
    </w:rPr>
  </w:style>
  <w:style w:type="paragraph" w:styleId="Heading5">
    <w:name w:val="heading 5"/>
    <w:basedOn w:val="Normal"/>
    <w:next w:val="Normal"/>
    <w:link w:val="Heading5Char"/>
    <w:qFormat/>
    <w:rsid w:val="00B51BAF"/>
    <w:pPr>
      <w:numPr>
        <w:ilvl w:val="4"/>
        <w:numId w:val="3"/>
      </w:numPr>
      <w:spacing w:before="240"/>
      <w:outlineLvl w:val="4"/>
    </w:pPr>
    <w:rPr>
      <w:b/>
      <w:bCs/>
      <w:i/>
      <w:iCs/>
      <w:sz w:val="26"/>
      <w:szCs w:val="26"/>
    </w:rPr>
  </w:style>
  <w:style w:type="paragraph" w:styleId="Heading6">
    <w:name w:val="heading 6"/>
    <w:basedOn w:val="Normal"/>
    <w:next w:val="Normal"/>
    <w:link w:val="Heading6Char"/>
    <w:autoRedefine/>
    <w:uiPriority w:val="2"/>
    <w:semiHidden/>
    <w:qFormat/>
    <w:rsid w:val="00B51BAF"/>
    <w:pPr>
      <w:keepNext/>
      <w:keepLines/>
      <w:numPr>
        <w:ilvl w:val="5"/>
        <w:numId w:val="3"/>
      </w:numPr>
      <w:spacing w:before="200"/>
      <w:outlineLvl w:val="5"/>
    </w:pPr>
    <w:rPr>
      <w:b/>
      <w:bCs/>
      <w:color w:val="8B8178"/>
    </w:rPr>
  </w:style>
  <w:style w:type="paragraph" w:styleId="Heading7">
    <w:name w:val="heading 7"/>
    <w:basedOn w:val="Normal"/>
    <w:next w:val="Normal"/>
    <w:link w:val="Heading7Char"/>
    <w:semiHidden/>
    <w:unhideWhenUsed/>
    <w:qFormat/>
    <w:rsid w:val="00B51BAF"/>
    <w:pPr>
      <w:numPr>
        <w:ilvl w:val="6"/>
        <w:numId w:val="3"/>
      </w:numPr>
      <w:spacing w:before="240"/>
      <w:outlineLvl w:val="6"/>
    </w:pPr>
  </w:style>
  <w:style w:type="paragraph" w:styleId="Heading8">
    <w:name w:val="heading 8"/>
    <w:basedOn w:val="Normal"/>
    <w:next w:val="Normal"/>
    <w:link w:val="Heading8Char"/>
    <w:unhideWhenUsed/>
    <w:rsid w:val="00B51BAF"/>
    <w:pPr>
      <w:numPr>
        <w:ilvl w:val="7"/>
        <w:numId w:val="3"/>
      </w:numPr>
      <w:spacing w:before="240"/>
      <w:outlineLvl w:val="7"/>
    </w:pPr>
    <w:rPr>
      <w:i/>
      <w:iCs/>
    </w:rPr>
  </w:style>
  <w:style w:type="paragraph" w:styleId="Heading9">
    <w:name w:val="heading 9"/>
    <w:basedOn w:val="Normal"/>
    <w:next w:val="Normal"/>
    <w:link w:val="Heading9Char"/>
    <w:semiHidden/>
    <w:unhideWhenUsed/>
    <w:qFormat/>
    <w:rsid w:val="00B51BAF"/>
    <w:pPr>
      <w:numPr>
        <w:ilvl w:val="8"/>
        <w:numId w:val="3"/>
      </w:numPr>
      <w:spacing w:before="240"/>
      <w:outlineLvl w:val="8"/>
    </w:pPr>
    <w:rPr>
      <w:rFonts w:ascii="Cambria" w:hAnsi="Cambr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0653A7"/>
    <w:rPr>
      <w:rFonts w:ascii="Arial" w:hAnsi="Arial" w:eastAsia="Times New Roman" w:cs="Arial"/>
      <w:b/>
      <w:bCs/>
      <w:smallCaps/>
      <w:color w:val="17365D"/>
      <w:kern w:val="32"/>
      <w:sz w:val="52"/>
      <w:szCs w:val="32"/>
      <w:lang w:eastAsia="en-US"/>
    </w:rPr>
  </w:style>
  <w:style w:type="character" w:styleId="Heading2Char" w:customStyle="1">
    <w:name w:val="Heading 2 Char"/>
    <w:link w:val="Heading2"/>
    <w:rsid w:val="000A3E8C"/>
    <w:rPr>
      <w:rFonts w:ascii="Arial" w:hAnsi="Arial" w:eastAsia="Times New Roman" w:cs="Arial"/>
      <w:b/>
      <w:bCs/>
      <w:smallCaps/>
      <w:color w:val="1F497D" w:themeColor="text2"/>
      <w:sz w:val="36"/>
      <w:szCs w:val="28"/>
    </w:rPr>
  </w:style>
  <w:style w:type="character" w:styleId="Heading3Char" w:customStyle="1">
    <w:name w:val="Heading 3 Char"/>
    <w:link w:val="Heading3"/>
    <w:rsid w:val="00647E3D"/>
    <w:rPr>
      <w:rFonts w:ascii="Arial" w:hAnsi="Arial" w:eastAsia="Times New Roman" w:cs="Arial"/>
      <w:b/>
      <w:bCs/>
      <w:smallCaps/>
      <w:color w:val="1F497D" w:themeColor="text2"/>
      <w:sz w:val="28"/>
      <w:szCs w:val="26"/>
      <w:lang w:eastAsia="en-US"/>
    </w:rPr>
  </w:style>
  <w:style w:type="character" w:styleId="Heading4Char" w:customStyle="1">
    <w:name w:val="Heading 4 Char"/>
    <w:link w:val="Heading4"/>
    <w:rsid w:val="00DC018E"/>
    <w:rPr>
      <w:rFonts w:ascii="Arial" w:hAnsi="Arial" w:eastAsia="Times New Roman" w:cs="Arial"/>
      <w:b/>
      <w:bCs/>
      <w:color w:val="17365D"/>
      <w:sz w:val="24"/>
      <w:szCs w:val="28"/>
      <w:lang w:eastAsia="en-US"/>
    </w:rPr>
  </w:style>
  <w:style w:type="character" w:styleId="Heading5Char" w:customStyle="1">
    <w:name w:val="Heading 5 Char"/>
    <w:link w:val="Heading5"/>
    <w:rsid w:val="00B51BAF"/>
    <w:rPr>
      <w:rFonts w:ascii="Arial" w:hAnsi="Arial" w:eastAsia="Times New Roman" w:cs="Arial"/>
      <w:b/>
      <w:bCs/>
      <w:i/>
      <w:iCs/>
      <w:sz w:val="26"/>
      <w:szCs w:val="26"/>
      <w:lang w:eastAsia="en-US"/>
    </w:rPr>
  </w:style>
  <w:style w:type="character" w:styleId="Heading6Char" w:customStyle="1">
    <w:name w:val="Heading 6 Char"/>
    <w:link w:val="Heading6"/>
    <w:uiPriority w:val="2"/>
    <w:semiHidden/>
    <w:rsid w:val="00B51BAF"/>
    <w:rPr>
      <w:rFonts w:eastAsia="Times New Roman"/>
      <w:b/>
      <w:bCs/>
      <w:color w:val="8B8178"/>
      <w:sz w:val="22"/>
      <w:szCs w:val="24"/>
      <w:lang w:eastAsia="en-US"/>
    </w:rPr>
  </w:style>
  <w:style w:type="character" w:styleId="Heading7Char" w:customStyle="1">
    <w:name w:val="Heading 7 Char"/>
    <w:link w:val="Heading7"/>
    <w:semiHidden/>
    <w:rsid w:val="00B51BAF"/>
    <w:rPr>
      <w:rFonts w:eastAsia="Times New Roman"/>
      <w:sz w:val="22"/>
      <w:szCs w:val="24"/>
      <w:lang w:eastAsia="en-US"/>
    </w:rPr>
  </w:style>
  <w:style w:type="character" w:styleId="Heading8Char" w:customStyle="1">
    <w:name w:val="Heading 8 Char"/>
    <w:link w:val="Heading8"/>
    <w:rsid w:val="00B51BAF"/>
    <w:rPr>
      <w:rFonts w:ascii="Arial" w:hAnsi="Arial" w:eastAsia="Times New Roman" w:cs="Arial"/>
      <w:i/>
      <w:iCs/>
      <w:sz w:val="22"/>
      <w:szCs w:val="24"/>
      <w:lang w:eastAsia="en-US"/>
    </w:rPr>
  </w:style>
  <w:style w:type="character" w:styleId="Heading9Char" w:customStyle="1">
    <w:name w:val="Heading 9 Char"/>
    <w:link w:val="Heading9"/>
    <w:semiHidden/>
    <w:rsid w:val="00B51BAF"/>
    <w:rPr>
      <w:rFonts w:ascii="Cambria" w:hAnsi="Cambria" w:eastAsia="Times New Roman" w:cs="Arial"/>
      <w:sz w:val="22"/>
      <w:szCs w:val="24"/>
      <w:lang w:eastAsia="en-US"/>
    </w:rPr>
  </w:style>
  <w:style w:type="paragraph" w:styleId="Tabelapunktowanie2" w:customStyle="1">
    <w:name w:val="Tabela_punktowanie_2"/>
    <w:basedOn w:val="Tabelapunktowanie1"/>
    <w:qFormat/>
    <w:rsid w:val="00EC643B"/>
    <w:pPr>
      <w:ind w:left="567" w:hanging="227"/>
    </w:pPr>
  </w:style>
  <w:style w:type="paragraph" w:styleId="Tabelapunktowanie1" w:customStyle="1">
    <w:name w:val="Tabela_punktowanie_1"/>
    <w:basedOn w:val="Tabela-punktowanie"/>
    <w:autoRedefine/>
    <w:qFormat/>
    <w:rsid w:val="00EC643B"/>
    <w:pPr>
      <w:numPr>
        <w:numId w:val="11"/>
      </w:numPr>
      <w:ind w:left="227" w:hanging="170"/>
    </w:pPr>
  </w:style>
  <w:style w:type="paragraph" w:styleId="Tabela-punktowanie" w:customStyle="1">
    <w:name w:val="Tabela-punktowanie"/>
    <w:basedOn w:val="Normal"/>
    <w:autoRedefine/>
    <w:qFormat/>
    <w:rsid w:val="00B51BAF"/>
    <w:pPr>
      <w:numPr>
        <w:numId w:val="10"/>
      </w:numPr>
      <w:spacing w:before="20" w:after="20"/>
      <w:jc w:val="left"/>
    </w:pPr>
    <w:rPr>
      <w:bCs/>
      <w:sz w:val="20"/>
      <w:szCs w:val="20"/>
    </w:rPr>
  </w:style>
  <w:style w:type="paragraph" w:styleId="Spisdiagramw" w:customStyle="1">
    <w:name w:val="Spis diagramów"/>
    <w:basedOn w:val="TableofFigures"/>
    <w:autoRedefine/>
    <w:uiPriority w:val="2"/>
    <w:qFormat/>
    <w:rsid w:val="00B51BAF"/>
    <w:pPr>
      <w:tabs>
        <w:tab w:val="left" w:pos="2268"/>
        <w:tab w:val="right" w:leader="dot" w:pos="9072"/>
      </w:tabs>
      <w:ind w:left="1701" w:right="1134" w:hanging="1134"/>
      <w:jc w:val="left"/>
    </w:pPr>
    <w:rPr>
      <w:lang w:eastAsia="ar-SA"/>
    </w:rPr>
  </w:style>
  <w:style w:type="paragraph" w:styleId="TableofFigures">
    <w:name w:val="table of figures"/>
    <w:basedOn w:val="Normal"/>
    <w:next w:val="Normal"/>
    <w:uiPriority w:val="99"/>
    <w:unhideWhenUsed/>
    <w:rsid w:val="00B51BAF"/>
  </w:style>
  <w:style w:type="paragraph" w:styleId="tabelanormalny" w:customStyle="1">
    <w:name w:val="tabela_normalny"/>
    <w:basedOn w:val="Normal"/>
    <w:autoRedefine/>
    <w:qFormat/>
    <w:rsid w:val="00ED6EBA"/>
    <w:pPr>
      <w:spacing w:before="40" w:after="40" w:line="264" w:lineRule="auto"/>
      <w:jc w:val="left"/>
    </w:pPr>
    <w:rPr>
      <w:bCs/>
      <w:szCs w:val="20"/>
    </w:rPr>
  </w:style>
  <w:style w:type="paragraph" w:styleId="wypunktowanie" w:customStyle="1">
    <w:name w:val="wypunktowanie"/>
    <w:basedOn w:val="Normal"/>
    <w:link w:val="wypunktowanieZnak"/>
    <w:uiPriority w:val="1"/>
    <w:qFormat/>
    <w:rsid w:val="00B51BAF"/>
    <w:pPr>
      <w:numPr>
        <w:numId w:val="13"/>
      </w:numPr>
    </w:pPr>
    <w:rPr>
      <w:lang w:val="x-none"/>
    </w:rPr>
  </w:style>
  <w:style w:type="character" w:styleId="wypunktowanieZnak" w:customStyle="1">
    <w:name w:val="wypunktowanie Znak"/>
    <w:link w:val="wypunktowanie"/>
    <w:uiPriority w:val="1"/>
    <w:rsid w:val="00B51BAF"/>
    <w:rPr>
      <w:rFonts w:ascii="Arial" w:hAnsi="Arial" w:eastAsia="Times New Roman" w:cs="Arial"/>
      <w:sz w:val="22"/>
      <w:szCs w:val="24"/>
      <w:lang w:val="x-none" w:eastAsia="en-US"/>
    </w:rPr>
  </w:style>
  <w:style w:type="paragraph" w:styleId="metrykatabela" w:customStyle="1">
    <w:name w:val="metryka_tabela"/>
    <w:basedOn w:val="Normal"/>
    <w:autoRedefine/>
    <w:uiPriority w:val="1"/>
    <w:qFormat/>
    <w:rsid w:val="00FF6B51"/>
    <w:pPr>
      <w:spacing w:before="40" w:after="40"/>
      <w:jc w:val="left"/>
    </w:pPr>
    <w:rPr>
      <w:noProof/>
      <w:sz w:val="20"/>
      <w:lang w:eastAsia="pl-PL"/>
    </w:rPr>
  </w:style>
  <w:style w:type="paragraph" w:styleId="metrykatabelanaglowek" w:customStyle="1">
    <w:name w:val="metryka_tabela_naglowek"/>
    <w:basedOn w:val="Normal"/>
    <w:autoRedefine/>
    <w:uiPriority w:val="1"/>
    <w:qFormat/>
    <w:rsid w:val="00FF6B51"/>
    <w:pPr>
      <w:spacing w:before="0" w:after="0"/>
      <w:jc w:val="left"/>
    </w:pPr>
    <w:rPr>
      <w:b/>
      <w:noProof/>
      <w:sz w:val="20"/>
      <w:lang w:eastAsia="pl-PL"/>
    </w:rPr>
  </w:style>
  <w:style w:type="paragraph" w:styleId="tabelanumeracja" w:customStyle="1">
    <w:name w:val="tabela_numeracja"/>
    <w:basedOn w:val="Normal"/>
    <w:qFormat/>
    <w:rsid w:val="00DC018E"/>
    <w:pPr>
      <w:numPr>
        <w:numId w:val="12"/>
      </w:numPr>
    </w:pPr>
    <w:rPr>
      <w:szCs w:val="20"/>
    </w:rPr>
  </w:style>
  <w:style w:type="paragraph" w:styleId="metrykanaglowek" w:customStyle="1">
    <w:name w:val="metryka_naglowek"/>
    <w:basedOn w:val="Normal"/>
    <w:link w:val="metrykanaglowekZnak"/>
    <w:autoRedefine/>
    <w:uiPriority w:val="1"/>
    <w:qFormat/>
    <w:rsid w:val="00694A86"/>
    <w:pPr>
      <w:keepNext/>
    </w:pPr>
    <w:rPr>
      <w:rFonts w:ascii="Trebuchet MS" w:hAnsi="Trebuchet MS"/>
      <w:b/>
      <w:color w:val="17365D"/>
      <w:szCs w:val="26"/>
      <w:lang w:eastAsia="pl-PL"/>
    </w:rPr>
  </w:style>
  <w:style w:type="character" w:styleId="metrykanaglowekZnak" w:customStyle="1">
    <w:name w:val="metryka_naglowek Znak"/>
    <w:link w:val="metrykanaglowek"/>
    <w:uiPriority w:val="1"/>
    <w:rsid w:val="00694A86"/>
    <w:rPr>
      <w:rFonts w:ascii="Trebuchet MS" w:hAnsi="Trebuchet MS" w:eastAsia="Times New Roman"/>
      <w:b/>
      <w:color w:val="17365D"/>
      <w:sz w:val="22"/>
      <w:szCs w:val="26"/>
    </w:rPr>
  </w:style>
  <w:style w:type="paragraph" w:styleId="stopkastrony" w:customStyle="1">
    <w:name w:val="stopka_strony"/>
    <w:basedOn w:val="Footer"/>
    <w:uiPriority w:val="1"/>
    <w:qFormat/>
    <w:rsid w:val="00B51BAF"/>
    <w:pPr>
      <w:tabs>
        <w:tab w:val="left" w:pos="4678"/>
      </w:tabs>
      <w:spacing w:before="0"/>
    </w:pPr>
    <w:rPr>
      <w:b w:val="0"/>
      <w:sz w:val="24"/>
      <w:lang w:val="x-none" w:eastAsia="x-none"/>
    </w:rPr>
  </w:style>
  <w:style w:type="paragraph" w:styleId="Footer">
    <w:name w:val="footer"/>
    <w:basedOn w:val="Normal"/>
    <w:link w:val="FooterChar"/>
    <w:autoRedefine/>
    <w:uiPriority w:val="99"/>
    <w:unhideWhenUsed/>
    <w:qFormat/>
    <w:rsid w:val="00B02E5A"/>
    <w:pPr>
      <w:tabs>
        <w:tab w:val="right" w:pos="9639"/>
      </w:tabs>
      <w:spacing w:before="240"/>
      <w:contextualSpacing/>
      <w:jc w:val="center"/>
    </w:pPr>
    <w:rPr>
      <w:b/>
      <w:noProof/>
      <w:szCs w:val="20"/>
      <w:lang w:eastAsia="pl-PL"/>
    </w:rPr>
  </w:style>
  <w:style w:type="character" w:styleId="FooterChar" w:customStyle="1">
    <w:name w:val="Footer Char"/>
    <w:link w:val="Footer"/>
    <w:uiPriority w:val="99"/>
    <w:rsid w:val="00B02E5A"/>
    <w:rPr>
      <w:rFonts w:ascii="Arial" w:hAnsi="Arial" w:eastAsia="Times New Roman" w:cs="Arial"/>
      <w:b/>
      <w:noProof/>
      <w:sz w:val="22"/>
    </w:rPr>
  </w:style>
  <w:style w:type="paragraph" w:styleId="przypisdolny" w:customStyle="1">
    <w:name w:val="przypis_dolny"/>
    <w:basedOn w:val="FootnoteText"/>
    <w:uiPriority w:val="1"/>
    <w:qFormat/>
    <w:rsid w:val="00B51BAF"/>
    <w:pPr>
      <w:tabs>
        <w:tab w:val="right" w:pos="-142"/>
      </w:tabs>
      <w:ind w:left="142" w:hanging="142"/>
    </w:pPr>
    <w:rPr>
      <w:sz w:val="18"/>
      <w:szCs w:val="20"/>
      <w:lang w:val="x-none" w:eastAsia="x-none"/>
    </w:rPr>
  </w:style>
  <w:style w:type="paragraph" w:styleId="FootnoteText">
    <w:name w:val="footnote text"/>
    <w:basedOn w:val="Normal"/>
    <w:link w:val="FootnoteTextChar"/>
    <w:uiPriority w:val="99"/>
    <w:unhideWhenUsed/>
    <w:rsid w:val="00B51BAF"/>
  </w:style>
  <w:style w:type="character" w:styleId="FootnoteTextChar" w:customStyle="1">
    <w:name w:val="Footnote Text Char"/>
    <w:link w:val="FootnoteText"/>
    <w:uiPriority w:val="99"/>
    <w:rsid w:val="00B51BAF"/>
    <w:rPr>
      <w:rFonts w:eastAsia="Times New Roman"/>
      <w:sz w:val="22"/>
      <w:szCs w:val="24"/>
      <w:lang w:eastAsia="en-US"/>
    </w:rPr>
  </w:style>
  <w:style w:type="paragraph" w:styleId="Wymagania-sekcja" w:customStyle="1">
    <w:name w:val="Wymagania - sekcja"/>
    <w:basedOn w:val="Normal"/>
    <w:qFormat/>
    <w:rsid w:val="00B51BAF"/>
    <w:rPr>
      <w:b/>
    </w:rPr>
  </w:style>
  <w:style w:type="paragraph" w:styleId="WymaganieL1" w:customStyle="1">
    <w:name w:val="Wymaganie L1"/>
    <w:basedOn w:val="Normal"/>
    <w:link w:val="WymaganieL1Znak"/>
    <w:qFormat/>
    <w:rsid w:val="00B51BAF"/>
    <w:pPr>
      <w:numPr>
        <w:ilvl w:val="3"/>
        <w:numId w:val="14"/>
      </w:numPr>
      <w:jc w:val="left"/>
    </w:pPr>
    <w:rPr>
      <w:lang w:val="x-none"/>
    </w:rPr>
  </w:style>
  <w:style w:type="character" w:styleId="WymaganieL1Znak" w:customStyle="1">
    <w:name w:val="Wymaganie L1 Znak"/>
    <w:link w:val="WymaganieL1"/>
    <w:rsid w:val="00B51BAF"/>
    <w:rPr>
      <w:rFonts w:ascii="Arial" w:hAnsi="Arial" w:eastAsia="Times New Roman" w:cs="Arial"/>
      <w:sz w:val="22"/>
      <w:szCs w:val="24"/>
      <w:lang w:val="x-none" w:eastAsia="en-US"/>
    </w:rPr>
  </w:style>
  <w:style w:type="paragraph" w:styleId="WymaganieL2" w:customStyle="1">
    <w:name w:val="Wymaganie L2"/>
    <w:basedOn w:val="WymaganieL1"/>
    <w:link w:val="WymaganieL2Znak"/>
    <w:qFormat/>
    <w:rsid w:val="00B51BAF"/>
    <w:pPr>
      <w:numPr>
        <w:ilvl w:val="4"/>
      </w:numPr>
      <w:spacing w:before="60"/>
    </w:pPr>
  </w:style>
  <w:style w:type="character" w:styleId="WymaganieL2Znak" w:customStyle="1">
    <w:name w:val="Wymaganie L2 Znak"/>
    <w:link w:val="WymaganieL2"/>
    <w:rsid w:val="00B51BAF"/>
    <w:rPr>
      <w:rFonts w:ascii="Arial" w:hAnsi="Arial" w:eastAsia="Times New Roman" w:cs="Arial"/>
      <w:sz w:val="22"/>
      <w:szCs w:val="24"/>
      <w:lang w:val="x-none" w:eastAsia="en-US"/>
    </w:rPr>
  </w:style>
  <w:style w:type="paragraph" w:styleId="wymagania-punkty" w:customStyle="1">
    <w:name w:val="wymagania - punkty"/>
    <w:basedOn w:val="WymaganieL2"/>
    <w:link w:val="wymagania-punktyZnak"/>
    <w:qFormat/>
    <w:rsid w:val="00B51BAF"/>
    <w:pPr>
      <w:numPr>
        <w:ilvl w:val="5"/>
      </w:numPr>
      <w:spacing w:before="0"/>
    </w:pPr>
  </w:style>
  <w:style w:type="character" w:styleId="wymagania-punktyZnak" w:customStyle="1">
    <w:name w:val="wymagania - punkty Znak"/>
    <w:link w:val="wymagania-punkty"/>
    <w:rsid w:val="00B51BAF"/>
    <w:rPr>
      <w:rFonts w:ascii="Arial" w:hAnsi="Arial" w:eastAsia="Times New Roman" w:cs="Arial"/>
      <w:sz w:val="22"/>
      <w:szCs w:val="24"/>
      <w:lang w:val="x-none" w:eastAsia="en-US"/>
    </w:rPr>
  </w:style>
  <w:style w:type="paragraph" w:styleId="Wymagania-punkyL2" w:customStyle="1">
    <w:name w:val="Wymagania - punky L2"/>
    <w:basedOn w:val="wymagania-punkty"/>
    <w:qFormat/>
    <w:rsid w:val="00B51BAF"/>
    <w:pPr>
      <w:numPr>
        <w:ilvl w:val="6"/>
      </w:numPr>
    </w:pPr>
    <w:rPr>
      <w:lang w:eastAsia="pl-PL"/>
    </w:rPr>
  </w:style>
  <w:style w:type="paragraph" w:styleId="Caption">
    <w:name w:val="caption"/>
    <w:basedOn w:val="Normal"/>
    <w:next w:val="Normal"/>
    <w:autoRedefine/>
    <w:qFormat/>
    <w:rsid w:val="00F932D7"/>
    <w:pPr>
      <w:keepLines/>
      <w:spacing w:before="240" w:after="0" w:line="288" w:lineRule="auto"/>
      <w:ind w:left="709" w:hanging="709"/>
      <w:jc w:val="left"/>
    </w:pPr>
    <w:rPr>
      <w:b/>
      <w:color w:val="1F497D" w:themeColor="text2"/>
      <w:sz w:val="20"/>
      <w:lang w:eastAsia="pl-PL"/>
    </w:rPr>
  </w:style>
  <w:style w:type="paragraph" w:styleId="Title">
    <w:name w:val="Title"/>
    <w:basedOn w:val="Normal"/>
    <w:next w:val="Normal"/>
    <w:link w:val="TitleChar"/>
    <w:autoRedefine/>
    <w:qFormat/>
    <w:rsid w:val="00694A86"/>
    <w:pPr>
      <w:keepNext/>
      <w:keepLines/>
      <w:spacing w:before="5400" w:after="1800"/>
      <w:contextualSpacing/>
      <w:jc w:val="left"/>
    </w:pPr>
    <w:rPr>
      <w:b/>
      <w:caps/>
      <w:color w:val="17365D"/>
      <w:kern w:val="28"/>
      <w:sz w:val="48"/>
      <w:szCs w:val="64"/>
      <w:lang w:val="cs-CZ" w:eastAsia="pl-PL"/>
    </w:rPr>
  </w:style>
  <w:style w:type="character" w:styleId="TitleChar" w:customStyle="1">
    <w:name w:val="Title Char"/>
    <w:link w:val="Title"/>
    <w:rsid w:val="00694A86"/>
    <w:rPr>
      <w:rFonts w:eastAsia="Times New Roman"/>
      <w:b/>
      <w:caps/>
      <w:color w:val="17365D"/>
      <w:kern w:val="28"/>
      <w:sz w:val="48"/>
      <w:szCs w:val="64"/>
      <w:lang w:val="cs-CZ"/>
    </w:rPr>
  </w:style>
  <w:style w:type="paragraph" w:styleId="Subtitle">
    <w:name w:val="Subtitle"/>
    <w:basedOn w:val="Heading5"/>
    <w:next w:val="Normal"/>
    <w:link w:val="SubtitleChar"/>
    <w:autoRedefine/>
    <w:qFormat/>
    <w:rsid w:val="00313560"/>
    <w:pPr>
      <w:keepNext/>
      <w:keepLines/>
      <w:numPr>
        <w:ilvl w:val="0"/>
        <w:numId w:val="0"/>
      </w:numPr>
      <w:spacing w:before="0" w:line="264" w:lineRule="auto"/>
      <w:jc w:val="right"/>
      <w:outlineLvl w:val="9"/>
    </w:pPr>
    <w:rPr>
      <w:bCs w:val="0"/>
      <w:i w:val="0"/>
      <w:iCs w:val="0"/>
      <w:smallCaps/>
      <w:color w:val="17365D"/>
      <w:sz w:val="36"/>
      <w:szCs w:val="20"/>
    </w:rPr>
  </w:style>
  <w:style w:type="character" w:styleId="SubtitleChar" w:customStyle="1">
    <w:name w:val="Subtitle Char"/>
    <w:link w:val="Subtitle"/>
    <w:rsid w:val="00313560"/>
    <w:rPr>
      <w:rFonts w:ascii="Arial" w:hAnsi="Arial" w:eastAsia="Times New Roman" w:cs="Arial"/>
      <w:b/>
      <w:smallCaps/>
      <w:color w:val="17365D"/>
      <w:sz w:val="36"/>
      <w:lang w:eastAsia="en-US"/>
    </w:rPr>
  </w:style>
  <w:style w:type="character" w:styleId="Strong">
    <w:name w:val="Strong"/>
    <w:uiPriority w:val="22"/>
    <w:qFormat/>
    <w:rsid w:val="00B51BAF"/>
    <w:rPr>
      <w:b/>
      <w:bCs/>
    </w:rPr>
  </w:style>
  <w:style w:type="character" w:styleId="Emphasis">
    <w:name w:val="Emphasis"/>
    <w:qFormat/>
    <w:rsid w:val="00B51BAF"/>
    <w:rPr>
      <w:rFonts w:ascii="Calibri" w:hAnsi="Calibri"/>
      <w:i/>
      <w:iCs/>
      <w:color w:val="8B8178"/>
      <w:sz w:val="20"/>
    </w:rPr>
  </w:style>
  <w:style w:type="paragraph" w:styleId="EndnoteText">
    <w:name w:val="endnote text"/>
    <w:basedOn w:val="Normal"/>
    <w:link w:val="EndnoteTextChar"/>
    <w:uiPriority w:val="99"/>
    <w:semiHidden/>
    <w:unhideWhenUsed/>
    <w:rsid w:val="00B51BAF"/>
    <w:rPr>
      <w:szCs w:val="20"/>
    </w:rPr>
  </w:style>
  <w:style w:type="character" w:styleId="EndnoteTextChar" w:customStyle="1">
    <w:name w:val="Endnote Text Char"/>
    <w:link w:val="EndnoteText"/>
    <w:uiPriority w:val="99"/>
    <w:semiHidden/>
    <w:rsid w:val="00B51BAF"/>
    <w:rPr>
      <w:rFonts w:eastAsia="Times New Roman"/>
      <w:sz w:val="22"/>
      <w:lang w:eastAsia="en-US"/>
    </w:rPr>
  </w:style>
  <w:style w:type="character" w:styleId="EndnoteReference">
    <w:name w:val="endnote reference"/>
    <w:uiPriority w:val="99"/>
    <w:semiHidden/>
    <w:unhideWhenUsed/>
    <w:rsid w:val="00B51BAF"/>
    <w:rPr>
      <w:vertAlign w:val="superscript"/>
    </w:rPr>
  </w:style>
  <w:style w:type="character" w:styleId="FootnoteReference">
    <w:name w:val="footnote reference"/>
    <w:uiPriority w:val="99"/>
    <w:unhideWhenUsed/>
    <w:rsid w:val="00B51BAF"/>
    <w:rPr>
      <w:vertAlign w:val="superscript"/>
    </w:rPr>
  </w:style>
  <w:style w:type="paragraph" w:styleId="BalloonText">
    <w:name w:val="Balloon Text"/>
    <w:basedOn w:val="Normal"/>
    <w:link w:val="BalloonTextChar"/>
    <w:uiPriority w:val="99"/>
    <w:semiHidden/>
    <w:unhideWhenUsed/>
    <w:rsid w:val="00B51BAF"/>
    <w:rPr>
      <w:rFonts w:ascii="Tahoma" w:hAnsi="Tahoma" w:cs="Tahoma"/>
      <w:sz w:val="16"/>
      <w:szCs w:val="16"/>
    </w:rPr>
  </w:style>
  <w:style w:type="character" w:styleId="BalloonTextChar" w:customStyle="1">
    <w:name w:val="Balloon Text Char"/>
    <w:link w:val="BalloonText"/>
    <w:uiPriority w:val="99"/>
    <w:semiHidden/>
    <w:rsid w:val="00B51BAF"/>
    <w:rPr>
      <w:rFonts w:ascii="Tahoma" w:hAnsi="Tahoma" w:eastAsia="Times New Roman" w:cs="Tahoma"/>
      <w:sz w:val="16"/>
      <w:szCs w:val="16"/>
      <w:lang w:eastAsia="en-US"/>
    </w:rPr>
  </w:style>
  <w:style w:type="paragraph" w:styleId="Header">
    <w:name w:val="header"/>
    <w:basedOn w:val="Normal"/>
    <w:link w:val="HeaderChar"/>
    <w:uiPriority w:val="99"/>
    <w:unhideWhenUsed/>
    <w:rsid w:val="00B51BAF"/>
    <w:pPr>
      <w:tabs>
        <w:tab w:val="center" w:pos="4536"/>
        <w:tab w:val="right" w:pos="9072"/>
      </w:tabs>
    </w:pPr>
  </w:style>
  <w:style w:type="character" w:styleId="HeaderChar" w:customStyle="1">
    <w:name w:val="Header Char"/>
    <w:link w:val="Header"/>
    <w:uiPriority w:val="99"/>
    <w:rsid w:val="00B51BAF"/>
    <w:rPr>
      <w:rFonts w:eastAsia="Times New Roman"/>
      <w:sz w:val="22"/>
      <w:szCs w:val="24"/>
      <w:lang w:eastAsia="en-US"/>
    </w:rPr>
  </w:style>
  <w:style w:type="character" w:styleId="CommentReference">
    <w:name w:val="annotation reference"/>
    <w:uiPriority w:val="99"/>
    <w:semiHidden/>
    <w:unhideWhenUsed/>
    <w:rsid w:val="00B51BAF"/>
    <w:rPr>
      <w:sz w:val="16"/>
      <w:szCs w:val="16"/>
    </w:rPr>
  </w:style>
  <w:style w:type="paragraph" w:styleId="CommentText">
    <w:name w:val="annotation text"/>
    <w:basedOn w:val="Normal"/>
    <w:link w:val="CommentTextChar"/>
    <w:uiPriority w:val="99"/>
    <w:unhideWhenUsed/>
    <w:rsid w:val="00B51BAF"/>
    <w:rPr>
      <w:szCs w:val="20"/>
    </w:rPr>
  </w:style>
  <w:style w:type="character" w:styleId="CommentTextChar" w:customStyle="1">
    <w:name w:val="Comment Text Char"/>
    <w:link w:val="CommentText"/>
    <w:uiPriority w:val="99"/>
    <w:rsid w:val="00B51BAF"/>
    <w:rPr>
      <w:rFonts w:eastAsia="Times New Roman"/>
      <w:sz w:val="22"/>
      <w:lang w:eastAsia="en-US"/>
    </w:rPr>
  </w:style>
  <w:style w:type="paragraph" w:styleId="CommentSubject">
    <w:name w:val="annotation subject"/>
    <w:basedOn w:val="CommentText"/>
    <w:next w:val="CommentText"/>
    <w:link w:val="CommentSubjectChar"/>
    <w:uiPriority w:val="99"/>
    <w:semiHidden/>
    <w:unhideWhenUsed/>
    <w:rsid w:val="00B51BAF"/>
    <w:rPr>
      <w:b/>
      <w:bCs/>
    </w:rPr>
  </w:style>
  <w:style w:type="character" w:styleId="CommentSubjectChar" w:customStyle="1">
    <w:name w:val="Comment Subject Char"/>
    <w:link w:val="CommentSubject"/>
    <w:uiPriority w:val="99"/>
    <w:semiHidden/>
    <w:rsid w:val="00B51BAF"/>
    <w:rPr>
      <w:rFonts w:eastAsia="Times New Roman"/>
      <w:b/>
      <w:bCs/>
      <w:sz w:val="22"/>
      <w:lang w:eastAsia="en-US"/>
    </w:rPr>
  </w:style>
  <w:style w:type="paragraph" w:styleId="TOC1">
    <w:name w:val="toc 1"/>
    <w:basedOn w:val="Normal"/>
    <w:next w:val="Normal"/>
    <w:autoRedefine/>
    <w:uiPriority w:val="39"/>
    <w:unhideWhenUsed/>
    <w:rsid w:val="000A3E8C"/>
    <w:pPr>
      <w:tabs>
        <w:tab w:val="left" w:pos="400"/>
        <w:tab w:val="right" w:leader="dot" w:pos="9062"/>
      </w:tabs>
      <w:spacing w:after="60"/>
      <w:ind w:left="57" w:hanging="57"/>
      <w:jc w:val="left"/>
    </w:pPr>
    <w:rPr>
      <w:b/>
    </w:rPr>
  </w:style>
  <w:style w:type="paragraph" w:styleId="TOC2">
    <w:name w:val="toc 2"/>
    <w:basedOn w:val="Normal"/>
    <w:next w:val="Normal"/>
    <w:autoRedefine/>
    <w:uiPriority w:val="39"/>
    <w:unhideWhenUsed/>
    <w:rsid w:val="00731E1A"/>
    <w:pPr>
      <w:spacing w:after="60"/>
      <w:ind w:left="907" w:hanging="510"/>
      <w:jc w:val="left"/>
    </w:pPr>
  </w:style>
  <w:style w:type="paragraph" w:styleId="TOC3">
    <w:name w:val="toc 3"/>
    <w:basedOn w:val="Normal"/>
    <w:next w:val="Normal"/>
    <w:autoRedefine/>
    <w:uiPriority w:val="39"/>
    <w:unhideWhenUsed/>
    <w:rsid w:val="00731E1A"/>
    <w:pPr>
      <w:tabs>
        <w:tab w:val="left" w:pos="1320"/>
        <w:tab w:val="right" w:leader="dot" w:pos="9062"/>
      </w:tabs>
      <w:spacing w:after="100"/>
      <w:ind w:left="1474" w:hanging="567"/>
    </w:pPr>
  </w:style>
  <w:style w:type="character" w:styleId="Hyperlink">
    <w:name w:val="Hyperlink"/>
    <w:uiPriority w:val="99"/>
    <w:unhideWhenUsed/>
    <w:rsid w:val="007B3E49"/>
    <w:rPr>
      <w:rFonts w:ascii="Calibri" w:hAnsi="Calibri"/>
      <w:color w:val="auto"/>
      <w:sz w:val="22"/>
      <w:u w:val="single"/>
    </w:rPr>
  </w:style>
  <w:style w:type="character" w:styleId="FollowedHyperlink">
    <w:name w:val="FollowedHyperlink"/>
    <w:uiPriority w:val="99"/>
    <w:semiHidden/>
    <w:unhideWhenUsed/>
    <w:rsid w:val="00B51BAF"/>
    <w:rPr>
      <w:color w:val="800080"/>
      <w:u w:val="single"/>
    </w:rPr>
  </w:style>
  <w:style w:type="paragraph" w:styleId="Numerowaniepoz1" w:customStyle="1">
    <w:name w:val="Numerowanie_poz_1"/>
    <w:basedOn w:val="Normal"/>
    <w:link w:val="Numerowaniepoz1Znak"/>
    <w:autoRedefine/>
    <w:qFormat/>
    <w:rsid w:val="00F137A7"/>
    <w:pPr>
      <w:numPr>
        <w:numId w:val="4"/>
      </w:numPr>
      <w:spacing w:line="288" w:lineRule="auto"/>
    </w:pPr>
  </w:style>
  <w:style w:type="character" w:styleId="Numerowaniepoz1Znak" w:customStyle="1">
    <w:name w:val="Numerowanie_poz_1 Znak"/>
    <w:link w:val="Numerowaniepoz1"/>
    <w:rsid w:val="00F137A7"/>
    <w:rPr>
      <w:rFonts w:ascii="Arial" w:hAnsi="Arial" w:eastAsia="Times New Roman" w:cs="Arial"/>
      <w:sz w:val="22"/>
      <w:szCs w:val="24"/>
      <w:lang w:eastAsia="en-US"/>
    </w:rPr>
  </w:style>
  <w:style w:type="paragraph" w:styleId="spistreci-tytu" w:customStyle="1">
    <w:name w:val="spis treści-tytuł"/>
    <w:basedOn w:val="Normal"/>
    <w:qFormat/>
    <w:rsid w:val="00B51BAF"/>
    <w:pPr>
      <w:pageBreakBefore/>
    </w:pPr>
    <w:rPr>
      <w:b/>
      <w:color w:val="17365D"/>
    </w:rPr>
  </w:style>
  <w:style w:type="paragraph" w:styleId="Tabelanagwekdolewej" w:customStyle="1">
    <w:name w:val="Tabela nagłówek do lewej"/>
    <w:basedOn w:val="Normal"/>
    <w:autoRedefine/>
    <w:qFormat/>
    <w:rsid w:val="00845F69"/>
    <w:pPr>
      <w:spacing w:before="48" w:beforeLines="20" w:after="48" w:afterLines="20" w:line="288" w:lineRule="auto"/>
      <w:jc w:val="left"/>
    </w:pPr>
    <w:rPr>
      <w:b/>
      <w:color w:val="FFFFFF"/>
      <w:sz w:val="20"/>
      <w:szCs w:val="20"/>
      <w:lang w:eastAsia="pl-PL"/>
    </w:rPr>
  </w:style>
  <w:style w:type="paragraph" w:styleId="Tabelanagwekdorodka" w:customStyle="1">
    <w:name w:val="Tabela nagłówek do środka"/>
    <w:basedOn w:val="Tabelanagwekdolewej"/>
    <w:next w:val="Normal"/>
    <w:autoRedefine/>
    <w:qFormat/>
    <w:rsid w:val="00B51BAF"/>
    <w:pPr>
      <w:jc w:val="center"/>
    </w:pPr>
  </w:style>
  <w:style w:type="paragraph" w:styleId="Tabelanumerowanie1" w:customStyle="1">
    <w:name w:val="Tabela_numerowanie_1"/>
    <w:basedOn w:val="Tabelapunktowanie1"/>
    <w:autoRedefine/>
    <w:qFormat/>
    <w:rsid w:val="00EC643B"/>
    <w:pPr>
      <w:numPr>
        <w:numId w:val="15"/>
      </w:numPr>
      <w:spacing w:before="40" w:after="40" w:line="264" w:lineRule="auto"/>
      <w:ind w:left="340" w:hanging="227"/>
    </w:pPr>
    <w:rPr>
      <w:lang w:eastAsia="pl-PL"/>
    </w:rPr>
  </w:style>
  <w:style w:type="paragraph" w:styleId="Tytudokumentu" w:customStyle="1">
    <w:name w:val="Tytuł dokumentu"/>
    <w:basedOn w:val="Subtitle"/>
    <w:qFormat/>
    <w:rsid w:val="00B51BAF"/>
    <w:pPr>
      <w:spacing w:before="6000"/>
    </w:pPr>
    <w:rPr>
      <w:smallCaps w:val="0"/>
      <w:sz w:val="72"/>
    </w:rPr>
  </w:style>
  <w:style w:type="paragraph" w:styleId="Wyrnienie" w:customStyle="1">
    <w:name w:val="Wyróżnienie"/>
    <w:basedOn w:val="Normal"/>
    <w:autoRedefine/>
    <w:qFormat/>
    <w:rsid w:val="00B51BAF"/>
    <w:pPr>
      <w:spacing w:before="360"/>
    </w:pPr>
    <w:rPr>
      <w:b/>
      <w:color w:val="000000"/>
    </w:rPr>
  </w:style>
  <w:style w:type="paragraph" w:styleId="Wyrnienie2" w:customStyle="1">
    <w:name w:val="Wyróżnienie_2"/>
    <w:basedOn w:val="Subtitle"/>
    <w:autoRedefine/>
    <w:qFormat/>
    <w:rsid w:val="00B51BAF"/>
    <w:pPr>
      <w:spacing w:before="120"/>
    </w:pPr>
    <w:rPr>
      <w:sz w:val="28"/>
    </w:rPr>
  </w:style>
  <w:style w:type="paragraph" w:styleId="Punktowaniepoz1" w:customStyle="1">
    <w:name w:val="Punktowanie_poz_1"/>
    <w:basedOn w:val="Normal"/>
    <w:autoRedefine/>
    <w:qFormat/>
    <w:rsid w:val="00DC018E"/>
    <w:pPr>
      <w:numPr>
        <w:numId w:val="7"/>
      </w:numPr>
      <w:ind w:left="738" w:hanging="284"/>
      <w:jc w:val="left"/>
    </w:pPr>
    <w:rPr>
      <w:lang w:eastAsia="pl-PL"/>
    </w:rPr>
  </w:style>
  <w:style w:type="paragraph" w:styleId="Punktowaniepoz2" w:customStyle="1">
    <w:name w:val="Punktowanie_poz_2"/>
    <w:basedOn w:val="Punktowaniepoz1"/>
    <w:autoRedefine/>
    <w:qFormat/>
    <w:rsid w:val="00DC018E"/>
    <w:pPr>
      <w:numPr>
        <w:numId w:val="8"/>
      </w:numPr>
      <w:ind w:left="1418" w:hanging="284"/>
    </w:pPr>
  </w:style>
  <w:style w:type="paragraph" w:styleId="Punktowaniepoz3" w:customStyle="1">
    <w:name w:val="Punktowanie_poz_3"/>
    <w:basedOn w:val="Punktowaniepoz2"/>
    <w:autoRedefine/>
    <w:qFormat/>
    <w:rsid w:val="00DC018E"/>
    <w:pPr>
      <w:numPr>
        <w:numId w:val="9"/>
      </w:numPr>
      <w:spacing w:before="60" w:after="60"/>
      <w:ind w:left="1985" w:hanging="284"/>
    </w:pPr>
  </w:style>
  <w:style w:type="paragraph" w:styleId="Spistrecinagwek" w:customStyle="1">
    <w:name w:val="Spis treści_nagłówek"/>
    <w:basedOn w:val="Normal"/>
    <w:qFormat/>
    <w:rsid w:val="00EC643B"/>
    <w:pPr>
      <w:jc w:val="left"/>
    </w:pPr>
    <w:rPr>
      <w:b/>
      <w:color w:val="17365D"/>
    </w:rPr>
  </w:style>
  <w:style w:type="character" w:styleId="PlaceholderText">
    <w:name w:val="Placeholder Text"/>
    <w:uiPriority w:val="99"/>
    <w:semiHidden/>
    <w:rsid w:val="00B51BAF"/>
    <w:rPr>
      <w:color w:val="808080"/>
    </w:rPr>
  </w:style>
  <w:style w:type="paragraph" w:styleId="WTekstpodstawowy" w:customStyle="1">
    <w:name w:val="W_Tekst podstawowy"/>
    <w:basedOn w:val="Normal"/>
    <w:rsid w:val="00FF6B51"/>
    <w:pPr>
      <w:spacing w:before="40" w:after="60" w:line="240" w:lineRule="auto"/>
      <w:ind w:left="1134"/>
    </w:pPr>
    <w:rPr>
      <w:rFonts w:ascii="Arial Narrow" w:hAnsi="Arial Narrow"/>
      <w:szCs w:val="22"/>
      <w:lang w:val="x-none" w:eastAsia="pl-PL"/>
    </w:rPr>
  </w:style>
  <w:style w:type="paragraph" w:styleId="ListParagraph">
    <w:name w:val="List Paragraph"/>
    <w:aliases w:val="Numerowanie,L1,Akapit z listą5,Akapit normalny,Akapit z listą1"/>
    <w:basedOn w:val="Normal"/>
    <w:link w:val="ListParagraphChar"/>
    <w:uiPriority w:val="34"/>
    <w:qFormat/>
    <w:rsid w:val="00E46697"/>
    <w:pPr>
      <w:spacing w:line="276" w:lineRule="auto"/>
      <w:ind w:left="720"/>
      <w:contextualSpacing/>
    </w:pPr>
    <w:rPr>
      <w:rFonts w:ascii="Calibri" w:hAnsi="Calibri" w:cs="Times New Roman"/>
    </w:rPr>
  </w:style>
  <w:style w:type="paragraph" w:styleId="Default" w:customStyle="1">
    <w:name w:val="Default"/>
    <w:rsid w:val="00E46697"/>
    <w:pPr>
      <w:autoSpaceDE w:val="0"/>
      <w:autoSpaceDN w:val="0"/>
      <w:adjustRightInd w:val="0"/>
    </w:pPr>
    <w:rPr>
      <w:rFonts w:ascii="Georgia" w:hAnsi="Georgia" w:eastAsia="Times New Roman" w:cs="Georgia"/>
      <w:color w:val="000000"/>
      <w:sz w:val="24"/>
      <w:szCs w:val="24"/>
    </w:rPr>
  </w:style>
  <w:style w:type="character" w:styleId="ListParagraphChar" w:customStyle="1">
    <w:name w:val="List Paragraph Char"/>
    <w:aliases w:val="Numerowanie Char,L1 Char,Akapit z listą5 Char,Akapit normalny Char,Akapit z listą1 Char"/>
    <w:link w:val="ListParagraph"/>
    <w:uiPriority w:val="34"/>
    <w:locked/>
    <w:rsid w:val="00E46697"/>
    <w:rPr>
      <w:rFonts w:eastAsia="Times New Roman"/>
      <w:sz w:val="22"/>
      <w:szCs w:val="24"/>
      <w:lang w:eastAsia="en-US"/>
    </w:rPr>
  </w:style>
  <w:style w:type="paragraph" w:styleId="Revision">
    <w:name w:val="Revision"/>
    <w:hidden/>
    <w:uiPriority w:val="99"/>
    <w:semiHidden/>
    <w:rsid w:val="00E46697"/>
    <w:rPr>
      <w:rFonts w:eastAsia="Times New Roman"/>
      <w:sz w:val="22"/>
      <w:szCs w:val="24"/>
      <w:lang w:eastAsia="en-US"/>
    </w:rPr>
  </w:style>
  <w:style w:type="table" w:styleId="TableGrid">
    <w:name w:val="Table Grid"/>
    <w:basedOn w:val="TableNormal"/>
    <w:uiPriority w:val="39"/>
    <w:rsid w:val="00E466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r-only1" w:customStyle="1">
    <w:name w:val="sr-only1"/>
    <w:basedOn w:val="DefaultParagraphFont"/>
    <w:rsid w:val="00E46697"/>
    <w:rPr>
      <w:bdr w:val="none" w:color="auto" w:sz="0" w:space="0" w:frame="1"/>
    </w:rPr>
  </w:style>
  <w:style w:type="character" w:styleId="highlight" w:customStyle="1">
    <w:name w:val="highlight"/>
    <w:basedOn w:val="DefaultParagraphFont"/>
    <w:rsid w:val="00E46697"/>
  </w:style>
  <w:style w:type="paragraph" w:styleId="Zawartotabeli" w:customStyle="1">
    <w:name w:val="Zawartość tabeli"/>
    <w:basedOn w:val="Normal"/>
    <w:uiPriority w:val="99"/>
    <w:rsid w:val="005515B9"/>
    <w:pPr>
      <w:widowControl w:val="0"/>
      <w:suppressLineNumbers/>
      <w:suppressAutoHyphens/>
      <w:spacing w:before="0" w:after="0" w:line="240" w:lineRule="auto"/>
      <w:jc w:val="left"/>
    </w:pPr>
    <w:rPr>
      <w:rFonts w:ascii="Times New Roman" w:hAnsi="Times New Roman" w:cs="Times New Roman"/>
      <w:sz w:val="24"/>
      <w:lang w:eastAsia="pl-PL"/>
    </w:rPr>
  </w:style>
  <w:style w:type="paragraph" w:styleId="Nagwektabeli" w:customStyle="1">
    <w:name w:val="Nagłówek tabeli"/>
    <w:basedOn w:val="Zawartotabeli"/>
    <w:uiPriority w:val="99"/>
    <w:rsid w:val="005515B9"/>
    <w:pPr>
      <w:jc w:val="center"/>
    </w:pPr>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872">
      <w:bodyDiv w:val="1"/>
      <w:marLeft w:val="0"/>
      <w:marRight w:val="0"/>
      <w:marTop w:val="0"/>
      <w:marBottom w:val="0"/>
      <w:divBdr>
        <w:top w:val="none" w:sz="0" w:space="0" w:color="auto"/>
        <w:left w:val="none" w:sz="0" w:space="0" w:color="auto"/>
        <w:bottom w:val="none" w:sz="0" w:space="0" w:color="auto"/>
        <w:right w:val="none" w:sz="0" w:space="0" w:color="auto"/>
      </w:divBdr>
    </w:div>
    <w:div w:id="391277867">
      <w:bodyDiv w:val="1"/>
      <w:marLeft w:val="0"/>
      <w:marRight w:val="0"/>
      <w:marTop w:val="0"/>
      <w:marBottom w:val="0"/>
      <w:divBdr>
        <w:top w:val="none" w:sz="0" w:space="0" w:color="auto"/>
        <w:left w:val="none" w:sz="0" w:space="0" w:color="auto"/>
        <w:bottom w:val="none" w:sz="0" w:space="0" w:color="auto"/>
        <w:right w:val="none" w:sz="0" w:space="0" w:color="auto"/>
      </w:divBdr>
    </w:div>
    <w:div w:id="575480043">
      <w:bodyDiv w:val="1"/>
      <w:marLeft w:val="0"/>
      <w:marRight w:val="0"/>
      <w:marTop w:val="0"/>
      <w:marBottom w:val="0"/>
      <w:divBdr>
        <w:top w:val="none" w:sz="0" w:space="0" w:color="auto"/>
        <w:left w:val="none" w:sz="0" w:space="0" w:color="auto"/>
        <w:bottom w:val="none" w:sz="0" w:space="0" w:color="auto"/>
        <w:right w:val="none" w:sz="0" w:space="0" w:color="auto"/>
      </w:divBdr>
    </w:div>
    <w:div w:id="917514799">
      <w:bodyDiv w:val="1"/>
      <w:marLeft w:val="0"/>
      <w:marRight w:val="0"/>
      <w:marTop w:val="0"/>
      <w:marBottom w:val="0"/>
      <w:divBdr>
        <w:top w:val="none" w:sz="0" w:space="0" w:color="auto"/>
        <w:left w:val="none" w:sz="0" w:space="0" w:color="auto"/>
        <w:bottom w:val="none" w:sz="0" w:space="0" w:color="auto"/>
        <w:right w:val="none" w:sz="0" w:space="0" w:color="auto"/>
      </w:divBdr>
      <w:divsChild>
        <w:div w:id="1461681089">
          <w:marLeft w:val="0"/>
          <w:marRight w:val="0"/>
          <w:marTop w:val="0"/>
          <w:marBottom w:val="0"/>
          <w:divBdr>
            <w:top w:val="none" w:sz="0" w:space="0" w:color="auto"/>
            <w:left w:val="none" w:sz="0" w:space="0" w:color="auto"/>
            <w:bottom w:val="none" w:sz="0" w:space="0" w:color="auto"/>
            <w:right w:val="none" w:sz="0" w:space="0" w:color="auto"/>
          </w:divBdr>
        </w:div>
      </w:divsChild>
    </w:div>
    <w:div w:id="939525893">
      <w:bodyDiv w:val="1"/>
      <w:marLeft w:val="0"/>
      <w:marRight w:val="0"/>
      <w:marTop w:val="0"/>
      <w:marBottom w:val="0"/>
      <w:divBdr>
        <w:top w:val="none" w:sz="0" w:space="0" w:color="auto"/>
        <w:left w:val="none" w:sz="0" w:space="0" w:color="auto"/>
        <w:bottom w:val="none" w:sz="0" w:space="0" w:color="auto"/>
        <w:right w:val="none" w:sz="0" w:space="0" w:color="auto"/>
      </w:divBdr>
    </w:div>
    <w:div w:id="1089229203">
      <w:bodyDiv w:val="1"/>
      <w:marLeft w:val="0"/>
      <w:marRight w:val="0"/>
      <w:marTop w:val="0"/>
      <w:marBottom w:val="0"/>
      <w:divBdr>
        <w:top w:val="none" w:sz="0" w:space="0" w:color="auto"/>
        <w:left w:val="none" w:sz="0" w:space="0" w:color="auto"/>
        <w:bottom w:val="none" w:sz="0" w:space="0" w:color="auto"/>
        <w:right w:val="none" w:sz="0" w:space="0" w:color="auto"/>
      </w:divBdr>
    </w:div>
    <w:div w:id="1617102842">
      <w:bodyDiv w:val="1"/>
      <w:marLeft w:val="0"/>
      <w:marRight w:val="0"/>
      <w:marTop w:val="0"/>
      <w:marBottom w:val="0"/>
      <w:divBdr>
        <w:top w:val="none" w:sz="0" w:space="0" w:color="auto"/>
        <w:left w:val="none" w:sz="0" w:space="0" w:color="auto"/>
        <w:bottom w:val="none" w:sz="0" w:space="0" w:color="auto"/>
        <w:right w:val="none" w:sz="0" w:space="0" w:color="auto"/>
      </w:divBdr>
    </w:div>
    <w:div w:id="1731727764">
      <w:bodyDiv w:val="1"/>
      <w:marLeft w:val="0"/>
      <w:marRight w:val="0"/>
      <w:marTop w:val="0"/>
      <w:marBottom w:val="0"/>
      <w:divBdr>
        <w:top w:val="none" w:sz="0" w:space="0" w:color="auto"/>
        <w:left w:val="none" w:sz="0" w:space="0" w:color="auto"/>
        <w:bottom w:val="none" w:sz="0" w:space="0" w:color="auto"/>
        <w:right w:val="none" w:sz="0" w:space="0" w:color="auto"/>
      </w:divBdr>
    </w:div>
    <w:div w:id="1771006109">
      <w:bodyDiv w:val="1"/>
      <w:marLeft w:val="0"/>
      <w:marRight w:val="0"/>
      <w:marTop w:val="0"/>
      <w:marBottom w:val="0"/>
      <w:divBdr>
        <w:top w:val="none" w:sz="0" w:space="0" w:color="auto"/>
        <w:left w:val="none" w:sz="0" w:space="0" w:color="auto"/>
        <w:bottom w:val="none" w:sz="0" w:space="0" w:color="auto"/>
        <w:right w:val="none" w:sz="0" w:space="0" w:color="auto"/>
      </w:divBdr>
    </w:div>
    <w:div w:id="1871603718">
      <w:bodyDiv w:val="1"/>
      <w:marLeft w:val="0"/>
      <w:marRight w:val="0"/>
      <w:marTop w:val="0"/>
      <w:marBottom w:val="0"/>
      <w:divBdr>
        <w:top w:val="none" w:sz="0" w:space="0" w:color="auto"/>
        <w:left w:val="none" w:sz="0" w:space="0" w:color="auto"/>
        <w:bottom w:val="none" w:sz="0" w:space="0" w:color="auto"/>
        <w:right w:val="none" w:sz="0" w:space="0" w:color="auto"/>
      </w:divBdr>
    </w:div>
    <w:div w:id="1884520375">
      <w:bodyDiv w:val="1"/>
      <w:marLeft w:val="0"/>
      <w:marRight w:val="0"/>
      <w:marTop w:val="0"/>
      <w:marBottom w:val="0"/>
      <w:divBdr>
        <w:top w:val="none" w:sz="0" w:space="0" w:color="auto"/>
        <w:left w:val="none" w:sz="0" w:space="0" w:color="auto"/>
        <w:bottom w:val="none" w:sz="0" w:space="0" w:color="auto"/>
        <w:right w:val="none" w:sz="0" w:space="0" w:color="auto"/>
      </w:divBdr>
    </w:div>
    <w:div w:id="20306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wiki.ihe.net/index.php/IHE_Format_Codes" TargetMode="External" Id="rId17" /><Relationship Type="http://schemas.openxmlformats.org/officeDocument/2006/relationships/customXml" Target="../customXml/item2.xml" Id="rId2" /><Relationship Type="http://schemas.openxmlformats.org/officeDocument/2006/relationships/hyperlink" Target="http://www.iana.org/assignments/media-types"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glossaryDocument" Target="glossary/document.xml" Id="R726a5934bb614cc9" /></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17ebd8-3dd3-46fc-991a-aa075e0e96a4}"/>
      </w:docPartPr>
      <w:docPartBody>
        <w:p w14:paraId="45D4E6DD">
          <w:r>
            <w:rPr>
              <w:rStyle w:val="PlaceholderText"/>
            </w:rPr>
            <w:t/>
          </w:r>
        </w:p>
      </w:docPartBody>
    </w:docPart>
  </w:docParts>
</w:glossaryDocument>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052E7702E84604F837A707BBC573350" ma:contentTypeVersion="23" ma:contentTypeDescription="Utwórz nowy dokument." ma:contentTypeScope="" ma:versionID="1e6627b8a5a8181bcfa480ee105d4d7e">
  <xsd:schema xmlns:xsd="http://www.w3.org/2001/XMLSchema" xmlns:xs="http://www.w3.org/2001/XMLSchema" xmlns:p="http://schemas.microsoft.com/office/2006/metadata/properties" xmlns:ns1="http://schemas.microsoft.com/sharepoint/v3" xmlns:ns2="9c74927f-2f07-45c2-8c27-d33f1e79f432" xmlns:ns3="2b4fec8c-6342-430f-9a53-83f3fffa3636" targetNamespace="http://schemas.microsoft.com/office/2006/metadata/properties" ma:root="true" ma:fieldsID="cfd05182cf43fe4f8f5807ad9baf6f48" ns1:_="" ns2:_="" ns3:_="">
    <xsd:import namespace="http://schemas.microsoft.com/sharepoint/v3"/>
    <xsd:import namespace="9c74927f-2f07-45c2-8c27-d33f1e79f432"/>
    <xsd:import namespace="2b4fec8c-6342-430f-9a53-83f3fffa36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_Flow_SignoffStatus" minOccurs="0"/>
                <xsd:element ref="ns2:MediaServiceAutoKeyPoints" minOccurs="0"/>
                <xsd:element ref="ns2:MediaServiceKeyPoints" minOccurs="0"/>
                <xsd:element ref="ns2:datigodzina"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Właściwości ujednoliconych zasad zgodności" ma:hidden="true" ma:internalName="_ip_UnifiedCompliancePolicyProperties">
      <xsd:simpleType>
        <xsd:restriction base="dms:Note"/>
      </xsd:simpleType>
    </xsd:element>
    <xsd:element name="_ip_UnifiedCompliancePolicyUIAction" ma:index="22" nillable="true" ma:displayName="Akcja interfejsu użytkownika ujednoliconych zasad zgodności"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74927f-2f07-45c2-8c27-d33f1e79f4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7" nillable="true" ma:displayName="Stan zatwierdzenia" ma:internalName="Stan_x0020_zatwierdzenia">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atigodzina" ma:index="20" nillable="true" ma:displayName="dat i godzina" ma:format="DateTime" ma:internalName="datigodzina">
      <xsd:simpleType>
        <xsd:restriction base="dms:DateTime"/>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Tagi obrazów" ma:readOnly="false" ma:fieldId="{5cf76f15-5ced-4ddc-b409-7134ff3c332f}" ma:taxonomyMulti="true" ma:sspId="6203b583-8050-4136-8cdf-9dc75ae04d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fec8c-6342-430f-9a53-83f3fffa3636"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element name="TaxCatchAll" ma:index="26" nillable="true" ma:displayName="Taxonomy Catch All Column" ma:hidden="true" ma:list="{bdea8094-9afe-449c-8a5e-929e236c2c81}" ma:internalName="TaxCatchAll" ma:showField="CatchAllData" ma:web="2b4fec8c-6342-430f-9a53-83f3fffa36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9c74927f-2f07-45c2-8c27-d33f1e79f432" xsi:nil="true"/>
    <datigodzina xmlns="9c74927f-2f07-45c2-8c27-d33f1e79f432" xsi:nil="true"/>
    <_ip_UnifiedCompliancePolicyUIAction xmlns="http://schemas.microsoft.com/sharepoint/v3" xsi:nil="true"/>
    <_ip_UnifiedCompliancePolicyProperties xmlns="http://schemas.microsoft.com/sharepoint/v3" xsi:nil="true"/>
    <lcf76f155ced4ddcb4097134ff3c332f xmlns="9c74927f-2f07-45c2-8c27-d33f1e79f432">
      <Terms xmlns="http://schemas.microsoft.com/office/infopath/2007/PartnerControls"/>
    </lcf76f155ced4ddcb4097134ff3c332f>
    <TaxCatchAll xmlns="2b4fec8c-6342-430f-9a53-83f3fffa3636" xsi:nil="true"/>
  </documentManagement>
</p:properties>
</file>

<file path=customXml/itemProps1.xml><?xml version="1.0" encoding="utf-8"?>
<ds:datastoreItem xmlns:ds="http://schemas.openxmlformats.org/officeDocument/2006/customXml" ds:itemID="{740EE5CD-1F4A-4D40-A345-FF7DB16504F0}"/>
</file>

<file path=customXml/itemProps2.xml><?xml version="1.0" encoding="utf-8"?>
<ds:datastoreItem xmlns:ds="http://schemas.openxmlformats.org/officeDocument/2006/customXml" ds:itemID="{C44BFA61-0A14-4C8D-9CCF-5F8BBE235AE4}">
  <ds:schemaRefs>
    <ds:schemaRef ds:uri="http://schemas.openxmlformats.org/officeDocument/2006/bibliography"/>
  </ds:schemaRefs>
</ds:datastoreItem>
</file>

<file path=customXml/itemProps3.xml><?xml version="1.0" encoding="utf-8"?>
<ds:datastoreItem xmlns:ds="http://schemas.openxmlformats.org/officeDocument/2006/customXml" ds:itemID="{9FA673B5-BFE0-40FB-A5EB-E434ABD86FB5}">
  <ds:schemaRefs>
    <ds:schemaRef ds:uri="http://schemas.microsoft.com/sharepoint/v3/contenttype/forms"/>
  </ds:schemaRefs>
</ds:datastoreItem>
</file>

<file path=customXml/itemProps4.xml><?xml version="1.0" encoding="utf-8"?>
<ds:datastoreItem xmlns:ds="http://schemas.openxmlformats.org/officeDocument/2006/customXml" ds:itemID="{1634ABFE-9218-48F9-932C-31E91F275662}">
  <ds:schemaRefs>
    <ds:schemaRef ds:uri="http://schemas.microsoft.com/office/infopath/2007/PartnerControls"/>
    <ds:schemaRef ds:uri="http://schemas.microsoft.com/office/2006/metadata/properties"/>
    <ds:schemaRef ds:uri="http://purl.org/dc/elements/1.1/"/>
    <ds:schemaRef ds:uri="2b4fec8c-6342-430f-9a53-83f3fffa3636"/>
    <ds:schemaRef ds:uri="http://www.w3.org/XML/1998/namespace"/>
    <ds:schemaRef ds:uri="http://schemas.microsoft.com/office/2006/documentManagement/types"/>
    <ds:schemaRef ds:uri="http://purl.org/dc/terms/"/>
    <ds:schemaRef ds:uri="http://schemas.openxmlformats.org/package/2006/metadata/core-properties"/>
    <ds:schemaRef ds:uri="9c74927f-2f07-45c2-8c27-d33f1e79f432"/>
    <ds:schemaRef ds:uri="http://schemas.microsoft.com/sharepoint/v3"/>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Pietrewicz Katarzyna</cp:lastModifiedBy>
  <cp:revision>6</cp:revision>
  <dcterms:created xsi:type="dcterms:W3CDTF">2021-08-24T10:57:00Z</dcterms:created>
  <dcterms:modified xsi:type="dcterms:W3CDTF">2022-09-12T13:53:22Z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0x010100D052E7702E84604F837A707BBC573350</vt:lpwstr>
  </property>
  <property fmtid="{D5CDD505-2E9C-101B-9397-08002B2CF9AE}" pid="3" name="MediaServiceImageTags">
    <vt:lpwstr/>
  </property>
</Properties>
</file>